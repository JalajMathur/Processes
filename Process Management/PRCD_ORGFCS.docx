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45C014D1"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2C6F5296" w14:textId="77777777" w:rsidR="004B4664" w:rsidRDefault="004B466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w:t>
                    </w:r>
                    <w:r w:rsidR="008A16EA">
                      <w:rPr>
                        <w:rFonts w:asciiTheme="majorHAnsi" w:eastAsiaTheme="majorEastAsia" w:hAnsiTheme="majorHAnsi" w:cstheme="majorBidi"/>
                        <w:caps/>
                      </w:rPr>
                      <w:t xml:space="preserve"> INNOVATION LIMITED</w:t>
                    </w:r>
                  </w:p>
                </w:tc>
              </w:sdtContent>
            </w:sdt>
          </w:tr>
          <w:tr w:rsidR="004B4664" w14:paraId="058D968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4EB64F9" w14:textId="77777777" w:rsidR="004B4664" w:rsidRDefault="00CA542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Improvement Procedure</w:t>
                    </w:r>
                  </w:p>
                </w:tc>
              </w:sdtContent>
            </w:sdt>
          </w:tr>
          <w:tr w:rsidR="004B4664" w14:paraId="01BC2CFA" w14:textId="77777777">
            <w:trPr>
              <w:trHeight w:val="720"/>
              <w:jc w:val="center"/>
            </w:trPr>
            <w:tc>
              <w:tcPr>
                <w:tcW w:w="5000" w:type="pct"/>
                <w:tcBorders>
                  <w:top w:val="single" w:sz="4" w:space="0" w:color="4F81BD" w:themeColor="accent1"/>
                </w:tcBorders>
                <w:vAlign w:val="center"/>
              </w:tcPr>
              <w:p w14:paraId="23D371A9" w14:textId="77777777" w:rsidR="004B4664" w:rsidRPr="000E1A53" w:rsidRDefault="00FE266E">
                <w:pPr>
                  <w:pStyle w:val="NoSpacing"/>
                  <w:jc w:val="center"/>
                  <w:rPr>
                    <w:rFonts w:asciiTheme="majorHAnsi" w:eastAsiaTheme="majorEastAsia" w:hAnsiTheme="majorHAnsi" w:cstheme="majorBidi"/>
                  </w:rPr>
                </w:pPr>
                <w:fldSimple w:instr=" FILENAME   \* MERGEFORMAT ">
                  <w:r w:rsidR="000E1A53" w:rsidRPr="000E1A53">
                    <w:rPr>
                      <w:rFonts w:asciiTheme="majorHAnsi" w:eastAsiaTheme="majorEastAsia" w:hAnsiTheme="majorHAnsi" w:cstheme="majorBidi"/>
                      <w:noProof/>
                    </w:rPr>
                    <w:t>PRCD_ORGFCS</w:t>
                  </w:r>
                  <w:r w:rsidR="000E1A53" w:rsidRPr="000E1A53">
                    <w:rPr>
                      <w:noProof/>
                    </w:rPr>
                    <w:t>.docx</w:t>
                  </w:r>
                </w:fldSimple>
              </w:p>
            </w:tc>
          </w:tr>
          <w:tr w:rsidR="004B4664" w14:paraId="09B15B58" w14:textId="77777777">
            <w:trPr>
              <w:trHeight w:val="360"/>
              <w:jc w:val="center"/>
            </w:trPr>
            <w:tc>
              <w:tcPr>
                <w:tcW w:w="5000" w:type="pct"/>
                <w:vAlign w:val="center"/>
              </w:tcPr>
              <w:p w14:paraId="2B16185C" w14:textId="77777777" w:rsidR="004B4664" w:rsidRDefault="004B4664">
                <w:pPr>
                  <w:pStyle w:val="NoSpacing"/>
                  <w:jc w:val="center"/>
                </w:pPr>
              </w:p>
            </w:tc>
          </w:tr>
          <w:tr w:rsidR="004B4664" w14:paraId="3A2B8DA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409E1E2" w14:textId="77777777" w:rsidR="004B4664" w:rsidRDefault="00B03458">
                    <w:pPr>
                      <w:pStyle w:val="NoSpacing"/>
                      <w:jc w:val="center"/>
                      <w:rPr>
                        <w:b/>
                        <w:bCs/>
                      </w:rPr>
                    </w:pPr>
                    <w:r>
                      <w:rPr>
                        <w:b/>
                        <w:bCs/>
                      </w:rPr>
                      <w:t>Genus</w:t>
                    </w:r>
                  </w:p>
                </w:tc>
              </w:sdtContent>
            </w:sdt>
          </w:tr>
        </w:tbl>
        <w:p w14:paraId="33E6A89F" w14:textId="77777777" w:rsidR="004B4664" w:rsidRDefault="004B4664"/>
        <w:p w14:paraId="32DFAAE3"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571DAE6C"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9AB991C" w14:textId="77777777" w:rsidR="004B4664" w:rsidRDefault="004D1856" w:rsidP="000C609A">
                    <w:r w:rsidRPr="000A78C6">
                      <w:t>Organization Process Focus involves developing and maintaining an understanding of the organization's and projects' processes and coordinating the activities to assess, develop, maintain, and improve these processes.</w:t>
                    </w:r>
                  </w:p>
                </w:tc>
              </w:sdtContent>
            </w:sdt>
          </w:tr>
        </w:tbl>
        <w:p w14:paraId="28B94A9D" w14:textId="77777777" w:rsidR="004B4664" w:rsidRDefault="004B4664"/>
        <w:p w14:paraId="677039A8"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5760CCF4" w14:textId="77777777" w:rsidR="004B4664" w:rsidRDefault="004B4664">
          <w:pPr>
            <w:pStyle w:val="TOCHeading"/>
          </w:pPr>
          <w:r>
            <w:t>Contents</w:t>
          </w:r>
        </w:p>
        <w:p w14:paraId="37A38E33" w14:textId="77777777" w:rsidR="00047A22" w:rsidRDefault="00E00DA9">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3321188" w:history="1">
            <w:r w:rsidR="00047A22" w:rsidRPr="006F40C2">
              <w:rPr>
                <w:rStyle w:val="Hyperlink"/>
                <w:noProof/>
              </w:rPr>
              <w:t>Overview</w:t>
            </w:r>
            <w:r w:rsidR="00047A22">
              <w:rPr>
                <w:noProof/>
                <w:webHidden/>
              </w:rPr>
              <w:tab/>
            </w:r>
            <w:r w:rsidR="00047A22">
              <w:rPr>
                <w:noProof/>
                <w:webHidden/>
              </w:rPr>
              <w:fldChar w:fldCharType="begin"/>
            </w:r>
            <w:r w:rsidR="00047A22">
              <w:rPr>
                <w:noProof/>
                <w:webHidden/>
              </w:rPr>
              <w:instrText xml:space="preserve"> PAGEREF _Toc443321188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14:paraId="1893010A"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189" w:history="1">
            <w:r w:rsidR="00047A22" w:rsidRPr="006F40C2">
              <w:rPr>
                <w:rStyle w:val="Hyperlink"/>
                <w:noProof/>
              </w:rPr>
              <w:t>Objective</w:t>
            </w:r>
            <w:r w:rsidR="00047A22">
              <w:rPr>
                <w:noProof/>
                <w:webHidden/>
              </w:rPr>
              <w:tab/>
            </w:r>
            <w:r w:rsidR="00047A22">
              <w:rPr>
                <w:noProof/>
                <w:webHidden/>
              </w:rPr>
              <w:fldChar w:fldCharType="begin"/>
            </w:r>
            <w:r w:rsidR="00047A22">
              <w:rPr>
                <w:noProof/>
                <w:webHidden/>
              </w:rPr>
              <w:instrText xml:space="preserve"> PAGEREF _Toc443321189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14:paraId="5A9B8D2F"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190" w:history="1">
            <w:r w:rsidR="00047A22" w:rsidRPr="006F40C2">
              <w:rPr>
                <w:rStyle w:val="Hyperlink"/>
                <w:noProof/>
              </w:rPr>
              <w:t>Scope</w:t>
            </w:r>
            <w:r w:rsidR="00047A22">
              <w:rPr>
                <w:noProof/>
                <w:webHidden/>
              </w:rPr>
              <w:tab/>
            </w:r>
            <w:r w:rsidR="00047A22">
              <w:rPr>
                <w:noProof/>
                <w:webHidden/>
              </w:rPr>
              <w:fldChar w:fldCharType="begin"/>
            </w:r>
            <w:r w:rsidR="00047A22">
              <w:rPr>
                <w:noProof/>
                <w:webHidden/>
              </w:rPr>
              <w:instrText xml:space="preserve"> PAGEREF _Toc443321190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14:paraId="1C8438E4"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191" w:history="1">
            <w:r w:rsidR="00047A22" w:rsidRPr="006F40C2">
              <w:rPr>
                <w:rStyle w:val="Hyperlink"/>
                <w:noProof/>
              </w:rPr>
              <w:t>Inputs</w:t>
            </w:r>
            <w:r w:rsidR="00047A22">
              <w:rPr>
                <w:noProof/>
                <w:webHidden/>
              </w:rPr>
              <w:tab/>
            </w:r>
            <w:r w:rsidR="00047A22">
              <w:rPr>
                <w:noProof/>
                <w:webHidden/>
              </w:rPr>
              <w:fldChar w:fldCharType="begin"/>
            </w:r>
            <w:r w:rsidR="00047A22">
              <w:rPr>
                <w:noProof/>
                <w:webHidden/>
              </w:rPr>
              <w:instrText xml:space="preserve"> PAGEREF _Toc443321191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14:paraId="17873D20"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192" w:history="1">
            <w:r w:rsidR="00047A22" w:rsidRPr="006F40C2">
              <w:rPr>
                <w:rStyle w:val="Hyperlink"/>
                <w:noProof/>
              </w:rPr>
              <w:t>Entry Criteria/Triggers</w:t>
            </w:r>
            <w:r w:rsidR="00047A22">
              <w:rPr>
                <w:noProof/>
                <w:webHidden/>
              </w:rPr>
              <w:tab/>
            </w:r>
            <w:r w:rsidR="00047A22">
              <w:rPr>
                <w:noProof/>
                <w:webHidden/>
              </w:rPr>
              <w:fldChar w:fldCharType="begin"/>
            </w:r>
            <w:r w:rsidR="00047A22">
              <w:rPr>
                <w:noProof/>
                <w:webHidden/>
              </w:rPr>
              <w:instrText xml:space="preserve"> PAGEREF _Toc443321192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14:paraId="3A40B43D"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193" w:history="1">
            <w:r w:rsidR="00047A22" w:rsidRPr="006F40C2">
              <w:rPr>
                <w:rStyle w:val="Hyperlink"/>
                <w:noProof/>
              </w:rPr>
              <w:t>Tasks</w:t>
            </w:r>
            <w:r w:rsidR="00047A22">
              <w:rPr>
                <w:noProof/>
                <w:webHidden/>
              </w:rPr>
              <w:tab/>
            </w:r>
            <w:r w:rsidR="00047A22">
              <w:rPr>
                <w:noProof/>
                <w:webHidden/>
              </w:rPr>
              <w:fldChar w:fldCharType="begin"/>
            </w:r>
            <w:r w:rsidR="00047A22">
              <w:rPr>
                <w:noProof/>
                <w:webHidden/>
              </w:rPr>
              <w:instrText xml:space="preserve"> PAGEREF _Toc443321193 \h </w:instrText>
            </w:r>
            <w:r w:rsidR="00047A22">
              <w:rPr>
                <w:noProof/>
                <w:webHidden/>
              </w:rPr>
            </w:r>
            <w:r w:rsidR="00047A22">
              <w:rPr>
                <w:noProof/>
                <w:webHidden/>
              </w:rPr>
              <w:fldChar w:fldCharType="separate"/>
            </w:r>
            <w:r w:rsidR="00047A22">
              <w:rPr>
                <w:noProof/>
                <w:webHidden/>
              </w:rPr>
              <w:t>2</w:t>
            </w:r>
            <w:r w:rsidR="00047A22">
              <w:rPr>
                <w:noProof/>
                <w:webHidden/>
              </w:rPr>
              <w:fldChar w:fldCharType="end"/>
            </w:r>
          </w:hyperlink>
        </w:p>
        <w:p w14:paraId="5F4F6A2A"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194" w:history="1">
            <w:r w:rsidR="00047A22" w:rsidRPr="006F40C2">
              <w:rPr>
                <w:rStyle w:val="Hyperlink"/>
                <w:noProof/>
              </w:rPr>
              <w:t>Verification</w:t>
            </w:r>
            <w:r w:rsidR="00047A22">
              <w:rPr>
                <w:noProof/>
                <w:webHidden/>
              </w:rPr>
              <w:tab/>
            </w:r>
            <w:r w:rsidR="00047A22">
              <w:rPr>
                <w:noProof/>
                <w:webHidden/>
              </w:rPr>
              <w:fldChar w:fldCharType="begin"/>
            </w:r>
            <w:r w:rsidR="00047A22">
              <w:rPr>
                <w:noProof/>
                <w:webHidden/>
              </w:rPr>
              <w:instrText xml:space="preserve"> PAGEREF _Toc443321194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14:paraId="04A8BD94"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195" w:history="1">
            <w:r w:rsidR="00047A22" w:rsidRPr="006F40C2">
              <w:rPr>
                <w:rStyle w:val="Hyperlink"/>
                <w:noProof/>
              </w:rPr>
              <w:t>Guidelines</w:t>
            </w:r>
            <w:r w:rsidR="00047A22">
              <w:rPr>
                <w:noProof/>
                <w:webHidden/>
              </w:rPr>
              <w:tab/>
            </w:r>
            <w:r w:rsidR="00047A22">
              <w:rPr>
                <w:noProof/>
                <w:webHidden/>
              </w:rPr>
              <w:fldChar w:fldCharType="begin"/>
            </w:r>
            <w:r w:rsidR="00047A22">
              <w:rPr>
                <w:noProof/>
                <w:webHidden/>
              </w:rPr>
              <w:instrText xml:space="preserve"> PAGEREF _Toc443321195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14:paraId="587D94F4" w14:textId="77777777" w:rsidR="00047A22" w:rsidRDefault="00954565">
          <w:pPr>
            <w:pStyle w:val="TOC2"/>
            <w:tabs>
              <w:tab w:val="right" w:leader="dot" w:pos="9350"/>
            </w:tabs>
            <w:rPr>
              <w:rFonts w:asciiTheme="minorHAnsi" w:eastAsiaTheme="minorEastAsia" w:hAnsiTheme="minorHAnsi" w:cstheme="minorBidi"/>
              <w:noProof/>
              <w:lang w:bidi="ar-SA"/>
            </w:rPr>
          </w:pPr>
          <w:hyperlink w:anchor="_Toc443321196" w:history="1">
            <w:r w:rsidR="00047A22" w:rsidRPr="006F40C2">
              <w:rPr>
                <w:rStyle w:val="Hyperlink"/>
                <w:noProof/>
              </w:rPr>
              <w:t>Roles and Responsibilities</w:t>
            </w:r>
            <w:r w:rsidR="00047A22">
              <w:rPr>
                <w:noProof/>
                <w:webHidden/>
              </w:rPr>
              <w:tab/>
            </w:r>
            <w:r w:rsidR="00047A22">
              <w:rPr>
                <w:noProof/>
                <w:webHidden/>
              </w:rPr>
              <w:fldChar w:fldCharType="begin"/>
            </w:r>
            <w:r w:rsidR="00047A22">
              <w:rPr>
                <w:noProof/>
                <w:webHidden/>
              </w:rPr>
              <w:instrText xml:space="preserve"> PAGEREF _Toc443321196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14:paraId="64C84BB3" w14:textId="77777777" w:rsidR="00047A22" w:rsidRDefault="00954565">
          <w:pPr>
            <w:pStyle w:val="TOC3"/>
            <w:tabs>
              <w:tab w:val="right" w:leader="dot" w:pos="9350"/>
            </w:tabs>
            <w:rPr>
              <w:rFonts w:asciiTheme="minorHAnsi" w:eastAsiaTheme="minorEastAsia" w:hAnsiTheme="minorHAnsi" w:cstheme="minorBidi"/>
              <w:noProof/>
              <w:lang w:bidi="ar-SA"/>
            </w:rPr>
          </w:pPr>
          <w:hyperlink w:anchor="_Toc443321197" w:history="1">
            <w:r w:rsidR="00047A22" w:rsidRPr="006F40C2">
              <w:rPr>
                <w:rStyle w:val="Hyperlink"/>
                <w:noProof/>
              </w:rPr>
              <w:t>Senior Management</w:t>
            </w:r>
            <w:r w:rsidR="00047A22">
              <w:rPr>
                <w:noProof/>
                <w:webHidden/>
              </w:rPr>
              <w:tab/>
            </w:r>
            <w:r w:rsidR="00047A22">
              <w:rPr>
                <w:noProof/>
                <w:webHidden/>
              </w:rPr>
              <w:fldChar w:fldCharType="begin"/>
            </w:r>
            <w:r w:rsidR="00047A22">
              <w:rPr>
                <w:noProof/>
                <w:webHidden/>
              </w:rPr>
              <w:instrText xml:space="preserve"> PAGEREF _Toc443321197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14:paraId="730D03EA" w14:textId="77777777" w:rsidR="00047A22" w:rsidRDefault="00954565">
          <w:pPr>
            <w:pStyle w:val="TOC3"/>
            <w:tabs>
              <w:tab w:val="right" w:leader="dot" w:pos="9350"/>
            </w:tabs>
            <w:rPr>
              <w:rFonts w:asciiTheme="minorHAnsi" w:eastAsiaTheme="minorEastAsia" w:hAnsiTheme="minorHAnsi" w:cstheme="minorBidi"/>
              <w:noProof/>
              <w:lang w:bidi="ar-SA"/>
            </w:rPr>
          </w:pPr>
          <w:hyperlink w:anchor="_Toc443321198" w:history="1">
            <w:r w:rsidR="00047A22" w:rsidRPr="006F40C2">
              <w:rPr>
                <w:rStyle w:val="Hyperlink"/>
                <w:noProof/>
              </w:rPr>
              <w:t>Process Engineering Group</w:t>
            </w:r>
            <w:r w:rsidR="00047A22">
              <w:rPr>
                <w:noProof/>
                <w:webHidden/>
              </w:rPr>
              <w:tab/>
            </w:r>
            <w:r w:rsidR="00047A22">
              <w:rPr>
                <w:noProof/>
                <w:webHidden/>
              </w:rPr>
              <w:fldChar w:fldCharType="begin"/>
            </w:r>
            <w:r w:rsidR="00047A22">
              <w:rPr>
                <w:noProof/>
                <w:webHidden/>
              </w:rPr>
              <w:instrText xml:space="preserve"> PAGEREF _Toc443321198 \h </w:instrText>
            </w:r>
            <w:r w:rsidR="00047A22">
              <w:rPr>
                <w:noProof/>
                <w:webHidden/>
              </w:rPr>
            </w:r>
            <w:r w:rsidR="00047A22">
              <w:rPr>
                <w:noProof/>
                <w:webHidden/>
              </w:rPr>
              <w:fldChar w:fldCharType="separate"/>
            </w:r>
            <w:r w:rsidR="00047A22">
              <w:rPr>
                <w:noProof/>
                <w:webHidden/>
              </w:rPr>
              <w:t>8</w:t>
            </w:r>
            <w:r w:rsidR="00047A22">
              <w:rPr>
                <w:noProof/>
                <w:webHidden/>
              </w:rPr>
              <w:fldChar w:fldCharType="end"/>
            </w:r>
          </w:hyperlink>
        </w:p>
        <w:p w14:paraId="555C2BCE" w14:textId="77777777" w:rsidR="00047A22" w:rsidRDefault="00954565">
          <w:pPr>
            <w:pStyle w:val="TOC2"/>
            <w:tabs>
              <w:tab w:val="right" w:leader="dot" w:pos="9350"/>
            </w:tabs>
            <w:rPr>
              <w:rFonts w:asciiTheme="minorHAnsi" w:eastAsiaTheme="minorEastAsia" w:hAnsiTheme="minorHAnsi" w:cstheme="minorBidi"/>
              <w:noProof/>
              <w:lang w:bidi="ar-SA"/>
            </w:rPr>
          </w:pPr>
          <w:hyperlink w:anchor="_Toc443321199" w:history="1">
            <w:r w:rsidR="00047A22" w:rsidRPr="006F40C2">
              <w:rPr>
                <w:rStyle w:val="Hyperlink"/>
                <w:noProof/>
              </w:rPr>
              <w:t>QMS Version control</w:t>
            </w:r>
            <w:r w:rsidR="00047A22">
              <w:rPr>
                <w:noProof/>
                <w:webHidden/>
              </w:rPr>
              <w:tab/>
            </w:r>
            <w:r w:rsidR="00047A22">
              <w:rPr>
                <w:noProof/>
                <w:webHidden/>
              </w:rPr>
              <w:fldChar w:fldCharType="begin"/>
            </w:r>
            <w:r w:rsidR="00047A22">
              <w:rPr>
                <w:noProof/>
                <w:webHidden/>
              </w:rPr>
              <w:instrText xml:space="preserve"> PAGEREF _Toc443321199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14:paraId="4C096B28" w14:textId="77777777" w:rsidR="00047A22" w:rsidRDefault="00954565">
          <w:pPr>
            <w:pStyle w:val="TOC3"/>
            <w:tabs>
              <w:tab w:val="right" w:leader="dot" w:pos="9350"/>
            </w:tabs>
            <w:rPr>
              <w:rFonts w:asciiTheme="minorHAnsi" w:eastAsiaTheme="minorEastAsia" w:hAnsiTheme="minorHAnsi" w:cstheme="minorBidi"/>
              <w:noProof/>
              <w:lang w:bidi="ar-SA"/>
            </w:rPr>
          </w:pPr>
          <w:hyperlink w:anchor="_Toc443321200" w:history="1">
            <w:r w:rsidR="00047A22" w:rsidRPr="006F40C2">
              <w:rPr>
                <w:rStyle w:val="Hyperlink"/>
                <w:noProof/>
              </w:rPr>
              <w:t>Artifact Naming Convention</w:t>
            </w:r>
            <w:r w:rsidR="00047A22">
              <w:rPr>
                <w:noProof/>
                <w:webHidden/>
              </w:rPr>
              <w:tab/>
            </w:r>
            <w:r w:rsidR="00047A22">
              <w:rPr>
                <w:noProof/>
                <w:webHidden/>
              </w:rPr>
              <w:fldChar w:fldCharType="begin"/>
            </w:r>
            <w:r w:rsidR="00047A22">
              <w:rPr>
                <w:noProof/>
                <w:webHidden/>
              </w:rPr>
              <w:instrText xml:space="preserve"> PAGEREF _Toc443321200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14:paraId="2060B7E6" w14:textId="77777777" w:rsidR="00047A22" w:rsidRDefault="00954565">
          <w:pPr>
            <w:pStyle w:val="TOC3"/>
            <w:tabs>
              <w:tab w:val="right" w:leader="dot" w:pos="9350"/>
            </w:tabs>
            <w:rPr>
              <w:rFonts w:asciiTheme="minorHAnsi" w:eastAsiaTheme="minorEastAsia" w:hAnsiTheme="minorHAnsi" w:cstheme="minorBidi"/>
              <w:noProof/>
              <w:lang w:bidi="ar-SA"/>
            </w:rPr>
          </w:pPr>
          <w:hyperlink w:anchor="_Toc443321201" w:history="1">
            <w:r w:rsidR="00047A22" w:rsidRPr="006F40C2">
              <w:rPr>
                <w:rStyle w:val="Hyperlink"/>
                <w:noProof/>
              </w:rPr>
              <w:t>Document Naming Convention</w:t>
            </w:r>
            <w:r w:rsidR="00047A22">
              <w:rPr>
                <w:noProof/>
                <w:webHidden/>
              </w:rPr>
              <w:tab/>
            </w:r>
            <w:r w:rsidR="00047A22">
              <w:rPr>
                <w:noProof/>
                <w:webHidden/>
              </w:rPr>
              <w:fldChar w:fldCharType="begin"/>
            </w:r>
            <w:r w:rsidR="00047A22">
              <w:rPr>
                <w:noProof/>
                <w:webHidden/>
              </w:rPr>
              <w:instrText xml:space="preserve"> PAGEREF _Toc443321201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14:paraId="397BA847" w14:textId="77777777" w:rsidR="00047A22" w:rsidRDefault="00954565">
          <w:pPr>
            <w:pStyle w:val="TOC3"/>
            <w:tabs>
              <w:tab w:val="right" w:leader="dot" w:pos="9350"/>
            </w:tabs>
            <w:rPr>
              <w:rFonts w:asciiTheme="minorHAnsi" w:eastAsiaTheme="minorEastAsia" w:hAnsiTheme="minorHAnsi" w:cstheme="minorBidi"/>
              <w:noProof/>
              <w:lang w:bidi="ar-SA"/>
            </w:rPr>
          </w:pPr>
          <w:hyperlink w:anchor="_Toc443321202" w:history="1">
            <w:r w:rsidR="00047A22" w:rsidRPr="006F40C2">
              <w:rPr>
                <w:rStyle w:val="Hyperlink"/>
                <w:noProof/>
              </w:rPr>
              <w:t>Document/Artifact Revisions</w:t>
            </w:r>
            <w:r w:rsidR="00047A22">
              <w:rPr>
                <w:noProof/>
                <w:webHidden/>
              </w:rPr>
              <w:tab/>
            </w:r>
            <w:r w:rsidR="00047A22">
              <w:rPr>
                <w:noProof/>
                <w:webHidden/>
              </w:rPr>
              <w:fldChar w:fldCharType="begin"/>
            </w:r>
            <w:r w:rsidR="00047A22">
              <w:rPr>
                <w:noProof/>
                <w:webHidden/>
              </w:rPr>
              <w:instrText xml:space="preserve"> PAGEREF _Toc443321202 \h </w:instrText>
            </w:r>
            <w:r w:rsidR="00047A22">
              <w:rPr>
                <w:noProof/>
                <w:webHidden/>
              </w:rPr>
            </w:r>
            <w:r w:rsidR="00047A22">
              <w:rPr>
                <w:noProof/>
                <w:webHidden/>
              </w:rPr>
              <w:fldChar w:fldCharType="separate"/>
            </w:r>
            <w:r w:rsidR="00047A22">
              <w:rPr>
                <w:noProof/>
                <w:webHidden/>
              </w:rPr>
              <w:t>9</w:t>
            </w:r>
            <w:r w:rsidR="00047A22">
              <w:rPr>
                <w:noProof/>
                <w:webHidden/>
              </w:rPr>
              <w:fldChar w:fldCharType="end"/>
            </w:r>
          </w:hyperlink>
        </w:p>
        <w:p w14:paraId="57F38EB2" w14:textId="77777777" w:rsidR="00047A22" w:rsidRDefault="00954565">
          <w:pPr>
            <w:pStyle w:val="TOC3"/>
            <w:tabs>
              <w:tab w:val="right" w:leader="dot" w:pos="9350"/>
            </w:tabs>
            <w:rPr>
              <w:rFonts w:asciiTheme="minorHAnsi" w:eastAsiaTheme="minorEastAsia" w:hAnsiTheme="minorHAnsi" w:cstheme="minorBidi"/>
              <w:noProof/>
              <w:lang w:bidi="ar-SA"/>
            </w:rPr>
          </w:pPr>
          <w:hyperlink w:anchor="_Toc443321203" w:history="1">
            <w:r w:rsidR="00047A22" w:rsidRPr="006F40C2">
              <w:rPr>
                <w:rStyle w:val="Hyperlink"/>
                <w:noProof/>
              </w:rPr>
              <w:t>QMS revisions</w:t>
            </w:r>
            <w:r w:rsidR="00047A22">
              <w:rPr>
                <w:noProof/>
                <w:webHidden/>
              </w:rPr>
              <w:tab/>
            </w:r>
            <w:r w:rsidR="00047A22">
              <w:rPr>
                <w:noProof/>
                <w:webHidden/>
              </w:rPr>
              <w:fldChar w:fldCharType="begin"/>
            </w:r>
            <w:r w:rsidR="00047A22">
              <w:rPr>
                <w:noProof/>
                <w:webHidden/>
              </w:rPr>
              <w:instrText xml:space="preserve"> PAGEREF _Toc443321203 \h </w:instrText>
            </w:r>
            <w:r w:rsidR="00047A22">
              <w:rPr>
                <w:noProof/>
                <w:webHidden/>
              </w:rPr>
            </w:r>
            <w:r w:rsidR="00047A22">
              <w:rPr>
                <w:noProof/>
                <w:webHidden/>
              </w:rPr>
              <w:fldChar w:fldCharType="separate"/>
            </w:r>
            <w:r w:rsidR="00047A22">
              <w:rPr>
                <w:noProof/>
                <w:webHidden/>
              </w:rPr>
              <w:t>10</w:t>
            </w:r>
            <w:r w:rsidR="00047A22">
              <w:rPr>
                <w:noProof/>
                <w:webHidden/>
              </w:rPr>
              <w:fldChar w:fldCharType="end"/>
            </w:r>
          </w:hyperlink>
        </w:p>
        <w:p w14:paraId="35B639E0" w14:textId="77777777" w:rsidR="00047A22" w:rsidRDefault="00954565">
          <w:pPr>
            <w:pStyle w:val="TOC3"/>
            <w:tabs>
              <w:tab w:val="right" w:leader="dot" w:pos="9350"/>
            </w:tabs>
            <w:rPr>
              <w:rFonts w:asciiTheme="minorHAnsi" w:eastAsiaTheme="minorEastAsia" w:hAnsiTheme="minorHAnsi" w:cstheme="minorBidi"/>
              <w:noProof/>
              <w:lang w:bidi="ar-SA"/>
            </w:rPr>
          </w:pPr>
          <w:hyperlink w:anchor="_Toc443321204" w:history="1">
            <w:r w:rsidR="00047A22" w:rsidRPr="006F40C2">
              <w:rPr>
                <w:rStyle w:val="Hyperlink"/>
                <w:noProof/>
              </w:rPr>
              <w:t>Typical workflow for QMS Revision</w:t>
            </w:r>
            <w:r w:rsidR="00047A22">
              <w:rPr>
                <w:noProof/>
                <w:webHidden/>
              </w:rPr>
              <w:tab/>
            </w:r>
            <w:r w:rsidR="00047A22">
              <w:rPr>
                <w:noProof/>
                <w:webHidden/>
              </w:rPr>
              <w:fldChar w:fldCharType="begin"/>
            </w:r>
            <w:r w:rsidR="00047A22">
              <w:rPr>
                <w:noProof/>
                <w:webHidden/>
              </w:rPr>
              <w:instrText xml:space="preserve"> PAGEREF _Toc443321204 \h </w:instrText>
            </w:r>
            <w:r w:rsidR="00047A22">
              <w:rPr>
                <w:noProof/>
                <w:webHidden/>
              </w:rPr>
            </w:r>
            <w:r w:rsidR="00047A22">
              <w:rPr>
                <w:noProof/>
                <w:webHidden/>
              </w:rPr>
              <w:fldChar w:fldCharType="separate"/>
            </w:r>
            <w:r w:rsidR="00047A22">
              <w:rPr>
                <w:noProof/>
                <w:webHidden/>
              </w:rPr>
              <w:t>10</w:t>
            </w:r>
            <w:r w:rsidR="00047A22">
              <w:rPr>
                <w:noProof/>
                <w:webHidden/>
              </w:rPr>
              <w:fldChar w:fldCharType="end"/>
            </w:r>
          </w:hyperlink>
        </w:p>
        <w:p w14:paraId="2AD71FD7"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205" w:history="1">
            <w:r w:rsidR="00047A22" w:rsidRPr="006F40C2">
              <w:rPr>
                <w:rStyle w:val="Hyperlink"/>
                <w:noProof/>
              </w:rPr>
              <w:t>Generic Work Environment</w:t>
            </w:r>
            <w:r w:rsidR="00047A22">
              <w:rPr>
                <w:noProof/>
                <w:webHidden/>
              </w:rPr>
              <w:tab/>
            </w:r>
            <w:r w:rsidR="00047A22">
              <w:rPr>
                <w:noProof/>
                <w:webHidden/>
              </w:rPr>
              <w:fldChar w:fldCharType="begin"/>
            </w:r>
            <w:r w:rsidR="00047A22">
              <w:rPr>
                <w:noProof/>
                <w:webHidden/>
              </w:rPr>
              <w:instrText xml:space="preserve"> PAGEREF _Toc443321205 \h </w:instrText>
            </w:r>
            <w:r w:rsidR="00047A22">
              <w:rPr>
                <w:noProof/>
                <w:webHidden/>
              </w:rPr>
            </w:r>
            <w:r w:rsidR="00047A22">
              <w:rPr>
                <w:noProof/>
                <w:webHidden/>
              </w:rPr>
              <w:fldChar w:fldCharType="separate"/>
            </w:r>
            <w:r w:rsidR="00047A22">
              <w:rPr>
                <w:noProof/>
                <w:webHidden/>
              </w:rPr>
              <w:t>10</w:t>
            </w:r>
            <w:r w:rsidR="00047A22">
              <w:rPr>
                <w:noProof/>
                <w:webHidden/>
              </w:rPr>
              <w:fldChar w:fldCharType="end"/>
            </w:r>
          </w:hyperlink>
        </w:p>
        <w:p w14:paraId="19ED504D"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206" w:history="1">
            <w:r w:rsidR="00047A22" w:rsidRPr="006F40C2">
              <w:rPr>
                <w:rStyle w:val="Hyperlink"/>
                <w:noProof/>
              </w:rPr>
              <w:t>Applicable Measurements</w:t>
            </w:r>
            <w:r w:rsidR="00047A22">
              <w:rPr>
                <w:noProof/>
                <w:webHidden/>
              </w:rPr>
              <w:tab/>
            </w:r>
            <w:r w:rsidR="00047A22">
              <w:rPr>
                <w:noProof/>
                <w:webHidden/>
              </w:rPr>
              <w:fldChar w:fldCharType="begin"/>
            </w:r>
            <w:r w:rsidR="00047A22">
              <w:rPr>
                <w:noProof/>
                <w:webHidden/>
              </w:rPr>
              <w:instrText xml:space="preserve"> PAGEREF _Toc443321206 \h </w:instrText>
            </w:r>
            <w:r w:rsidR="00047A22">
              <w:rPr>
                <w:noProof/>
                <w:webHidden/>
              </w:rPr>
            </w:r>
            <w:r w:rsidR="00047A22">
              <w:rPr>
                <w:noProof/>
                <w:webHidden/>
              </w:rPr>
              <w:fldChar w:fldCharType="separate"/>
            </w:r>
            <w:r w:rsidR="00047A22">
              <w:rPr>
                <w:noProof/>
                <w:webHidden/>
              </w:rPr>
              <w:t>11</w:t>
            </w:r>
            <w:r w:rsidR="00047A22">
              <w:rPr>
                <w:noProof/>
                <w:webHidden/>
              </w:rPr>
              <w:fldChar w:fldCharType="end"/>
            </w:r>
          </w:hyperlink>
        </w:p>
        <w:p w14:paraId="402E619B" w14:textId="77777777" w:rsidR="00047A22" w:rsidRDefault="00954565">
          <w:pPr>
            <w:pStyle w:val="TOC1"/>
            <w:tabs>
              <w:tab w:val="right" w:leader="dot" w:pos="9350"/>
            </w:tabs>
            <w:rPr>
              <w:rFonts w:asciiTheme="minorHAnsi" w:eastAsiaTheme="minorEastAsia" w:hAnsiTheme="minorHAnsi" w:cstheme="minorBidi"/>
              <w:noProof/>
              <w:lang w:bidi="ar-SA"/>
            </w:rPr>
          </w:pPr>
          <w:hyperlink w:anchor="_Toc443321207" w:history="1">
            <w:r w:rsidR="00047A22" w:rsidRPr="006F40C2">
              <w:rPr>
                <w:rStyle w:val="Hyperlink"/>
                <w:noProof/>
              </w:rPr>
              <w:t>Exit Criteria/Outputs</w:t>
            </w:r>
            <w:r w:rsidR="00047A22">
              <w:rPr>
                <w:noProof/>
                <w:webHidden/>
              </w:rPr>
              <w:tab/>
            </w:r>
            <w:r w:rsidR="00047A22">
              <w:rPr>
                <w:noProof/>
                <w:webHidden/>
              </w:rPr>
              <w:fldChar w:fldCharType="begin"/>
            </w:r>
            <w:r w:rsidR="00047A22">
              <w:rPr>
                <w:noProof/>
                <w:webHidden/>
              </w:rPr>
              <w:instrText xml:space="preserve"> PAGEREF _Toc443321207 \h </w:instrText>
            </w:r>
            <w:r w:rsidR="00047A22">
              <w:rPr>
                <w:noProof/>
                <w:webHidden/>
              </w:rPr>
            </w:r>
            <w:r w:rsidR="00047A22">
              <w:rPr>
                <w:noProof/>
                <w:webHidden/>
              </w:rPr>
              <w:fldChar w:fldCharType="separate"/>
            </w:r>
            <w:r w:rsidR="00047A22">
              <w:rPr>
                <w:noProof/>
                <w:webHidden/>
              </w:rPr>
              <w:t>11</w:t>
            </w:r>
            <w:r w:rsidR="00047A22">
              <w:rPr>
                <w:noProof/>
                <w:webHidden/>
              </w:rPr>
              <w:fldChar w:fldCharType="end"/>
            </w:r>
          </w:hyperlink>
        </w:p>
        <w:p w14:paraId="4E6343A9" w14:textId="77777777" w:rsidR="004B4664" w:rsidRDefault="00E00DA9">
          <w:r>
            <w:rPr>
              <w:b/>
              <w:bCs/>
              <w:noProof/>
            </w:rPr>
            <w:fldChar w:fldCharType="end"/>
          </w:r>
        </w:p>
      </w:sdtContent>
    </w:sdt>
    <w:p w14:paraId="512787C1" w14:textId="77777777" w:rsidR="00296BA4" w:rsidRDefault="00296BA4" w:rsidP="00E57469">
      <w:pPr>
        <w:pStyle w:val="Heading1"/>
      </w:pPr>
    </w:p>
    <w:p w14:paraId="748FDD63" w14:textId="77777777" w:rsidR="00296BA4" w:rsidRDefault="00296BA4" w:rsidP="00E57469">
      <w:pPr>
        <w:pStyle w:val="Heading1"/>
      </w:pPr>
    </w:p>
    <w:p w14:paraId="4E2D1CD8" w14:textId="77777777" w:rsidR="0034636A" w:rsidRDefault="0034636A">
      <w:pPr>
        <w:spacing w:after="0" w:line="240" w:lineRule="auto"/>
        <w:rPr>
          <w:rFonts w:ascii="Cambria" w:hAnsi="Cambria"/>
          <w:b/>
          <w:bCs/>
          <w:color w:val="365F91"/>
          <w:sz w:val="28"/>
          <w:szCs w:val="28"/>
        </w:rPr>
      </w:pPr>
      <w:r>
        <w:br w:type="page"/>
      </w:r>
    </w:p>
    <w:p w14:paraId="33B86A4E" w14:textId="77777777" w:rsidR="00260ACF" w:rsidRDefault="00260ACF" w:rsidP="00C82020">
      <w:pPr>
        <w:pStyle w:val="Heading1"/>
      </w:pPr>
      <w:bookmarkStart w:id="0" w:name="_Toc443321188"/>
      <w:r>
        <w:lastRenderedPageBreak/>
        <w:t>Overview</w:t>
      </w:r>
      <w:bookmarkEnd w:id="0"/>
    </w:p>
    <w:p w14:paraId="44D2F206" w14:textId="77777777" w:rsidR="004D1856" w:rsidRPr="004D1856" w:rsidRDefault="00E13528" w:rsidP="000A78C6">
      <w:r>
        <w:t>Process Improvement Procedure</w:t>
      </w:r>
      <w:r w:rsidR="004D1856" w:rsidRPr="000A78C6">
        <w:t xml:space="preserve"> involves developing and maintaining an understanding of the organization's and projects' processes and coordinating the activities to assess, develop, maintain, and improve these processes</w:t>
      </w:r>
      <w:r w:rsidR="004D1856">
        <w:rPr>
          <w:rFonts w:ascii="Tahoma" w:hAnsi="Tahoma" w:cs="Tahoma"/>
          <w:sz w:val="20"/>
          <w:szCs w:val="20"/>
        </w:rPr>
        <w:t>.</w:t>
      </w:r>
    </w:p>
    <w:p w14:paraId="6B9BB927" w14:textId="77777777" w:rsidR="00B81986" w:rsidRDefault="00260ACF">
      <w:pPr>
        <w:pStyle w:val="Heading1"/>
      </w:pPr>
      <w:bookmarkStart w:id="1" w:name="_Toc443321189"/>
      <w:r>
        <w:t>Objective</w:t>
      </w:r>
      <w:bookmarkEnd w:id="1"/>
    </w:p>
    <w:p w14:paraId="501AF95D" w14:textId="77777777" w:rsidR="004D1856" w:rsidRDefault="004D1856" w:rsidP="000A78C6">
      <w:r>
        <w:t xml:space="preserve">The </w:t>
      </w:r>
      <w:r w:rsidR="00FC7886">
        <w:t xml:space="preserve">objective of </w:t>
      </w:r>
      <w:r w:rsidR="00E13528">
        <w:t>Process Improvement Procedure</w:t>
      </w:r>
      <w:r w:rsidR="00FC7886">
        <w:t xml:space="preserve"> is</w:t>
      </w:r>
      <w:r>
        <w:t xml:space="preserve"> to establish the organizational responsibility for process activities that improve</w:t>
      </w:r>
      <w:r w:rsidR="004A19B4">
        <w:t>s</w:t>
      </w:r>
      <w:r>
        <w:t xml:space="preserve"> </w:t>
      </w:r>
      <w:r w:rsidR="004A19B4">
        <w:t>Genus</w:t>
      </w:r>
      <w:r>
        <w:t>' overall process</w:t>
      </w:r>
      <w:r w:rsidR="004A19B4">
        <w:t>es.</w:t>
      </w:r>
    </w:p>
    <w:p w14:paraId="35DD49B7" w14:textId="77777777" w:rsidR="00B81986" w:rsidRDefault="00260ACF">
      <w:pPr>
        <w:pStyle w:val="Heading1"/>
      </w:pPr>
      <w:bookmarkStart w:id="2" w:name="_Toc443321190"/>
      <w:r>
        <w:t>Scope</w:t>
      </w:r>
      <w:bookmarkEnd w:id="2"/>
    </w:p>
    <w:p w14:paraId="0561BEA9" w14:textId="77777777" w:rsidR="00B81986" w:rsidRPr="005239E7" w:rsidRDefault="004A19B4" w:rsidP="000A78C6">
      <w:r>
        <w:t>This process is applicabl</w:t>
      </w:r>
      <w:r w:rsidR="000E1A53">
        <w:t>e to all activities under the purview</w:t>
      </w:r>
      <w:r>
        <w:t xml:space="preserve"> of the </w:t>
      </w:r>
      <w:r w:rsidR="008A16EA">
        <w:t>R&amp;D</w:t>
      </w:r>
      <w:r>
        <w:t xml:space="preserve"> </w:t>
      </w:r>
      <w:r w:rsidR="000A78C6">
        <w:t>D</w:t>
      </w:r>
      <w:r>
        <w:t>ivision in Genus.</w:t>
      </w:r>
    </w:p>
    <w:p w14:paraId="11DC1052" w14:textId="77777777" w:rsidR="005E2C3B" w:rsidRDefault="00FE5FE1" w:rsidP="000352E3">
      <w:pPr>
        <w:pStyle w:val="Heading1"/>
      </w:pPr>
      <w:bookmarkStart w:id="3" w:name="_Toc443321191"/>
      <w:r>
        <w:t>Inputs</w:t>
      </w:r>
      <w:bookmarkEnd w:id="3"/>
    </w:p>
    <w:p w14:paraId="426AD2BC" w14:textId="54AE744F" w:rsidR="00A33D43" w:rsidRPr="002914F0" w:rsidRDefault="000A78C6" w:rsidP="00233840">
      <w:pPr>
        <w:pStyle w:val="ListParagraph"/>
        <w:numPr>
          <w:ilvl w:val="0"/>
          <w:numId w:val="11"/>
        </w:numPr>
      </w:pPr>
      <w:r>
        <w:t>Process I</w:t>
      </w:r>
      <w:r w:rsidR="004A19B4" w:rsidRPr="000A78C6">
        <w:t xml:space="preserve">mprovement proposals using </w:t>
      </w:r>
      <w:del w:id="4" w:author="Vaibhav Garg" w:date="2022-03-11T16:10:00Z">
        <w:r w:rsidR="004A19B4" w:rsidRPr="000A78C6" w:rsidDel="00FF5222">
          <w:delText>Process Improvement Proposal</w:delText>
        </w:r>
        <w:r w:rsidDel="00FF5222">
          <w:delText>s</w:delText>
        </w:r>
        <w:r w:rsidR="004A19B4" w:rsidRPr="000A78C6" w:rsidDel="00FF5222">
          <w:delText xml:space="preserve"> Database</w:delText>
        </w:r>
      </w:del>
      <w:ins w:id="5" w:author="Vaibhav Garg" w:date="2022-03-11T16:10:00Z">
        <w:r w:rsidR="00FF5222">
          <w:t xml:space="preserve">“Process Management” </w:t>
        </w:r>
      </w:ins>
      <w:ins w:id="6" w:author="Vaibhav Garg" w:date="2022-03-11T16:11:00Z">
        <w:r w:rsidR="00FF5222">
          <w:t>c</w:t>
        </w:r>
      </w:ins>
      <w:ins w:id="7" w:author="Vaibhav Garg" w:date="2022-03-11T16:10:00Z">
        <w:r w:rsidR="00FF5222">
          <w:t>ategori</w:t>
        </w:r>
      </w:ins>
      <w:ins w:id="8" w:author="Vaibhav Garg" w:date="2022-03-11T16:11:00Z">
        <w:r w:rsidR="00FF5222">
          <w:t>z</w:t>
        </w:r>
      </w:ins>
      <w:ins w:id="9" w:author="Vaibhav Garg" w:date="2022-03-11T16:10:00Z">
        <w:r w:rsidR="00FF5222">
          <w:t>ed</w:t>
        </w:r>
      </w:ins>
      <w:ins w:id="10" w:author="Vaibhav Garg" w:date="2022-03-11T16:11:00Z">
        <w:r w:rsidR="00FF5222">
          <w:t xml:space="preserve"> incidents in </w:t>
        </w:r>
        <w:proofErr w:type="spellStart"/>
        <w:r w:rsidR="00FF5222">
          <w:t>GIL.</w:t>
        </w:r>
      </w:ins>
      <w:ins w:id="11" w:author="Vaibhav Garg" w:date="2022-03-11T16:12:00Z">
        <w:r w:rsidR="00FF5222">
          <w:t>ef</w:t>
        </w:r>
      </w:ins>
      <w:proofErr w:type="spellEnd"/>
      <w:ins w:id="12" w:author="Vaibhav Garg" w:date="2022-03-11T16:11:00Z">
        <w:r w:rsidR="00FF5222">
          <w:rPr>
            <w:rStyle w:val="FootnoteReference"/>
            <w:rFonts w:ascii="Tahoma" w:hAnsi="Tahoma" w:cs="Tahoma"/>
            <w:szCs w:val="20"/>
          </w:rPr>
          <w:footnoteReference w:id="1"/>
        </w:r>
      </w:ins>
      <w:r w:rsidR="004A19B4" w:rsidRPr="000A78C6">
        <w:rPr>
          <w:rFonts w:ascii="Tahoma" w:hAnsi="Tahoma" w:cs="Tahoma"/>
          <w:szCs w:val="20"/>
        </w:rPr>
        <w:t>.</w:t>
      </w:r>
    </w:p>
    <w:p w14:paraId="172351F0" w14:textId="0F87806C" w:rsidR="002914F0" w:rsidRPr="002914F0" w:rsidRDefault="002914F0" w:rsidP="00233840">
      <w:pPr>
        <w:pStyle w:val="ListParagraph"/>
        <w:numPr>
          <w:ilvl w:val="0"/>
          <w:numId w:val="4"/>
        </w:numPr>
        <w:rPr>
          <w:rFonts w:asciiTheme="minorHAnsi" w:hAnsiTheme="minorHAnsi" w:cstheme="minorHAnsi"/>
        </w:rPr>
      </w:pPr>
      <w:r w:rsidRPr="002914F0">
        <w:rPr>
          <w:rFonts w:asciiTheme="minorHAnsi" w:hAnsiTheme="minorHAnsi" w:cstheme="minorHAnsi"/>
        </w:rPr>
        <w:t>Audit Findings</w:t>
      </w:r>
      <w:ins w:id="14" w:author="Vaibhav Garg" w:date="2022-03-11T16:15:00Z">
        <w:r w:rsidR="00B86BEE">
          <w:rPr>
            <w:rFonts w:asciiTheme="minorHAnsi" w:hAnsiTheme="minorHAnsi" w:cstheme="minorHAnsi"/>
          </w:rPr>
          <w:t xml:space="preserve"> in </w:t>
        </w:r>
        <w:proofErr w:type="spellStart"/>
        <w:r w:rsidR="00B86BEE">
          <w:rPr>
            <w:rFonts w:asciiTheme="minorHAnsi" w:hAnsiTheme="minorHAnsi" w:cstheme="minorHAnsi"/>
          </w:rPr>
          <w:t>GIL.ef</w:t>
        </w:r>
      </w:ins>
      <w:proofErr w:type="spellEnd"/>
    </w:p>
    <w:p w14:paraId="410B1D48" w14:textId="599A97A2" w:rsidR="002914F0" w:rsidRPr="002914F0" w:rsidRDefault="00FF5222" w:rsidP="00233840">
      <w:pPr>
        <w:pStyle w:val="ListParagraph"/>
        <w:numPr>
          <w:ilvl w:val="0"/>
          <w:numId w:val="4"/>
        </w:numPr>
        <w:rPr>
          <w:rFonts w:asciiTheme="minorHAnsi" w:hAnsiTheme="minorHAnsi" w:cstheme="minorHAnsi"/>
        </w:rPr>
      </w:pPr>
      <w:ins w:id="15" w:author="Vaibhav Garg" w:date="2022-03-11T16:12:00Z">
        <w:r>
          <w:rPr>
            <w:rFonts w:asciiTheme="minorHAnsi" w:hAnsiTheme="minorHAnsi" w:cstheme="minorHAnsi"/>
          </w:rPr>
          <w:t xml:space="preserve">Incident </w:t>
        </w:r>
      </w:ins>
      <w:del w:id="16" w:author="Vaibhav Garg" w:date="2022-03-11T16:12:00Z">
        <w:r w:rsidR="002914F0" w:rsidRPr="002914F0" w:rsidDel="00FF5222">
          <w:rPr>
            <w:rFonts w:asciiTheme="minorHAnsi" w:hAnsiTheme="minorHAnsi" w:cstheme="minorHAnsi"/>
          </w:rPr>
          <w:delText xml:space="preserve">Lessons </w:delText>
        </w:r>
      </w:del>
      <w:ins w:id="17" w:author="Vaibhav Garg" w:date="2022-03-11T16:12:00Z">
        <w:r w:rsidRPr="002914F0">
          <w:rPr>
            <w:rFonts w:asciiTheme="minorHAnsi" w:hAnsiTheme="minorHAnsi" w:cstheme="minorHAnsi"/>
          </w:rPr>
          <w:t>Le</w:t>
        </w:r>
        <w:r>
          <w:rPr>
            <w:rFonts w:asciiTheme="minorHAnsi" w:hAnsiTheme="minorHAnsi" w:cstheme="minorHAnsi"/>
          </w:rPr>
          <w:t>arnings</w:t>
        </w:r>
      </w:ins>
      <w:del w:id="18" w:author="Vaibhav Garg" w:date="2022-03-11T16:12:00Z">
        <w:r w:rsidR="002914F0" w:rsidRPr="002914F0" w:rsidDel="00FF5222">
          <w:rPr>
            <w:rFonts w:asciiTheme="minorHAnsi" w:hAnsiTheme="minorHAnsi" w:cstheme="minorHAnsi"/>
          </w:rPr>
          <w:delText>Learnt Database</w:delText>
        </w:r>
      </w:del>
      <w:ins w:id="19" w:author="Vaibhav Garg" w:date="2022-03-11T16:12:00Z">
        <w:r>
          <w:rPr>
            <w:rFonts w:asciiTheme="minorHAnsi" w:hAnsiTheme="minorHAnsi" w:cstheme="minorHAnsi"/>
          </w:rPr>
          <w:t xml:space="preserve"> in </w:t>
        </w:r>
        <w:proofErr w:type="spellStart"/>
        <w:r>
          <w:rPr>
            <w:rFonts w:asciiTheme="minorHAnsi" w:hAnsiTheme="minorHAnsi" w:cstheme="minorHAnsi"/>
          </w:rPr>
          <w:t>GIL.ef</w:t>
        </w:r>
      </w:ins>
      <w:proofErr w:type="spellEnd"/>
    </w:p>
    <w:p w14:paraId="626F3CBA" w14:textId="77777777" w:rsidR="002914F0" w:rsidRPr="002914F0" w:rsidRDefault="002914F0" w:rsidP="00233840">
      <w:pPr>
        <w:pStyle w:val="ListParagraph"/>
        <w:numPr>
          <w:ilvl w:val="0"/>
          <w:numId w:val="4"/>
        </w:numPr>
        <w:rPr>
          <w:rFonts w:asciiTheme="minorHAnsi" w:hAnsiTheme="minorHAnsi" w:cstheme="minorHAnsi"/>
        </w:rPr>
      </w:pPr>
      <w:r w:rsidRPr="002914F0">
        <w:rPr>
          <w:rFonts w:asciiTheme="minorHAnsi" w:hAnsiTheme="minorHAnsi" w:cstheme="minorHAnsi"/>
        </w:rPr>
        <w:t>Best Practices captured during the project closure activities</w:t>
      </w:r>
    </w:p>
    <w:p w14:paraId="6079A926"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Training Feedback</w:t>
      </w:r>
      <w:r w:rsidR="004141BD">
        <w:rPr>
          <w:rFonts w:asciiTheme="minorHAnsi" w:hAnsiTheme="minorHAnsi" w:cstheme="minorHAnsi"/>
        </w:rPr>
        <w:t xml:space="preserve"> and reports</w:t>
      </w:r>
      <w:r w:rsidRPr="002914F0">
        <w:rPr>
          <w:rFonts w:asciiTheme="minorHAnsi" w:hAnsiTheme="minorHAnsi" w:cstheme="minorHAnsi"/>
        </w:rPr>
        <w:t xml:space="preserve"> </w:t>
      </w:r>
    </w:p>
    <w:p w14:paraId="365B0121"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Project Risks</w:t>
      </w:r>
    </w:p>
    <w:p w14:paraId="5C471F29"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Project Plans</w:t>
      </w:r>
    </w:p>
    <w:p w14:paraId="2F834F5F" w14:textId="77777777" w:rsidR="002914F0" w:rsidRPr="002914F0" w:rsidRDefault="002914F0" w:rsidP="00233840">
      <w:pPr>
        <w:pStyle w:val="ListParagraph"/>
        <w:numPr>
          <w:ilvl w:val="0"/>
          <w:numId w:val="4"/>
        </w:numPr>
        <w:rPr>
          <w:rFonts w:asciiTheme="minorHAnsi" w:hAnsiTheme="minorHAnsi" w:cstheme="minorHAnsi"/>
          <w:sz w:val="20"/>
          <w:szCs w:val="20"/>
        </w:rPr>
      </w:pPr>
      <w:r w:rsidRPr="002914F0">
        <w:rPr>
          <w:rFonts w:asciiTheme="minorHAnsi" w:hAnsiTheme="minorHAnsi" w:cstheme="minorHAnsi"/>
        </w:rPr>
        <w:t>Measures</w:t>
      </w:r>
    </w:p>
    <w:p w14:paraId="5B88C36E" w14:textId="77777777" w:rsidR="00B81986" w:rsidRDefault="00260ACF" w:rsidP="005239E7">
      <w:pPr>
        <w:pStyle w:val="Heading1"/>
      </w:pPr>
      <w:bookmarkStart w:id="20" w:name="_Toc443321192"/>
      <w:r>
        <w:t>Entry Criteria/</w:t>
      </w:r>
      <w:r w:rsidR="00AC63B5">
        <w:t>Triggers</w:t>
      </w:r>
      <w:bookmarkEnd w:id="20"/>
    </w:p>
    <w:p w14:paraId="28BE3D96" w14:textId="77777777" w:rsidR="004A19B4" w:rsidRDefault="00F8523D" w:rsidP="00233840">
      <w:pPr>
        <w:pStyle w:val="ListParagraph"/>
        <w:numPr>
          <w:ilvl w:val="0"/>
          <w:numId w:val="16"/>
        </w:numPr>
      </w:pPr>
      <w:r w:rsidRPr="000A78C6">
        <w:t xml:space="preserve">Process Improvement </w:t>
      </w:r>
      <w:r w:rsidR="00296BA4" w:rsidRPr="000A78C6">
        <w:t>suggestions</w:t>
      </w:r>
      <w:r w:rsidR="000A78C6">
        <w:t xml:space="preserve"> that are</w:t>
      </w:r>
      <w:r w:rsidRPr="000A78C6">
        <w:t xml:space="preserve"> deemed important for process performance</w:t>
      </w:r>
      <w:r w:rsidR="000A78C6">
        <w:t>.</w:t>
      </w:r>
    </w:p>
    <w:p w14:paraId="254D692D" w14:textId="77777777" w:rsidR="00F8523D" w:rsidRDefault="000A78C6" w:rsidP="00233840">
      <w:pPr>
        <w:pStyle w:val="ListParagraph"/>
        <w:numPr>
          <w:ilvl w:val="0"/>
          <w:numId w:val="16"/>
        </w:numPr>
      </w:pPr>
      <w:r>
        <w:t>Periodic R</w:t>
      </w:r>
      <w:r w:rsidR="00296BA4" w:rsidRPr="000A78C6">
        <w:t xml:space="preserve">eview of all </w:t>
      </w:r>
      <w:r>
        <w:t>Improvement S</w:t>
      </w:r>
      <w:r w:rsidR="00296BA4" w:rsidRPr="000A78C6">
        <w:t>uggestions</w:t>
      </w:r>
      <w:r>
        <w:t>.</w:t>
      </w:r>
    </w:p>
    <w:p w14:paraId="25C8BA57" w14:textId="77777777" w:rsidR="0085040D" w:rsidRPr="004A19B4" w:rsidRDefault="0085040D" w:rsidP="00233840">
      <w:pPr>
        <w:pStyle w:val="ListParagraph"/>
        <w:numPr>
          <w:ilvl w:val="0"/>
          <w:numId w:val="16"/>
        </w:numPr>
      </w:pPr>
      <w:r w:rsidRPr="0085040D">
        <w:t>The practitioners have undergone QMS trainings with focus on performing their processes.</w:t>
      </w:r>
    </w:p>
    <w:p w14:paraId="20A17107" w14:textId="77777777" w:rsidR="00A8794C" w:rsidRDefault="00706EE8" w:rsidP="007C6995">
      <w:pPr>
        <w:pStyle w:val="Heading1"/>
      </w:pPr>
      <w:bookmarkStart w:id="21" w:name="_Toc443321193"/>
      <w:r>
        <w:t>Tasks</w:t>
      </w:r>
      <w:bookmarkEnd w:id="21"/>
    </w:p>
    <w:tbl>
      <w:tblPr>
        <w:tblStyle w:val="LightList-Accent1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14:paraId="4A9A2BBD" w14:textId="77777777" w:rsidTr="002A75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14:paraId="6C79CFB7" w14:textId="77777777" w:rsidR="00260ACF" w:rsidRPr="00260ACF" w:rsidRDefault="0043750A" w:rsidP="00B81986">
            <w:r>
              <w:t>Sr.</w:t>
            </w:r>
            <w:r w:rsidR="000A78C6">
              <w:t xml:space="preserve"> </w:t>
            </w:r>
            <w:r>
              <w:t>No</w:t>
            </w:r>
          </w:p>
        </w:tc>
        <w:tc>
          <w:tcPr>
            <w:tcW w:w="6521" w:type="dxa"/>
          </w:tcPr>
          <w:p w14:paraId="182285D6"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7F751B03"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1B440C" w:rsidRPr="00260ACF" w14:paraId="4B4C0144"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178CCFFF" w14:textId="77777777" w:rsidR="001B440C" w:rsidRPr="00C02516" w:rsidRDefault="001B440C" w:rsidP="005239E7">
            <w:pPr>
              <w:pStyle w:val="ListParagraph"/>
              <w:rPr>
                <w:b w:val="0"/>
              </w:rPr>
            </w:pPr>
          </w:p>
        </w:tc>
        <w:tc>
          <w:tcPr>
            <w:tcW w:w="6521" w:type="dxa"/>
            <w:tcBorders>
              <w:top w:val="none" w:sz="0" w:space="0" w:color="auto"/>
              <w:bottom w:val="none" w:sz="0" w:space="0" w:color="auto"/>
            </w:tcBorders>
            <w:shd w:val="clear" w:color="auto" w:fill="B8CCE4" w:themeFill="accent1" w:themeFillTint="66"/>
          </w:tcPr>
          <w:p w14:paraId="1014376A" w14:textId="77777777" w:rsidR="001B440C" w:rsidRPr="000E1A53" w:rsidRDefault="001B440C" w:rsidP="000E1A53">
            <w:pPr>
              <w:cnfStyle w:val="000000100000" w:firstRow="0" w:lastRow="0" w:firstColumn="0" w:lastColumn="0" w:oddVBand="0" w:evenVBand="0" w:oddHBand="1" w:evenHBand="0" w:firstRowFirstColumn="0" w:firstRowLastColumn="0" w:lastRowFirstColumn="0" w:lastRowLastColumn="0"/>
              <w:rPr>
                <w:b/>
              </w:rPr>
            </w:pPr>
            <w:r>
              <w:rPr>
                <w:b/>
              </w:rPr>
              <w:t>Establish the Process Engineering Group</w:t>
            </w:r>
          </w:p>
        </w:tc>
        <w:tc>
          <w:tcPr>
            <w:tcW w:w="2126" w:type="dxa"/>
            <w:tcBorders>
              <w:top w:val="none" w:sz="0" w:space="0" w:color="auto"/>
              <w:bottom w:val="none" w:sz="0" w:space="0" w:color="auto"/>
              <w:right w:val="none" w:sz="0" w:space="0" w:color="auto"/>
            </w:tcBorders>
            <w:shd w:val="clear" w:color="auto" w:fill="B8CCE4" w:themeFill="accent1" w:themeFillTint="66"/>
          </w:tcPr>
          <w:p w14:paraId="729EA5D0" w14:textId="77777777" w:rsidR="001B440C" w:rsidRDefault="001B440C" w:rsidP="00B81986">
            <w:pPr>
              <w:cnfStyle w:val="000000100000" w:firstRow="0" w:lastRow="0" w:firstColumn="0" w:lastColumn="0" w:oddVBand="0" w:evenVBand="0" w:oddHBand="1" w:evenHBand="0" w:firstRowFirstColumn="0" w:firstRowLastColumn="0" w:lastRowFirstColumn="0" w:lastRowLastColumn="0"/>
            </w:pPr>
          </w:p>
        </w:tc>
      </w:tr>
      <w:tr w:rsidR="001B440C" w:rsidRPr="00260ACF" w14:paraId="12F5E64C"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DD96C57" w14:textId="77777777" w:rsidR="001B440C" w:rsidRPr="00230D61" w:rsidRDefault="001B440C" w:rsidP="008A16EA">
            <w:pPr>
              <w:pStyle w:val="ListParagraph"/>
              <w:numPr>
                <w:ilvl w:val="0"/>
                <w:numId w:val="2"/>
              </w:numPr>
              <w:ind w:hanging="686"/>
            </w:pPr>
          </w:p>
        </w:tc>
        <w:tc>
          <w:tcPr>
            <w:tcW w:w="6521" w:type="dxa"/>
            <w:shd w:val="clear" w:color="auto" w:fill="auto"/>
          </w:tcPr>
          <w:p w14:paraId="591E08E4" w14:textId="77777777" w:rsidR="001B440C" w:rsidRPr="00A2359D" w:rsidRDefault="001B440C" w:rsidP="008A16EA">
            <w:pPr>
              <w:cnfStyle w:val="000000000000" w:firstRow="0" w:lastRow="0" w:firstColumn="0" w:lastColumn="0" w:oddVBand="0" w:evenVBand="0" w:oddHBand="0" w:evenHBand="0" w:firstRowFirstColumn="0" w:firstRowLastColumn="0" w:lastRowFirstColumn="0" w:lastRowLastColumn="0"/>
            </w:pPr>
            <w:r>
              <w:t xml:space="preserve">Appoint the PEG based on the “Team Formation Guidelines” (GDLN_TEAMNG). Call a kickoff and apprise the team of your </w:t>
            </w:r>
            <w:r>
              <w:lastRenderedPageBreak/>
              <w:t>expectations.</w:t>
            </w:r>
          </w:p>
        </w:tc>
        <w:tc>
          <w:tcPr>
            <w:tcW w:w="2126" w:type="dxa"/>
            <w:shd w:val="clear" w:color="auto" w:fill="auto"/>
          </w:tcPr>
          <w:p w14:paraId="7047F103" w14:textId="77777777" w:rsidR="001B440C" w:rsidRDefault="001B440C" w:rsidP="008A16EA">
            <w:pPr>
              <w:cnfStyle w:val="000000000000" w:firstRow="0" w:lastRow="0" w:firstColumn="0" w:lastColumn="0" w:oddVBand="0" w:evenVBand="0" w:oddHBand="0" w:evenHBand="0" w:firstRowFirstColumn="0" w:firstRowLastColumn="0" w:lastRowFirstColumn="0" w:lastRowLastColumn="0"/>
            </w:pPr>
            <w:r>
              <w:lastRenderedPageBreak/>
              <w:t>Senior Management</w:t>
            </w:r>
          </w:p>
        </w:tc>
      </w:tr>
      <w:tr w:rsidR="001B440C" w:rsidRPr="00260ACF" w14:paraId="502A8BA1"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7E909BCA" w14:textId="77777777" w:rsidR="001B440C" w:rsidRPr="00230D61" w:rsidRDefault="001B440C" w:rsidP="008A16EA">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0CB59EB4" w14:textId="466F49B7" w:rsidR="001B440C" w:rsidRDefault="001B440C" w:rsidP="001B440C">
            <w:pPr>
              <w:cnfStyle w:val="000000100000" w:firstRow="0" w:lastRow="0" w:firstColumn="0" w:lastColumn="0" w:oddVBand="0" w:evenVBand="0" w:oddHBand="1" w:evenHBand="0" w:firstRowFirstColumn="0" w:firstRowLastColumn="0" w:lastRowFirstColumn="0" w:lastRowLastColumn="0"/>
            </w:pPr>
            <w:r>
              <w:t>The PEG plans for the assignments of roles and responsibilities within the PEG and establishes the same in the annual process improvement plan</w:t>
            </w:r>
            <w:ins w:id="22" w:author="Vaibhav Garg" w:date="2022-03-11T16:15:00Z">
              <w:r w:rsidR="00B86BEE">
                <w:t xml:space="preserve"> using </w:t>
              </w:r>
              <w:proofErr w:type="spellStart"/>
              <w:r w:rsidR="00B86BEE">
                <w:t>GIL.e</w:t>
              </w:r>
            </w:ins>
            <w:ins w:id="23" w:author="Vaibhav Garg" w:date="2022-03-11T16:16:00Z">
              <w:r w:rsidR="00B86BEE">
                <w:t>f</w:t>
              </w:r>
            </w:ins>
            <w:proofErr w:type="spellEnd"/>
            <w:r>
              <w:t>.</w:t>
            </w:r>
          </w:p>
        </w:tc>
        <w:tc>
          <w:tcPr>
            <w:tcW w:w="2126" w:type="dxa"/>
            <w:tcBorders>
              <w:top w:val="none" w:sz="0" w:space="0" w:color="auto"/>
              <w:bottom w:val="none" w:sz="0" w:space="0" w:color="auto"/>
              <w:right w:val="none" w:sz="0" w:space="0" w:color="auto"/>
            </w:tcBorders>
            <w:shd w:val="clear" w:color="auto" w:fill="auto"/>
          </w:tcPr>
          <w:p w14:paraId="2E961EDB" w14:textId="77777777" w:rsidR="001B440C" w:rsidRDefault="007B7BDE" w:rsidP="008A16EA">
            <w:pPr>
              <w:cnfStyle w:val="000000100000" w:firstRow="0" w:lastRow="0" w:firstColumn="0" w:lastColumn="0" w:oddVBand="0" w:evenVBand="0" w:oddHBand="1" w:evenHBand="0" w:firstRowFirstColumn="0" w:firstRowLastColumn="0" w:lastRowFirstColumn="0" w:lastRowLastColumn="0"/>
            </w:pPr>
            <w:r>
              <w:t>Process Engineering Group (PEG) Head</w:t>
            </w:r>
          </w:p>
        </w:tc>
      </w:tr>
      <w:tr w:rsidR="00C02516" w:rsidRPr="00260ACF" w14:paraId="24F44590"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0B3B71B0" w14:textId="77777777" w:rsidR="00C02516" w:rsidRPr="00C02516" w:rsidRDefault="00C02516" w:rsidP="005239E7">
            <w:pPr>
              <w:pStyle w:val="ListParagraph"/>
              <w:rPr>
                <w:b w:val="0"/>
              </w:rPr>
            </w:pPr>
          </w:p>
        </w:tc>
        <w:tc>
          <w:tcPr>
            <w:tcW w:w="6521" w:type="dxa"/>
            <w:shd w:val="clear" w:color="auto" w:fill="B8CCE4" w:themeFill="accent1" w:themeFillTint="66"/>
          </w:tcPr>
          <w:p w14:paraId="02852A62" w14:textId="77777777" w:rsidR="00C02516" w:rsidRPr="000E1A53" w:rsidRDefault="00230D61" w:rsidP="000E1A53">
            <w:pPr>
              <w:cnfStyle w:val="000000000000" w:firstRow="0" w:lastRow="0" w:firstColumn="0" w:lastColumn="0" w:oddVBand="0" w:evenVBand="0" w:oddHBand="0" w:evenHBand="0" w:firstRowFirstColumn="0" w:firstRowLastColumn="0" w:lastRowFirstColumn="0" w:lastRowLastColumn="0"/>
              <w:rPr>
                <w:b/>
              </w:rPr>
            </w:pPr>
            <w:r w:rsidRPr="000E1A53">
              <w:rPr>
                <w:b/>
              </w:rPr>
              <w:t>Establish Organizational Process Documents</w:t>
            </w:r>
          </w:p>
        </w:tc>
        <w:tc>
          <w:tcPr>
            <w:tcW w:w="2126" w:type="dxa"/>
            <w:shd w:val="clear" w:color="auto" w:fill="B8CCE4" w:themeFill="accent1" w:themeFillTint="66"/>
          </w:tcPr>
          <w:p w14:paraId="49B7A2FB" w14:textId="77777777" w:rsidR="00C02516" w:rsidRDefault="00C02516" w:rsidP="00B81986">
            <w:pPr>
              <w:cnfStyle w:val="000000000000" w:firstRow="0" w:lastRow="0" w:firstColumn="0" w:lastColumn="0" w:oddVBand="0" w:evenVBand="0" w:oddHBand="0" w:evenHBand="0" w:firstRowFirstColumn="0" w:firstRowLastColumn="0" w:lastRowFirstColumn="0" w:lastRowLastColumn="0"/>
            </w:pPr>
          </w:p>
        </w:tc>
      </w:tr>
      <w:tr w:rsidR="00C02516" w:rsidRPr="00260ACF" w14:paraId="44E3A928"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4A1D6FA4" w14:textId="77777777" w:rsidR="00C02516" w:rsidRPr="00230D61" w:rsidRDefault="00C02516"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6650C79C" w14:textId="77777777" w:rsidR="00E971DF" w:rsidRDefault="00E971DF" w:rsidP="000A78C6">
            <w:pPr>
              <w:cnfStyle w:val="000000100000" w:firstRow="0" w:lastRow="0" w:firstColumn="0" w:lastColumn="0" w:oddVBand="0" w:evenVBand="0" w:oddHBand="1" w:evenHBand="0" w:firstRowFirstColumn="0" w:firstRowLastColumn="0" w:lastRowFirstColumn="0" w:lastRowLastColumn="0"/>
            </w:pPr>
            <w:r w:rsidRPr="00A2359D">
              <w:t>Genus QMS with Procedures, Policies, Business Objectives, Standards,</w:t>
            </w:r>
            <w:r w:rsidR="005135E4">
              <w:t xml:space="preserve"> Project Lifecycle,</w:t>
            </w:r>
            <w:r w:rsidRPr="00A2359D">
              <w:t xml:space="preserve"> Training Material and Templates are available on the Server.</w:t>
            </w:r>
          </w:p>
          <w:p w14:paraId="6A26718B" w14:textId="77777777" w:rsidR="002914F0" w:rsidRDefault="002914F0" w:rsidP="002914F0">
            <w:pPr>
              <w:cnfStyle w:val="000000100000" w:firstRow="0" w:lastRow="0" w:firstColumn="0" w:lastColumn="0" w:oddVBand="0" w:evenVBand="0" w:oddHBand="1" w:evenHBand="0" w:firstRowFirstColumn="0" w:firstRowLastColumn="0" w:lastRowFirstColumn="0" w:lastRowLastColumn="0"/>
              <w:rPr>
                <w:ins w:id="24" w:author="Vaibhav Garg" w:date="2022-03-11T16:37:00Z"/>
              </w:rPr>
            </w:pPr>
            <w:r>
              <w:t>The guiding documents such as the Policy and Business objectives must be sought from the Senior Management.</w:t>
            </w:r>
          </w:p>
          <w:p w14:paraId="44068E21" w14:textId="06065C63" w:rsidR="009663A1" w:rsidRPr="00A2359D" w:rsidRDefault="009663A1" w:rsidP="002914F0">
            <w:pPr>
              <w:cnfStyle w:val="000000100000" w:firstRow="0" w:lastRow="0" w:firstColumn="0" w:lastColumn="0" w:oddVBand="0" w:evenVBand="0" w:oddHBand="1" w:evenHBand="0" w:firstRowFirstColumn="0" w:firstRowLastColumn="0" w:lastRowFirstColumn="0" w:lastRowLastColumn="0"/>
            </w:pPr>
            <w:ins w:id="25" w:author="Vaibhav Garg" w:date="2022-03-11T16:37:00Z">
              <w:r>
                <w:t xml:space="preserve">The process architecture is updated on </w:t>
              </w:r>
              <w:proofErr w:type="spellStart"/>
              <w:r>
                <w:t>GIL.ef</w:t>
              </w:r>
              <w:proofErr w:type="spellEnd"/>
              <w:r>
                <w:t xml:space="preserve"> Processes module</w:t>
              </w:r>
            </w:ins>
          </w:p>
        </w:tc>
        <w:tc>
          <w:tcPr>
            <w:tcW w:w="2126" w:type="dxa"/>
            <w:tcBorders>
              <w:top w:val="none" w:sz="0" w:space="0" w:color="auto"/>
              <w:bottom w:val="none" w:sz="0" w:space="0" w:color="auto"/>
              <w:right w:val="none" w:sz="0" w:space="0" w:color="auto"/>
            </w:tcBorders>
            <w:shd w:val="clear" w:color="auto" w:fill="auto"/>
          </w:tcPr>
          <w:p w14:paraId="4A875564" w14:textId="77777777" w:rsidR="00C02516" w:rsidRDefault="00E971DF" w:rsidP="000A78C6">
            <w:pPr>
              <w:cnfStyle w:val="000000100000" w:firstRow="0" w:lastRow="0" w:firstColumn="0" w:lastColumn="0" w:oddVBand="0" w:evenVBand="0" w:oddHBand="1" w:evenHBand="0" w:firstRowFirstColumn="0" w:firstRowLastColumn="0" w:lastRowFirstColumn="0" w:lastRowLastColumn="0"/>
            </w:pPr>
            <w:r>
              <w:t>Process Engineering Group (PEG)</w:t>
            </w:r>
            <w:r w:rsidR="00F67168">
              <w:t xml:space="preserve"> Head</w:t>
            </w:r>
          </w:p>
        </w:tc>
      </w:tr>
      <w:tr w:rsidR="00E971DF" w:rsidRPr="00260ACF" w14:paraId="2857939F"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6CDD3679" w14:textId="77777777" w:rsidR="00E971DF" w:rsidRPr="00E971DF" w:rsidRDefault="00E971DF" w:rsidP="00E971DF">
            <w:pPr>
              <w:pStyle w:val="ListParagraph"/>
            </w:pPr>
          </w:p>
        </w:tc>
        <w:tc>
          <w:tcPr>
            <w:tcW w:w="6521" w:type="dxa"/>
            <w:shd w:val="clear" w:color="auto" w:fill="B8CCE4" w:themeFill="accent1" w:themeFillTint="66"/>
          </w:tcPr>
          <w:p w14:paraId="7D7FC314" w14:textId="77777777" w:rsidR="00E971DF" w:rsidRPr="000E1A53" w:rsidRDefault="00E971DF" w:rsidP="00E971DF">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Process Improvement Opportunities</w:t>
            </w:r>
          </w:p>
        </w:tc>
        <w:tc>
          <w:tcPr>
            <w:tcW w:w="2126" w:type="dxa"/>
            <w:shd w:val="clear" w:color="auto" w:fill="B8CCE4" w:themeFill="accent1" w:themeFillTint="66"/>
          </w:tcPr>
          <w:p w14:paraId="296BD1AD" w14:textId="77777777" w:rsidR="00E971DF" w:rsidRPr="00E971DF" w:rsidRDefault="00E971DF" w:rsidP="00B81986">
            <w:pPr>
              <w:cnfStyle w:val="000000000000" w:firstRow="0" w:lastRow="0" w:firstColumn="0" w:lastColumn="0" w:oddVBand="0" w:evenVBand="0" w:oddHBand="0" w:evenHBand="0" w:firstRowFirstColumn="0" w:firstRowLastColumn="0" w:lastRowFirstColumn="0" w:lastRowLastColumn="0"/>
              <w:rPr>
                <w:b/>
              </w:rPr>
            </w:pPr>
          </w:p>
        </w:tc>
      </w:tr>
      <w:tr w:rsidR="00E971DF" w:rsidRPr="00260ACF" w14:paraId="4F0551A9"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42C6EFF6" w14:textId="77777777" w:rsidR="00E971DF" w:rsidRPr="00230D61" w:rsidRDefault="00E971DF"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64F088DB" w14:textId="77777777" w:rsidR="00E971DF" w:rsidRPr="000E1A53" w:rsidRDefault="00E971DF" w:rsidP="00E971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Identify Process Improvement Opportunities through the following:</w:t>
            </w:r>
          </w:p>
          <w:p w14:paraId="7ABF2740"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Suggestions from Process Practitioners</w:t>
            </w:r>
          </w:p>
          <w:p w14:paraId="1251BF75" w14:textId="7E00C7EE" w:rsidR="000C2464" w:rsidRPr="000A78C6" w:rsidRDefault="000C2464"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78C6">
              <w:rPr>
                <w:rFonts w:asciiTheme="minorHAnsi" w:hAnsiTheme="minorHAnsi" w:cstheme="minorHAnsi"/>
              </w:rPr>
              <w:t xml:space="preserve">Process Practitioners log their suggestions related to process improvement </w:t>
            </w:r>
            <w:ins w:id="26" w:author="Vaibhav Garg" w:date="2022-03-11T16:16:00Z">
              <w:r w:rsidR="00B86BEE" w:rsidRPr="000A78C6">
                <w:t xml:space="preserve">using </w:t>
              </w:r>
              <w:r w:rsidR="00B86BEE">
                <w:t xml:space="preserve">“Process Management” </w:t>
              </w:r>
              <w:r w:rsidR="00B86BEE">
                <w:t>category of</w:t>
              </w:r>
              <w:r w:rsidR="00B86BEE">
                <w:t xml:space="preserve"> </w:t>
              </w:r>
              <w:r w:rsidR="00B86BEE">
                <w:t>I</w:t>
              </w:r>
              <w:r w:rsidR="00B86BEE">
                <w:t>ncident</w:t>
              </w:r>
              <w:r w:rsidR="00B86BEE">
                <w:t xml:space="preserve"> Management module</w:t>
              </w:r>
              <w:r w:rsidR="00B86BEE">
                <w:t xml:space="preserve"> in </w:t>
              </w:r>
              <w:proofErr w:type="spellStart"/>
              <w:r w:rsidR="00B86BEE">
                <w:t>GIL.ef</w:t>
              </w:r>
            </w:ins>
            <w:proofErr w:type="spellEnd"/>
            <w:del w:id="27" w:author="Vaibhav Garg" w:date="2022-03-11T16:16:00Z">
              <w:r w:rsidRPr="000A78C6" w:rsidDel="00B86BEE">
                <w:rPr>
                  <w:rFonts w:asciiTheme="minorHAnsi" w:hAnsiTheme="minorHAnsi" w:cstheme="minorHAnsi"/>
                </w:rPr>
                <w:delText>on the “Process Improvement Proposal</w:delText>
              </w:r>
              <w:r w:rsidR="000A78C6" w:rsidRPr="000A78C6" w:rsidDel="00B86BEE">
                <w:rPr>
                  <w:rFonts w:asciiTheme="minorHAnsi" w:hAnsiTheme="minorHAnsi" w:cstheme="minorHAnsi"/>
                </w:rPr>
                <w:delText>s</w:delText>
              </w:r>
              <w:r w:rsidRPr="000A78C6" w:rsidDel="00B86BEE">
                <w:rPr>
                  <w:rFonts w:asciiTheme="minorHAnsi" w:hAnsiTheme="minorHAnsi" w:cstheme="minorHAnsi"/>
                </w:rPr>
                <w:delText xml:space="preserve"> Database”</w:delText>
              </w:r>
            </w:del>
            <w:r w:rsidRPr="000A78C6">
              <w:rPr>
                <w:rFonts w:asciiTheme="minorHAnsi" w:hAnsiTheme="minorHAnsi" w:cstheme="minorHAnsi"/>
              </w:rPr>
              <w:t xml:space="preserve">. PEG identifies </w:t>
            </w:r>
            <w:r w:rsidR="00A059D0" w:rsidRPr="000A78C6">
              <w:rPr>
                <w:rFonts w:asciiTheme="minorHAnsi" w:hAnsiTheme="minorHAnsi" w:cstheme="minorHAnsi"/>
              </w:rPr>
              <w:t xml:space="preserve">candidate </w:t>
            </w:r>
            <w:r w:rsidRPr="000A78C6">
              <w:rPr>
                <w:rFonts w:asciiTheme="minorHAnsi" w:hAnsiTheme="minorHAnsi" w:cstheme="minorHAnsi"/>
              </w:rPr>
              <w:t xml:space="preserve">process improvement opportunities from </w:t>
            </w:r>
            <w:r w:rsidR="000A78C6" w:rsidRPr="000A78C6">
              <w:rPr>
                <w:rFonts w:asciiTheme="minorHAnsi" w:hAnsiTheme="minorHAnsi" w:cstheme="minorHAnsi"/>
              </w:rPr>
              <w:t>these</w:t>
            </w:r>
            <w:r w:rsidRPr="000A78C6">
              <w:rPr>
                <w:rFonts w:asciiTheme="minorHAnsi" w:hAnsiTheme="minorHAnsi" w:cstheme="minorHAnsi"/>
              </w:rPr>
              <w:t xml:space="preserve">. </w:t>
            </w:r>
            <w:r w:rsidR="0013798B">
              <w:rPr>
                <w:rFonts w:asciiTheme="minorHAnsi" w:hAnsiTheme="minorHAnsi" w:cstheme="minorHAnsi"/>
              </w:rPr>
              <w:t xml:space="preserve"> Additionally, the PEG may identify Process Improvement opportunities via informal channels such as casual verbal feedback or obviously apparent improvements identified.</w:t>
            </w:r>
          </w:p>
          <w:p w14:paraId="652AB30F" w14:textId="77777777" w:rsidR="001C6A02" w:rsidRPr="000E1A53"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32243233"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Audit Findings</w:t>
            </w:r>
          </w:p>
          <w:p w14:paraId="31A689A6" w14:textId="77777777" w:rsidR="000C2464"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commentRangeStart w:id="28"/>
            <w:r>
              <w:rPr>
                <w:rFonts w:asciiTheme="minorHAnsi" w:hAnsiTheme="minorHAnsi" w:cstheme="minorHAnsi"/>
              </w:rPr>
              <w:t xml:space="preserve">Auditor sends the </w:t>
            </w:r>
            <w:r w:rsidR="000C2464">
              <w:rPr>
                <w:rFonts w:asciiTheme="minorHAnsi" w:hAnsiTheme="minorHAnsi" w:cstheme="minorHAnsi"/>
              </w:rPr>
              <w:t>“Audit Report” to PEG for analysis and identification of candidate process improvement opportunities.</w:t>
            </w:r>
            <w:r w:rsidR="0013798B">
              <w:rPr>
                <w:rFonts w:asciiTheme="minorHAnsi" w:hAnsiTheme="minorHAnsi" w:cstheme="minorHAnsi"/>
              </w:rPr>
              <w:t xml:space="preserve"> The Audit Team should also convey typical pain points in process adherence for consideration as process improvement opportunities. </w:t>
            </w:r>
            <w:r w:rsidR="00D22509">
              <w:rPr>
                <w:rFonts w:asciiTheme="minorHAnsi" w:hAnsiTheme="minorHAnsi" w:cstheme="minorHAnsi"/>
              </w:rPr>
              <w:t xml:space="preserve"> The audit reports also aid the PEG in monitoring the process institutionalization and the use of processes by the projects and support groups. </w:t>
            </w:r>
            <w:commentRangeEnd w:id="28"/>
            <w:r w:rsidR="00A42750">
              <w:rPr>
                <w:rStyle w:val="CommentReference"/>
              </w:rPr>
              <w:commentReference w:id="28"/>
            </w:r>
          </w:p>
          <w:p w14:paraId="5CFB64D8" w14:textId="77777777" w:rsidR="001C6A02" w:rsidRPr="000E1A53" w:rsidRDefault="001C6A02" w:rsidP="000C2464">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33588D82"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Lessons Learnt Database</w:t>
            </w:r>
          </w:p>
          <w:p w14:paraId="6739824D" w14:textId="2F04D47D"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After the </w:t>
            </w:r>
            <w:r w:rsidR="000A78C6">
              <w:rPr>
                <w:rFonts w:asciiTheme="minorHAnsi" w:hAnsiTheme="minorHAnsi" w:cstheme="minorHAnsi"/>
              </w:rPr>
              <w:t>P</w:t>
            </w:r>
            <w:r>
              <w:rPr>
                <w:rFonts w:asciiTheme="minorHAnsi" w:hAnsiTheme="minorHAnsi" w:cstheme="minorHAnsi"/>
              </w:rPr>
              <w:t xml:space="preserve">roject </w:t>
            </w:r>
            <w:r w:rsidR="000A78C6">
              <w:rPr>
                <w:rFonts w:asciiTheme="minorHAnsi" w:hAnsiTheme="minorHAnsi" w:cstheme="minorHAnsi"/>
              </w:rPr>
              <w:t>c</w:t>
            </w:r>
            <w:r>
              <w:rPr>
                <w:rFonts w:asciiTheme="minorHAnsi" w:hAnsiTheme="minorHAnsi" w:cstheme="minorHAnsi"/>
              </w:rPr>
              <w:t>losure, Pr</w:t>
            </w:r>
            <w:r w:rsidR="00FC5D02">
              <w:rPr>
                <w:rFonts w:asciiTheme="minorHAnsi" w:hAnsiTheme="minorHAnsi" w:cstheme="minorHAnsi"/>
              </w:rPr>
              <w:t>oject</w:t>
            </w:r>
            <w:r>
              <w:rPr>
                <w:rFonts w:asciiTheme="minorHAnsi" w:hAnsiTheme="minorHAnsi" w:cstheme="minorHAnsi"/>
              </w:rPr>
              <w:t xml:space="preserve"> Practitioners log the lessons </w:t>
            </w:r>
            <w:r>
              <w:rPr>
                <w:rFonts w:asciiTheme="minorHAnsi" w:hAnsiTheme="minorHAnsi" w:cstheme="minorHAnsi"/>
              </w:rPr>
              <w:lastRenderedPageBreak/>
              <w:t xml:space="preserve">learnt </w:t>
            </w:r>
            <w:ins w:id="29" w:author="Vaibhav Garg" w:date="2022-03-11T16:23:00Z">
              <w:r w:rsidR="00AA676A" w:rsidRPr="000A78C6">
                <w:t xml:space="preserve">using </w:t>
              </w:r>
              <w:r w:rsidR="00AA676A">
                <w:t xml:space="preserve">“Process Management” category of Incident Management module in </w:t>
              </w:r>
              <w:proofErr w:type="spellStart"/>
              <w:r w:rsidR="00AA676A">
                <w:t>GIL.ef</w:t>
              </w:r>
              <w:proofErr w:type="spellEnd"/>
              <w:r w:rsidR="00AA676A" w:rsidRPr="000A78C6">
                <w:rPr>
                  <w:rFonts w:asciiTheme="minorHAnsi" w:hAnsiTheme="minorHAnsi" w:cstheme="minorHAnsi"/>
                </w:rPr>
                <w:t>.</w:t>
              </w:r>
            </w:ins>
            <w:del w:id="30" w:author="Vaibhav Garg" w:date="2022-03-11T16:24:00Z">
              <w:r w:rsidDel="00AA676A">
                <w:rPr>
                  <w:rFonts w:asciiTheme="minorHAnsi" w:hAnsiTheme="minorHAnsi" w:cstheme="minorHAnsi"/>
                </w:rPr>
                <w:delText xml:space="preserve">on </w:delText>
              </w:r>
              <w:r w:rsidR="00263381" w:rsidDel="00AA676A">
                <w:rPr>
                  <w:rFonts w:asciiTheme="minorHAnsi" w:hAnsiTheme="minorHAnsi" w:cstheme="minorHAnsi"/>
                </w:rPr>
                <w:delText>“Process Improvement Proposal</w:delText>
              </w:r>
              <w:r w:rsidR="000A78C6" w:rsidDel="00AA676A">
                <w:rPr>
                  <w:rFonts w:asciiTheme="minorHAnsi" w:hAnsiTheme="minorHAnsi" w:cstheme="minorHAnsi"/>
                </w:rPr>
                <w:delText>s</w:delText>
              </w:r>
              <w:r w:rsidR="00263381" w:rsidDel="00AA676A">
                <w:rPr>
                  <w:rFonts w:asciiTheme="minorHAnsi" w:hAnsiTheme="minorHAnsi" w:cstheme="minorHAnsi"/>
                </w:rPr>
                <w:delText xml:space="preserve"> Database”</w:delText>
              </w:r>
              <w:r w:rsidDel="00AA676A">
                <w:rPr>
                  <w:rFonts w:asciiTheme="minorHAnsi" w:hAnsiTheme="minorHAnsi" w:cstheme="minorHAnsi"/>
                </w:rPr>
                <w:delText>.</w:delText>
              </w:r>
            </w:del>
            <w:r>
              <w:rPr>
                <w:rFonts w:asciiTheme="minorHAnsi" w:hAnsiTheme="minorHAnsi" w:cstheme="minorHAnsi"/>
              </w:rPr>
              <w:t xml:space="preserve"> PEG identifies </w:t>
            </w:r>
            <w:r w:rsidR="00A059D0">
              <w:rPr>
                <w:rFonts w:asciiTheme="minorHAnsi" w:hAnsiTheme="minorHAnsi" w:cstheme="minorHAnsi"/>
              </w:rPr>
              <w:t xml:space="preserve">candidate </w:t>
            </w:r>
            <w:r>
              <w:rPr>
                <w:rFonts w:asciiTheme="minorHAnsi" w:hAnsiTheme="minorHAnsi" w:cstheme="minorHAnsi"/>
              </w:rPr>
              <w:t>process imp</w:t>
            </w:r>
            <w:r w:rsidR="000A78C6">
              <w:rPr>
                <w:rFonts w:asciiTheme="minorHAnsi" w:hAnsiTheme="minorHAnsi" w:cstheme="minorHAnsi"/>
              </w:rPr>
              <w:t>rovement opportunities from these</w:t>
            </w:r>
            <w:r>
              <w:rPr>
                <w:rFonts w:asciiTheme="minorHAnsi" w:hAnsiTheme="minorHAnsi" w:cstheme="minorHAnsi"/>
              </w:rPr>
              <w:t xml:space="preserve">. </w:t>
            </w:r>
          </w:p>
          <w:p w14:paraId="2448A827" w14:textId="77777777"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1267B464" w14:textId="77777777" w:rsidR="00E971DF" w:rsidRPr="001C6A02" w:rsidRDefault="00E971D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1C6A02">
              <w:rPr>
                <w:rFonts w:asciiTheme="minorHAnsi" w:hAnsiTheme="minorHAnsi" w:cstheme="minorHAnsi"/>
                <w:b/>
              </w:rPr>
              <w:t>Best Practices captured during the project closure activities</w:t>
            </w:r>
          </w:p>
          <w:p w14:paraId="2F801A19" w14:textId="3C3A1FE6" w:rsidR="001C6A02" w:rsidRPr="000E1A53"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After the project closure, Pro</w:t>
            </w:r>
            <w:r w:rsidR="001A05E0">
              <w:rPr>
                <w:rFonts w:asciiTheme="minorHAnsi" w:hAnsiTheme="minorHAnsi" w:cstheme="minorHAnsi"/>
              </w:rPr>
              <w:t>ject</w:t>
            </w:r>
            <w:r>
              <w:rPr>
                <w:rFonts w:asciiTheme="minorHAnsi" w:hAnsiTheme="minorHAnsi" w:cstheme="minorHAnsi"/>
              </w:rPr>
              <w:t xml:space="preserve"> Practitioners log Best Practices carried out during the project lifecycle </w:t>
            </w:r>
            <w:ins w:id="31" w:author="Vaibhav Garg" w:date="2022-03-11T16:24:00Z">
              <w:r w:rsidR="00AA676A" w:rsidRPr="000A78C6">
                <w:t xml:space="preserve">using </w:t>
              </w:r>
              <w:r w:rsidR="00AA676A">
                <w:t xml:space="preserve">“Process Management” category of Incident Management module in </w:t>
              </w:r>
              <w:proofErr w:type="spellStart"/>
              <w:r w:rsidR="00AA676A">
                <w:t>GIL.ef</w:t>
              </w:r>
              <w:proofErr w:type="spellEnd"/>
              <w:r w:rsidR="00AA676A" w:rsidRPr="000A78C6">
                <w:rPr>
                  <w:rFonts w:asciiTheme="minorHAnsi" w:hAnsiTheme="minorHAnsi" w:cstheme="minorHAnsi"/>
                </w:rPr>
                <w:t>.</w:t>
              </w:r>
            </w:ins>
            <w:del w:id="32" w:author="Vaibhav Garg" w:date="2022-03-11T16:24:00Z">
              <w:r w:rsidDel="00AA676A">
                <w:rPr>
                  <w:rFonts w:asciiTheme="minorHAnsi" w:hAnsiTheme="minorHAnsi" w:cstheme="minorHAnsi"/>
                </w:rPr>
                <w:delText xml:space="preserve">on </w:delText>
              </w:r>
              <w:r w:rsidR="00263381" w:rsidDel="00AA676A">
                <w:rPr>
                  <w:rFonts w:asciiTheme="minorHAnsi" w:hAnsiTheme="minorHAnsi" w:cstheme="minorHAnsi"/>
                </w:rPr>
                <w:delText>“Process Improvement Proposal Database”</w:delText>
              </w:r>
              <w:r w:rsidDel="00AA676A">
                <w:rPr>
                  <w:rFonts w:asciiTheme="minorHAnsi" w:hAnsiTheme="minorHAnsi" w:cstheme="minorHAnsi"/>
                </w:rPr>
                <w:delText>.</w:delText>
              </w:r>
            </w:del>
            <w:r>
              <w:rPr>
                <w:rFonts w:asciiTheme="minorHAnsi" w:hAnsiTheme="minorHAnsi" w:cstheme="minorHAnsi"/>
              </w:rPr>
              <w:t xml:space="preserve"> PEG identifies </w:t>
            </w:r>
            <w:r w:rsidR="00A059D0">
              <w:rPr>
                <w:rFonts w:asciiTheme="minorHAnsi" w:hAnsiTheme="minorHAnsi" w:cstheme="minorHAnsi"/>
              </w:rPr>
              <w:t xml:space="preserve">candidate </w:t>
            </w:r>
            <w:r>
              <w:rPr>
                <w:rFonts w:asciiTheme="minorHAnsi" w:hAnsiTheme="minorHAnsi" w:cstheme="minorHAnsi"/>
              </w:rPr>
              <w:t>process improvement opportunities from th</w:t>
            </w:r>
            <w:r w:rsidR="000A78C6">
              <w:rPr>
                <w:rFonts w:asciiTheme="minorHAnsi" w:hAnsiTheme="minorHAnsi" w:cstheme="minorHAnsi"/>
              </w:rPr>
              <w:t>e</w:t>
            </w:r>
            <w:r>
              <w:rPr>
                <w:rFonts w:asciiTheme="minorHAnsi" w:hAnsiTheme="minorHAnsi" w:cstheme="minorHAnsi"/>
              </w:rPr>
              <w:t>s</w:t>
            </w:r>
            <w:r w:rsidR="000A78C6">
              <w:rPr>
                <w:rFonts w:asciiTheme="minorHAnsi" w:hAnsiTheme="minorHAnsi" w:cstheme="minorHAnsi"/>
              </w:rPr>
              <w:t>e</w:t>
            </w:r>
            <w:r>
              <w:rPr>
                <w:rFonts w:asciiTheme="minorHAnsi" w:hAnsiTheme="minorHAnsi" w:cstheme="minorHAnsi"/>
              </w:rPr>
              <w:t xml:space="preserve">. </w:t>
            </w:r>
          </w:p>
          <w:p w14:paraId="60760CA5" w14:textId="77777777" w:rsidR="001C6A02" w:rsidRPr="001C6A02"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2BCFEE6F" w14:textId="77777777" w:rsidR="009B4634" w:rsidRPr="001C6A02" w:rsidRDefault="009B4634"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1C6A02">
              <w:rPr>
                <w:rFonts w:asciiTheme="minorHAnsi" w:hAnsiTheme="minorHAnsi" w:cstheme="minorHAnsi"/>
                <w:b/>
              </w:rPr>
              <w:t>Training Feedback</w:t>
            </w:r>
            <w:r w:rsidR="001C6A02">
              <w:rPr>
                <w:rFonts w:asciiTheme="minorHAnsi" w:hAnsiTheme="minorHAnsi" w:cstheme="minorHAnsi"/>
                <w:b/>
              </w:rPr>
              <w:t>s</w:t>
            </w:r>
            <w:r w:rsidR="00A059D0">
              <w:rPr>
                <w:rFonts w:asciiTheme="minorHAnsi" w:hAnsiTheme="minorHAnsi" w:cstheme="minorHAnsi"/>
                <w:b/>
              </w:rPr>
              <w:t xml:space="preserve"> </w:t>
            </w:r>
            <w:r w:rsidR="004141BD">
              <w:rPr>
                <w:rFonts w:asciiTheme="minorHAnsi" w:hAnsiTheme="minorHAnsi" w:cstheme="minorHAnsi"/>
                <w:b/>
              </w:rPr>
              <w:t xml:space="preserve">and </w:t>
            </w:r>
            <w:r w:rsidR="001C6A02">
              <w:rPr>
                <w:rFonts w:asciiTheme="minorHAnsi" w:hAnsiTheme="minorHAnsi" w:cstheme="minorHAnsi"/>
                <w:b/>
              </w:rPr>
              <w:t>Reports</w:t>
            </w:r>
            <w:r w:rsidRPr="001C6A02">
              <w:rPr>
                <w:rFonts w:asciiTheme="minorHAnsi" w:hAnsiTheme="minorHAnsi" w:cstheme="minorHAnsi"/>
                <w:b/>
              </w:rPr>
              <w:t xml:space="preserve"> </w:t>
            </w:r>
          </w:p>
          <w:p w14:paraId="62FADFA7" w14:textId="77777777" w:rsidR="001C6A02" w:rsidRDefault="001C6A02"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Monthly Training Effectiveness Report is sent to the PEG </w:t>
            </w:r>
            <w:r w:rsidR="00263381">
              <w:rPr>
                <w:rFonts w:asciiTheme="minorHAnsi" w:hAnsiTheme="minorHAnsi" w:cstheme="minorHAnsi"/>
              </w:rPr>
              <w:t xml:space="preserve">by the training coordinator </w:t>
            </w:r>
            <w:r>
              <w:rPr>
                <w:rFonts w:asciiTheme="minorHAnsi" w:hAnsiTheme="minorHAnsi" w:cstheme="minorHAnsi"/>
              </w:rPr>
              <w:t>for analysis of Training effectiveness</w:t>
            </w:r>
            <w:r w:rsidR="00A059D0">
              <w:rPr>
                <w:rFonts w:asciiTheme="minorHAnsi" w:hAnsiTheme="minorHAnsi" w:cstheme="minorHAnsi"/>
              </w:rPr>
              <w:t xml:space="preserve"> from which PEG identifies </w:t>
            </w:r>
            <w:r w:rsidR="00E74207">
              <w:rPr>
                <w:rFonts w:asciiTheme="minorHAnsi" w:hAnsiTheme="minorHAnsi" w:cstheme="minorHAnsi"/>
              </w:rPr>
              <w:t>candidate process improvement opportunities</w:t>
            </w:r>
            <w:r w:rsidR="00A059D0">
              <w:rPr>
                <w:rFonts w:asciiTheme="minorHAnsi" w:hAnsiTheme="minorHAnsi" w:cstheme="minorHAnsi"/>
              </w:rPr>
              <w:t xml:space="preserve">. </w:t>
            </w:r>
          </w:p>
          <w:p w14:paraId="4D6306DF" w14:textId="77777777" w:rsidR="00A059D0" w:rsidRPr="001C6A02" w:rsidRDefault="00A059D0" w:rsidP="001C6A0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6B0B86DB" w14:textId="77777777" w:rsidR="0007367F" w:rsidRPr="00A059D0" w:rsidRDefault="0007367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A059D0">
              <w:rPr>
                <w:rFonts w:asciiTheme="minorHAnsi" w:hAnsiTheme="minorHAnsi" w:cstheme="minorHAnsi"/>
                <w:b/>
              </w:rPr>
              <w:t>Project Risks</w:t>
            </w:r>
          </w:p>
          <w:p w14:paraId="34416457" w14:textId="77777777" w:rsidR="00A059D0" w:rsidRDefault="00A059D0" w:rsidP="00A059D0">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63A25">
              <w:rPr>
                <w:rFonts w:asciiTheme="minorHAnsi" w:hAnsiTheme="minorHAnsi" w:cstheme="minorHAnsi"/>
              </w:rPr>
              <w:t xml:space="preserve">PEG analyzes the </w:t>
            </w:r>
            <w:r w:rsidR="000A78C6">
              <w:rPr>
                <w:rFonts w:asciiTheme="minorHAnsi" w:hAnsiTheme="minorHAnsi" w:cstheme="minorHAnsi"/>
              </w:rPr>
              <w:t>R</w:t>
            </w:r>
            <w:r w:rsidRPr="00B63A25">
              <w:rPr>
                <w:rFonts w:asciiTheme="minorHAnsi" w:hAnsiTheme="minorHAnsi" w:cstheme="minorHAnsi"/>
              </w:rPr>
              <w:t xml:space="preserve">isks </w:t>
            </w:r>
            <w:r w:rsidR="00525BDC" w:rsidRPr="00B63A25">
              <w:rPr>
                <w:rFonts w:asciiTheme="minorHAnsi" w:hAnsiTheme="minorHAnsi" w:cstheme="minorHAnsi"/>
              </w:rPr>
              <w:t xml:space="preserve">identified, </w:t>
            </w:r>
            <w:r w:rsidRPr="00B63A25">
              <w:rPr>
                <w:rFonts w:asciiTheme="minorHAnsi" w:hAnsiTheme="minorHAnsi" w:cstheme="minorHAnsi"/>
              </w:rPr>
              <w:t>materialized</w:t>
            </w:r>
            <w:r w:rsidR="00525BDC" w:rsidRPr="00B63A25">
              <w:rPr>
                <w:rFonts w:asciiTheme="minorHAnsi" w:hAnsiTheme="minorHAnsi" w:cstheme="minorHAnsi"/>
              </w:rPr>
              <w:t xml:space="preserve"> and mitigated</w:t>
            </w:r>
            <w:r w:rsidRPr="00B63A25">
              <w:rPr>
                <w:rFonts w:asciiTheme="minorHAnsi" w:hAnsiTheme="minorHAnsi" w:cstheme="minorHAnsi"/>
              </w:rPr>
              <w:t xml:space="preserve"> to identify </w:t>
            </w:r>
            <w:r w:rsidR="00E74207">
              <w:rPr>
                <w:rFonts w:asciiTheme="minorHAnsi" w:hAnsiTheme="minorHAnsi" w:cstheme="minorHAnsi"/>
              </w:rPr>
              <w:t>candidate process improvement opportunities</w:t>
            </w:r>
            <w:r>
              <w:rPr>
                <w:rFonts w:asciiTheme="minorHAnsi" w:hAnsiTheme="minorHAnsi" w:cstheme="minorHAnsi"/>
                <w:sz w:val="20"/>
                <w:szCs w:val="20"/>
              </w:rPr>
              <w:t xml:space="preserve">. </w:t>
            </w:r>
          </w:p>
          <w:p w14:paraId="4BB31CEB" w14:textId="77777777" w:rsidR="00A059D0" w:rsidRPr="00A059D0" w:rsidRDefault="00A059D0" w:rsidP="00A059D0">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31694FDE" w14:textId="77777777" w:rsidR="0007367F" w:rsidRPr="006625A7" w:rsidRDefault="0007367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A059D0">
              <w:rPr>
                <w:rFonts w:asciiTheme="minorHAnsi" w:hAnsiTheme="minorHAnsi" w:cstheme="minorHAnsi"/>
                <w:b/>
              </w:rPr>
              <w:t>Project Plans</w:t>
            </w:r>
          </w:p>
          <w:p w14:paraId="3029D217" w14:textId="77777777" w:rsidR="006625A7" w:rsidRDefault="006625A7" w:rsidP="006625A7">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63A25">
              <w:rPr>
                <w:rFonts w:asciiTheme="minorHAnsi" w:hAnsiTheme="minorHAnsi" w:cstheme="minorHAnsi"/>
              </w:rPr>
              <w:t xml:space="preserve">PEG analyzes the </w:t>
            </w:r>
            <w:r w:rsidR="000A78C6">
              <w:rPr>
                <w:rFonts w:asciiTheme="minorHAnsi" w:hAnsiTheme="minorHAnsi" w:cstheme="minorHAnsi"/>
              </w:rPr>
              <w:t>P</w:t>
            </w:r>
            <w:r>
              <w:rPr>
                <w:rFonts w:asciiTheme="minorHAnsi" w:hAnsiTheme="minorHAnsi" w:cstheme="minorHAnsi"/>
              </w:rPr>
              <w:t xml:space="preserve">rojects’ </w:t>
            </w:r>
            <w:r w:rsidR="000A78C6">
              <w:rPr>
                <w:rFonts w:asciiTheme="minorHAnsi" w:hAnsiTheme="minorHAnsi" w:cstheme="minorHAnsi"/>
              </w:rPr>
              <w:t>P</w:t>
            </w:r>
            <w:r>
              <w:rPr>
                <w:rFonts w:asciiTheme="minorHAnsi" w:hAnsiTheme="minorHAnsi" w:cstheme="minorHAnsi"/>
              </w:rPr>
              <w:t>lanning data</w:t>
            </w:r>
            <w:r w:rsidRPr="00B63A25">
              <w:rPr>
                <w:rFonts w:asciiTheme="minorHAnsi" w:hAnsiTheme="minorHAnsi" w:cstheme="minorHAnsi"/>
              </w:rPr>
              <w:t xml:space="preserve"> to identify </w:t>
            </w:r>
            <w:r w:rsidR="00E74207">
              <w:rPr>
                <w:rFonts w:asciiTheme="minorHAnsi" w:hAnsiTheme="minorHAnsi" w:cstheme="minorHAnsi"/>
              </w:rPr>
              <w:t>candidate process improvement opportunities</w:t>
            </w:r>
            <w:r w:rsidR="000A78C6">
              <w:rPr>
                <w:rFonts w:asciiTheme="minorHAnsi" w:hAnsiTheme="minorHAnsi" w:cstheme="minorHAnsi"/>
                <w:sz w:val="20"/>
                <w:szCs w:val="20"/>
              </w:rPr>
              <w:t>.</w:t>
            </w:r>
          </w:p>
          <w:p w14:paraId="4F6D790C" w14:textId="77777777" w:rsidR="00E74207" w:rsidRPr="00A059D0" w:rsidRDefault="00E74207" w:rsidP="006625A7">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35C9A025" w14:textId="77777777" w:rsidR="008727EF" w:rsidRPr="00263381" w:rsidRDefault="008727EF" w:rsidP="00233840">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sidRPr="00263381">
              <w:rPr>
                <w:rFonts w:asciiTheme="minorHAnsi" w:hAnsiTheme="minorHAnsi" w:cstheme="minorHAnsi"/>
                <w:b/>
              </w:rPr>
              <w:t>Measures</w:t>
            </w:r>
          </w:p>
          <w:p w14:paraId="13117CAB" w14:textId="5CF7D14F" w:rsidR="00263381" w:rsidRDefault="00263381" w:rsidP="000A78C6">
            <w:pPr>
              <w:pStyle w:val="ListParagraph"/>
              <w:cnfStyle w:val="000000100000" w:firstRow="0" w:lastRow="0" w:firstColumn="0" w:lastColumn="0" w:oddVBand="0" w:evenVBand="0" w:oddHBand="1" w:evenHBand="0" w:firstRowFirstColumn="0" w:firstRowLastColumn="0" w:lastRowFirstColumn="0" w:lastRowLastColumn="0"/>
            </w:pPr>
            <w:r w:rsidRPr="00220FBA">
              <w:t xml:space="preserve">Measurement and Analysis </w:t>
            </w:r>
            <w:r w:rsidR="000A78C6">
              <w:t>D</w:t>
            </w:r>
            <w:r w:rsidRPr="00220FBA">
              <w:t>ata</w:t>
            </w:r>
            <w:r>
              <w:t xml:space="preserve"> is </w:t>
            </w:r>
            <w:del w:id="33" w:author="Vaibhav Garg" w:date="2022-03-11T16:24:00Z">
              <w:r w:rsidDel="00AA676A">
                <w:delText xml:space="preserve">submitted </w:delText>
              </w:r>
            </w:del>
            <w:ins w:id="34" w:author="Vaibhav Garg" w:date="2022-03-11T16:24:00Z">
              <w:r w:rsidR="00AA676A">
                <w:t>reviewed</w:t>
              </w:r>
              <w:r w:rsidR="00AA676A">
                <w:t xml:space="preserve"> </w:t>
              </w:r>
            </w:ins>
            <w:del w:id="35" w:author="Vaibhav Garg" w:date="2022-03-11T16:24:00Z">
              <w:r w:rsidDel="00AA676A">
                <w:delText xml:space="preserve">to </w:delText>
              </w:r>
            </w:del>
            <w:ins w:id="36" w:author="Vaibhav Garg" w:date="2022-03-11T16:24:00Z">
              <w:r w:rsidR="00AA676A">
                <w:t>by</w:t>
              </w:r>
              <w:r w:rsidR="00AA676A">
                <w:t xml:space="preserve"> </w:t>
              </w:r>
            </w:ins>
            <w:r>
              <w:t>the P</w:t>
            </w:r>
            <w:r w:rsidR="00E74207">
              <w:t>EG</w:t>
            </w:r>
            <w:r>
              <w:t xml:space="preserve"> on </w:t>
            </w:r>
            <w:del w:id="37" w:author="Vaibhav Garg" w:date="2022-03-11T16:24:00Z">
              <w:r w:rsidDel="00AA676A">
                <w:delText>mo</w:delText>
              </w:r>
              <w:r w:rsidR="00E74207" w:rsidDel="00AA676A">
                <w:delText xml:space="preserve">nthly </w:delText>
              </w:r>
            </w:del>
            <w:ins w:id="38" w:author="Vaibhav Garg" w:date="2022-03-11T16:24:00Z">
              <w:r w:rsidR="00AA676A">
                <w:t>reg</w:t>
              </w:r>
            </w:ins>
            <w:ins w:id="39" w:author="Vaibhav Garg" w:date="2022-03-11T16:25:00Z">
              <w:r w:rsidR="00AA676A">
                <w:t>ular</w:t>
              </w:r>
            </w:ins>
            <w:ins w:id="40" w:author="Vaibhav Garg" w:date="2022-03-11T16:24:00Z">
              <w:r w:rsidR="00AA676A">
                <w:t xml:space="preserve"> </w:t>
              </w:r>
            </w:ins>
            <w:r w:rsidR="00E74207">
              <w:t>basis</w:t>
            </w:r>
            <w:del w:id="41" w:author="Vaibhav Garg" w:date="2022-03-11T16:25:00Z">
              <w:r w:rsidR="00E74207" w:rsidDel="00AA676A">
                <w:delText xml:space="preserve"> by Project Managers</w:delText>
              </w:r>
            </w:del>
            <w:r w:rsidR="001A05E0">
              <w:t>. PEG analyse</w:t>
            </w:r>
            <w:r w:rsidR="00E74207">
              <w:t xml:space="preserve">s the </w:t>
            </w:r>
            <w:r w:rsidR="000E57EF">
              <w:t xml:space="preserve">data for corrective and preventive actions which becomes the </w:t>
            </w:r>
            <w:r w:rsidR="000E57EF">
              <w:rPr>
                <w:rFonts w:asciiTheme="minorHAnsi" w:hAnsiTheme="minorHAnsi" w:cstheme="minorHAnsi"/>
              </w:rPr>
              <w:t>candidate process improvement opportunities</w:t>
            </w:r>
            <w:r w:rsidR="000A78C6">
              <w:t>.</w:t>
            </w:r>
          </w:p>
          <w:p w14:paraId="20E85BB4" w14:textId="77777777" w:rsidR="0085040D" w:rsidRDefault="0085040D" w:rsidP="000A78C6">
            <w:pPr>
              <w:pStyle w:val="ListParagraph"/>
              <w:cnfStyle w:val="000000100000" w:firstRow="0" w:lastRow="0" w:firstColumn="0" w:lastColumn="0" w:oddVBand="0" w:evenVBand="0" w:oddHBand="1" w:evenHBand="0" w:firstRowFirstColumn="0" w:firstRowLastColumn="0" w:lastRowFirstColumn="0" w:lastRowLastColumn="0"/>
            </w:pPr>
          </w:p>
          <w:p w14:paraId="0D12C8FB" w14:textId="77777777" w:rsidR="0085040D" w:rsidRPr="0085040D" w:rsidRDefault="0085040D" w:rsidP="00850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5040D">
              <w:rPr>
                <w:b/>
              </w:rPr>
              <w:t>Periodic Process Appraisals</w:t>
            </w:r>
          </w:p>
          <w:p w14:paraId="24B50EB1" w14:textId="77777777" w:rsidR="0085040D" w:rsidRDefault="0085040D" w:rsidP="0085040D">
            <w:pPr>
              <w:pStyle w:val="ListParagraph"/>
              <w:cnfStyle w:val="000000100000" w:firstRow="0" w:lastRow="0" w:firstColumn="0" w:lastColumn="0" w:oddVBand="0" w:evenVBand="0" w:oddHBand="1" w:evenHBand="0" w:firstRowFirstColumn="0" w:firstRowLastColumn="0" w:lastRowFirstColumn="0" w:lastRowLastColumn="0"/>
            </w:pPr>
            <w:r w:rsidRPr="0085040D">
              <w:t>Also, the Organization will get its processes app</w:t>
            </w:r>
            <w:r>
              <w:t xml:space="preserve">raised </w:t>
            </w:r>
            <w:r w:rsidRPr="0085040D">
              <w:t>with the help of internal and/or external e</w:t>
            </w:r>
            <w:r>
              <w:t>xpert teams on a periodic basis and identify process improvement opportunities from the same.</w:t>
            </w:r>
          </w:p>
          <w:p w14:paraId="5101570B" w14:textId="77777777" w:rsidR="00860577" w:rsidRDefault="00860577" w:rsidP="0085040D">
            <w:pPr>
              <w:pStyle w:val="ListParagraph"/>
              <w:cnfStyle w:val="000000100000" w:firstRow="0" w:lastRow="0" w:firstColumn="0" w:lastColumn="0" w:oddVBand="0" w:evenVBand="0" w:oddHBand="1" w:evenHBand="0" w:firstRowFirstColumn="0" w:firstRowLastColumn="0" w:lastRowFirstColumn="0" w:lastRowLastColumn="0"/>
            </w:pPr>
          </w:p>
          <w:p w14:paraId="3B752A6C" w14:textId="77777777" w:rsidR="00860577" w:rsidRPr="003B15A2" w:rsidRDefault="00860577" w:rsidP="003B15A2">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Pr>
                <w:b/>
              </w:rPr>
              <w:t xml:space="preserve">Tailoring Proposals </w:t>
            </w:r>
          </w:p>
          <w:p w14:paraId="18E93A84" w14:textId="77777777" w:rsidR="00860577" w:rsidRPr="00860577" w:rsidRDefault="00860577" w:rsidP="00860577">
            <w:pPr>
              <w:pStyle w:val="ListParagraph"/>
              <w:cnfStyle w:val="000000100000" w:firstRow="0" w:lastRow="0" w:firstColumn="0" w:lastColumn="0" w:oddVBand="0" w:evenVBand="0" w:oddHBand="1" w:evenHBand="0" w:firstRowFirstColumn="0" w:firstRowLastColumn="0" w:lastRowFirstColumn="0" w:lastRowLastColumn="0"/>
            </w:pPr>
            <w:r w:rsidRPr="003B15A2">
              <w:t xml:space="preserve">Tailoring proposals from process practitioners </w:t>
            </w:r>
            <w:r w:rsidR="00270C2C">
              <w:t xml:space="preserve">through </w:t>
            </w:r>
            <w:commentRangeStart w:id="42"/>
            <w:r w:rsidR="00954565">
              <w:lastRenderedPageBreak/>
              <w:fldChar w:fldCharType="begin"/>
            </w:r>
            <w:r w:rsidR="00954565">
              <w:instrText xml:space="preserve"> HYPERLINK "https://</w:instrText>
            </w:r>
            <w:r w:rsidR="00954565">
              <w:instrText xml:space="preserve">forms.gle/5ZZC2Wn7Gbo2tJei8" </w:instrText>
            </w:r>
            <w:r w:rsidR="00954565">
              <w:fldChar w:fldCharType="separate"/>
            </w:r>
            <w:r w:rsidR="00270C2C" w:rsidRPr="00FB4990">
              <w:rPr>
                <w:rStyle w:val="Hyperlink"/>
              </w:rPr>
              <w:t>Tailoring Proposal Goo</w:t>
            </w:r>
            <w:r w:rsidR="00270C2C" w:rsidRPr="00FB4990">
              <w:rPr>
                <w:rStyle w:val="Hyperlink"/>
              </w:rPr>
              <w:t>g</w:t>
            </w:r>
            <w:r w:rsidR="00270C2C" w:rsidRPr="00FB4990">
              <w:rPr>
                <w:rStyle w:val="Hyperlink"/>
              </w:rPr>
              <w:t>le Form</w:t>
            </w:r>
            <w:r w:rsidR="00954565">
              <w:rPr>
                <w:rStyle w:val="Hyperlink"/>
              </w:rPr>
              <w:fldChar w:fldCharType="end"/>
            </w:r>
            <w:r w:rsidR="00270C2C">
              <w:t xml:space="preserve">  and </w:t>
            </w:r>
            <w:r w:rsidRPr="003B15A2">
              <w:t xml:space="preserve">maintained in </w:t>
            </w:r>
            <w:r w:rsidR="00270C2C">
              <w:t xml:space="preserve">Google </w:t>
            </w:r>
            <w:r w:rsidRPr="003B15A2">
              <w:t>sheet “</w:t>
            </w:r>
            <w:hyperlink r:id="rId17" w:history="1">
              <w:r w:rsidRPr="003B15A2">
                <w:rPr>
                  <w:rStyle w:val="Hyperlink"/>
                </w:rPr>
                <w:t>Tailoring Proposals Database</w:t>
              </w:r>
            </w:hyperlink>
            <w:r w:rsidRPr="003B15A2">
              <w:t>”</w:t>
            </w:r>
            <w:r w:rsidR="00270C2C">
              <w:t xml:space="preserve"> </w:t>
            </w:r>
            <w:commentRangeEnd w:id="42"/>
            <w:r w:rsidR="009663A1">
              <w:rPr>
                <w:rStyle w:val="CommentReference"/>
              </w:rPr>
              <w:commentReference w:id="42"/>
            </w:r>
            <w:r w:rsidRPr="003B15A2">
              <w:t>PEG identifies the process improvement opportunities from them.</w:t>
            </w:r>
          </w:p>
          <w:p w14:paraId="4676A628" w14:textId="77777777" w:rsidR="00144182" w:rsidRDefault="00144182" w:rsidP="0085040D">
            <w:pPr>
              <w:pStyle w:val="ListParagraph"/>
              <w:cnfStyle w:val="000000100000" w:firstRow="0" w:lastRow="0" w:firstColumn="0" w:lastColumn="0" w:oddVBand="0" w:evenVBand="0" w:oddHBand="1" w:evenHBand="0" w:firstRowFirstColumn="0" w:firstRowLastColumn="0" w:lastRowFirstColumn="0" w:lastRowLastColumn="0"/>
            </w:pPr>
          </w:p>
          <w:p w14:paraId="50D11BF4" w14:textId="77777777" w:rsidR="00144182" w:rsidRPr="0085040D" w:rsidRDefault="00144182" w:rsidP="00144182">
            <w:pPr>
              <w:pStyle w:val="List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t xml:space="preserve">Projects’ learnings and metrices will also constitute the PAL for </w:t>
            </w:r>
            <w:r w:rsidR="0020471A">
              <w:t>reference</w:t>
            </w:r>
            <w:r>
              <w:t xml:space="preserve"> in </w:t>
            </w:r>
            <w:r w:rsidR="0020471A">
              <w:t>upcoming</w:t>
            </w:r>
            <w:r>
              <w:t xml:space="preserve"> projects.</w:t>
            </w:r>
          </w:p>
        </w:tc>
        <w:tc>
          <w:tcPr>
            <w:tcW w:w="2126" w:type="dxa"/>
            <w:tcBorders>
              <w:top w:val="none" w:sz="0" w:space="0" w:color="auto"/>
              <w:bottom w:val="none" w:sz="0" w:space="0" w:color="auto"/>
              <w:right w:val="none" w:sz="0" w:space="0" w:color="auto"/>
            </w:tcBorders>
            <w:shd w:val="clear" w:color="auto" w:fill="auto"/>
          </w:tcPr>
          <w:p w14:paraId="012A4E2A" w14:textId="77777777" w:rsidR="00E971DF" w:rsidRDefault="00293074" w:rsidP="00B81986">
            <w:pPr>
              <w:cnfStyle w:val="000000100000" w:firstRow="0" w:lastRow="0" w:firstColumn="0" w:lastColumn="0" w:oddVBand="0" w:evenVBand="0" w:oddHBand="1" w:evenHBand="0" w:firstRowFirstColumn="0" w:firstRowLastColumn="0" w:lastRowFirstColumn="0" w:lastRowLastColumn="0"/>
            </w:pPr>
            <w:r>
              <w:lastRenderedPageBreak/>
              <w:t>PEG</w:t>
            </w:r>
            <w:r w:rsidR="007817AB">
              <w:t xml:space="preserve"> Head</w:t>
            </w:r>
          </w:p>
        </w:tc>
      </w:tr>
      <w:tr w:rsidR="00E971DF" w:rsidRPr="00260ACF" w14:paraId="3698EB53"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1A1AA746" w14:textId="77777777" w:rsidR="00E971DF" w:rsidRPr="009B4634" w:rsidRDefault="00E971DF" w:rsidP="009B4634">
            <w:pPr>
              <w:pStyle w:val="ListParagraph"/>
            </w:pPr>
          </w:p>
        </w:tc>
        <w:tc>
          <w:tcPr>
            <w:tcW w:w="6521" w:type="dxa"/>
            <w:shd w:val="clear" w:color="auto" w:fill="B8CCE4" w:themeFill="accent1" w:themeFillTint="66"/>
          </w:tcPr>
          <w:p w14:paraId="0B8FF66F" w14:textId="77777777" w:rsidR="00E971DF" w:rsidRPr="000E1A53" w:rsidRDefault="009B4634" w:rsidP="00E971DF">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Analysis of Improvement Suggestions</w:t>
            </w:r>
          </w:p>
        </w:tc>
        <w:tc>
          <w:tcPr>
            <w:tcW w:w="2126" w:type="dxa"/>
            <w:shd w:val="clear" w:color="auto" w:fill="B8CCE4" w:themeFill="accent1" w:themeFillTint="66"/>
          </w:tcPr>
          <w:p w14:paraId="2CEDB72C" w14:textId="77777777" w:rsidR="00E971DF" w:rsidRPr="009B4634" w:rsidRDefault="00E971DF" w:rsidP="00B81986">
            <w:pPr>
              <w:cnfStyle w:val="000000000000" w:firstRow="0" w:lastRow="0" w:firstColumn="0" w:lastColumn="0" w:oddVBand="0" w:evenVBand="0" w:oddHBand="0" w:evenHBand="0" w:firstRowFirstColumn="0" w:firstRowLastColumn="0" w:lastRowFirstColumn="0" w:lastRowLastColumn="0"/>
              <w:rPr>
                <w:b/>
              </w:rPr>
            </w:pPr>
          </w:p>
        </w:tc>
      </w:tr>
      <w:tr w:rsidR="00230D61" w:rsidRPr="00260ACF" w14:paraId="01C5B895"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2388AEEA" w14:textId="77777777" w:rsidR="00230D61" w:rsidRPr="00230D61" w:rsidRDefault="00230D61" w:rsidP="00233840">
            <w:pPr>
              <w:pStyle w:val="ListParagraph"/>
              <w:numPr>
                <w:ilvl w:val="0"/>
                <w:numId w:val="2"/>
              </w:numPr>
              <w:ind w:hanging="686"/>
            </w:pPr>
          </w:p>
        </w:tc>
        <w:tc>
          <w:tcPr>
            <w:tcW w:w="6521" w:type="dxa"/>
            <w:tcBorders>
              <w:top w:val="none" w:sz="0" w:space="0" w:color="auto"/>
              <w:bottom w:val="none" w:sz="0" w:space="0" w:color="auto"/>
            </w:tcBorders>
            <w:shd w:val="clear" w:color="auto" w:fill="auto"/>
          </w:tcPr>
          <w:p w14:paraId="4DAAFFBA" w14:textId="77777777" w:rsidR="00230D61" w:rsidRPr="000E1A53" w:rsidRDefault="009B4634" w:rsidP="00B055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Consolidate all improvement suggestions from </w:t>
            </w:r>
            <w:r w:rsidR="000A78C6">
              <w:rPr>
                <w:rFonts w:asciiTheme="minorHAnsi" w:hAnsiTheme="minorHAnsi" w:cstheme="minorHAnsi"/>
              </w:rPr>
              <w:t xml:space="preserve">the defined </w:t>
            </w:r>
            <w:r w:rsidRPr="000E1A53">
              <w:rPr>
                <w:rFonts w:asciiTheme="minorHAnsi" w:hAnsiTheme="minorHAnsi" w:cstheme="minorHAnsi"/>
              </w:rPr>
              <w:t>sources</w:t>
            </w:r>
            <w:r w:rsidR="00B05573">
              <w:rPr>
                <w:rFonts w:asciiTheme="minorHAnsi" w:hAnsiTheme="minorHAnsi" w:cstheme="minorHAnsi"/>
              </w:rPr>
              <w:t xml:space="preserve">. </w:t>
            </w:r>
            <w:commentRangeStart w:id="43"/>
            <w:r w:rsidR="00B05573">
              <w:rPr>
                <w:rFonts w:asciiTheme="minorHAnsi" w:hAnsiTheme="minorHAnsi" w:cstheme="minorHAnsi"/>
              </w:rPr>
              <w:t>Enumerate them</w:t>
            </w:r>
            <w:r w:rsidR="000D36F2">
              <w:rPr>
                <w:rFonts w:asciiTheme="minorHAnsi" w:hAnsiTheme="minorHAnsi" w:cstheme="minorHAnsi"/>
              </w:rPr>
              <w:t xml:space="preserve"> using the temp</w:t>
            </w:r>
            <w:r w:rsidR="00EA0F11">
              <w:rPr>
                <w:rFonts w:asciiTheme="minorHAnsi" w:hAnsiTheme="minorHAnsi" w:cstheme="minorHAnsi"/>
              </w:rPr>
              <w:t>late “QMS Change Requirements” (TMPL_QMSREQ).</w:t>
            </w:r>
            <w:commentRangeEnd w:id="43"/>
            <w:r w:rsidR="009663A1">
              <w:rPr>
                <w:rStyle w:val="CommentReference"/>
              </w:rPr>
              <w:commentReference w:id="43"/>
            </w:r>
          </w:p>
        </w:tc>
        <w:tc>
          <w:tcPr>
            <w:tcW w:w="2126" w:type="dxa"/>
            <w:tcBorders>
              <w:top w:val="none" w:sz="0" w:space="0" w:color="auto"/>
              <w:bottom w:val="none" w:sz="0" w:space="0" w:color="auto"/>
              <w:right w:val="none" w:sz="0" w:space="0" w:color="auto"/>
            </w:tcBorders>
            <w:shd w:val="clear" w:color="auto" w:fill="auto"/>
          </w:tcPr>
          <w:p w14:paraId="34216FAB" w14:textId="77777777" w:rsidR="00230D61" w:rsidRDefault="00293074" w:rsidP="00B81986">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9B4634" w:rsidRPr="00260ACF" w14:paraId="1CA472C9" w14:textId="77777777" w:rsidTr="002A755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1946EE38" w14:textId="77777777" w:rsidR="009B4634" w:rsidRPr="00230D61" w:rsidRDefault="009B4634" w:rsidP="00233840">
            <w:pPr>
              <w:pStyle w:val="ListParagraph"/>
              <w:numPr>
                <w:ilvl w:val="0"/>
                <w:numId w:val="2"/>
              </w:numPr>
              <w:ind w:hanging="686"/>
            </w:pPr>
          </w:p>
        </w:tc>
        <w:tc>
          <w:tcPr>
            <w:tcW w:w="6521" w:type="dxa"/>
            <w:shd w:val="clear" w:color="auto" w:fill="auto"/>
          </w:tcPr>
          <w:p w14:paraId="512D95C3" w14:textId="77777777" w:rsidR="009B4634" w:rsidRPr="000E1A53" w:rsidRDefault="009B4634" w:rsidP="009B463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Study and analyze consolidated suggestions in monthly PEG Meetings. Agenda </w:t>
            </w:r>
            <w:r w:rsidR="00A77E02" w:rsidRPr="000E1A53">
              <w:rPr>
                <w:rFonts w:asciiTheme="minorHAnsi" w:hAnsiTheme="minorHAnsi" w:cstheme="minorHAnsi"/>
              </w:rPr>
              <w:t>includes:</w:t>
            </w:r>
          </w:p>
          <w:p w14:paraId="5CD74C41" w14:textId="77777777" w:rsidR="00A77E02" w:rsidRPr="000E1A53" w:rsidRDefault="00A77E02"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 xml:space="preserve">Study and </w:t>
            </w:r>
            <w:r w:rsidR="00ED3E0A">
              <w:rPr>
                <w:rFonts w:asciiTheme="minorHAnsi" w:hAnsiTheme="minorHAnsi" w:cstheme="minorHAnsi"/>
              </w:rPr>
              <w:t xml:space="preserve">analysis of </w:t>
            </w:r>
            <w:r w:rsidRPr="000E1A53">
              <w:rPr>
                <w:rFonts w:asciiTheme="minorHAnsi" w:hAnsiTheme="minorHAnsi" w:cstheme="minorHAnsi"/>
              </w:rPr>
              <w:t>the improvement suggestions</w:t>
            </w:r>
          </w:p>
          <w:p w14:paraId="4A954177" w14:textId="77777777" w:rsidR="00A77E02" w:rsidRPr="000E1A53" w:rsidRDefault="00ED3E0A"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Taking</w:t>
            </w:r>
            <w:r w:rsidR="00A77E02" w:rsidRPr="000E1A53">
              <w:rPr>
                <w:rFonts w:asciiTheme="minorHAnsi" w:hAnsiTheme="minorHAnsi" w:cstheme="minorHAnsi"/>
              </w:rPr>
              <w:t xml:space="preserve"> decision to accept or defer the suggested improvement  </w:t>
            </w:r>
          </w:p>
          <w:p w14:paraId="5AFD42A1" w14:textId="77777777" w:rsidR="00A77E02" w:rsidRPr="00A2359D" w:rsidRDefault="00A77E02" w:rsidP="0023384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E1A53">
              <w:rPr>
                <w:rFonts w:asciiTheme="minorHAnsi" w:hAnsiTheme="minorHAnsi" w:cstheme="minorHAnsi"/>
              </w:rPr>
              <w:t>Inform</w:t>
            </w:r>
            <w:r w:rsidR="00ED3E0A">
              <w:rPr>
                <w:rFonts w:asciiTheme="minorHAnsi" w:hAnsiTheme="minorHAnsi" w:cstheme="minorHAnsi"/>
              </w:rPr>
              <w:t>ing</w:t>
            </w:r>
            <w:r w:rsidRPr="000E1A53">
              <w:rPr>
                <w:rFonts w:asciiTheme="minorHAnsi" w:hAnsiTheme="minorHAnsi" w:cstheme="minorHAnsi"/>
              </w:rPr>
              <w:t xml:space="preserve"> the author about the decision on the suggested improvements or clarif</w:t>
            </w:r>
            <w:r w:rsidR="00ED3E0A">
              <w:rPr>
                <w:rFonts w:asciiTheme="minorHAnsi" w:hAnsiTheme="minorHAnsi" w:cstheme="minorHAnsi"/>
              </w:rPr>
              <w:t xml:space="preserve">ications to the </w:t>
            </w:r>
            <w:r w:rsidRPr="000E1A53">
              <w:rPr>
                <w:rFonts w:asciiTheme="minorHAnsi" w:hAnsiTheme="minorHAnsi" w:cstheme="minorHAnsi"/>
              </w:rPr>
              <w:t>author in case the suggested improvement is not feasible.</w:t>
            </w:r>
            <w:r w:rsidRPr="00A2359D">
              <w:rPr>
                <w:rFonts w:asciiTheme="minorHAnsi" w:hAnsiTheme="minorHAnsi" w:cstheme="minorHAnsi"/>
                <w:sz w:val="20"/>
                <w:szCs w:val="20"/>
              </w:rPr>
              <w:t xml:space="preserve"> </w:t>
            </w:r>
          </w:p>
        </w:tc>
        <w:tc>
          <w:tcPr>
            <w:tcW w:w="2126" w:type="dxa"/>
            <w:shd w:val="clear" w:color="auto" w:fill="auto"/>
          </w:tcPr>
          <w:p w14:paraId="40F1F082" w14:textId="77777777" w:rsidR="009B4634" w:rsidRDefault="00293074" w:rsidP="00B81986">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887F97" w:rsidRPr="00260ACF" w14:paraId="2584626A"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BD44E67" w14:textId="77777777" w:rsidR="00B81986" w:rsidRPr="00C02516" w:rsidRDefault="00B81986" w:rsidP="005239E7">
            <w:pPr>
              <w:pStyle w:val="ListParagraph"/>
            </w:pPr>
          </w:p>
        </w:tc>
        <w:tc>
          <w:tcPr>
            <w:tcW w:w="6521" w:type="dxa"/>
            <w:tcBorders>
              <w:top w:val="none" w:sz="0" w:space="0" w:color="auto"/>
              <w:bottom w:val="none" w:sz="0" w:space="0" w:color="auto"/>
            </w:tcBorders>
            <w:shd w:val="clear" w:color="auto" w:fill="B8CCE4" w:themeFill="accent1" w:themeFillTint="66"/>
          </w:tcPr>
          <w:p w14:paraId="4AD0A6E6" w14:textId="77777777" w:rsidR="00887F97" w:rsidRPr="00A2359D" w:rsidRDefault="00296BA4" w:rsidP="00A77E0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szCs w:val="20"/>
              </w:rPr>
              <w:t xml:space="preserve">Prepare </w:t>
            </w:r>
            <w:r w:rsidR="00A77E02" w:rsidRPr="000E1A53">
              <w:rPr>
                <w:rFonts w:asciiTheme="minorHAnsi" w:hAnsiTheme="minorHAnsi" w:cstheme="minorHAnsi"/>
                <w:b/>
                <w:szCs w:val="20"/>
              </w:rPr>
              <w:t>Improvement</w:t>
            </w:r>
            <w:r w:rsidRPr="000E1A53">
              <w:rPr>
                <w:rFonts w:asciiTheme="minorHAnsi" w:hAnsiTheme="minorHAnsi" w:cstheme="minorHAnsi"/>
                <w:b/>
                <w:szCs w:val="20"/>
              </w:rPr>
              <w:t xml:space="preserve"> Plan</w:t>
            </w:r>
          </w:p>
        </w:tc>
        <w:tc>
          <w:tcPr>
            <w:tcW w:w="2126" w:type="dxa"/>
            <w:tcBorders>
              <w:top w:val="none" w:sz="0" w:space="0" w:color="auto"/>
              <w:bottom w:val="none" w:sz="0" w:space="0" w:color="auto"/>
              <w:right w:val="none" w:sz="0" w:space="0" w:color="auto"/>
            </w:tcBorders>
            <w:shd w:val="clear" w:color="auto" w:fill="B8CCE4" w:themeFill="accent1" w:themeFillTint="66"/>
          </w:tcPr>
          <w:p w14:paraId="419FAB88" w14:textId="77777777" w:rsidR="00887F97" w:rsidRDefault="00887F97" w:rsidP="00B81986">
            <w:pPr>
              <w:cnfStyle w:val="000000100000" w:firstRow="0" w:lastRow="0" w:firstColumn="0" w:lastColumn="0" w:oddVBand="0" w:evenVBand="0" w:oddHBand="1" w:evenHBand="0" w:firstRowFirstColumn="0" w:firstRowLastColumn="0" w:lastRowFirstColumn="0" w:lastRowLastColumn="0"/>
            </w:pPr>
          </w:p>
        </w:tc>
      </w:tr>
      <w:tr w:rsidR="00296BA4" w:rsidRPr="00260ACF" w14:paraId="469DFD8F"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62C04676" w14:textId="77777777" w:rsidR="00296BA4" w:rsidRDefault="00296BA4" w:rsidP="00233840">
            <w:pPr>
              <w:pStyle w:val="ListParagraph"/>
              <w:numPr>
                <w:ilvl w:val="0"/>
                <w:numId w:val="2"/>
              </w:numPr>
              <w:ind w:hanging="686"/>
            </w:pPr>
          </w:p>
        </w:tc>
        <w:tc>
          <w:tcPr>
            <w:tcW w:w="6521" w:type="dxa"/>
          </w:tcPr>
          <w:p w14:paraId="055C016D" w14:textId="264EA98B" w:rsidR="00296BA4" w:rsidRDefault="00AC396D" w:rsidP="000E1A53">
            <w:pPr>
              <w:cnfStyle w:val="000000000000" w:firstRow="0" w:lastRow="0" w:firstColumn="0" w:lastColumn="0" w:oddVBand="0" w:evenVBand="0" w:oddHBand="0" w:evenHBand="0" w:firstRowFirstColumn="0" w:firstRowLastColumn="0" w:lastRowFirstColumn="0" w:lastRowLastColumn="0"/>
            </w:pPr>
            <w:r w:rsidRPr="00A2359D">
              <w:t>Prepare the</w:t>
            </w:r>
            <w:r w:rsidR="00837E4C" w:rsidRPr="00A2359D">
              <w:t xml:space="preserve"> </w:t>
            </w:r>
            <w:r w:rsidR="00837E4C" w:rsidRPr="003F204C">
              <w:t>“Process</w:t>
            </w:r>
            <w:r w:rsidRPr="003F204C">
              <w:t xml:space="preserve"> Improvement Plan</w:t>
            </w:r>
            <w:r w:rsidR="00837E4C" w:rsidRPr="003F204C">
              <w:t>”</w:t>
            </w:r>
            <w:r w:rsidR="00AE34D9">
              <w:t xml:space="preserve"> </w:t>
            </w:r>
            <w:del w:id="44" w:author="Vaibhav Garg" w:date="2022-03-11T16:38:00Z">
              <w:r w:rsidR="00AE34D9" w:rsidDel="009663A1">
                <w:delText>(TMPL_PEGPLN)</w:delText>
              </w:r>
              <w:r w:rsidR="00087622" w:rsidRPr="00A2359D" w:rsidDel="009663A1">
                <w:delText xml:space="preserve"> </w:delText>
              </w:r>
            </w:del>
            <w:ins w:id="45" w:author="Vaibhav Garg" w:date="2022-03-11T16:38:00Z">
              <w:r w:rsidR="009663A1">
                <w:t xml:space="preserve">on </w:t>
              </w:r>
              <w:proofErr w:type="spellStart"/>
              <w:r w:rsidR="009663A1">
                <w:t>GIL.ef</w:t>
              </w:r>
              <w:proofErr w:type="spellEnd"/>
              <w:r w:rsidR="009663A1">
                <w:t xml:space="preserve"> </w:t>
              </w:r>
            </w:ins>
            <w:r w:rsidR="00837E4C" w:rsidRPr="00A2359D">
              <w:t>for the year and track the plan on regular basis.</w:t>
            </w:r>
            <w:r w:rsidR="00087622" w:rsidRPr="00A2359D">
              <w:t xml:space="preserve"> </w:t>
            </w:r>
            <w:ins w:id="46" w:author="Vaibhav Garg" w:date="2022-03-11T16:38:00Z">
              <w:r w:rsidR="009663A1">
                <w:t>The Plan will be named PEG_Plan_20</w:t>
              </w:r>
            </w:ins>
            <w:ins w:id="47" w:author="Vaibhav Garg" w:date="2022-03-11T16:39:00Z">
              <w:r w:rsidR="009663A1">
                <w:t>xx-xx.</w:t>
              </w:r>
            </w:ins>
          </w:p>
          <w:p w14:paraId="35AF5CEF" w14:textId="77777777" w:rsidR="00ED3E0A" w:rsidRPr="00A2359D" w:rsidRDefault="00ED3E0A" w:rsidP="000E1A53">
            <w:pPr>
              <w:cnfStyle w:val="000000000000" w:firstRow="0" w:lastRow="0" w:firstColumn="0" w:lastColumn="0" w:oddVBand="0" w:evenVBand="0" w:oddHBand="0" w:evenHBand="0" w:firstRowFirstColumn="0" w:firstRowLastColumn="0" w:lastRowFirstColumn="0" w:lastRowLastColumn="0"/>
            </w:pPr>
            <w:r>
              <w:t>This includes:</w:t>
            </w:r>
          </w:p>
          <w:p w14:paraId="238D085B" w14:textId="77777777" w:rsidR="00E454CF" w:rsidRPr="00ED3E0A" w:rsidRDefault="00E454CF"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Goals of Process Improvement</w:t>
            </w:r>
          </w:p>
          <w:p w14:paraId="74864221" w14:textId="77777777"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Schedule of Monthly PEG Meeting</w:t>
            </w:r>
          </w:p>
          <w:p w14:paraId="5DA3D93B" w14:textId="77777777"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Action Plans for implementing suggestions</w:t>
            </w:r>
          </w:p>
          <w:p w14:paraId="71D1A657" w14:textId="77777777" w:rsidR="00293074" w:rsidRPr="00ED3E0A" w:rsidRDefault="00293074"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Frequency of imple</w:t>
            </w:r>
            <w:r w:rsidR="005D71E9" w:rsidRPr="00ED3E0A">
              <w:rPr>
                <w:rFonts w:asciiTheme="minorHAnsi" w:hAnsiTheme="minorHAnsi" w:cstheme="minorHAnsi"/>
              </w:rPr>
              <w:t>mentation</w:t>
            </w:r>
          </w:p>
          <w:p w14:paraId="12E745C1" w14:textId="77777777" w:rsidR="005D71E9" w:rsidRPr="00ED3E0A" w:rsidRDefault="005D71E9"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D3E0A">
              <w:rPr>
                <w:rFonts w:asciiTheme="minorHAnsi" w:hAnsiTheme="minorHAnsi" w:cstheme="minorHAnsi"/>
              </w:rPr>
              <w:t xml:space="preserve">Release Plan (schedule) for incorporated changes </w:t>
            </w:r>
          </w:p>
          <w:p w14:paraId="4D6BB130" w14:textId="77777777" w:rsidR="00293074" w:rsidRPr="00A2359D" w:rsidRDefault="00DB6B63" w:rsidP="0023384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PEG personnel </w:t>
            </w:r>
            <w:r w:rsidR="005D71E9" w:rsidRPr="00ED3E0A">
              <w:rPr>
                <w:rFonts w:asciiTheme="minorHAnsi" w:hAnsiTheme="minorHAnsi" w:cstheme="minorHAnsi"/>
              </w:rPr>
              <w:t>Roles and Responsibilities</w:t>
            </w:r>
            <w:r w:rsidR="005D71E9" w:rsidRPr="00A2359D">
              <w:rPr>
                <w:rFonts w:asciiTheme="minorHAnsi" w:hAnsiTheme="minorHAnsi" w:cstheme="minorHAnsi"/>
              </w:rPr>
              <w:t xml:space="preserve"> </w:t>
            </w:r>
          </w:p>
        </w:tc>
        <w:tc>
          <w:tcPr>
            <w:tcW w:w="2126" w:type="dxa"/>
          </w:tcPr>
          <w:p w14:paraId="3779617E" w14:textId="77777777" w:rsidR="00296BA4" w:rsidRDefault="00837E4C" w:rsidP="00293074">
            <w:pPr>
              <w:cnfStyle w:val="000000000000" w:firstRow="0" w:lastRow="0" w:firstColumn="0" w:lastColumn="0" w:oddVBand="0" w:evenVBand="0" w:oddHBand="0" w:evenHBand="0" w:firstRowFirstColumn="0" w:firstRowLastColumn="0" w:lastRowFirstColumn="0" w:lastRowLastColumn="0"/>
            </w:pPr>
            <w:r>
              <w:t xml:space="preserve">PEG </w:t>
            </w:r>
            <w:r w:rsidR="00BF7F8C">
              <w:t>Head</w:t>
            </w:r>
          </w:p>
        </w:tc>
      </w:tr>
      <w:tr w:rsidR="0050576B" w:rsidRPr="00260ACF" w14:paraId="25EAF83B"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3615282C" w14:textId="77777777" w:rsidR="0050576B" w:rsidRDefault="0050576B" w:rsidP="00233840">
            <w:pPr>
              <w:pStyle w:val="ListParagraph"/>
              <w:numPr>
                <w:ilvl w:val="0"/>
                <w:numId w:val="2"/>
              </w:numPr>
              <w:ind w:hanging="686"/>
            </w:pPr>
          </w:p>
        </w:tc>
        <w:tc>
          <w:tcPr>
            <w:tcW w:w="6521" w:type="dxa"/>
            <w:tcBorders>
              <w:top w:val="none" w:sz="0" w:space="0" w:color="auto"/>
              <w:bottom w:val="none" w:sz="0" w:space="0" w:color="auto"/>
            </w:tcBorders>
          </w:tcPr>
          <w:p w14:paraId="64B2F5ED" w14:textId="77777777" w:rsidR="0050576B" w:rsidRPr="00A2359D" w:rsidRDefault="0050576B" w:rsidP="00525BD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Solicit Business Goals from the S</w:t>
            </w:r>
            <w:r w:rsidR="00525BDC">
              <w:rPr>
                <w:rFonts w:asciiTheme="minorHAnsi" w:hAnsiTheme="minorHAnsi" w:cstheme="minorHAnsi"/>
              </w:rPr>
              <w:t xml:space="preserve">enior </w:t>
            </w:r>
            <w:r>
              <w:rPr>
                <w:rFonts w:asciiTheme="minorHAnsi" w:hAnsiTheme="minorHAnsi" w:cstheme="minorHAnsi"/>
              </w:rPr>
              <w:t>Management.</w:t>
            </w:r>
          </w:p>
        </w:tc>
        <w:tc>
          <w:tcPr>
            <w:tcW w:w="2126" w:type="dxa"/>
            <w:tcBorders>
              <w:top w:val="none" w:sz="0" w:space="0" w:color="auto"/>
              <w:bottom w:val="none" w:sz="0" w:space="0" w:color="auto"/>
              <w:right w:val="none" w:sz="0" w:space="0" w:color="auto"/>
            </w:tcBorders>
          </w:tcPr>
          <w:p w14:paraId="40916C0D" w14:textId="77777777" w:rsidR="0050576B" w:rsidRDefault="0050576B" w:rsidP="00087622">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50576B" w:rsidRPr="00260ACF" w14:paraId="5AB0D5F8"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4241AA2D" w14:textId="77777777" w:rsidR="0050576B" w:rsidRDefault="0050576B" w:rsidP="00233840">
            <w:pPr>
              <w:pStyle w:val="ListParagraph"/>
              <w:numPr>
                <w:ilvl w:val="0"/>
                <w:numId w:val="2"/>
              </w:numPr>
              <w:ind w:hanging="686"/>
            </w:pPr>
          </w:p>
        </w:tc>
        <w:tc>
          <w:tcPr>
            <w:tcW w:w="6521" w:type="dxa"/>
          </w:tcPr>
          <w:p w14:paraId="6C2A69C5" w14:textId="64E4EC79" w:rsidR="0050576B" w:rsidRPr="00A2359D" w:rsidRDefault="0050576B" w:rsidP="0050576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Map the Process objectives to the Business Goals and objectives</w:t>
            </w:r>
            <w:r w:rsidR="00ED3E0A">
              <w:rPr>
                <w:rFonts w:asciiTheme="minorHAnsi" w:hAnsiTheme="minorHAnsi" w:cstheme="minorHAnsi"/>
              </w:rPr>
              <w:t>.</w:t>
            </w:r>
            <w:ins w:id="48" w:author="Vaibhav Garg" w:date="2022-03-11T16:39:00Z">
              <w:r w:rsidR="00012B12">
                <w:rPr>
                  <w:rFonts w:asciiTheme="minorHAnsi" w:hAnsiTheme="minorHAnsi" w:cstheme="minorHAnsi"/>
                </w:rPr>
                <w:t xml:space="preserve"> Use </w:t>
              </w:r>
              <w:r w:rsidR="00012B12">
                <w:rPr>
                  <w:rFonts w:asciiTheme="minorHAnsi" w:hAnsiTheme="minorHAnsi" w:cstheme="minorHAnsi"/>
                </w:rPr>
                <w:lastRenderedPageBreak/>
                <w:t xml:space="preserve">the Process architecture as captured in </w:t>
              </w:r>
              <w:proofErr w:type="spellStart"/>
              <w:r w:rsidR="00012B12">
                <w:rPr>
                  <w:rFonts w:asciiTheme="minorHAnsi" w:hAnsiTheme="minorHAnsi" w:cstheme="minorHAnsi"/>
                </w:rPr>
                <w:t>GIL.ef</w:t>
              </w:r>
              <w:proofErr w:type="spellEnd"/>
              <w:r w:rsidR="00012B12">
                <w:rPr>
                  <w:rFonts w:asciiTheme="minorHAnsi" w:hAnsiTheme="minorHAnsi" w:cstheme="minorHAnsi"/>
                </w:rPr>
                <w:t xml:space="preserve"> for thi</w:t>
              </w:r>
            </w:ins>
            <w:ins w:id="49" w:author="Vaibhav Garg" w:date="2022-03-11T16:40:00Z">
              <w:r w:rsidR="00012B12">
                <w:rPr>
                  <w:rFonts w:asciiTheme="minorHAnsi" w:hAnsiTheme="minorHAnsi" w:cstheme="minorHAnsi"/>
                </w:rPr>
                <w:t>s.</w:t>
              </w:r>
            </w:ins>
          </w:p>
        </w:tc>
        <w:tc>
          <w:tcPr>
            <w:tcW w:w="2126" w:type="dxa"/>
          </w:tcPr>
          <w:p w14:paraId="32289A36" w14:textId="77777777" w:rsidR="0050576B" w:rsidRDefault="0050576B" w:rsidP="00087622">
            <w:pPr>
              <w:cnfStyle w:val="000000000000" w:firstRow="0" w:lastRow="0" w:firstColumn="0" w:lastColumn="0" w:oddVBand="0" w:evenVBand="0" w:oddHBand="0" w:evenHBand="0" w:firstRowFirstColumn="0" w:firstRowLastColumn="0" w:lastRowFirstColumn="0" w:lastRowLastColumn="0"/>
            </w:pPr>
            <w:r>
              <w:lastRenderedPageBreak/>
              <w:t>PEG</w:t>
            </w:r>
            <w:r w:rsidR="00BF7F8C">
              <w:t xml:space="preserve"> Head</w:t>
            </w:r>
          </w:p>
        </w:tc>
      </w:tr>
      <w:tr w:rsidR="0050576B" w:rsidRPr="00260ACF" w14:paraId="4E4AA5CC"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D0D6874" w14:textId="77777777" w:rsidR="0050576B" w:rsidRDefault="0050576B" w:rsidP="00233840">
            <w:pPr>
              <w:pStyle w:val="ListParagraph"/>
              <w:numPr>
                <w:ilvl w:val="0"/>
                <w:numId w:val="2"/>
              </w:numPr>
              <w:ind w:hanging="686"/>
            </w:pPr>
          </w:p>
        </w:tc>
        <w:tc>
          <w:tcPr>
            <w:tcW w:w="6521" w:type="dxa"/>
            <w:tcBorders>
              <w:top w:val="none" w:sz="0" w:space="0" w:color="auto"/>
              <w:bottom w:val="none" w:sz="0" w:space="0" w:color="auto"/>
            </w:tcBorders>
          </w:tcPr>
          <w:p w14:paraId="166D106C" w14:textId="299580C4" w:rsidR="0050576B" w:rsidRDefault="0050576B" w:rsidP="0050576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Derive relevant measures from the mapping of the processes to the business objectives.</w:t>
            </w:r>
            <w:r w:rsidR="00525BDC">
              <w:rPr>
                <w:rFonts w:asciiTheme="minorHAnsi" w:hAnsiTheme="minorHAnsi" w:cstheme="minorHAnsi"/>
              </w:rPr>
              <w:t xml:space="preserve"> Also define goals of each measurement.</w:t>
            </w:r>
            <w:r>
              <w:rPr>
                <w:rFonts w:asciiTheme="minorHAnsi" w:hAnsiTheme="minorHAnsi" w:cstheme="minorHAnsi"/>
              </w:rPr>
              <w:t xml:space="preserve"> Refer </w:t>
            </w:r>
            <w:r w:rsidR="00ED3E0A">
              <w:rPr>
                <w:rFonts w:asciiTheme="minorHAnsi" w:hAnsiTheme="minorHAnsi" w:cstheme="minorHAnsi"/>
              </w:rPr>
              <w:t>“Business Objectives to Process Objectives Mapping” (</w:t>
            </w:r>
            <w:r>
              <w:rPr>
                <w:rFonts w:asciiTheme="minorHAnsi" w:hAnsiTheme="minorHAnsi" w:cstheme="minorHAnsi"/>
              </w:rPr>
              <w:t>MSTL_BOTOPO</w:t>
            </w:r>
            <w:r w:rsidR="00ED3E0A">
              <w:rPr>
                <w:rFonts w:asciiTheme="minorHAnsi" w:hAnsiTheme="minorHAnsi" w:cstheme="minorHAnsi"/>
              </w:rPr>
              <w:t>).</w:t>
            </w:r>
            <w:ins w:id="50" w:author="Vaibhav Garg" w:date="2022-03-11T16:40:00Z">
              <w:r w:rsidR="00012B12">
                <w:rPr>
                  <w:rFonts w:asciiTheme="minorHAnsi" w:hAnsiTheme="minorHAnsi" w:cstheme="minorHAnsi"/>
                </w:rPr>
                <w:t xml:space="preserve"> Export the processes from </w:t>
              </w:r>
              <w:proofErr w:type="spellStart"/>
              <w:r w:rsidR="00012B12">
                <w:rPr>
                  <w:rFonts w:asciiTheme="minorHAnsi" w:hAnsiTheme="minorHAnsi" w:cstheme="minorHAnsi"/>
                </w:rPr>
                <w:t>GIL.ef</w:t>
              </w:r>
              <w:proofErr w:type="spellEnd"/>
              <w:r w:rsidR="00012B12">
                <w:rPr>
                  <w:rFonts w:asciiTheme="minorHAnsi" w:hAnsiTheme="minorHAnsi" w:cstheme="minorHAnsi"/>
                </w:rPr>
                <w:t xml:space="preserve"> and use as the basis for this.</w:t>
              </w:r>
            </w:ins>
          </w:p>
        </w:tc>
        <w:tc>
          <w:tcPr>
            <w:tcW w:w="2126" w:type="dxa"/>
            <w:tcBorders>
              <w:top w:val="none" w:sz="0" w:space="0" w:color="auto"/>
              <w:bottom w:val="none" w:sz="0" w:space="0" w:color="auto"/>
              <w:right w:val="none" w:sz="0" w:space="0" w:color="auto"/>
            </w:tcBorders>
          </w:tcPr>
          <w:p w14:paraId="711BB062" w14:textId="77777777" w:rsidR="0050576B" w:rsidRDefault="0050576B" w:rsidP="00087622">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087622" w:rsidRPr="00260ACF" w14:paraId="0DD01884"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20C7693D" w14:textId="77777777" w:rsidR="00087622" w:rsidRDefault="00087622" w:rsidP="00233840">
            <w:pPr>
              <w:pStyle w:val="ListParagraph"/>
              <w:numPr>
                <w:ilvl w:val="0"/>
                <w:numId w:val="2"/>
              </w:numPr>
              <w:ind w:hanging="686"/>
            </w:pPr>
          </w:p>
        </w:tc>
        <w:tc>
          <w:tcPr>
            <w:tcW w:w="6521" w:type="dxa"/>
          </w:tcPr>
          <w:p w14:paraId="1D1D12BE" w14:textId="5771A783" w:rsidR="00087622" w:rsidRDefault="00087622" w:rsidP="00ED3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Review</w:t>
            </w:r>
            <w:ins w:id="51" w:author="Vaibhav Garg" w:date="2022-03-11T16:40:00Z">
              <w:r w:rsidR="00012B12">
                <w:rPr>
                  <w:rFonts w:asciiTheme="minorHAnsi" w:hAnsiTheme="minorHAnsi" w:cstheme="minorHAnsi"/>
                </w:rPr>
                <w:t xml:space="preserve">, </w:t>
              </w:r>
            </w:ins>
            <w:del w:id="52" w:author="Vaibhav Garg" w:date="2022-03-11T16:40:00Z">
              <w:r w:rsidRPr="00A2359D" w:rsidDel="00012B12">
                <w:rPr>
                  <w:rFonts w:asciiTheme="minorHAnsi" w:hAnsiTheme="minorHAnsi" w:cstheme="minorHAnsi"/>
                </w:rPr>
                <w:delText xml:space="preserve"> and </w:delText>
              </w:r>
              <w:r w:rsidR="00ED3E0A" w:rsidDel="00012B12">
                <w:rPr>
                  <w:rFonts w:asciiTheme="minorHAnsi" w:hAnsiTheme="minorHAnsi" w:cstheme="minorHAnsi"/>
                </w:rPr>
                <w:delText>A</w:delText>
              </w:r>
              <w:r w:rsidRPr="00A2359D" w:rsidDel="00012B12">
                <w:rPr>
                  <w:rFonts w:asciiTheme="minorHAnsi" w:hAnsiTheme="minorHAnsi" w:cstheme="minorHAnsi"/>
                </w:rPr>
                <w:delText>pprove</w:delText>
              </w:r>
            </w:del>
            <w:ins w:id="53" w:author="Vaibhav Garg" w:date="2022-03-11T16:40:00Z">
              <w:r w:rsidR="00012B12">
                <w:rPr>
                  <w:rFonts w:asciiTheme="minorHAnsi" w:hAnsiTheme="minorHAnsi" w:cstheme="minorHAnsi"/>
                </w:rPr>
                <w:t>approve</w:t>
              </w:r>
            </w:ins>
            <w:ins w:id="54" w:author="Vaibhav Garg" w:date="2022-03-11T16:41:00Z">
              <w:r w:rsidR="00012B12">
                <w:rPr>
                  <w:rFonts w:asciiTheme="minorHAnsi" w:hAnsiTheme="minorHAnsi" w:cstheme="minorHAnsi"/>
                </w:rPr>
                <w:t xml:space="preserve"> and get published</w:t>
              </w:r>
            </w:ins>
            <w:r w:rsidRPr="00A2359D">
              <w:rPr>
                <w:rFonts w:asciiTheme="minorHAnsi" w:hAnsiTheme="minorHAnsi" w:cstheme="minorHAnsi"/>
              </w:rPr>
              <w:t xml:space="preserve"> the “</w:t>
            </w:r>
            <w:r w:rsidRPr="003F204C">
              <w:rPr>
                <w:rFonts w:asciiTheme="minorHAnsi" w:hAnsiTheme="minorHAnsi" w:cstheme="minorHAnsi"/>
              </w:rPr>
              <w:t>Process Improvement Plan</w:t>
            </w:r>
            <w:r w:rsidRPr="00A2359D">
              <w:rPr>
                <w:rFonts w:asciiTheme="minorHAnsi" w:hAnsiTheme="minorHAnsi" w:cstheme="minorHAnsi"/>
              </w:rPr>
              <w:t>”</w:t>
            </w:r>
            <w:r w:rsidR="00033174">
              <w:rPr>
                <w:rFonts w:asciiTheme="minorHAnsi" w:hAnsiTheme="minorHAnsi" w:cstheme="minorHAnsi"/>
              </w:rPr>
              <w:t xml:space="preserve"> </w:t>
            </w:r>
            <w:del w:id="55" w:author="Vaibhav Garg" w:date="2022-03-11T16:42:00Z">
              <w:r w:rsidR="00033174" w:rsidDel="00012B12">
                <w:rPr>
                  <w:rFonts w:asciiTheme="minorHAnsi" w:hAnsiTheme="minorHAnsi" w:cstheme="minorHAnsi"/>
                </w:rPr>
                <w:delText>(TMPL_PEGPLN)</w:delText>
              </w:r>
              <w:r w:rsidR="0050576B" w:rsidDel="00012B12">
                <w:rPr>
                  <w:rFonts w:asciiTheme="minorHAnsi" w:hAnsiTheme="minorHAnsi" w:cstheme="minorHAnsi"/>
                </w:rPr>
                <w:delText xml:space="preserve"> </w:delText>
              </w:r>
            </w:del>
            <w:r w:rsidR="0050576B">
              <w:rPr>
                <w:rFonts w:asciiTheme="minorHAnsi" w:hAnsiTheme="minorHAnsi" w:cstheme="minorHAnsi"/>
              </w:rPr>
              <w:t xml:space="preserve">and Updated measures based on the Business Goals to Process </w:t>
            </w:r>
            <w:r w:rsidR="00ED3E0A">
              <w:rPr>
                <w:rFonts w:asciiTheme="minorHAnsi" w:hAnsiTheme="minorHAnsi" w:cstheme="minorHAnsi"/>
              </w:rPr>
              <w:t>O</w:t>
            </w:r>
            <w:r w:rsidR="0050576B">
              <w:rPr>
                <w:rFonts w:asciiTheme="minorHAnsi" w:hAnsiTheme="minorHAnsi" w:cstheme="minorHAnsi"/>
              </w:rPr>
              <w:t>bjectives mapping.</w:t>
            </w:r>
            <w:r w:rsidR="006E6D80">
              <w:rPr>
                <w:rFonts w:asciiTheme="minorHAnsi" w:hAnsiTheme="minorHAnsi" w:cstheme="minorHAnsi"/>
              </w:rPr>
              <w:t xml:space="preserve"> </w:t>
            </w:r>
            <w:r w:rsidR="00132A44">
              <w:rPr>
                <w:rFonts w:asciiTheme="minorHAnsi" w:hAnsiTheme="minorHAnsi" w:cstheme="minorHAnsi"/>
              </w:rPr>
              <w:t>Use “Senior management review agen</w:t>
            </w:r>
            <w:r w:rsidR="005840DB">
              <w:rPr>
                <w:rFonts w:asciiTheme="minorHAnsi" w:hAnsiTheme="minorHAnsi" w:cstheme="minorHAnsi"/>
              </w:rPr>
              <w:t>d</w:t>
            </w:r>
            <w:r w:rsidR="00132A44">
              <w:rPr>
                <w:rFonts w:asciiTheme="minorHAnsi" w:hAnsiTheme="minorHAnsi" w:cstheme="minorHAnsi"/>
              </w:rPr>
              <w:t xml:space="preserve">a list”(TMPL_PEGRVW). </w:t>
            </w:r>
            <w:r w:rsidR="006E6D80">
              <w:rPr>
                <w:rFonts w:asciiTheme="minorHAnsi" w:hAnsiTheme="minorHAnsi" w:cstheme="minorHAnsi"/>
              </w:rPr>
              <w:t>The suggested agenda for the review covers:</w:t>
            </w:r>
          </w:p>
          <w:p w14:paraId="7F64C4BB" w14:textId="77777777" w:rsidR="001A4D77" w:rsidRDefault="001A4D77" w:rsidP="001A4D7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Business Goals and Process objectives</w:t>
            </w:r>
          </w:p>
          <w:p w14:paraId="57DC4599"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PEG plan review with respect to status</w:t>
            </w:r>
          </w:p>
          <w:p w14:paraId="3866EE9A" w14:textId="77777777" w:rsidR="006E6D80" w:rsidRDefault="005840DB"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Organization</w:t>
            </w:r>
            <w:r w:rsidR="006E6D80">
              <w:rPr>
                <w:rFonts w:asciiTheme="minorHAnsi" w:hAnsiTheme="minorHAnsi" w:cstheme="minorHAnsi"/>
              </w:rPr>
              <w:t xml:space="preserve"> metrics</w:t>
            </w:r>
          </w:p>
          <w:p w14:paraId="5FDC52A0"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Action plans for the future</w:t>
            </w:r>
          </w:p>
          <w:p w14:paraId="225AA54F"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Release plans</w:t>
            </w:r>
          </w:p>
          <w:p w14:paraId="0A8491BB" w14:textId="77777777" w:rsid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Review of major process related pain areas, as evidenced by Audit findings</w:t>
            </w:r>
          </w:p>
          <w:p w14:paraId="1AD77818" w14:textId="77777777" w:rsidR="006E6D80" w:rsidRPr="006E6D80" w:rsidRDefault="006E6D80" w:rsidP="002338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Recent process improvements carried out and their impact</w:t>
            </w:r>
          </w:p>
        </w:tc>
        <w:tc>
          <w:tcPr>
            <w:tcW w:w="2126" w:type="dxa"/>
          </w:tcPr>
          <w:p w14:paraId="5726FD4B" w14:textId="77777777" w:rsidR="00087622" w:rsidRDefault="00525BDC" w:rsidP="00087622">
            <w:pPr>
              <w:cnfStyle w:val="000000000000" w:firstRow="0" w:lastRow="0" w:firstColumn="0" w:lastColumn="0" w:oddVBand="0" w:evenVBand="0" w:oddHBand="0" w:evenHBand="0" w:firstRowFirstColumn="0" w:firstRowLastColumn="0" w:lastRowFirstColumn="0" w:lastRowLastColumn="0"/>
            </w:pPr>
            <w:r>
              <w:t>Senior Management</w:t>
            </w:r>
          </w:p>
        </w:tc>
      </w:tr>
      <w:tr w:rsidR="00837E4C" w:rsidRPr="00260ACF" w14:paraId="60B60EAD"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3493382" w14:textId="77777777" w:rsidR="00837E4C" w:rsidRDefault="00837E4C" w:rsidP="00233840">
            <w:pPr>
              <w:pStyle w:val="ListParagraph"/>
              <w:numPr>
                <w:ilvl w:val="0"/>
                <w:numId w:val="2"/>
              </w:numPr>
              <w:ind w:hanging="686"/>
            </w:pPr>
          </w:p>
        </w:tc>
        <w:tc>
          <w:tcPr>
            <w:tcW w:w="6521" w:type="dxa"/>
            <w:tcBorders>
              <w:top w:val="none" w:sz="0" w:space="0" w:color="auto"/>
              <w:bottom w:val="none" w:sz="0" w:space="0" w:color="auto"/>
            </w:tcBorders>
          </w:tcPr>
          <w:p w14:paraId="2A49B481" w14:textId="77777777" w:rsidR="00837E4C" w:rsidRPr="00A2359D" w:rsidRDefault="00DE24E4" w:rsidP="00837E4C">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Based on the inputs given by the Senior Management, p</w:t>
            </w:r>
            <w:r w:rsidR="00837E4C" w:rsidRPr="00A2359D">
              <w:rPr>
                <w:rFonts w:asciiTheme="minorHAnsi" w:hAnsiTheme="minorHAnsi" w:cstheme="minorHAnsi"/>
              </w:rPr>
              <w:t xml:space="preserve">repare </w:t>
            </w:r>
            <w:r w:rsidR="005D71E9" w:rsidRPr="00A2359D">
              <w:rPr>
                <w:rFonts w:asciiTheme="minorHAnsi" w:hAnsiTheme="minorHAnsi" w:cstheme="minorHAnsi"/>
              </w:rPr>
              <w:t>“</w:t>
            </w:r>
            <w:r w:rsidR="00837E4C" w:rsidRPr="00A2359D">
              <w:rPr>
                <w:rFonts w:asciiTheme="minorHAnsi" w:hAnsiTheme="minorHAnsi" w:cstheme="minorHAnsi"/>
              </w:rPr>
              <w:t>Action Plan</w:t>
            </w:r>
            <w:r w:rsidR="005D71E9" w:rsidRPr="00A2359D">
              <w:rPr>
                <w:rFonts w:asciiTheme="minorHAnsi" w:hAnsiTheme="minorHAnsi" w:cstheme="minorHAnsi"/>
              </w:rPr>
              <w:t>”</w:t>
            </w:r>
            <w:r w:rsidR="00087622" w:rsidRPr="00A2359D">
              <w:rPr>
                <w:rFonts w:asciiTheme="minorHAnsi" w:hAnsiTheme="minorHAnsi" w:cstheme="minorHAnsi"/>
              </w:rPr>
              <w:t xml:space="preserve"> </w:t>
            </w:r>
            <w:r w:rsidR="00293074" w:rsidRPr="00A2359D">
              <w:rPr>
                <w:rFonts w:asciiTheme="minorHAnsi" w:hAnsiTheme="minorHAnsi" w:cstheme="minorHAnsi"/>
              </w:rPr>
              <w:t>to implement the suggested improvements</w:t>
            </w:r>
          </w:p>
          <w:p w14:paraId="689E8E22" w14:textId="77777777"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 xml:space="preserve">Identify individuals responsible for implementing the changes. </w:t>
            </w:r>
          </w:p>
          <w:p w14:paraId="25BF93F5" w14:textId="77777777"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 xml:space="preserve">Define activities to be performed and schedule for these activities. </w:t>
            </w:r>
          </w:p>
          <w:p w14:paraId="419BDD2B" w14:textId="77777777" w:rsidR="00837E4C" w:rsidRPr="00A2359D" w:rsidRDefault="00837E4C"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Identifies the resources required, including staff and tools</w:t>
            </w:r>
            <w:r w:rsidR="00ED3E0A">
              <w:rPr>
                <w:rFonts w:asciiTheme="minorHAnsi" w:hAnsiTheme="minorHAnsi" w:cstheme="minorHAnsi"/>
              </w:rPr>
              <w:t>.</w:t>
            </w:r>
          </w:p>
          <w:p w14:paraId="1380992F" w14:textId="77777777" w:rsidR="00087622" w:rsidRDefault="00087622"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Identify the projects</w:t>
            </w:r>
            <w:r w:rsidR="0016647F" w:rsidRPr="00A2359D">
              <w:rPr>
                <w:rFonts w:asciiTheme="minorHAnsi" w:hAnsiTheme="minorHAnsi" w:cstheme="minorHAnsi"/>
              </w:rPr>
              <w:t>/groups</w:t>
            </w:r>
            <w:r w:rsidRPr="00A2359D">
              <w:rPr>
                <w:rFonts w:asciiTheme="minorHAnsi" w:hAnsiTheme="minorHAnsi" w:cstheme="minorHAnsi"/>
              </w:rPr>
              <w:t xml:space="preserve"> to pilot process changes, tools</w:t>
            </w:r>
            <w:r w:rsidR="00ED3E0A">
              <w:rPr>
                <w:rFonts w:asciiTheme="minorHAnsi" w:hAnsiTheme="minorHAnsi" w:cstheme="minorHAnsi"/>
              </w:rPr>
              <w:t>.</w:t>
            </w:r>
          </w:p>
          <w:p w14:paraId="7384C6AE" w14:textId="77777777" w:rsidR="001905A5" w:rsidRDefault="001905A5" w:rsidP="00233840">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ins w:id="56" w:author="Vaibhav Garg" w:date="2022-03-11T16:43:00Z"/>
                <w:rFonts w:asciiTheme="minorHAnsi" w:hAnsiTheme="minorHAnsi" w:cstheme="minorHAnsi"/>
              </w:rPr>
            </w:pPr>
            <w:r>
              <w:rPr>
                <w:rFonts w:asciiTheme="minorHAnsi" w:hAnsiTheme="minorHAnsi" w:cstheme="minorHAnsi"/>
              </w:rPr>
              <w:t>Revise and update the work environment standards. Refer Generic Work Environment Standard Guidelines</w:t>
            </w:r>
            <w:r w:rsidR="00ED3E0A">
              <w:rPr>
                <w:rFonts w:asciiTheme="minorHAnsi" w:hAnsiTheme="minorHAnsi" w:cstheme="minorHAnsi"/>
              </w:rPr>
              <w:t>.</w:t>
            </w:r>
          </w:p>
          <w:p w14:paraId="47815C64" w14:textId="60EF5C07" w:rsidR="00012B12" w:rsidRPr="00012B12" w:rsidRDefault="00012B12" w:rsidP="00012B12">
            <w:p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Change w:id="57" w:author="Vaibhav Garg" w:date="2022-03-11T16:43:00Z">
                  <w:rPr/>
                </w:rPrChange>
              </w:rPr>
              <w:pPrChange w:id="58" w:author="Vaibhav Garg" w:date="2022-03-11T16:43:00Z">
                <w:pPr>
                  <w:pStyle w:val="ListParagraph"/>
                  <w:numPr>
                    <w:numId w:val="6"/>
                  </w:numPr>
                  <w:ind w:hanging="360"/>
                  <w:cnfStyle w:val="000000100000" w:firstRow="0" w:lastRow="0" w:firstColumn="0" w:lastColumn="0" w:oddVBand="0" w:evenVBand="0" w:oddHBand="1" w:evenHBand="0" w:firstRowFirstColumn="0" w:firstRowLastColumn="0" w:lastRowFirstColumn="0" w:lastRowLastColumn="0"/>
                </w:pPr>
              </w:pPrChange>
            </w:pPr>
            <w:ins w:id="59" w:author="Vaibhav Garg" w:date="2022-03-11T16:43:00Z">
              <w:r>
                <w:rPr>
                  <w:rFonts w:asciiTheme="minorHAnsi" w:hAnsiTheme="minorHAnsi" w:cstheme="minorHAnsi"/>
                </w:rPr>
                <w:t>Republish the plan if the action plan constitutes significant changes. For small actions, “action items” module can be used to track.</w:t>
              </w:r>
            </w:ins>
          </w:p>
        </w:tc>
        <w:tc>
          <w:tcPr>
            <w:tcW w:w="2126" w:type="dxa"/>
            <w:tcBorders>
              <w:top w:val="none" w:sz="0" w:space="0" w:color="auto"/>
              <w:bottom w:val="none" w:sz="0" w:space="0" w:color="auto"/>
              <w:right w:val="none" w:sz="0" w:space="0" w:color="auto"/>
            </w:tcBorders>
          </w:tcPr>
          <w:p w14:paraId="48C24AA2" w14:textId="77777777" w:rsidR="00837E4C" w:rsidRDefault="005D71E9" w:rsidP="00B81986">
            <w:pPr>
              <w:cnfStyle w:val="000000100000" w:firstRow="0" w:lastRow="0" w:firstColumn="0" w:lastColumn="0" w:oddVBand="0" w:evenVBand="0" w:oddHBand="1" w:evenHBand="0" w:firstRowFirstColumn="0" w:firstRowLastColumn="0" w:lastRowFirstColumn="0" w:lastRowLastColumn="0"/>
            </w:pPr>
            <w:r>
              <w:t>PEG</w:t>
            </w:r>
            <w:r w:rsidR="00BF7F8C">
              <w:t xml:space="preserve"> Head</w:t>
            </w:r>
          </w:p>
        </w:tc>
      </w:tr>
      <w:tr w:rsidR="003A3E90" w:rsidRPr="00260ACF" w14:paraId="3B28533E" w14:textId="77777777" w:rsidTr="002A755C">
        <w:trPr>
          <w:trHeight w:val="47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35DFD48" w14:textId="77777777" w:rsidR="003A3E90" w:rsidRDefault="003A3E90" w:rsidP="0016647F">
            <w:pPr>
              <w:pStyle w:val="ListParagraph"/>
            </w:pPr>
          </w:p>
        </w:tc>
        <w:tc>
          <w:tcPr>
            <w:tcW w:w="6521" w:type="dxa"/>
            <w:shd w:val="clear" w:color="auto" w:fill="B8CCE4" w:themeFill="accent1" w:themeFillTint="66"/>
          </w:tcPr>
          <w:p w14:paraId="07CA855B" w14:textId="77777777" w:rsidR="007950CE" w:rsidRPr="00A2359D" w:rsidRDefault="0016647F" w:rsidP="001664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2359D">
              <w:rPr>
                <w:rFonts w:asciiTheme="minorHAnsi" w:hAnsiTheme="minorHAnsi" w:cstheme="minorHAnsi"/>
                <w:b/>
              </w:rPr>
              <w:t>Pilot Process Changes</w:t>
            </w:r>
          </w:p>
        </w:tc>
        <w:tc>
          <w:tcPr>
            <w:tcW w:w="2126" w:type="dxa"/>
            <w:shd w:val="clear" w:color="auto" w:fill="B8CCE4" w:themeFill="accent1" w:themeFillTint="66"/>
          </w:tcPr>
          <w:p w14:paraId="7F6AB17F" w14:textId="77777777" w:rsidR="003A3E90" w:rsidRDefault="003A3E90">
            <w:pPr>
              <w:ind w:left="1080" w:hanging="1082"/>
              <w:cnfStyle w:val="000000000000" w:firstRow="0" w:lastRow="0" w:firstColumn="0" w:lastColumn="0" w:oddVBand="0" w:evenVBand="0" w:oddHBand="0" w:evenHBand="0" w:firstRowFirstColumn="0" w:firstRowLastColumn="0" w:lastRowFirstColumn="0" w:lastRowLastColumn="0"/>
            </w:pPr>
          </w:p>
        </w:tc>
      </w:tr>
      <w:tr w:rsidR="00AC226E" w:rsidRPr="00260ACF" w14:paraId="6EACBD98" w14:textId="77777777" w:rsidTr="002A755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150E3FFA" w14:textId="77777777" w:rsidR="00AC226E" w:rsidRDefault="00AC226E" w:rsidP="00233840">
            <w:pPr>
              <w:pStyle w:val="ListParagraph"/>
              <w:numPr>
                <w:ilvl w:val="0"/>
                <w:numId w:val="2"/>
              </w:numPr>
              <w:ind w:hanging="686"/>
            </w:pPr>
          </w:p>
        </w:tc>
        <w:tc>
          <w:tcPr>
            <w:tcW w:w="6521" w:type="dxa"/>
            <w:tcBorders>
              <w:top w:val="none" w:sz="0" w:space="0" w:color="auto"/>
              <w:bottom w:val="none" w:sz="0" w:space="0" w:color="auto"/>
            </w:tcBorders>
          </w:tcPr>
          <w:p w14:paraId="5EB9141D" w14:textId="77777777" w:rsidR="00AC226E" w:rsidRDefault="00AC226E" w:rsidP="000B0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Change the </w:t>
            </w:r>
            <w:r w:rsidRPr="00AC226E">
              <w:rPr>
                <w:rFonts w:asciiTheme="minorHAnsi" w:hAnsiTheme="minorHAnsi" w:cstheme="minorHAnsi"/>
                <w:lang w:val="en-GB"/>
              </w:rPr>
              <w:t>artefacts</w:t>
            </w:r>
            <w:r>
              <w:rPr>
                <w:rFonts w:asciiTheme="minorHAnsi" w:hAnsiTheme="minorHAnsi" w:cstheme="minorHAnsi"/>
                <w:lang w:val="en-GB"/>
              </w:rPr>
              <w:t xml:space="preserve"> with respect to the identified action plans. Make sure that all the artefacts impacted by the change are carefully </w:t>
            </w:r>
            <w:r>
              <w:rPr>
                <w:rFonts w:asciiTheme="minorHAnsi" w:hAnsiTheme="minorHAnsi" w:cstheme="minorHAnsi"/>
                <w:lang w:val="en-GB"/>
              </w:rPr>
              <w:lastRenderedPageBreak/>
              <w:t>i</w:t>
            </w:r>
            <w:r w:rsidR="00BA53F6">
              <w:rPr>
                <w:rFonts w:asciiTheme="minorHAnsi" w:hAnsiTheme="minorHAnsi" w:cstheme="minorHAnsi"/>
                <w:lang w:val="en-GB"/>
              </w:rPr>
              <w:t>dentified and updated. Use the v</w:t>
            </w:r>
            <w:r>
              <w:rPr>
                <w:rFonts w:asciiTheme="minorHAnsi" w:hAnsiTheme="minorHAnsi" w:cstheme="minorHAnsi"/>
                <w:lang w:val="en-GB"/>
              </w:rPr>
              <w:t xml:space="preserve">ersioning mechanism to keep track of the changes made. </w:t>
            </w:r>
            <w:r w:rsidR="00F233F3">
              <w:rPr>
                <w:rFonts w:asciiTheme="minorHAnsi" w:hAnsiTheme="minorHAnsi" w:cstheme="minorHAnsi"/>
                <w:lang w:val="en-GB"/>
              </w:rPr>
              <w:t xml:space="preserve"> Refer “</w:t>
            </w:r>
            <w:r w:rsidR="00F233F3" w:rsidRPr="00F233F3">
              <w:rPr>
                <w:rFonts w:asciiTheme="minorHAnsi" w:hAnsiTheme="minorHAnsi" w:cstheme="minorHAnsi"/>
                <w:lang w:val="en-GB"/>
              </w:rPr>
              <w:t>Typical workflow for QMS Revision</w:t>
            </w:r>
            <w:r w:rsidR="00F233F3">
              <w:rPr>
                <w:rFonts w:asciiTheme="minorHAnsi" w:hAnsiTheme="minorHAnsi" w:cstheme="minorHAnsi"/>
                <w:lang w:val="en-GB"/>
              </w:rPr>
              <w:t>” for details.</w:t>
            </w:r>
          </w:p>
        </w:tc>
        <w:tc>
          <w:tcPr>
            <w:tcW w:w="2126" w:type="dxa"/>
            <w:tcBorders>
              <w:top w:val="none" w:sz="0" w:space="0" w:color="auto"/>
              <w:bottom w:val="none" w:sz="0" w:space="0" w:color="auto"/>
              <w:right w:val="none" w:sz="0" w:space="0" w:color="auto"/>
            </w:tcBorders>
          </w:tcPr>
          <w:p w14:paraId="7D458282" w14:textId="77777777" w:rsidR="00AC226E" w:rsidRDefault="00B235B8">
            <w:pPr>
              <w:ind w:left="1080" w:hanging="1082"/>
              <w:cnfStyle w:val="000000100000" w:firstRow="0" w:lastRow="0" w:firstColumn="0" w:lastColumn="0" w:oddVBand="0" w:evenVBand="0" w:oddHBand="1" w:evenHBand="0" w:firstRowFirstColumn="0" w:firstRowLastColumn="0" w:lastRowFirstColumn="0" w:lastRowLastColumn="0"/>
            </w:pPr>
            <w:r>
              <w:lastRenderedPageBreak/>
              <w:t>PEG Head</w:t>
            </w:r>
          </w:p>
        </w:tc>
      </w:tr>
      <w:tr w:rsidR="00825E29" w:rsidRPr="00260ACF" w14:paraId="6DD8AC7B" w14:textId="77777777" w:rsidTr="002A755C">
        <w:trPr>
          <w:trHeight w:val="493"/>
        </w:trPr>
        <w:tc>
          <w:tcPr>
            <w:cnfStyle w:val="001000000000" w:firstRow="0" w:lastRow="0" w:firstColumn="1" w:lastColumn="0" w:oddVBand="0" w:evenVBand="0" w:oddHBand="0" w:evenHBand="0" w:firstRowFirstColumn="0" w:firstRowLastColumn="0" w:lastRowFirstColumn="0" w:lastRowLastColumn="0"/>
            <w:tcW w:w="1096" w:type="dxa"/>
          </w:tcPr>
          <w:p w14:paraId="73F26089" w14:textId="77777777" w:rsidR="00825E29" w:rsidRDefault="00825E29" w:rsidP="00233840">
            <w:pPr>
              <w:pStyle w:val="ListParagraph"/>
              <w:numPr>
                <w:ilvl w:val="0"/>
                <w:numId w:val="2"/>
              </w:numPr>
              <w:ind w:hanging="686"/>
            </w:pPr>
          </w:p>
        </w:tc>
        <w:tc>
          <w:tcPr>
            <w:tcW w:w="6521" w:type="dxa"/>
          </w:tcPr>
          <w:p w14:paraId="346E4C66" w14:textId="77777777" w:rsidR="00825E29" w:rsidRPr="000E1A53" w:rsidRDefault="000B0F72" w:rsidP="000B0F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Implement the action plan and i</w:t>
            </w:r>
            <w:r w:rsidR="0016647F" w:rsidRPr="000E1A53">
              <w:rPr>
                <w:rFonts w:asciiTheme="minorHAnsi" w:hAnsiTheme="minorHAnsi" w:cstheme="minorHAnsi"/>
              </w:rPr>
              <w:t xml:space="preserve">nform the </w:t>
            </w:r>
            <w:r w:rsidR="00ED3E0A">
              <w:rPr>
                <w:rFonts w:asciiTheme="minorHAnsi" w:hAnsiTheme="minorHAnsi" w:cstheme="minorHAnsi"/>
              </w:rPr>
              <w:t>P</w:t>
            </w:r>
            <w:r w:rsidR="0016647F" w:rsidRPr="000E1A53">
              <w:rPr>
                <w:rFonts w:asciiTheme="minorHAnsi" w:hAnsiTheme="minorHAnsi" w:cstheme="minorHAnsi"/>
              </w:rPr>
              <w:t>rojects/</w:t>
            </w:r>
            <w:r w:rsidR="00ED3E0A">
              <w:rPr>
                <w:rFonts w:asciiTheme="minorHAnsi" w:hAnsiTheme="minorHAnsi" w:cstheme="minorHAnsi"/>
              </w:rPr>
              <w:t>G</w:t>
            </w:r>
            <w:r w:rsidR="0016647F" w:rsidRPr="000E1A53">
              <w:rPr>
                <w:rFonts w:asciiTheme="minorHAnsi" w:hAnsiTheme="minorHAnsi" w:cstheme="minorHAnsi"/>
              </w:rPr>
              <w:t>roups involved in implementing the revised processes</w:t>
            </w:r>
            <w:r w:rsidR="00ED3E0A">
              <w:rPr>
                <w:rFonts w:asciiTheme="minorHAnsi" w:hAnsiTheme="minorHAnsi" w:cstheme="minorHAnsi"/>
              </w:rPr>
              <w:t>.</w:t>
            </w:r>
          </w:p>
        </w:tc>
        <w:tc>
          <w:tcPr>
            <w:tcW w:w="2126" w:type="dxa"/>
          </w:tcPr>
          <w:p w14:paraId="0675BCCD" w14:textId="77777777" w:rsidR="00825E29" w:rsidRDefault="0016647F">
            <w:pPr>
              <w:ind w:left="1080" w:hanging="1082"/>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16647F" w:rsidRPr="00260ACF" w14:paraId="2E6D087D" w14:textId="77777777" w:rsidTr="002A755C">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2C5DEABD" w14:textId="77777777"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14:paraId="2A031879" w14:textId="77777777" w:rsidR="0016647F" w:rsidRPr="00A2359D" w:rsidRDefault="0016647F" w:rsidP="0016647F">
            <w:pPr>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A2359D">
              <w:rPr>
                <w:rFonts w:asciiTheme="minorHAnsi" w:hAnsiTheme="minorHAnsi" w:cstheme="minorHAnsi"/>
              </w:rPr>
              <w:t>Identify training requirements in order to implement the process changes.</w:t>
            </w:r>
            <w:r w:rsidRPr="00A2359D">
              <w:rPr>
                <w:rFonts w:asciiTheme="minorHAnsi" w:hAnsiTheme="minorHAnsi" w:cstheme="minorHAnsi"/>
                <w:sz w:val="20"/>
                <w:szCs w:val="20"/>
              </w:rPr>
              <w:t xml:space="preserve"> </w:t>
            </w:r>
          </w:p>
          <w:p w14:paraId="53CE9C31" w14:textId="77777777" w:rsidR="0016647F" w:rsidRPr="00A2359D" w:rsidRDefault="00ED3E0A" w:rsidP="0023384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Cs w:val="20"/>
              </w:rPr>
              <w:t>Prepare P</w:t>
            </w:r>
            <w:r w:rsidR="0016647F" w:rsidRPr="000E1A53">
              <w:rPr>
                <w:rFonts w:asciiTheme="minorHAnsi" w:hAnsiTheme="minorHAnsi" w:cstheme="minorHAnsi"/>
                <w:szCs w:val="20"/>
              </w:rPr>
              <w:t xml:space="preserve">resentations and </w:t>
            </w:r>
            <w:r>
              <w:rPr>
                <w:rFonts w:asciiTheme="minorHAnsi" w:hAnsiTheme="minorHAnsi" w:cstheme="minorHAnsi"/>
                <w:szCs w:val="20"/>
              </w:rPr>
              <w:t>Training M</w:t>
            </w:r>
            <w:r w:rsidR="0016647F" w:rsidRPr="000E1A53">
              <w:rPr>
                <w:rFonts w:asciiTheme="minorHAnsi" w:hAnsiTheme="minorHAnsi" w:cstheme="minorHAnsi"/>
                <w:szCs w:val="20"/>
              </w:rPr>
              <w:t>aterial to train the process practitioners</w:t>
            </w:r>
            <w:r>
              <w:rPr>
                <w:rFonts w:asciiTheme="minorHAnsi" w:hAnsiTheme="minorHAnsi" w:cstheme="minorHAnsi"/>
                <w:szCs w:val="20"/>
              </w:rPr>
              <w:t>.</w:t>
            </w:r>
          </w:p>
        </w:tc>
        <w:tc>
          <w:tcPr>
            <w:tcW w:w="2126" w:type="dxa"/>
            <w:tcBorders>
              <w:top w:val="none" w:sz="0" w:space="0" w:color="auto"/>
              <w:bottom w:val="none" w:sz="0" w:space="0" w:color="auto"/>
              <w:right w:val="none" w:sz="0" w:space="0" w:color="auto"/>
            </w:tcBorders>
          </w:tcPr>
          <w:p w14:paraId="384AF385" w14:textId="77777777" w:rsidR="0016647F" w:rsidRDefault="0016647F">
            <w:pPr>
              <w:ind w:left="1080" w:hanging="1082"/>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980074" w:rsidRPr="00260ACF" w14:paraId="538BE683"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27EB6EB7" w14:textId="77777777" w:rsidR="00980074" w:rsidRPr="0016647F" w:rsidRDefault="00980074" w:rsidP="00233840">
            <w:pPr>
              <w:pStyle w:val="ListParagraph"/>
              <w:numPr>
                <w:ilvl w:val="0"/>
                <w:numId w:val="2"/>
              </w:numPr>
              <w:ind w:hanging="686"/>
            </w:pPr>
          </w:p>
        </w:tc>
        <w:tc>
          <w:tcPr>
            <w:tcW w:w="6521" w:type="dxa"/>
          </w:tcPr>
          <w:p w14:paraId="0E032B04" w14:textId="6283DEDC" w:rsidR="00980074" w:rsidRPr="00A2359D" w:rsidRDefault="00980074" w:rsidP="00ED3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The PEG decides upon the need for a pilot with respect to the impact and the criticality of the change.</w:t>
            </w:r>
            <w:r w:rsidR="00E41B19">
              <w:rPr>
                <w:rFonts w:asciiTheme="minorHAnsi" w:hAnsiTheme="minorHAnsi" w:cstheme="minorHAnsi"/>
              </w:rPr>
              <w:t xml:space="preserve"> The same, if required, would be clearly mentioned in the </w:t>
            </w:r>
            <w:ins w:id="60" w:author="Vaibhav Garg" w:date="2022-03-11T16:44:00Z">
              <w:r w:rsidR="008E6AD0">
                <w:rPr>
                  <w:rFonts w:asciiTheme="minorHAnsi" w:hAnsiTheme="minorHAnsi" w:cstheme="minorHAnsi"/>
                </w:rPr>
                <w:t>version control</w:t>
              </w:r>
            </w:ins>
            <w:del w:id="61" w:author="Vaibhav Garg" w:date="2022-03-11T16:44:00Z">
              <w:r w:rsidR="00E41B19" w:rsidDel="008E6AD0">
                <w:rPr>
                  <w:rFonts w:asciiTheme="minorHAnsi" w:hAnsiTheme="minorHAnsi" w:cstheme="minorHAnsi"/>
                </w:rPr>
                <w:delText>SVN</w:delText>
              </w:r>
            </w:del>
            <w:r w:rsidR="00E41B19">
              <w:rPr>
                <w:rFonts w:asciiTheme="minorHAnsi" w:hAnsiTheme="minorHAnsi" w:cstheme="minorHAnsi"/>
              </w:rPr>
              <w:t xml:space="preserve"> log.</w:t>
            </w:r>
          </w:p>
        </w:tc>
        <w:tc>
          <w:tcPr>
            <w:tcW w:w="2126" w:type="dxa"/>
          </w:tcPr>
          <w:p w14:paraId="2A95E556" w14:textId="77777777" w:rsidR="00980074" w:rsidRDefault="00980074" w:rsidP="00CA4B60">
            <w:pPr>
              <w:cnfStyle w:val="000000000000" w:firstRow="0" w:lastRow="0" w:firstColumn="0" w:lastColumn="0" w:oddVBand="0" w:evenVBand="0" w:oddHBand="0" w:evenHBand="0" w:firstRowFirstColumn="0" w:firstRowLastColumn="0" w:lastRowFirstColumn="0" w:lastRowLastColumn="0"/>
            </w:pPr>
            <w:r>
              <w:t>PEG</w:t>
            </w:r>
          </w:p>
        </w:tc>
      </w:tr>
      <w:tr w:rsidR="001F093B" w:rsidRPr="00260ACF" w14:paraId="4A072893"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39171A5D" w14:textId="77777777" w:rsidR="001F093B" w:rsidRPr="0016647F" w:rsidRDefault="001F093B" w:rsidP="00233840">
            <w:pPr>
              <w:pStyle w:val="ListParagraph"/>
              <w:numPr>
                <w:ilvl w:val="0"/>
                <w:numId w:val="2"/>
              </w:numPr>
              <w:ind w:hanging="686"/>
            </w:pPr>
          </w:p>
        </w:tc>
        <w:tc>
          <w:tcPr>
            <w:tcW w:w="6521" w:type="dxa"/>
            <w:tcBorders>
              <w:top w:val="none" w:sz="0" w:space="0" w:color="auto"/>
              <w:bottom w:val="none" w:sz="0" w:space="0" w:color="auto"/>
            </w:tcBorders>
          </w:tcPr>
          <w:p w14:paraId="465B3568" w14:textId="77777777" w:rsidR="001F093B" w:rsidRPr="00A2359D" w:rsidRDefault="0016647F" w:rsidP="00ED3E0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2359D">
              <w:rPr>
                <w:rFonts w:asciiTheme="minorHAnsi" w:hAnsiTheme="minorHAnsi" w:cstheme="minorHAnsi"/>
              </w:rPr>
              <w:t>Impl</w:t>
            </w:r>
            <w:r w:rsidR="00ED3E0A">
              <w:rPr>
                <w:rFonts w:asciiTheme="minorHAnsi" w:hAnsiTheme="minorHAnsi" w:cstheme="minorHAnsi"/>
              </w:rPr>
              <w:t>ement the revised processes on P</w:t>
            </w:r>
            <w:r w:rsidRPr="00A2359D">
              <w:rPr>
                <w:rFonts w:asciiTheme="minorHAnsi" w:hAnsiTheme="minorHAnsi" w:cstheme="minorHAnsi"/>
              </w:rPr>
              <w:t xml:space="preserve">ilot </w:t>
            </w:r>
            <w:r w:rsidR="00ED3E0A">
              <w:rPr>
                <w:rFonts w:asciiTheme="minorHAnsi" w:hAnsiTheme="minorHAnsi" w:cstheme="minorHAnsi"/>
              </w:rPr>
              <w:t>P</w:t>
            </w:r>
            <w:r w:rsidRPr="00A2359D">
              <w:rPr>
                <w:rFonts w:asciiTheme="minorHAnsi" w:hAnsiTheme="minorHAnsi" w:cstheme="minorHAnsi"/>
              </w:rPr>
              <w:t>rojects</w:t>
            </w:r>
            <w:r w:rsidR="009820FD">
              <w:rPr>
                <w:rFonts w:asciiTheme="minorHAnsi" w:hAnsiTheme="minorHAnsi" w:cstheme="minorHAnsi"/>
              </w:rPr>
              <w:t>.</w:t>
            </w:r>
          </w:p>
        </w:tc>
        <w:tc>
          <w:tcPr>
            <w:tcW w:w="2126" w:type="dxa"/>
            <w:tcBorders>
              <w:top w:val="none" w:sz="0" w:space="0" w:color="auto"/>
              <w:bottom w:val="none" w:sz="0" w:space="0" w:color="auto"/>
              <w:right w:val="none" w:sz="0" w:space="0" w:color="auto"/>
            </w:tcBorders>
          </w:tcPr>
          <w:p w14:paraId="341CA588" w14:textId="77777777" w:rsidR="001F093B" w:rsidRPr="00260ACF" w:rsidRDefault="0016647F"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1F093B" w:rsidRPr="00260ACF" w14:paraId="3D938E0D"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0FAC64E6" w14:textId="77777777" w:rsidR="001F093B" w:rsidRDefault="001F093B" w:rsidP="00233840">
            <w:pPr>
              <w:pStyle w:val="ListParagraph"/>
              <w:numPr>
                <w:ilvl w:val="0"/>
                <w:numId w:val="2"/>
              </w:numPr>
              <w:ind w:hanging="686"/>
            </w:pPr>
          </w:p>
        </w:tc>
        <w:tc>
          <w:tcPr>
            <w:tcW w:w="6521" w:type="dxa"/>
          </w:tcPr>
          <w:p w14:paraId="63A788B2" w14:textId="77777777" w:rsidR="001F093B" w:rsidRPr="000E1A53" w:rsidRDefault="0016647F" w:rsidP="00CA4B60">
            <w:pPr>
              <w:tabs>
                <w:tab w:val="left" w:pos="623"/>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E1A53">
              <w:rPr>
                <w:rFonts w:asciiTheme="minorHAnsi" w:hAnsiTheme="minorHAnsi" w:cstheme="minorHAnsi"/>
              </w:rPr>
              <w:t>Review the pilot details and update P</w:t>
            </w:r>
            <w:r w:rsidR="00ED3E0A">
              <w:rPr>
                <w:rFonts w:asciiTheme="minorHAnsi" w:hAnsiTheme="minorHAnsi" w:cstheme="minorHAnsi"/>
              </w:rPr>
              <w:t xml:space="preserve">rocess </w:t>
            </w:r>
            <w:r w:rsidRPr="000E1A53">
              <w:rPr>
                <w:rFonts w:asciiTheme="minorHAnsi" w:hAnsiTheme="minorHAnsi" w:cstheme="minorHAnsi"/>
              </w:rPr>
              <w:t>I</w:t>
            </w:r>
            <w:r w:rsidR="00ED3E0A">
              <w:rPr>
                <w:rFonts w:asciiTheme="minorHAnsi" w:hAnsiTheme="minorHAnsi" w:cstheme="minorHAnsi"/>
              </w:rPr>
              <w:t>mprovement</w:t>
            </w:r>
            <w:r w:rsidRPr="000E1A53">
              <w:rPr>
                <w:rFonts w:asciiTheme="minorHAnsi" w:hAnsiTheme="minorHAnsi" w:cstheme="minorHAnsi"/>
              </w:rPr>
              <w:t xml:space="preserve"> Plan</w:t>
            </w:r>
            <w:r w:rsidR="009820FD">
              <w:rPr>
                <w:rFonts w:asciiTheme="minorHAnsi" w:hAnsiTheme="minorHAnsi" w:cstheme="minorHAnsi"/>
              </w:rPr>
              <w:t>.</w:t>
            </w:r>
          </w:p>
        </w:tc>
        <w:tc>
          <w:tcPr>
            <w:tcW w:w="2126" w:type="dxa"/>
          </w:tcPr>
          <w:p w14:paraId="2D33F6E6" w14:textId="77777777" w:rsidR="001F093B" w:rsidRPr="00260ACF" w:rsidRDefault="0016647F" w:rsidP="008E3BFC">
            <w:pPr>
              <w:cnfStyle w:val="000000000000" w:firstRow="0" w:lastRow="0" w:firstColumn="0" w:lastColumn="0" w:oddVBand="0" w:evenVBand="0" w:oddHBand="0" w:evenHBand="0" w:firstRowFirstColumn="0" w:firstRowLastColumn="0" w:lastRowFirstColumn="0" w:lastRowLastColumn="0"/>
            </w:pPr>
            <w:r>
              <w:t>PEG</w:t>
            </w:r>
            <w:r w:rsidR="008E3BFC">
              <w:t xml:space="preserve"> </w:t>
            </w:r>
            <w:r w:rsidR="007817AB">
              <w:t>Head</w:t>
            </w:r>
          </w:p>
        </w:tc>
      </w:tr>
      <w:tr w:rsidR="0016647F" w:rsidRPr="00260ACF" w14:paraId="6301C3F3"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0BD60E9" w14:textId="77777777" w:rsidR="0016647F" w:rsidRDefault="0016647F" w:rsidP="0016647F">
            <w:pPr>
              <w:pStyle w:val="ListParagraph"/>
            </w:pPr>
          </w:p>
        </w:tc>
        <w:tc>
          <w:tcPr>
            <w:tcW w:w="6521" w:type="dxa"/>
            <w:tcBorders>
              <w:top w:val="none" w:sz="0" w:space="0" w:color="auto"/>
              <w:bottom w:val="none" w:sz="0" w:space="0" w:color="auto"/>
            </w:tcBorders>
            <w:shd w:val="clear" w:color="auto" w:fill="B8CCE4" w:themeFill="accent1" w:themeFillTint="66"/>
          </w:tcPr>
          <w:p w14:paraId="5C3BC2D4" w14:textId="77777777" w:rsidR="0016647F" w:rsidRPr="000E1A53" w:rsidRDefault="0016647F" w:rsidP="00AD22AD">
            <w:pPr>
              <w:tabs>
                <w:tab w:val="left" w:pos="623"/>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0E1A53">
              <w:rPr>
                <w:rFonts w:asciiTheme="minorHAnsi" w:hAnsiTheme="minorHAnsi" w:cstheme="minorHAnsi"/>
                <w:b/>
              </w:rPr>
              <w:t xml:space="preserve">Deploy </w:t>
            </w:r>
            <w:r w:rsidR="00AD22AD">
              <w:rPr>
                <w:rFonts w:asciiTheme="minorHAnsi" w:hAnsiTheme="minorHAnsi" w:cstheme="minorHAnsi"/>
                <w:b/>
              </w:rPr>
              <w:t>QMS/Changed QMS</w:t>
            </w:r>
          </w:p>
        </w:tc>
        <w:tc>
          <w:tcPr>
            <w:tcW w:w="2126" w:type="dxa"/>
            <w:tcBorders>
              <w:top w:val="none" w:sz="0" w:space="0" w:color="auto"/>
              <w:bottom w:val="none" w:sz="0" w:space="0" w:color="auto"/>
              <w:right w:val="none" w:sz="0" w:space="0" w:color="auto"/>
            </w:tcBorders>
            <w:shd w:val="clear" w:color="auto" w:fill="B8CCE4" w:themeFill="accent1" w:themeFillTint="66"/>
          </w:tcPr>
          <w:p w14:paraId="7BAE2657" w14:textId="77777777" w:rsidR="0016647F" w:rsidRDefault="0016647F" w:rsidP="00CA4B60">
            <w:pPr>
              <w:cnfStyle w:val="000000100000" w:firstRow="0" w:lastRow="0" w:firstColumn="0" w:lastColumn="0" w:oddVBand="0" w:evenVBand="0" w:oddHBand="1" w:evenHBand="0" w:firstRowFirstColumn="0" w:firstRowLastColumn="0" w:lastRowFirstColumn="0" w:lastRowLastColumn="0"/>
            </w:pPr>
          </w:p>
        </w:tc>
      </w:tr>
      <w:tr w:rsidR="00E13312" w:rsidRPr="00260ACF" w14:paraId="26237751"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55C7344B" w14:textId="77777777" w:rsidR="00E13312" w:rsidRDefault="00E13312" w:rsidP="00233840">
            <w:pPr>
              <w:pStyle w:val="ListParagraph"/>
              <w:numPr>
                <w:ilvl w:val="0"/>
                <w:numId w:val="2"/>
              </w:numPr>
              <w:ind w:hanging="686"/>
            </w:pPr>
          </w:p>
        </w:tc>
        <w:tc>
          <w:tcPr>
            <w:tcW w:w="6521" w:type="dxa"/>
          </w:tcPr>
          <w:p w14:paraId="562DF41E" w14:textId="77777777" w:rsidR="00E13312" w:rsidRPr="00A2359D" w:rsidRDefault="005F7D0D" w:rsidP="005F7D0D">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If QMS release  version is major version then c</w:t>
            </w:r>
            <w:r w:rsidR="00E13312">
              <w:rPr>
                <w:rFonts w:asciiTheme="minorHAnsi" w:hAnsiTheme="minorHAnsi" w:cstheme="minorHAnsi"/>
                <w:bCs/>
              </w:rPr>
              <w:t xml:space="preserve">onduct a QMS </w:t>
            </w:r>
            <w:proofErr w:type="spellStart"/>
            <w:r w:rsidR="0083131A">
              <w:rPr>
                <w:rFonts w:asciiTheme="minorHAnsi" w:hAnsiTheme="minorHAnsi" w:cstheme="minorHAnsi"/>
                <w:bCs/>
              </w:rPr>
              <w:t xml:space="preserve">pre </w:t>
            </w:r>
            <w:r>
              <w:rPr>
                <w:rFonts w:asciiTheme="minorHAnsi" w:hAnsiTheme="minorHAnsi" w:cstheme="minorHAnsi"/>
                <w:bCs/>
              </w:rPr>
              <w:t>release</w:t>
            </w:r>
            <w:proofErr w:type="spellEnd"/>
            <w:r>
              <w:rPr>
                <w:rFonts w:asciiTheme="minorHAnsi" w:hAnsiTheme="minorHAnsi" w:cstheme="minorHAnsi"/>
                <w:bCs/>
              </w:rPr>
              <w:t xml:space="preserve"> audit.</w:t>
            </w:r>
          </w:p>
        </w:tc>
        <w:tc>
          <w:tcPr>
            <w:tcW w:w="2126" w:type="dxa"/>
          </w:tcPr>
          <w:p w14:paraId="3BFAF8B1" w14:textId="77777777" w:rsidR="00E13312" w:rsidRDefault="00E13312" w:rsidP="00CA4B60">
            <w:pPr>
              <w:cnfStyle w:val="000000000000" w:firstRow="0" w:lastRow="0" w:firstColumn="0" w:lastColumn="0" w:oddVBand="0" w:evenVBand="0" w:oddHBand="0" w:evenHBand="0" w:firstRowFirstColumn="0" w:firstRowLastColumn="0" w:lastRowFirstColumn="0" w:lastRowLastColumn="0"/>
            </w:pPr>
            <w:r>
              <w:t>PPQA member</w:t>
            </w:r>
          </w:p>
        </w:tc>
      </w:tr>
      <w:tr w:rsidR="0016647F" w:rsidRPr="00260ACF" w14:paraId="36369F08"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39A5302C" w14:textId="77777777"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14:paraId="1135E858" w14:textId="78097EF3" w:rsidR="0016647F" w:rsidRPr="00A2359D" w:rsidRDefault="0016647F" w:rsidP="0016647F">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Release the revised processes</w:t>
            </w:r>
            <w:r w:rsidR="00ED3E0A">
              <w:rPr>
                <w:rFonts w:asciiTheme="minorHAnsi" w:hAnsiTheme="minorHAnsi" w:cstheme="minorHAnsi"/>
                <w:bCs/>
              </w:rPr>
              <w:t>.</w:t>
            </w:r>
            <w:r w:rsidR="0089143E">
              <w:rPr>
                <w:rFonts w:asciiTheme="minorHAnsi" w:hAnsiTheme="minorHAnsi" w:cstheme="minorHAnsi"/>
                <w:bCs/>
              </w:rPr>
              <w:t xml:space="preserve"> Create appropriate Tags for the same in the </w:t>
            </w:r>
            <w:del w:id="62" w:author="Vaibhav Garg" w:date="2022-03-11T16:44:00Z">
              <w:r w:rsidR="0089143E" w:rsidDel="008E6AD0">
                <w:rPr>
                  <w:rFonts w:asciiTheme="minorHAnsi" w:hAnsiTheme="minorHAnsi" w:cstheme="minorHAnsi"/>
                  <w:bCs/>
                </w:rPr>
                <w:delText xml:space="preserve">SVN </w:delText>
              </w:r>
            </w:del>
            <w:r w:rsidR="0089143E">
              <w:rPr>
                <w:rFonts w:asciiTheme="minorHAnsi" w:hAnsiTheme="minorHAnsi" w:cstheme="minorHAnsi"/>
                <w:bCs/>
              </w:rPr>
              <w:t>repository.</w:t>
            </w:r>
          </w:p>
        </w:tc>
        <w:tc>
          <w:tcPr>
            <w:tcW w:w="2126" w:type="dxa"/>
            <w:tcBorders>
              <w:top w:val="none" w:sz="0" w:space="0" w:color="auto"/>
              <w:bottom w:val="none" w:sz="0" w:space="0" w:color="auto"/>
              <w:right w:val="none" w:sz="0" w:space="0" w:color="auto"/>
            </w:tcBorders>
          </w:tcPr>
          <w:p w14:paraId="5C1F4212" w14:textId="77777777" w:rsidR="0016647F" w:rsidRDefault="005606FB"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5606FB" w:rsidRPr="00260ACF" w14:paraId="1ADF9507"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687FBE5C" w14:textId="77777777" w:rsidR="005606FB" w:rsidRDefault="005606FB" w:rsidP="00233840">
            <w:pPr>
              <w:pStyle w:val="ListParagraph"/>
              <w:numPr>
                <w:ilvl w:val="0"/>
                <w:numId w:val="2"/>
              </w:numPr>
              <w:ind w:hanging="686"/>
            </w:pPr>
          </w:p>
        </w:tc>
        <w:tc>
          <w:tcPr>
            <w:tcW w:w="6521" w:type="dxa"/>
          </w:tcPr>
          <w:p w14:paraId="07B6C211" w14:textId="77777777" w:rsidR="0034636A" w:rsidRDefault="005606FB" w:rsidP="005606FB">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Ensure the versioning and revi</w:t>
            </w:r>
            <w:r w:rsidR="0034636A">
              <w:rPr>
                <w:rFonts w:asciiTheme="minorHAnsi" w:hAnsiTheme="minorHAnsi" w:cstheme="minorHAnsi"/>
                <w:bCs/>
              </w:rPr>
              <w:t>sions of the revised processes.</w:t>
            </w:r>
          </w:p>
          <w:p w14:paraId="093FB635" w14:textId="77777777" w:rsidR="005606FB" w:rsidRPr="00A2359D" w:rsidRDefault="005606FB" w:rsidP="005606FB">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 xml:space="preserve">Refer </w:t>
            </w:r>
            <w:r w:rsidR="0034636A" w:rsidRPr="0034636A">
              <w:t>QMS Release Plan (QMS Version control)</w:t>
            </w:r>
            <w:r w:rsidR="0034636A">
              <w:t xml:space="preserve"> Guidelines for </w:t>
            </w:r>
            <w:r w:rsidRPr="0034636A">
              <w:rPr>
                <w:rFonts w:asciiTheme="minorHAnsi" w:hAnsiTheme="minorHAnsi" w:cstheme="minorHAnsi"/>
                <w:bCs/>
              </w:rPr>
              <w:t>Versioning</w:t>
            </w:r>
            <w:r w:rsidR="00ED3E0A">
              <w:rPr>
                <w:rFonts w:asciiTheme="minorHAnsi" w:hAnsiTheme="minorHAnsi" w:cstheme="minorHAnsi"/>
                <w:bCs/>
              </w:rPr>
              <w:t>.</w:t>
            </w:r>
          </w:p>
        </w:tc>
        <w:tc>
          <w:tcPr>
            <w:tcW w:w="2126" w:type="dxa"/>
          </w:tcPr>
          <w:p w14:paraId="6C3DD349" w14:textId="77777777" w:rsidR="005606FB" w:rsidRDefault="005606FB" w:rsidP="00CA4B60">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5606FB" w:rsidRPr="00260ACF" w14:paraId="4738A2A7"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E64EA9D" w14:textId="77777777" w:rsidR="005606FB" w:rsidRDefault="005606FB" w:rsidP="00233840">
            <w:pPr>
              <w:pStyle w:val="ListParagraph"/>
              <w:numPr>
                <w:ilvl w:val="0"/>
                <w:numId w:val="2"/>
              </w:numPr>
              <w:ind w:hanging="686"/>
            </w:pPr>
          </w:p>
        </w:tc>
        <w:tc>
          <w:tcPr>
            <w:tcW w:w="6521" w:type="dxa"/>
            <w:tcBorders>
              <w:top w:val="none" w:sz="0" w:space="0" w:color="auto"/>
              <w:bottom w:val="none" w:sz="0" w:space="0" w:color="auto"/>
            </w:tcBorders>
          </w:tcPr>
          <w:p w14:paraId="50893DEF" w14:textId="77777777" w:rsidR="005606FB" w:rsidRPr="00A2359D" w:rsidRDefault="005606FB" w:rsidP="003F204C">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 xml:space="preserve">Prepare a </w:t>
            </w:r>
            <w:r w:rsidRPr="003F204C">
              <w:rPr>
                <w:rFonts w:asciiTheme="minorHAnsi" w:hAnsiTheme="minorHAnsi" w:cstheme="minorHAnsi"/>
                <w:bCs/>
              </w:rPr>
              <w:t>“QMS Release Note”</w:t>
            </w:r>
            <w:r w:rsidR="00ED3E0A">
              <w:rPr>
                <w:rFonts w:asciiTheme="minorHAnsi" w:hAnsiTheme="minorHAnsi" w:cstheme="minorHAnsi"/>
                <w:bCs/>
              </w:rPr>
              <w:t xml:space="preserve"> (</w:t>
            </w:r>
            <w:r w:rsidR="00ED3E0A" w:rsidRPr="00A2359D">
              <w:rPr>
                <w:rFonts w:asciiTheme="minorHAnsi" w:hAnsiTheme="minorHAnsi" w:cstheme="minorHAnsi"/>
                <w:bCs/>
              </w:rPr>
              <w:t>TMPL</w:t>
            </w:r>
            <w:r w:rsidRPr="003F204C">
              <w:rPr>
                <w:rFonts w:asciiTheme="minorHAnsi" w:hAnsiTheme="minorHAnsi" w:cstheme="minorHAnsi"/>
                <w:bCs/>
              </w:rPr>
              <w:t>_</w:t>
            </w:r>
            <w:r w:rsidR="00ED3E0A" w:rsidRPr="003F204C">
              <w:rPr>
                <w:rFonts w:asciiTheme="minorHAnsi" w:hAnsiTheme="minorHAnsi" w:cstheme="minorHAnsi"/>
                <w:bCs/>
              </w:rPr>
              <w:t>QMSREL</w:t>
            </w:r>
            <w:r w:rsidR="00ED3E0A" w:rsidRPr="00A2359D">
              <w:rPr>
                <w:rFonts w:asciiTheme="minorHAnsi" w:hAnsiTheme="minorHAnsi" w:cstheme="minorHAnsi"/>
                <w:bCs/>
              </w:rPr>
              <w:t>)</w:t>
            </w:r>
            <w:r w:rsidR="00ED3E0A">
              <w:rPr>
                <w:rFonts w:asciiTheme="minorHAnsi" w:hAnsiTheme="minorHAnsi" w:cstheme="minorHAnsi"/>
                <w:bCs/>
              </w:rPr>
              <w:t>.</w:t>
            </w:r>
          </w:p>
        </w:tc>
        <w:tc>
          <w:tcPr>
            <w:tcW w:w="2126" w:type="dxa"/>
            <w:tcBorders>
              <w:top w:val="none" w:sz="0" w:space="0" w:color="auto"/>
              <w:bottom w:val="none" w:sz="0" w:space="0" w:color="auto"/>
              <w:right w:val="none" w:sz="0" w:space="0" w:color="auto"/>
            </w:tcBorders>
          </w:tcPr>
          <w:p w14:paraId="3C19DCCE" w14:textId="77777777" w:rsidR="005606FB" w:rsidRDefault="008E3BFC" w:rsidP="00CA4B60">
            <w:pPr>
              <w:cnfStyle w:val="000000100000" w:firstRow="0" w:lastRow="0" w:firstColumn="0" w:lastColumn="0" w:oddVBand="0" w:evenVBand="0" w:oddHBand="1" w:evenHBand="0" w:firstRowFirstColumn="0" w:firstRowLastColumn="0" w:lastRowFirstColumn="0" w:lastRowLastColumn="0"/>
            </w:pPr>
            <w:r>
              <w:t>PEG</w:t>
            </w:r>
            <w:r w:rsidR="007817AB">
              <w:t xml:space="preserve"> Head</w:t>
            </w:r>
          </w:p>
        </w:tc>
      </w:tr>
      <w:tr w:rsidR="003F204C" w:rsidRPr="00260ACF" w14:paraId="00FDA3FA"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62C4B602" w14:textId="77777777" w:rsidR="003F204C" w:rsidRDefault="003F204C" w:rsidP="00233840">
            <w:pPr>
              <w:pStyle w:val="ListParagraph"/>
              <w:numPr>
                <w:ilvl w:val="0"/>
                <w:numId w:val="2"/>
              </w:numPr>
              <w:ind w:hanging="686"/>
            </w:pPr>
          </w:p>
        </w:tc>
        <w:tc>
          <w:tcPr>
            <w:tcW w:w="6521" w:type="dxa"/>
          </w:tcPr>
          <w:p w14:paraId="2F8766A9" w14:textId="77777777" w:rsidR="003F204C" w:rsidRPr="00A2359D" w:rsidRDefault="00214879" w:rsidP="003F204C">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Archive</w:t>
            </w:r>
            <w:r w:rsidR="00E13312">
              <w:rPr>
                <w:rFonts w:asciiTheme="minorHAnsi" w:hAnsiTheme="minorHAnsi" w:cstheme="minorHAnsi"/>
                <w:bCs/>
              </w:rPr>
              <w:t xml:space="preserve"> the </w:t>
            </w:r>
            <w:r w:rsidR="00E13312" w:rsidRPr="003F204C">
              <w:rPr>
                <w:rFonts w:asciiTheme="minorHAnsi" w:hAnsiTheme="minorHAnsi" w:cstheme="minorHAnsi"/>
                <w:bCs/>
              </w:rPr>
              <w:t>“QMS Release Note”</w:t>
            </w:r>
            <w:r w:rsidR="00E13312">
              <w:rPr>
                <w:rFonts w:asciiTheme="minorHAnsi" w:hAnsiTheme="minorHAnsi" w:cstheme="minorHAnsi"/>
                <w:bCs/>
              </w:rPr>
              <w:t xml:space="preserve"> (</w:t>
            </w:r>
            <w:r w:rsidR="00E13312" w:rsidRPr="00A2359D">
              <w:rPr>
                <w:rFonts w:asciiTheme="minorHAnsi" w:hAnsiTheme="minorHAnsi" w:cstheme="minorHAnsi"/>
                <w:bCs/>
              </w:rPr>
              <w:t>TMPL</w:t>
            </w:r>
            <w:r w:rsidR="00E13312" w:rsidRPr="003F204C">
              <w:rPr>
                <w:rFonts w:asciiTheme="minorHAnsi" w:hAnsiTheme="minorHAnsi" w:cstheme="minorHAnsi"/>
                <w:bCs/>
              </w:rPr>
              <w:t>_QMSREL</w:t>
            </w:r>
            <w:r w:rsidR="00E13312" w:rsidRPr="00A2359D">
              <w:rPr>
                <w:rFonts w:asciiTheme="minorHAnsi" w:hAnsiTheme="minorHAnsi" w:cstheme="minorHAnsi"/>
                <w:bCs/>
              </w:rPr>
              <w:t>)</w:t>
            </w:r>
            <w:r w:rsidR="00E13312">
              <w:rPr>
                <w:rFonts w:asciiTheme="minorHAnsi" w:hAnsiTheme="minorHAnsi" w:cstheme="minorHAnsi"/>
                <w:bCs/>
              </w:rPr>
              <w:t xml:space="preserve"> as QMS History.</w:t>
            </w:r>
          </w:p>
        </w:tc>
        <w:tc>
          <w:tcPr>
            <w:tcW w:w="2126" w:type="dxa"/>
          </w:tcPr>
          <w:p w14:paraId="787A2580" w14:textId="77777777" w:rsidR="003F204C" w:rsidRDefault="003F204C" w:rsidP="007817AB">
            <w:pPr>
              <w:cnfStyle w:val="000000000000" w:firstRow="0" w:lastRow="0" w:firstColumn="0" w:lastColumn="0" w:oddVBand="0" w:evenVBand="0" w:oddHBand="0" w:evenHBand="0" w:firstRowFirstColumn="0" w:firstRowLastColumn="0" w:lastRowFirstColumn="0" w:lastRowLastColumn="0"/>
            </w:pPr>
            <w:r>
              <w:t>PEG</w:t>
            </w:r>
            <w:r w:rsidR="007817AB">
              <w:t xml:space="preserve"> Head</w:t>
            </w:r>
          </w:p>
        </w:tc>
      </w:tr>
      <w:tr w:rsidR="0016647F" w:rsidRPr="00260ACF" w14:paraId="60BD50D1" w14:textId="77777777" w:rsidTr="002A7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1D8866B1" w14:textId="77777777" w:rsidR="0016647F" w:rsidRDefault="0016647F" w:rsidP="00233840">
            <w:pPr>
              <w:pStyle w:val="ListParagraph"/>
              <w:numPr>
                <w:ilvl w:val="0"/>
                <w:numId w:val="2"/>
              </w:numPr>
              <w:ind w:hanging="686"/>
            </w:pPr>
          </w:p>
        </w:tc>
        <w:tc>
          <w:tcPr>
            <w:tcW w:w="6521" w:type="dxa"/>
            <w:tcBorders>
              <w:top w:val="none" w:sz="0" w:space="0" w:color="auto"/>
              <w:bottom w:val="none" w:sz="0" w:space="0" w:color="auto"/>
            </w:tcBorders>
          </w:tcPr>
          <w:p w14:paraId="14D868F9" w14:textId="77777777" w:rsidR="0016647F" w:rsidRDefault="0016647F" w:rsidP="00ED3E0A">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2359D">
              <w:rPr>
                <w:rFonts w:asciiTheme="minorHAnsi" w:hAnsiTheme="minorHAnsi" w:cstheme="minorHAnsi"/>
                <w:bCs/>
              </w:rPr>
              <w:t>Inform the relevant S</w:t>
            </w:r>
            <w:r w:rsidR="008E3BFC" w:rsidRPr="00A2359D">
              <w:rPr>
                <w:rFonts w:asciiTheme="minorHAnsi" w:hAnsiTheme="minorHAnsi" w:cstheme="minorHAnsi"/>
                <w:bCs/>
              </w:rPr>
              <w:t>takeholders and</w:t>
            </w:r>
            <w:r w:rsidRPr="00A2359D">
              <w:rPr>
                <w:rFonts w:asciiTheme="minorHAnsi" w:hAnsiTheme="minorHAnsi" w:cstheme="minorHAnsi"/>
                <w:bCs/>
              </w:rPr>
              <w:t xml:space="preserve"> Process Practitioners</w:t>
            </w:r>
            <w:r w:rsidR="008E3BFC" w:rsidRPr="00A2359D">
              <w:rPr>
                <w:rFonts w:asciiTheme="minorHAnsi" w:hAnsiTheme="minorHAnsi" w:cstheme="minorHAnsi"/>
                <w:bCs/>
              </w:rPr>
              <w:t xml:space="preserve"> </w:t>
            </w:r>
            <w:r w:rsidRPr="00A2359D">
              <w:rPr>
                <w:rFonts w:asciiTheme="minorHAnsi" w:hAnsiTheme="minorHAnsi" w:cstheme="minorHAnsi"/>
                <w:bCs/>
              </w:rPr>
              <w:t xml:space="preserve">about the </w:t>
            </w:r>
            <w:r w:rsidR="008E3BFC" w:rsidRPr="00A2359D">
              <w:rPr>
                <w:rFonts w:asciiTheme="minorHAnsi" w:hAnsiTheme="minorHAnsi" w:cstheme="minorHAnsi"/>
                <w:bCs/>
              </w:rPr>
              <w:t>changes and improvements in QMS through</w:t>
            </w:r>
            <w:r w:rsidR="005606FB" w:rsidRPr="00A2359D">
              <w:rPr>
                <w:rFonts w:asciiTheme="minorHAnsi" w:hAnsiTheme="minorHAnsi" w:cstheme="minorHAnsi"/>
                <w:bCs/>
              </w:rPr>
              <w:t xml:space="preserve"> </w:t>
            </w:r>
            <w:r w:rsidR="00ED3E0A">
              <w:rPr>
                <w:rFonts w:asciiTheme="minorHAnsi" w:hAnsiTheme="minorHAnsi" w:cstheme="minorHAnsi"/>
                <w:bCs/>
              </w:rPr>
              <w:t>E-</w:t>
            </w:r>
            <w:r w:rsidR="005606FB" w:rsidRPr="00A2359D">
              <w:rPr>
                <w:rFonts w:asciiTheme="minorHAnsi" w:hAnsiTheme="minorHAnsi" w:cstheme="minorHAnsi"/>
                <w:bCs/>
              </w:rPr>
              <w:t xml:space="preserve">mail. </w:t>
            </w:r>
            <w:r w:rsidR="007778A0">
              <w:rPr>
                <w:rFonts w:asciiTheme="minorHAnsi" w:hAnsiTheme="minorHAnsi" w:cstheme="minorHAnsi"/>
                <w:bCs/>
              </w:rPr>
              <w:t xml:space="preserve"> Use “QMS Release Email</w:t>
            </w:r>
            <w:r w:rsidR="00DB2CE5">
              <w:rPr>
                <w:rFonts w:asciiTheme="minorHAnsi" w:hAnsiTheme="minorHAnsi" w:cstheme="minorHAnsi"/>
                <w:bCs/>
              </w:rPr>
              <w:t>” (</w:t>
            </w:r>
            <w:r w:rsidR="007778A0">
              <w:rPr>
                <w:rFonts w:asciiTheme="minorHAnsi" w:hAnsiTheme="minorHAnsi" w:cstheme="minorHAnsi"/>
                <w:bCs/>
              </w:rPr>
              <w:t xml:space="preserve">TMPL_QMSEML) for drafting the release email. </w:t>
            </w:r>
          </w:p>
          <w:p w14:paraId="4D3FE12D" w14:textId="77777777" w:rsidR="00E25EC3" w:rsidRDefault="00F55D47" w:rsidP="00E25EC3">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A</w:t>
            </w:r>
            <w:r w:rsidR="00682D39">
              <w:rPr>
                <w:rFonts w:asciiTheme="minorHAnsi" w:hAnsiTheme="minorHAnsi" w:cstheme="minorHAnsi"/>
                <w:bCs/>
              </w:rPr>
              <w:t xml:space="preserve">ll Projects and support groups are expected to start using the </w:t>
            </w:r>
            <w:r w:rsidR="00682D39">
              <w:rPr>
                <w:rFonts w:asciiTheme="minorHAnsi" w:hAnsiTheme="minorHAnsi" w:cstheme="minorHAnsi"/>
                <w:bCs/>
              </w:rPr>
              <w:lastRenderedPageBreak/>
              <w:t>released processes at this point, or at the closest available opportunity.</w:t>
            </w:r>
            <w:r w:rsidR="00E25EC3">
              <w:rPr>
                <w:rFonts w:asciiTheme="minorHAnsi" w:hAnsiTheme="minorHAnsi" w:cstheme="minorHAnsi"/>
                <w:bCs/>
              </w:rPr>
              <w:t xml:space="preserve"> The release specific deployment strategy should be established in the release Email. </w:t>
            </w:r>
          </w:p>
          <w:p w14:paraId="26AE4CD6" w14:textId="77777777" w:rsidR="00682D39" w:rsidRPr="00A2359D" w:rsidRDefault="00682D39" w:rsidP="00E25EC3">
            <w:pPr>
              <w:tabs>
                <w:tab w:val="left" w:pos="623"/>
              </w:tabs>
              <w:ind w:left="3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Pr>
                <w:rFonts w:asciiTheme="minorHAnsi" w:hAnsiTheme="minorHAnsi" w:cstheme="minorHAnsi"/>
                <w:bCs/>
              </w:rPr>
              <w:t>In case of concerns regarding the use of the released processes in the middle of an activity, the practitioners are expected to contact the PEG for guidance and deviations.  The deviations, if any, must be clearly documented.</w:t>
            </w:r>
          </w:p>
        </w:tc>
        <w:tc>
          <w:tcPr>
            <w:tcW w:w="2126" w:type="dxa"/>
            <w:tcBorders>
              <w:top w:val="none" w:sz="0" w:space="0" w:color="auto"/>
              <w:bottom w:val="none" w:sz="0" w:space="0" w:color="auto"/>
              <w:right w:val="none" w:sz="0" w:space="0" w:color="auto"/>
            </w:tcBorders>
          </w:tcPr>
          <w:p w14:paraId="07C6627F" w14:textId="77777777" w:rsidR="0016647F" w:rsidRDefault="005606FB" w:rsidP="00CA4B60">
            <w:pPr>
              <w:cnfStyle w:val="000000100000" w:firstRow="0" w:lastRow="0" w:firstColumn="0" w:lastColumn="0" w:oddVBand="0" w:evenVBand="0" w:oddHBand="1" w:evenHBand="0" w:firstRowFirstColumn="0" w:firstRowLastColumn="0" w:lastRowFirstColumn="0" w:lastRowLastColumn="0"/>
            </w:pPr>
            <w:r>
              <w:lastRenderedPageBreak/>
              <w:t>PEG</w:t>
            </w:r>
            <w:r w:rsidR="007817AB">
              <w:t xml:space="preserve"> Head</w:t>
            </w:r>
          </w:p>
        </w:tc>
      </w:tr>
      <w:tr w:rsidR="00A409F7" w:rsidRPr="00260ACF" w14:paraId="5A438742" w14:textId="77777777" w:rsidTr="002A755C">
        <w:tc>
          <w:tcPr>
            <w:cnfStyle w:val="001000000000" w:firstRow="0" w:lastRow="0" w:firstColumn="1" w:lastColumn="0" w:oddVBand="0" w:evenVBand="0" w:oddHBand="0" w:evenHBand="0" w:firstRowFirstColumn="0" w:firstRowLastColumn="0" w:lastRowFirstColumn="0" w:lastRowLastColumn="0"/>
            <w:tcW w:w="1096" w:type="dxa"/>
          </w:tcPr>
          <w:p w14:paraId="59D241FC" w14:textId="77777777" w:rsidR="00A409F7" w:rsidRDefault="00A409F7" w:rsidP="00233840">
            <w:pPr>
              <w:pStyle w:val="ListParagraph"/>
              <w:numPr>
                <w:ilvl w:val="0"/>
                <w:numId w:val="2"/>
              </w:numPr>
              <w:ind w:hanging="686"/>
            </w:pPr>
          </w:p>
        </w:tc>
        <w:tc>
          <w:tcPr>
            <w:tcW w:w="6521" w:type="dxa"/>
          </w:tcPr>
          <w:p w14:paraId="723A3523" w14:textId="77777777" w:rsidR="00A409F7" w:rsidRPr="00A2359D" w:rsidRDefault="004755DF" w:rsidP="004755DF">
            <w:pPr>
              <w:tabs>
                <w:tab w:val="left" w:pos="623"/>
              </w:tabs>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Pr>
                <w:rFonts w:asciiTheme="minorHAnsi" w:hAnsiTheme="minorHAnsi" w:cstheme="minorHAnsi"/>
                <w:bCs/>
              </w:rPr>
              <w:t xml:space="preserve">If QMS major version is released i.e. </w:t>
            </w:r>
            <w:r w:rsidR="00A409F7">
              <w:rPr>
                <w:rFonts w:asciiTheme="minorHAnsi" w:hAnsiTheme="minorHAnsi" w:cstheme="minorHAnsi"/>
                <w:bCs/>
              </w:rPr>
              <w:t xml:space="preserve">the changes are evaluated to have a major impact, QMS awareness training is conducted by the PEG for the process practitioners. </w:t>
            </w:r>
          </w:p>
        </w:tc>
        <w:tc>
          <w:tcPr>
            <w:tcW w:w="2126" w:type="dxa"/>
          </w:tcPr>
          <w:p w14:paraId="3E1582B1" w14:textId="77777777" w:rsidR="00A409F7" w:rsidRDefault="00A409F7" w:rsidP="00CA4B60">
            <w:pPr>
              <w:cnfStyle w:val="000000000000" w:firstRow="0" w:lastRow="0" w:firstColumn="0" w:lastColumn="0" w:oddVBand="0" w:evenVBand="0" w:oddHBand="0" w:evenHBand="0" w:firstRowFirstColumn="0" w:firstRowLastColumn="0" w:lastRowFirstColumn="0" w:lastRowLastColumn="0"/>
            </w:pPr>
            <w:r>
              <w:t>PEG</w:t>
            </w:r>
          </w:p>
        </w:tc>
      </w:tr>
    </w:tbl>
    <w:p w14:paraId="6BA8C956" w14:textId="77777777" w:rsidR="008145C2" w:rsidRDefault="008145C2" w:rsidP="008145C2">
      <w:r w:rsidRPr="008145C2">
        <w:t>* Improvements/Suggestions are solicited on “Process Improvement Proposals Database”.</w:t>
      </w:r>
      <w:r w:rsidR="0085040D">
        <w:br/>
      </w:r>
      <w:r w:rsidR="0085040D" w:rsidRPr="0085040D">
        <w:t xml:space="preserve">*For details on the Roles and Responsibilities of the practitioners, Refer </w:t>
      </w:r>
      <w:r w:rsidR="00043148">
        <w:t>“</w:t>
      </w:r>
      <w:r w:rsidR="0085040D" w:rsidRPr="0085040D">
        <w:t>Roles and Responsibility</w:t>
      </w:r>
      <w:r w:rsidR="00043148">
        <w:t>”</w:t>
      </w:r>
      <w:r w:rsidR="0085040D" w:rsidRPr="0085040D">
        <w:t xml:space="preserve"> document in the QMS.</w:t>
      </w:r>
    </w:p>
    <w:p w14:paraId="4540EAB1" w14:textId="77777777" w:rsidR="00266DB8" w:rsidRDefault="00E01440" w:rsidP="00266DB8">
      <w:pPr>
        <w:pStyle w:val="Heading1"/>
      </w:pPr>
      <w:bookmarkStart w:id="63" w:name="_Toc443321194"/>
      <w:r>
        <w:t>Verification</w:t>
      </w:r>
      <w:bookmarkEnd w:id="63"/>
    </w:p>
    <w:p w14:paraId="66786B47" w14:textId="77777777" w:rsidR="0083131A" w:rsidRDefault="0083131A" w:rsidP="00233840">
      <w:pPr>
        <w:pStyle w:val="ListParagraph"/>
        <w:numPr>
          <w:ilvl w:val="0"/>
          <w:numId w:val="8"/>
        </w:numPr>
        <w:tabs>
          <w:tab w:val="left" w:pos="623"/>
        </w:tabs>
      </w:pPr>
      <w:r>
        <w:t xml:space="preserve">Review of QMS </w:t>
      </w:r>
      <w:r w:rsidR="007261EE">
        <w:t xml:space="preserve">Pre </w:t>
      </w:r>
      <w:r>
        <w:t>Release audit</w:t>
      </w:r>
      <w:r w:rsidR="005135E4">
        <w:t>.</w:t>
      </w:r>
    </w:p>
    <w:p w14:paraId="34B880F9" w14:textId="77777777" w:rsidR="005135E4" w:rsidRDefault="005135E4" w:rsidP="00233840">
      <w:pPr>
        <w:pStyle w:val="ListParagraph"/>
        <w:numPr>
          <w:ilvl w:val="0"/>
          <w:numId w:val="8"/>
        </w:numPr>
        <w:tabs>
          <w:tab w:val="left" w:pos="623"/>
        </w:tabs>
      </w:pPr>
      <w:r>
        <w:t>Review of Process Improvement suggestions/feedbacks.</w:t>
      </w:r>
    </w:p>
    <w:p w14:paraId="2538A5CD" w14:textId="77777777" w:rsidR="00266DB8" w:rsidRDefault="008E3BFC" w:rsidP="00233840">
      <w:pPr>
        <w:pStyle w:val="ListParagraph"/>
        <w:numPr>
          <w:ilvl w:val="0"/>
          <w:numId w:val="8"/>
        </w:numPr>
        <w:tabs>
          <w:tab w:val="left" w:pos="623"/>
        </w:tabs>
      </w:pPr>
      <w:r>
        <w:t xml:space="preserve">Review of “Process Improvement” Plan by </w:t>
      </w:r>
      <w:r w:rsidR="00D50B9A">
        <w:t>Senior Management</w:t>
      </w:r>
    </w:p>
    <w:p w14:paraId="093D7F0B" w14:textId="77777777" w:rsidR="0085040D" w:rsidRDefault="008E3BFC" w:rsidP="0085040D">
      <w:pPr>
        <w:pStyle w:val="ListParagraph"/>
        <w:numPr>
          <w:ilvl w:val="0"/>
          <w:numId w:val="8"/>
        </w:numPr>
        <w:tabs>
          <w:tab w:val="left" w:pos="623"/>
        </w:tabs>
      </w:pPr>
      <w:r>
        <w:t xml:space="preserve">Review of Pilot details/results by PEG </w:t>
      </w:r>
    </w:p>
    <w:p w14:paraId="173F8D1C" w14:textId="77777777" w:rsidR="0085040D" w:rsidRDefault="0085040D" w:rsidP="0085040D">
      <w:pPr>
        <w:pStyle w:val="ListParagraph"/>
        <w:numPr>
          <w:ilvl w:val="0"/>
          <w:numId w:val="8"/>
        </w:numPr>
        <w:tabs>
          <w:tab w:val="left" w:pos="623"/>
        </w:tabs>
      </w:pPr>
      <w:r>
        <w:t>Review of the process and its work products by PPQA members.</w:t>
      </w:r>
    </w:p>
    <w:p w14:paraId="7C1522EA" w14:textId="77777777" w:rsidR="0085040D" w:rsidRDefault="0085040D" w:rsidP="0085040D">
      <w:pPr>
        <w:pStyle w:val="ListParagraph"/>
        <w:numPr>
          <w:ilvl w:val="0"/>
          <w:numId w:val="8"/>
        </w:numPr>
        <w:tabs>
          <w:tab w:val="left" w:pos="623"/>
        </w:tabs>
      </w:pPr>
      <w:r>
        <w:t>Review of the process and its work products by Senior Management.</w:t>
      </w:r>
    </w:p>
    <w:p w14:paraId="51E9709B" w14:textId="77777777" w:rsidR="00B81986" w:rsidRDefault="00E92BC6">
      <w:pPr>
        <w:pStyle w:val="Heading1"/>
      </w:pPr>
      <w:bookmarkStart w:id="64" w:name="_Toc443321195"/>
      <w:r>
        <w:t>Guidelines</w:t>
      </w:r>
      <w:bookmarkEnd w:id="64"/>
    </w:p>
    <w:p w14:paraId="0391BF0E" w14:textId="77777777" w:rsidR="0085040D" w:rsidRPr="0085040D" w:rsidRDefault="0085040D" w:rsidP="0085040D">
      <w:r w:rsidRPr="0085040D">
        <w:t xml:space="preserve">Refer </w:t>
      </w:r>
      <w:r w:rsidR="00043148">
        <w:t>“</w:t>
      </w:r>
      <w:r w:rsidRPr="0085040D">
        <w:t xml:space="preserve">Configuration Management </w:t>
      </w:r>
      <w:r w:rsidR="006673F1">
        <w:t xml:space="preserve">and Release </w:t>
      </w:r>
      <w:r w:rsidRPr="0085040D">
        <w:t>Procedure</w:t>
      </w:r>
      <w:r w:rsidR="00043148">
        <w:t>”</w:t>
      </w:r>
      <w:r w:rsidRPr="0085040D">
        <w:t xml:space="preserve"> (PRCD_CONFIG) for Access Rights, location of work products, naming convention and types of controls.</w:t>
      </w:r>
    </w:p>
    <w:p w14:paraId="095B4046" w14:textId="77777777" w:rsidR="008A3F23" w:rsidRDefault="008A3F23" w:rsidP="0045484B">
      <w:pPr>
        <w:pStyle w:val="Heading2"/>
      </w:pPr>
      <w:bookmarkStart w:id="65" w:name="_Toc443321196"/>
      <w:r>
        <w:t>Roles and Responsibilities</w:t>
      </w:r>
      <w:bookmarkEnd w:id="65"/>
    </w:p>
    <w:p w14:paraId="0CBD7C26" w14:textId="77777777" w:rsidR="00B1093F" w:rsidRDefault="00C77828" w:rsidP="00F60E9C">
      <w:pPr>
        <w:pStyle w:val="Heading3"/>
      </w:pPr>
      <w:r>
        <w:t xml:space="preserve"> </w:t>
      </w:r>
      <w:bookmarkStart w:id="66" w:name="_Toc443321197"/>
      <w:r w:rsidR="005606FB">
        <w:t>Senior M</w:t>
      </w:r>
      <w:r>
        <w:t>anagement</w:t>
      </w:r>
      <w:bookmarkEnd w:id="66"/>
      <w:r w:rsidR="00B1093F">
        <w:t xml:space="preserve"> </w:t>
      </w:r>
    </w:p>
    <w:p w14:paraId="5C50728E" w14:textId="77777777" w:rsidR="00C77828" w:rsidRDefault="00C77828" w:rsidP="00ED3E0A">
      <w:r>
        <w:t xml:space="preserve"> </w:t>
      </w:r>
      <w:r w:rsidR="00B1093F">
        <w:t xml:space="preserve">Senior management </w:t>
      </w:r>
      <w:r>
        <w:t>sponsors the organization</w:t>
      </w:r>
      <w:r w:rsidR="00043148">
        <w:t>’</w:t>
      </w:r>
      <w:r>
        <w:t>s activities for process development and improvement.</w:t>
      </w:r>
    </w:p>
    <w:p w14:paraId="154786A2" w14:textId="77777777" w:rsidR="00C77828" w:rsidRDefault="005606FB" w:rsidP="00F60E9C">
      <w:r w:rsidRPr="00ED3E0A">
        <w:t>Senior M</w:t>
      </w:r>
      <w:r w:rsidR="00C77828" w:rsidRPr="00ED3E0A">
        <w:t>anagement</w:t>
      </w:r>
      <w:r w:rsidR="00C77828">
        <w:rPr>
          <w:rFonts w:ascii="Tahoma" w:hAnsi="Tahoma" w:cs="Tahoma"/>
          <w:sz w:val="20"/>
          <w:szCs w:val="20"/>
        </w:rPr>
        <w:t>:</w:t>
      </w:r>
      <w:r w:rsidR="00C77828">
        <w:t xml:space="preserve"> </w:t>
      </w:r>
    </w:p>
    <w:p w14:paraId="7404AE8B" w14:textId="77777777" w:rsidR="00C77828" w:rsidRDefault="00C77828" w:rsidP="00233840">
      <w:pPr>
        <w:pStyle w:val="ListParagraph"/>
        <w:numPr>
          <w:ilvl w:val="0"/>
          <w:numId w:val="12"/>
        </w:numPr>
      </w:pPr>
      <w:r w:rsidRPr="00F60E9C">
        <w:t>Demonstrates to the organization</w:t>
      </w:r>
      <w:r w:rsidR="00043148">
        <w:t>’</w:t>
      </w:r>
      <w:r w:rsidRPr="00F60E9C">
        <w:t>s staff and managers its commitment to these process activities.</w:t>
      </w:r>
      <w:r>
        <w:t xml:space="preserve"> </w:t>
      </w:r>
    </w:p>
    <w:p w14:paraId="72A90573" w14:textId="77777777" w:rsidR="00C77828" w:rsidRDefault="00C77828" w:rsidP="00233840">
      <w:pPr>
        <w:pStyle w:val="ListParagraph"/>
        <w:numPr>
          <w:ilvl w:val="0"/>
          <w:numId w:val="12"/>
        </w:numPr>
      </w:pPr>
      <w:r w:rsidRPr="00F60E9C">
        <w:t>Establishes long-term plans and commitments for funding, staffing, and other resources.</w:t>
      </w:r>
      <w:r>
        <w:t xml:space="preserve"> </w:t>
      </w:r>
    </w:p>
    <w:p w14:paraId="59430FD3" w14:textId="77777777" w:rsidR="00C77828" w:rsidRDefault="00C77828" w:rsidP="00233840">
      <w:pPr>
        <w:pStyle w:val="ListParagraph"/>
        <w:numPr>
          <w:ilvl w:val="0"/>
          <w:numId w:val="12"/>
        </w:numPr>
      </w:pPr>
      <w:r w:rsidRPr="00F60E9C">
        <w:lastRenderedPageBreak/>
        <w:t>Establishes strategies for managing and implementing the activities for process development and improvement.</w:t>
      </w:r>
      <w:r>
        <w:t xml:space="preserve"> </w:t>
      </w:r>
    </w:p>
    <w:p w14:paraId="7CC30603" w14:textId="77777777" w:rsidR="00C77828" w:rsidRDefault="001476C9" w:rsidP="00233840">
      <w:pPr>
        <w:pStyle w:val="ListParagraph"/>
        <w:numPr>
          <w:ilvl w:val="0"/>
          <w:numId w:val="12"/>
        </w:numPr>
      </w:pPr>
      <w:r>
        <w:t>Ensures that the O</w:t>
      </w:r>
      <w:r w:rsidR="00C77828" w:rsidRPr="00F60E9C">
        <w:t>rganization</w:t>
      </w:r>
      <w:r w:rsidR="00043148">
        <w:t>’</w:t>
      </w:r>
      <w:r w:rsidR="00C77828" w:rsidRPr="00F60E9C">
        <w:t xml:space="preserve">s </w:t>
      </w:r>
      <w:r>
        <w:t>Set of Standard Processes</w:t>
      </w:r>
      <w:r w:rsidR="00C77828" w:rsidRPr="00F60E9C">
        <w:t xml:space="preserve"> supports its business goals and strategies.</w:t>
      </w:r>
      <w:r w:rsidR="00C77828">
        <w:t xml:space="preserve"> </w:t>
      </w:r>
    </w:p>
    <w:p w14:paraId="60CAA4AA" w14:textId="77777777" w:rsidR="00C77828" w:rsidRDefault="00C77828" w:rsidP="00233840">
      <w:pPr>
        <w:pStyle w:val="ListParagraph"/>
        <w:numPr>
          <w:ilvl w:val="0"/>
          <w:numId w:val="12"/>
        </w:numPr>
      </w:pPr>
      <w:r w:rsidRPr="00F60E9C">
        <w:t>Advises on setting priorities for process development and improvement.</w:t>
      </w:r>
      <w:r>
        <w:t xml:space="preserve"> </w:t>
      </w:r>
    </w:p>
    <w:p w14:paraId="591BE619" w14:textId="77777777" w:rsidR="00C77828" w:rsidRDefault="00C77828" w:rsidP="00233840">
      <w:pPr>
        <w:pStyle w:val="ListParagraph"/>
        <w:numPr>
          <w:ilvl w:val="0"/>
          <w:numId w:val="12"/>
        </w:numPr>
      </w:pPr>
      <w:r w:rsidRPr="00F60E9C">
        <w:t>Participates in establishing plans for process development and improvement.</w:t>
      </w:r>
      <w:r>
        <w:t xml:space="preserve"> </w:t>
      </w:r>
    </w:p>
    <w:p w14:paraId="1E572CD8" w14:textId="77777777" w:rsidR="00C77828" w:rsidRDefault="00C77828" w:rsidP="00233840">
      <w:pPr>
        <w:pStyle w:val="ListParagraph"/>
        <w:numPr>
          <w:ilvl w:val="0"/>
          <w:numId w:val="12"/>
        </w:numPr>
      </w:pPr>
      <w:r w:rsidRPr="00F60E9C">
        <w:t>Senior management coordinates process requirements and issues with higher level staff and managers.</w:t>
      </w:r>
      <w:r>
        <w:t xml:space="preserve"> </w:t>
      </w:r>
    </w:p>
    <w:p w14:paraId="11601331" w14:textId="77777777" w:rsidR="00C15015" w:rsidRDefault="00C77828" w:rsidP="00233840">
      <w:pPr>
        <w:pStyle w:val="ListParagraph"/>
        <w:numPr>
          <w:ilvl w:val="0"/>
          <w:numId w:val="12"/>
        </w:numPr>
      </w:pPr>
      <w:r w:rsidRPr="00F60E9C">
        <w:t>Senior management coordinates with the organization</w:t>
      </w:r>
      <w:r w:rsidR="00043148">
        <w:t>’</w:t>
      </w:r>
      <w:r w:rsidRPr="00F60E9C">
        <w:t>s managers to secure the managers</w:t>
      </w:r>
      <w:r w:rsidR="00043148">
        <w:t>’</w:t>
      </w:r>
      <w:r w:rsidRPr="00F60E9C">
        <w:t xml:space="preserve"> and staff</w:t>
      </w:r>
      <w:r w:rsidR="00043148">
        <w:t>’</w:t>
      </w:r>
      <w:r w:rsidRPr="00F60E9C">
        <w:t>s support and participation.</w:t>
      </w:r>
      <w:r>
        <w:t xml:space="preserve"> </w:t>
      </w:r>
    </w:p>
    <w:p w14:paraId="2DCD0589" w14:textId="77777777" w:rsidR="00331C80" w:rsidRDefault="00473CD1" w:rsidP="00331C80">
      <w:pPr>
        <w:pStyle w:val="Heading3"/>
      </w:pPr>
      <w:bookmarkStart w:id="67" w:name="_Toc443321198"/>
      <w:r>
        <w:t>Process Engineering</w:t>
      </w:r>
      <w:r w:rsidR="008A3F23">
        <w:t xml:space="preserve"> Group</w:t>
      </w:r>
      <w:bookmarkEnd w:id="67"/>
    </w:p>
    <w:p w14:paraId="2D5A1E3B" w14:textId="77777777" w:rsidR="00601D02" w:rsidRDefault="001B440C" w:rsidP="00043148">
      <w:pPr>
        <w:pStyle w:val="ListParagraph"/>
        <w:numPr>
          <w:ilvl w:val="0"/>
          <w:numId w:val="19"/>
        </w:numPr>
      </w:pPr>
      <w:r>
        <w:t>Refer “</w:t>
      </w:r>
      <w:r w:rsidRPr="001B440C">
        <w:t>Team Formation Guidelines</w:t>
      </w:r>
      <w:r>
        <w:t>” (GDLN_TEAMNG) for details on staffing the PEG and their responsibilities.</w:t>
      </w:r>
    </w:p>
    <w:p w14:paraId="75467F84" w14:textId="77777777" w:rsidR="00BA5BED" w:rsidRDefault="00601D02" w:rsidP="00601D02">
      <w:pPr>
        <w:spacing w:after="0" w:line="240" w:lineRule="auto"/>
      </w:pPr>
      <w:r>
        <w:br w:type="page"/>
      </w:r>
    </w:p>
    <w:p w14:paraId="2C96F319" w14:textId="77777777" w:rsidR="005606FB" w:rsidRDefault="005606FB" w:rsidP="005606FB">
      <w:pPr>
        <w:pStyle w:val="Heading2"/>
      </w:pPr>
      <w:bookmarkStart w:id="68" w:name="_Toc443321199"/>
      <w:r w:rsidRPr="0034636A">
        <w:lastRenderedPageBreak/>
        <w:t>QMS Version control</w:t>
      </w:r>
      <w:bookmarkEnd w:id="68"/>
    </w:p>
    <w:p w14:paraId="35F8E192" w14:textId="77777777" w:rsidR="0034636A" w:rsidRDefault="0034636A" w:rsidP="0034636A">
      <w:pPr>
        <w:pStyle w:val="Heading3"/>
      </w:pPr>
      <w:bookmarkStart w:id="69" w:name="_Toc266093264"/>
      <w:bookmarkStart w:id="70" w:name="_Toc443321200"/>
      <w:r>
        <w:t>Artifact Naming Convention</w:t>
      </w:r>
      <w:bookmarkEnd w:id="69"/>
      <w:bookmarkEnd w:id="70"/>
    </w:p>
    <w:p w14:paraId="27F26F90" w14:textId="77777777" w:rsidR="0034636A" w:rsidRDefault="0034636A" w:rsidP="0034636A">
      <w:pPr>
        <w:pStyle w:val="NormalWeb"/>
        <w:spacing w:before="0" w:beforeAutospacing="0" w:after="0" w:afterAutospacing="0"/>
        <w:jc w:val="both"/>
        <w:rPr>
          <w:rFonts w:ascii="Calibri" w:hAnsi="Calibri"/>
          <w:sz w:val="22"/>
          <w:szCs w:val="22"/>
        </w:rPr>
      </w:pPr>
      <w:r>
        <w:rPr>
          <w:rFonts w:ascii="Calibri" w:hAnsi="Calibri"/>
          <w:sz w:val="22"/>
          <w:szCs w:val="22"/>
        </w:rPr>
        <w:t xml:space="preserve">The Name has these Two fields, inter field separator is </w:t>
      </w:r>
      <w:r w:rsidR="005B2D48">
        <w:rPr>
          <w:rFonts w:ascii="Calibri" w:hAnsi="Calibri"/>
          <w:sz w:val="22"/>
          <w:szCs w:val="22"/>
        </w:rPr>
        <w:t>_ (</w:t>
      </w:r>
      <w:r>
        <w:rPr>
          <w:rFonts w:ascii="Calibri" w:hAnsi="Calibri"/>
          <w:sz w:val="22"/>
          <w:szCs w:val="22"/>
        </w:rPr>
        <w:t xml:space="preserve">underscore), intra field separator is </w:t>
      </w:r>
      <w:r w:rsidR="005B2D48">
        <w:rPr>
          <w:rFonts w:ascii="Calibri" w:hAnsi="Calibri"/>
          <w:sz w:val="22"/>
          <w:szCs w:val="22"/>
        </w:rPr>
        <w:t>- (dash</w:t>
      </w:r>
      <w:r>
        <w:rPr>
          <w:rFonts w:ascii="Calibri" w:hAnsi="Calibri"/>
          <w:sz w:val="22"/>
          <w:szCs w:val="22"/>
        </w:rPr>
        <w:t>)</w:t>
      </w:r>
    </w:p>
    <w:p w14:paraId="1AAEB2C5" w14:textId="77777777" w:rsidR="0034636A" w:rsidRDefault="0034636A" w:rsidP="0034636A">
      <w:pPr>
        <w:pStyle w:val="NormalWeb"/>
        <w:spacing w:before="0" w:beforeAutospacing="0" w:after="0" w:afterAutospacing="0"/>
        <w:jc w:val="both"/>
        <w:rPr>
          <w:rFonts w:ascii="Calibri" w:hAnsi="Calibri"/>
          <w:sz w:val="22"/>
          <w:szCs w:val="22"/>
        </w:rPr>
      </w:pPr>
    </w:p>
    <w:p w14:paraId="3B0CDFAC" w14:textId="77777777" w:rsidR="0034636A" w:rsidRDefault="0034636A" w:rsidP="0034636A">
      <w:pPr>
        <w:pStyle w:val="NormalWeb"/>
        <w:spacing w:before="0" w:beforeAutospacing="0" w:after="0" w:afterAutospacing="0"/>
        <w:jc w:val="both"/>
        <w:rPr>
          <w:rFonts w:ascii="Calibri" w:hAnsi="Calibri"/>
          <w:sz w:val="22"/>
          <w:szCs w:val="22"/>
        </w:rPr>
      </w:pPr>
    </w:p>
    <w:tbl>
      <w:tblPr>
        <w:tblStyle w:val="LightList-Accent12"/>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950"/>
        <w:gridCol w:w="1922"/>
      </w:tblGrid>
      <w:tr w:rsidR="0034636A" w:rsidRPr="00046989" w14:paraId="207529B1" w14:textId="77777777" w:rsidTr="000E1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14:paraId="77ED947C" w14:textId="77777777" w:rsidR="0034636A" w:rsidRPr="00046989" w:rsidRDefault="0034636A" w:rsidP="000E1A53">
            <w:pPr>
              <w:jc w:val="both"/>
            </w:pPr>
            <w:r w:rsidRPr="00046989">
              <w:t>Type of doc</w:t>
            </w:r>
          </w:p>
        </w:tc>
        <w:tc>
          <w:tcPr>
            <w:tcW w:w="1922" w:type="dxa"/>
            <w:hideMark/>
          </w:tcPr>
          <w:p w14:paraId="7066526E" w14:textId="77777777" w:rsidR="0034636A" w:rsidRPr="00046989" w:rsidRDefault="0034636A" w:rsidP="000E1A53">
            <w:pPr>
              <w:jc w:val="both"/>
              <w:cnfStyle w:val="100000000000" w:firstRow="1" w:lastRow="0" w:firstColumn="0" w:lastColumn="0" w:oddVBand="0" w:evenVBand="0" w:oddHBand="0" w:evenHBand="0" w:firstRowFirstColumn="0" w:firstRowLastColumn="0" w:lastRowFirstColumn="0" w:lastRowLastColumn="0"/>
            </w:pPr>
            <w:r w:rsidRPr="00046989">
              <w:t>6 char description</w:t>
            </w:r>
          </w:p>
        </w:tc>
      </w:tr>
      <w:tr w:rsidR="0034636A" w:rsidRPr="00046989" w14:paraId="7105C89A" w14:textId="77777777" w:rsidTr="000E1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hideMark/>
          </w:tcPr>
          <w:p w14:paraId="49CD3C26" w14:textId="77777777" w:rsidR="0034636A" w:rsidRPr="00655228" w:rsidRDefault="0034636A" w:rsidP="000E1A53">
            <w:pPr>
              <w:jc w:val="both"/>
              <w:rPr>
                <w:b w:val="0"/>
              </w:rPr>
            </w:pPr>
            <w:r w:rsidRPr="00655228">
              <w:rPr>
                <w:b w:val="0"/>
              </w:rPr>
              <w:t>Policy- POLC</w:t>
            </w:r>
          </w:p>
          <w:p w14:paraId="61895744" w14:textId="77777777" w:rsidR="0034636A" w:rsidRPr="00655228" w:rsidRDefault="0034636A" w:rsidP="000E1A53">
            <w:pPr>
              <w:jc w:val="both"/>
              <w:rPr>
                <w:b w:val="0"/>
              </w:rPr>
            </w:pPr>
            <w:r w:rsidRPr="00655228">
              <w:rPr>
                <w:b w:val="0"/>
              </w:rPr>
              <w:t>FORM- FORM</w:t>
            </w:r>
          </w:p>
          <w:p w14:paraId="6CE5C742" w14:textId="77777777" w:rsidR="0034636A" w:rsidRPr="00655228" w:rsidRDefault="0034636A" w:rsidP="000E1A53">
            <w:pPr>
              <w:jc w:val="both"/>
              <w:rPr>
                <w:b w:val="0"/>
              </w:rPr>
            </w:pPr>
            <w:r w:rsidRPr="00655228">
              <w:rPr>
                <w:b w:val="0"/>
              </w:rPr>
              <w:t>Template- TMPL</w:t>
            </w:r>
          </w:p>
          <w:p w14:paraId="461A1CF9" w14:textId="77777777" w:rsidR="0034636A" w:rsidRPr="00655228" w:rsidRDefault="0034636A" w:rsidP="000E1A53">
            <w:pPr>
              <w:jc w:val="both"/>
              <w:rPr>
                <w:b w:val="0"/>
              </w:rPr>
            </w:pPr>
            <w:proofErr w:type="spellStart"/>
            <w:r w:rsidRPr="00655228">
              <w:rPr>
                <w:b w:val="0"/>
              </w:rPr>
              <w:t>Chklist</w:t>
            </w:r>
            <w:proofErr w:type="spellEnd"/>
            <w:r w:rsidRPr="00655228">
              <w:rPr>
                <w:b w:val="0"/>
              </w:rPr>
              <w:t>+ Crit- CHKL</w:t>
            </w:r>
          </w:p>
          <w:p w14:paraId="72D648CE" w14:textId="77777777" w:rsidR="0034636A" w:rsidRPr="00655228" w:rsidRDefault="0034636A" w:rsidP="000E1A53">
            <w:pPr>
              <w:jc w:val="both"/>
              <w:rPr>
                <w:b w:val="0"/>
              </w:rPr>
            </w:pPr>
            <w:r w:rsidRPr="00655228">
              <w:rPr>
                <w:b w:val="0"/>
              </w:rPr>
              <w:t>Guideline- GDLN</w:t>
            </w:r>
          </w:p>
          <w:p w14:paraId="21B40A90" w14:textId="77777777" w:rsidR="0034636A" w:rsidRDefault="0034636A" w:rsidP="000E1A53">
            <w:pPr>
              <w:jc w:val="both"/>
              <w:rPr>
                <w:b w:val="0"/>
              </w:rPr>
            </w:pPr>
            <w:r w:rsidRPr="00655228">
              <w:rPr>
                <w:b w:val="0"/>
              </w:rPr>
              <w:t>Procedure- PRCD</w:t>
            </w:r>
          </w:p>
          <w:p w14:paraId="1305F661" w14:textId="77777777" w:rsidR="00071CA7" w:rsidRDefault="00071CA7" w:rsidP="00071CA7">
            <w:pPr>
              <w:jc w:val="both"/>
              <w:rPr>
                <w:b w:val="0"/>
              </w:rPr>
            </w:pPr>
            <w:r>
              <w:rPr>
                <w:b w:val="0"/>
              </w:rPr>
              <w:t xml:space="preserve">Master- MSTL </w:t>
            </w:r>
          </w:p>
          <w:p w14:paraId="66C9A653" w14:textId="77777777" w:rsidR="00071CA7" w:rsidRDefault="00071CA7" w:rsidP="00071CA7">
            <w:pPr>
              <w:jc w:val="both"/>
              <w:rPr>
                <w:b w:val="0"/>
              </w:rPr>
            </w:pPr>
            <w:r>
              <w:rPr>
                <w:b w:val="0"/>
              </w:rPr>
              <w:t>Information- INFO</w:t>
            </w:r>
          </w:p>
          <w:p w14:paraId="60FEBC1B" w14:textId="77777777" w:rsidR="00E94138" w:rsidRPr="00046989" w:rsidRDefault="00E94138" w:rsidP="00071CA7">
            <w:pPr>
              <w:jc w:val="both"/>
            </w:pPr>
            <w:r>
              <w:rPr>
                <w:b w:val="0"/>
              </w:rPr>
              <w:t>Tool- TOOL</w:t>
            </w:r>
          </w:p>
        </w:tc>
        <w:tc>
          <w:tcPr>
            <w:tcW w:w="1922" w:type="dxa"/>
            <w:hideMark/>
          </w:tcPr>
          <w:p w14:paraId="27833E9D" w14:textId="77777777" w:rsidR="0034636A" w:rsidRPr="00046989" w:rsidRDefault="0034636A" w:rsidP="000E1A53">
            <w:pPr>
              <w:jc w:val="both"/>
              <w:cnfStyle w:val="000000100000" w:firstRow="0" w:lastRow="0" w:firstColumn="0" w:lastColumn="0" w:oddVBand="0" w:evenVBand="0" w:oddHBand="1" w:evenHBand="0" w:firstRowFirstColumn="0" w:firstRowLastColumn="0" w:lastRowFirstColumn="0" w:lastRowLastColumn="0"/>
            </w:pPr>
            <w:r w:rsidRPr="00046989">
              <w:t> </w:t>
            </w:r>
          </w:p>
        </w:tc>
      </w:tr>
    </w:tbl>
    <w:p w14:paraId="05EDA54C" w14:textId="77777777" w:rsidR="0034636A" w:rsidRDefault="0034636A" w:rsidP="0034636A">
      <w:pPr>
        <w:pStyle w:val="NormalWeb"/>
        <w:spacing w:before="0" w:beforeAutospacing="0" w:after="0" w:afterAutospacing="0"/>
        <w:jc w:val="both"/>
        <w:rPr>
          <w:rFonts w:ascii="Calibri" w:hAnsi="Calibri"/>
          <w:sz w:val="22"/>
          <w:szCs w:val="22"/>
        </w:rPr>
      </w:pPr>
    </w:p>
    <w:p w14:paraId="08EB1713" w14:textId="77777777" w:rsidR="0034636A" w:rsidRDefault="0034636A" w:rsidP="0034636A">
      <w:pPr>
        <w:pStyle w:val="NormalWeb"/>
        <w:spacing w:before="0" w:beforeAutospacing="0" w:after="0" w:afterAutospacing="0"/>
        <w:jc w:val="both"/>
        <w:rPr>
          <w:rFonts w:ascii="Calibri" w:hAnsi="Calibri"/>
          <w:sz w:val="22"/>
          <w:szCs w:val="22"/>
        </w:rPr>
      </w:pPr>
      <w:r>
        <w:rPr>
          <w:rFonts w:ascii="Calibri" w:hAnsi="Calibri"/>
          <w:sz w:val="22"/>
          <w:szCs w:val="22"/>
        </w:rPr>
        <w:t>For example:</w:t>
      </w:r>
    </w:p>
    <w:p w14:paraId="3DE0EBCD" w14:textId="77777777" w:rsidR="0034636A" w:rsidRPr="00655228" w:rsidRDefault="0034636A" w:rsidP="0034636A">
      <w:pPr>
        <w:spacing w:after="0"/>
        <w:jc w:val="both"/>
      </w:pPr>
      <w:r w:rsidRPr="00655228">
        <w:t>Bidirectional requirement traceability table</w:t>
      </w:r>
      <w:r>
        <w:t xml:space="preserve"> is TMPL_REQTRT</w:t>
      </w:r>
    </w:p>
    <w:p w14:paraId="78C2DE47" w14:textId="77777777" w:rsidR="0034636A" w:rsidRDefault="0034636A" w:rsidP="0034636A">
      <w:pPr>
        <w:pStyle w:val="NormalWeb"/>
        <w:spacing w:before="0" w:beforeAutospacing="0" w:after="0" w:afterAutospacing="0"/>
        <w:jc w:val="both"/>
        <w:rPr>
          <w:rFonts w:ascii="Calibri" w:hAnsi="Calibri"/>
          <w:sz w:val="22"/>
          <w:szCs w:val="22"/>
        </w:rPr>
      </w:pPr>
    </w:p>
    <w:p w14:paraId="66D63C95" w14:textId="77777777" w:rsidR="0034636A" w:rsidRDefault="0034636A" w:rsidP="0034636A">
      <w:pPr>
        <w:pStyle w:val="Heading3"/>
      </w:pPr>
      <w:bookmarkStart w:id="71" w:name="_Toc266093265"/>
      <w:bookmarkStart w:id="72" w:name="_Toc443321201"/>
      <w:r>
        <w:t>Document Naming Convention</w:t>
      </w:r>
      <w:bookmarkEnd w:id="71"/>
      <w:bookmarkEnd w:id="72"/>
    </w:p>
    <w:p w14:paraId="43DF0475" w14:textId="77777777" w:rsidR="0034636A" w:rsidRDefault="0034636A" w:rsidP="0034636A">
      <w:pPr>
        <w:jc w:val="both"/>
      </w:pPr>
      <w:r>
        <w:t>When an artifact is used in a project, its name is modified as follows:-</w:t>
      </w:r>
    </w:p>
    <w:p w14:paraId="5DBADEA9" w14:textId="77777777" w:rsidR="0034636A" w:rsidRDefault="0034636A" w:rsidP="00233840">
      <w:pPr>
        <w:pStyle w:val="ListParagraph"/>
        <w:numPr>
          <w:ilvl w:val="0"/>
          <w:numId w:val="15"/>
        </w:numPr>
      </w:pPr>
      <w:r>
        <w:t>The first four characters in the artifact indicating the type of document are replaced by the Project’s name/code for e.g. GS1234</w:t>
      </w:r>
    </w:p>
    <w:p w14:paraId="64FCD149" w14:textId="77777777" w:rsidR="0034636A" w:rsidRDefault="0034636A" w:rsidP="00233840">
      <w:pPr>
        <w:pStyle w:val="ListParagraph"/>
        <w:numPr>
          <w:ilvl w:val="0"/>
          <w:numId w:val="15"/>
        </w:numPr>
      </w:pPr>
      <w:r>
        <w:t>The 6 character description is left as it is( Not modified)</w:t>
      </w:r>
    </w:p>
    <w:p w14:paraId="51F5B9D5" w14:textId="77777777" w:rsidR="0034636A" w:rsidRDefault="0034636A" w:rsidP="0034636A">
      <w:pPr>
        <w:pStyle w:val="Heading3"/>
      </w:pPr>
      <w:bookmarkStart w:id="73" w:name="_Toc266093266"/>
      <w:bookmarkStart w:id="74" w:name="_Toc443321202"/>
      <w:r>
        <w:t>Document/Artifact Revisions</w:t>
      </w:r>
      <w:bookmarkEnd w:id="73"/>
      <w:bookmarkEnd w:id="74"/>
    </w:p>
    <w:p w14:paraId="5AE6F1D3" w14:textId="48C88EBD" w:rsidR="00187135" w:rsidRDefault="008E6AD0" w:rsidP="00760724">
      <w:ins w:id="75" w:author="Vaibhav Garg" w:date="2022-03-11T16:46:00Z">
        <w:r>
          <w:t>Git/</w:t>
        </w:r>
      </w:ins>
      <w:r w:rsidR="00760724">
        <w:t>Subversion is used by the PEG for updating the QMS artifacts</w:t>
      </w:r>
      <w:r w:rsidR="00A409F7">
        <w:t xml:space="preserve"> between formal releases</w:t>
      </w:r>
      <w:r w:rsidR="00760724">
        <w:t xml:space="preserve">. The release of QMS is made </w:t>
      </w:r>
      <w:r w:rsidR="00187135">
        <w:t xml:space="preserve">by tagging the final QMS </w:t>
      </w:r>
      <w:r w:rsidR="005F40B5">
        <w:t>i</w:t>
      </w:r>
      <w:r w:rsidR="00187135">
        <w:t xml:space="preserve">n </w:t>
      </w:r>
      <w:ins w:id="76" w:author="Vaibhav Garg" w:date="2022-03-11T16:46:00Z">
        <w:r>
          <w:t>the version control tool</w:t>
        </w:r>
      </w:ins>
      <w:del w:id="77" w:author="Vaibhav Garg" w:date="2022-03-11T16:46:00Z">
        <w:r w:rsidR="00187135" w:rsidDel="008E6AD0">
          <w:delText>SVN</w:delText>
        </w:r>
      </w:del>
      <w:r w:rsidR="00760724">
        <w:t xml:space="preserve">.  Each release is tagged </w:t>
      </w:r>
      <w:del w:id="78" w:author="Vaibhav Garg" w:date="2022-03-11T16:46:00Z">
        <w:r w:rsidR="00760724" w:rsidDel="008E6AD0">
          <w:delText xml:space="preserve">on SVN </w:delText>
        </w:r>
      </w:del>
      <w:r w:rsidR="00760724">
        <w:t>with the QMS release number clearly evident.</w:t>
      </w:r>
      <w:r w:rsidR="00582023">
        <w:t xml:space="preserve"> </w:t>
      </w:r>
    </w:p>
    <w:p w14:paraId="68D8167F" w14:textId="5118BE01" w:rsidR="00760724" w:rsidRPr="00760724" w:rsidRDefault="00582023" w:rsidP="00760724">
      <w:r>
        <w:t xml:space="preserve">Each commit to the </w:t>
      </w:r>
      <w:del w:id="79" w:author="Vaibhav Garg" w:date="2022-03-11T16:46:00Z">
        <w:r w:rsidDel="008E6AD0">
          <w:delText xml:space="preserve">Subversion </w:delText>
        </w:r>
      </w:del>
      <w:r>
        <w:t xml:space="preserve">repository must have a clear, detailed, unambiguous and coherent commit message clearly spelling out the exact set of changes and </w:t>
      </w:r>
      <w:r w:rsidR="00DE349F">
        <w:t xml:space="preserve">the rationale and source of the same. The commits </w:t>
      </w:r>
      <w:r w:rsidR="00DE349F">
        <w:lastRenderedPageBreak/>
        <w:t xml:space="preserve">must contain a small set of changes with high granularity. Refer the Configuration Management procedure for detailed guidelines related to the use of </w:t>
      </w:r>
      <w:r w:rsidR="008A1CE9">
        <w:t>Subversion.</w:t>
      </w:r>
    </w:p>
    <w:p w14:paraId="44E40717" w14:textId="77777777" w:rsidR="0034636A" w:rsidRDefault="0034636A" w:rsidP="0034636A">
      <w:r>
        <w:t xml:space="preserve">Minor revision number is changed when there is a change in layout or formatting of the document, </w:t>
      </w:r>
      <w:r w:rsidR="003E0EA1">
        <w:t>typographical correction or form</w:t>
      </w:r>
      <w:del w:id="80" w:author="Vaibhav Garg" w:date="2022-03-11T16:47:00Z">
        <w:r w:rsidR="003E0EA1" w:rsidDel="008E6AD0">
          <w:delText>u</w:delText>
        </w:r>
      </w:del>
      <w:r w:rsidR="003E0EA1">
        <w:t xml:space="preserve">al correction, </w:t>
      </w:r>
      <w:r>
        <w:t>the content remaining essentially the same.</w:t>
      </w:r>
    </w:p>
    <w:p w14:paraId="7AF0C7FB" w14:textId="77777777" w:rsidR="0034636A" w:rsidRDefault="0034636A" w:rsidP="0034636A">
      <w:r>
        <w:t xml:space="preserve">Major revision number is changed when </w:t>
      </w:r>
      <w:r w:rsidR="0062514C">
        <w:t>eight minor version</w:t>
      </w:r>
      <w:r w:rsidR="00E8374B">
        <w:t>s</w:t>
      </w:r>
      <w:r w:rsidR="00222641">
        <w:t xml:space="preserve"> of QMS have</w:t>
      </w:r>
      <w:r w:rsidR="0062514C">
        <w:t xml:space="preserve"> been released after last major release or </w:t>
      </w:r>
      <w:proofErr w:type="spellStart"/>
      <w:r w:rsidR="003E0EA1">
        <w:t>or</w:t>
      </w:r>
      <w:proofErr w:type="spellEnd"/>
      <w:r w:rsidR="003E0EA1">
        <w:t xml:space="preserve"> </w:t>
      </w:r>
      <w:r>
        <w:t>there is a change</w:t>
      </w:r>
      <w:r w:rsidR="003E0EA1">
        <w:t xml:space="preserve"> in process of typical workflow.</w:t>
      </w:r>
    </w:p>
    <w:p w14:paraId="0234E518" w14:textId="77777777" w:rsidR="00B80AEE" w:rsidRDefault="00B80AEE" w:rsidP="00B80AEE">
      <w:pPr>
        <w:pStyle w:val="Heading3"/>
      </w:pPr>
      <w:bookmarkStart w:id="81" w:name="_Toc443321203"/>
      <w:r>
        <w:t>QMS revisions</w:t>
      </w:r>
      <w:bookmarkEnd w:id="81"/>
    </w:p>
    <w:p w14:paraId="42457567" w14:textId="77777777" w:rsidR="00B80AEE" w:rsidRDefault="00B80AEE" w:rsidP="00B80AEE">
      <w:r>
        <w:t>Minor revision number is changed when there is a change to the QMS with insignificant impact to the project’s execution.</w:t>
      </w:r>
    </w:p>
    <w:p w14:paraId="7DB5C649" w14:textId="1C156DB1" w:rsidR="00B80AEE" w:rsidRDefault="00B80AEE" w:rsidP="00B80AEE">
      <w:r>
        <w:t xml:space="preserve">Major revision number is changed when the change to the QMS impacts the </w:t>
      </w:r>
      <w:r w:rsidR="00C02C87">
        <w:t>projects to a significant level or</w:t>
      </w:r>
      <w:r w:rsidR="00EE2D29">
        <w:t xml:space="preserve"> there </w:t>
      </w:r>
      <w:del w:id="82" w:author="Vaibhav Garg" w:date="2022-03-11T16:47:00Z">
        <w:r w:rsidR="00EE2D29" w:rsidDel="00752961">
          <w:delText xml:space="preserve">is </w:delText>
        </w:r>
        <w:r w:rsidR="00C02C87" w:rsidDel="00752961">
          <w:delText xml:space="preserve"> need</w:delText>
        </w:r>
      </w:del>
      <w:ins w:id="83" w:author="Vaibhav Garg" w:date="2022-03-11T16:47:00Z">
        <w:r w:rsidR="00752961">
          <w:t>is need</w:t>
        </w:r>
      </w:ins>
      <w:r w:rsidR="00C02C87">
        <w:t xml:space="preserve"> of conclusion of previous 8 minor release</w:t>
      </w:r>
      <w:r>
        <w:t xml:space="preserve"> </w:t>
      </w:r>
      <w:r w:rsidR="00C02C87">
        <w:t>version</w:t>
      </w:r>
      <w:r w:rsidR="00766990">
        <w:t>s</w:t>
      </w:r>
      <w:r w:rsidR="00C02C87">
        <w:t xml:space="preserve">, </w:t>
      </w:r>
      <w:r>
        <w:t>requiring training and facilitation.</w:t>
      </w:r>
    </w:p>
    <w:p w14:paraId="4184D582" w14:textId="77777777" w:rsidR="002C4219" w:rsidRDefault="002C4219" w:rsidP="002C4219">
      <w:pPr>
        <w:pStyle w:val="Heading3"/>
      </w:pPr>
      <w:bookmarkStart w:id="84" w:name="_Toc443321204"/>
      <w:r>
        <w:t>Typical workflow for QMS Revision</w:t>
      </w:r>
      <w:bookmarkEnd w:id="84"/>
      <w:r>
        <w:t xml:space="preserve"> </w:t>
      </w:r>
    </w:p>
    <w:p w14:paraId="1FFFA0CA" w14:textId="77777777" w:rsidR="002C4219" w:rsidRPr="002C4219" w:rsidRDefault="002C4219" w:rsidP="002C4219">
      <w:r>
        <w:rPr>
          <w:noProof/>
          <w:lang w:val="en-IN" w:eastAsia="en-IN" w:bidi="ar-SA"/>
        </w:rPr>
        <w:drawing>
          <wp:inline distT="0" distB="0" distL="0" distR="0" wp14:anchorId="29B3E02D" wp14:editId="74ABDEA2">
            <wp:extent cx="5486400" cy="3200400"/>
            <wp:effectExtent l="5715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CC82094" w14:textId="77777777" w:rsidR="001905A5" w:rsidRDefault="001905A5" w:rsidP="0045484B">
      <w:pPr>
        <w:pStyle w:val="Heading1"/>
      </w:pPr>
      <w:bookmarkStart w:id="85" w:name="_Toc443321205"/>
      <w:r>
        <w:t>Generic Work Environment</w:t>
      </w:r>
      <w:bookmarkEnd w:id="85"/>
    </w:p>
    <w:p w14:paraId="14969447" w14:textId="77777777" w:rsidR="001905A5" w:rsidRDefault="001905A5" w:rsidP="001905A5">
      <w:r>
        <w:t>The generic work environment for the project must contain all of these:</w:t>
      </w:r>
    </w:p>
    <w:p w14:paraId="6FC31858" w14:textId="77777777" w:rsidR="001905A5" w:rsidRDefault="001905A5" w:rsidP="00233840">
      <w:pPr>
        <w:pStyle w:val="ListParagraph"/>
        <w:numPr>
          <w:ilvl w:val="0"/>
          <w:numId w:val="10"/>
        </w:numPr>
      </w:pPr>
      <w:r>
        <w:t>A well-lit and litter free office  space</w:t>
      </w:r>
    </w:p>
    <w:p w14:paraId="2A89DCC9" w14:textId="77777777" w:rsidR="001905A5" w:rsidRDefault="001905A5" w:rsidP="00233840">
      <w:pPr>
        <w:pStyle w:val="ListParagraph"/>
        <w:numPr>
          <w:ilvl w:val="0"/>
          <w:numId w:val="10"/>
        </w:numPr>
      </w:pPr>
      <w:r>
        <w:t>At least 20SqFt of work area</w:t>
      </w:r>
    </w:p>
    <w:p w14:paraId="05E7C564" w14:textId="77777777" w:rsidR="001905A5" w:rsidRDefault="001905A5" w:rsidP="00233840">
      <w:pPr>
        <w:pStyle w:val="ListParagraph"/>
        <w:numPr>
          <w:ilvl w:val="0"/>
          <w:numId w:val="10"/>
        </w:numPr>
      </w:pPr>
      <w:r>
        <w:t>Ergonomic standard issue chair and work platform</w:t>
      </w:r>
    </w:p>
    <w:p w14:paraId="278C53EA" w14:textId="77777777" w:rsidR="001905A5" w:rsidRDefault="001905A5" w:rsidP="00233840">
      <w:pPr>
        <w:pStyle w:val="ListParagraph"/>
        <w:numPr>
          <w:ilvl w:val="0"/>
          <w:numId w:val="10"/>
        </w:numPr>
      </w:pPr>
      <w:r>
        <w:lastRenderedPageBreak/>
        <w:t>Temperature close to 27</w:t>
      </w:r>
      <w:r>
        <w:rPr>
          <w:rFonts w:cstheme="minorHAnsi"/>
        </w:rPr>
        <w:t>⁰</w:t>
      </w:r>
      <w:r>
        <w:t>C</w:t>
      </w:r>
    </w:p>
    <w:p w14:paraId="4D7BEF87" w14:textId="77777777" w:rsidR="001905A5" w:rsidRDefault="001905A5" w:rsidP="00233840">
      <w:pPr>
        <w:pStyle w:val="ListParagraph"/>
        <w:numPr>
          <w:ilvl w:val="0"/>
          <w:numId w:val="10"/>
        </w:numPr>
      </w:pPr>
      <w:r>
        <w:t>A well-stocked canteen</w:t>
      </w:r>
    </w:p>
    <w:p w14:paraId="26A0FEBD" w14:textId="77777777" w:rsidR="001905A5" w:rsidRDefault="001905A5" w:rsidP="00233840">
      <w:pPr>
        <w:pStyle w:val="ListParagraph"/>
        <w:numPr>
          <w:ilvl w:val="0"/>
          <w:numId w:val="10"/>
        </w:numPr>
      </w:pPr>
      <w:r>
        <w:t>Appropriate personal workstation</w:t>
      </w:r>
    </w:p>
    <w:p w14:paraId="09595355" w14:textId="77777777" w:rsidR="001905A5" w:rsidRDefault="001905A5" w:rsidP="00233840">
      <w:pPr>
        <w:pStyle w:val="ListParagraph"/>
        <w:numPr>
          <w:ilvl w:val="0"/>
          <w:numId w:val="10"/>
        </w:numPr>
      </w:pPr>
      <w:r>
        <w:t>Quiet working conditions</w:t>
      </w:r>
    </w:p>
    <w:p w14:paraId="42DE9FF9" w14:textId="77777777" w:rsidR="008E1D39" w:rsidRDefault="008E1D39" w:rsidP="00233840">
      <w:pPr>
        <w:pStyle w:val="ListParagraph"/>
        <w:numPr>
          <w:ilvl w:val="0"/>
          <w:numId w:val="10"/>
        </w:numPr>
      </w:pPr>
      <w:r>
        <w:t>Personalized Email address</w:t>
      </w:r>
    </w:p>
    <w:p w14:paraId="71ABE0DB" w14:textId="77777777" w:rsidR="008E1D39" w:rsidRDefault="008E1D39" w:rsidP="00233840">
      <w:pPr>
        <w:pStyle w:val="ListParagraph"/>
        <w:numPr>
          <w:ilvl w:val="0"/>
          <w:numId w:val="10"/>
        </w:numPr>
      </w:pPr>
      <w:r>
        <w:t>Internet connectivity</w:t>
      </w:r>
    </w:p>
    <w:p w14:paraId="69DE23BF" w14:textId="77777777" w:rsidR="00EE31E3" w:rsidRDefault="00EE31E3" w:rsidP="00EE31E3">
      <w:pPr>
        <w:pStyle w:val="ListParagraph"/>
      </w:pPr>
    </w:p>
    <w:p w14:paraId="0A0E4FB3" w14:textId="77777777" w:rsidR="001905A5" w:rsidRPr="00672844" w:rsidRDefault="00FD5A59" w:rsidP="00FD5A59">
      <w:r>
        <w:t xml:space="preserve">Besides these, the software and Hardware environment needed is maintained by the IT function </w:t>
      </w:r>
      <w:r w:rsidR="008E1D39">
        <w:t xml:space="preserve">at the organization level </w:t>
      </w:r>
      <w:r>
        <w:t>and the list maintained and updated as needed.</w:t>
      </w:r>
    </w:p>
    <w:p w14:paraId="62143C6C" w14:textId="77777777" w:rsidR="00A261E3" w:rsidRDefault="00A261E3" w:rsidP="0045484B">
      <w:pPr>
        <w:pStyle w:val="Heading1"/>
      </w:pPr>
      <w:bookmarkStart w:id="86" w:name="_Toc443321206"/>
      <w:r>
        <w:t xml:space="preserve">Applicable </w:t>
      </w:r>
      <w:r w:rsidRPr="0045484B">
        <w:t>Measurements</w:t>
      </w:r>
      <w:bookmarkEnd w:id="86"/>
    </w:p>
    <w:p w14:paraId="3D5EF67E" w14:textId="77777777" w:rsidR="00F60E9C" w:rsidRPr="00F60E9C" w:rsidRDefault="00473CD1" w:rsidP="00473CD1">
      <w:pPr>
        <w:spacing w:before="100" w:beforeAutospacing="1" w:after="100" w:afterAutospacing="1" w:line="240" w:lineRule="auto"/>
        <w:rPr>
          <w:rFonts w:ascii="Tahoma" w:hAnsi="Tahoma" w:cs="Tahoma"/>
          <w:sz w:val="20"/>
          <w:szCs w:val="20"/>
        </w:rPr>
      </w:pPr>
      <w:r>
        <w:rPr>
          <w:rFonts w:ascii="Tahoma" w:hAnsi="Tahoma" w:cs="Tahoma"/>
          <w:sz w:val="20"/>
          <w:szCs w:val="20"/>
        </w:rPr>
        <w:t>NA</w:t>
      </w:r>
    </w:p>
    <w:p w14:paraId="7F2311E4" w14:textId="77777777" w:rsidR="00B81986" w:rsidRPr="00E57469" w:rsidRDefault="004A2ED1" w:rsidP="0045484B">
      <w:pPr>
        <w:pStyle w:val="Heading1"/>
      </w:pPr>
      <w:bookmarkStart w:id="87" w:name="_Toc443321207"/>
      <w:r>
        <w:t>Exit Criteria/</w:t>
      </w:r>
      <w:r w:rsidRPr="0045484B">
        <w:t>Outputs</w:t>
      </w:r>
      <w:bookmarkEnd w:id="87"/>
    </w:p>
    <w:p w14:paraId="7F725B06" w14:textId="77777777" w:rsidR="008E3BFC" w:rsidRDefault="008E3BFC" w:rsidP="00233840">
      <w:pPr>
        <w:pStyle w:val="ListParagraph"/>
        <w:numPr>
          <w:ilvl w:val="0"/>
          <w:numId w:val="9"/>
        </w:numPr>
      </w:pPr>
      <w:r>
        <w:t>Pilot Details</w:t>
      </w:r>
    </w:p>
    <w:p w14:paraId="611AF77A" w14:textId="77777777" w:rsidR="008E3BFC" w:rsidRDefault="008E3BFC" w:rsidP="00233840">
      <w:pPr>
        <w:pStyle w:val="ListParagraph"/>
        <w:numPr>
          <w:ilvl w:val="0"/>
          <w:numId w:val="9"/>
        </w:numPr>
      </w:pPr>
      <w:r>
        <w:t>Approved Process Improvement Plan</w:t>
      </w:r>
    </w:p>
    <w:p w14:paraId="6294FEBA" w14:textId="77777777" w:rsidR="00DC7E70" w:rsidRDefault="008E3BFC" w:rsidP="00233840">
      <w:pPr>
        <w:pStyle w:val="ListParagraph"/>
        <w:numPr>
          <w:ilvl w:val="0"/>
          <w:numId w:val="9"/>
        </w:numPr>
      </w:pPr>
      <w:r w:rsidRPr="008E3BFC">
        <w:t>Improved process at organization level</w:t>
      </w:r>
      <w:r w:rsidR="00165E73">
        <w:tab/>
      </w:r>
    </w:p>
    <w:p w14:paraId="08FD05A2" w14:textId="77777777" w:rsidR="005C730E" w:rsidRDefault="005C730E" w:rsidP="005C730E"/>
    <w:p w14:paraId="6DCDC614" w14:textId="77777777" w:rsidR="005C730E" w:rsidRDefault="005C730E" w:rsidP="005C730E"/>
    <w:p w14:paraId="0A34F03E" w14:textId="77777777" w:rsidR="005C730E" w:rsidRDefault="005C730E" w:rsidP="005C730E"/>
    <w:p w14:paraId="2BF1417B" w14:textId="77777777" w:rsidR="005C730E" w:rsidRDefault="005C730E" w:rsidP="005C730E"/>
    <w:p w14:paraId="6169E60C" w14:textId="77777777" w:rsidR="005C730E" w:rsidRDefault="005C730E" w:rsidP="005C730E"/>
    <w:p w14:paraId="36AB3672" w14:textId="77777777" w:rsidR="005C730E" w:rsidRDefault="005C730E" w:rsidP="005C730E"/>
    <w:p w14:paraId="61549651" w14:textId="77777777" w:rsidR="005C730E" w:rsidRDefault="005C730E" w:rsidP="005C730E"/>
    <w:p w14:paraId="051798A4" w14:textId="77777777" w:rsidR="005C730E" w:rsidRDefault="005C730E" w:rsidP="005C730E"/>
    <w:p w14:paraId="75477EAD" w14:textId="77777777" w:rsidR="005C730E" w:rsidRDefault="005C730E" w:rsidP="005C730E"/>
    <w:p w14:paraId="52D3AE67" w14:textId="77777777" w:rsidR="005C730E" w:rsidRDefault="005C730E" w:rsidP="005C730E"/>
    <w:p w14:paraId="1DD6937D" w14:textId="77777777" w:rsidR="005C730E" w:rsidRDefault="005C730E" w:rsidP="005C730E"/>
    <w:p w14:paraId="4BE4F5BB" w14:textId="77777777" w:rsidR="005C730E" w:rsidRPr="001117ED" w:rsidRDefault="005C730E" w:rsidP="005C730E"/>
    <w:sectPr w:rsidR="005C730E" w:rsidRPr="001117ED" w:rsidSect="004B4664">
      <w:headerReference w:type="default" r:id="rId23"/>
      <w:footerReference w:type="default" r:id="rId24"/>
      <w:pgSz w:w="12240" w:h="15840" w:code="1"/>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Vaibhav Garg" w:date="2022-03-11T16:23:00Z" w:initials="VG">
    <w:p w14:paraId="2A1A045B" w14:textId="77777777" w:rsidR="00A42750" w:rsidRDefault="00A42750" w:rsidP="00A943D7">
      <w:pPr>
        <w:pStyle w:val="CommentText"/>
      </w:pPr>
      <w:r>
        <w:rPr>
          <w:rStyle w:val="CommentReference"/>
        </w:rPr>
        <w:annotationRef/>
      </w:r>
      <w:r>
        <w:t>Decide how to do Audit report?</w:t>
      </w:r>
    </w:p>
  </w:comment>
  <w:comment w:id="42" w:author="Vaibhav Garg" w:date="2022-03-11T16:34:00Z" w:initials="VG">
    <w:p w14:paraId="4CFC23F6" w14:textId="77777777" w:rsidR="009663A1" w:rsidRDefault="009663A1" w:rsidP="00E01148">
      <w:pPr>
        <w:pStyle w:val="CommentText"/>
      </w:pPr>
      <w:r>
        <w:rPr>
          <w:rStyle w:val="CommentReference"/>
        </w:rPr>
        <w:annotationRef/>
      </w:r>
      <w:r>
        <w:t>Update links</w:t>
      </w:r>
    </w:p>
  </w:comment>
  <w:comment w:id="43" w:author="Vaibhav Garg" w:date="2022-03-11T16:36:00Z" w:initials="VG">
    <w:p w14:paraId="7D8713AB" w14:textId="77777777" w:rsidR="009663A1" w:rsidRDefault="009663A1" w:rsidP="005F7DE6">
      <w:pPr>
        <w:pStyle w:val="CommentText"/>
      </w:pPr>
      <w:r>
        <w:rPr>
          <w:rStyle w:val="CommentReference"/>
        </w:rPr>
        <w:annotationRef/>
      </w:r>
      <w:r>
        <w:t>GitHub, new repo for this and other docs, such as MBRs, MOMs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1A045B" w15:done="0"/>
  <w15:commentEx w15:paraId="4CFC23F6" w15:done="0"/>
  <w15:commentEx w15:paraId="7D871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F5FF" w16cex:dateUtc="2022-03-11T10:53:00Z"/>
  <w16cex:commentExtensible w16cex:durableId="25D5F892" w16cex:dateUtc="2022-03-11T11:04:00Z"/>
  <w16cex:commentExtensible w16cex:durableId="25D5F91E" w16cex:dateUtc="2022-03-11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A045B" w16cid:durableId="25D5F5FF"/>
  <w16cid:commentId w16cid:paraId="4CFC23F6" w16cid:durableId="25D5F892"/>
  <w16cid:commentId w16cid:paraId="7D8713AB" w16cid:durableId="25D5F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463D" w14:textId="77777777" w:rsidR="00954565" w:rsidRDefault="00954565">
      <w:r>
        <w:separator/>
      </w:r>
    </w:p>
  </w:endnote>
  <w:endnote w:type="continuationSeparator" w:id="0">
    <w:p w14:paraId="4D9EBCEA" w14:textId="77777777" w:rsidR="00954565" w:rsidRDefault="0095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0D5A" w14:textId="77777777" w:rsidR="0020471A" w:rsidRDefault="0020471A" w:rsidP="00D06F22">
    <w:pPr>
      <w:jc w:val="center"/>
    </w:pPr>
    <w:r>
      <w:t>Genus Innovation Limited</w:t>
    </w:r>
  </w:p>
  <w:p w14:paraId="72B4F30F" w14:textId="77777777" w:rsidR="0020471A" w:rsidRDefault="00204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7AF88" w14:textId="77777777" w:rsidR="00954565" w:rsidRDefault="00954565">
      <w:r>
        <w:separator/>
      </w:r>
    </w:p>
  </w:footnote>
  <w:footnote w:type="continuationSeparator" w:id="0">
    <w:p w14:paraId="04A052AC" w14:textId="77777777" w:rsidR="00954565" w:rsidRDefault="00954565">
      <w:r>
        <w:continuationSeparator/>
      </w:r>
    </w:p>
  </w:footnote>
  <w:footnote w:id="1">
    <w:p w14:paraId="20A11E74" w14:textId="52FBB27A" w:rsidR="00FF5222" w:rsidRDefault="00FF5222">
      <w:pPr>
        <w:pStyle w:val="FootnoteText"/>
      </w:pPr>
      <w:ins w:id="13" w:author="Vaibhav Garg" w:date="2022-03-11T16:11:00Z">
        <w:r>
          <w:rPr>
            <w:rStyle w:val="FootnoteReference"/>
          </w:rPr>
          <w:footnoteRef/>
        </w:r>
        <w:r>
          <w:t xml:space="preserve"> https://gil.einframe.com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DCBF" w14:textId="77777777" w:rsidR="0020471A" w:rsidRDefault="00FE266E" w:rsidP="00CB1F86">
    <w:fldSimple w:instr=" TITLE   \* MERGEFORMAT ">
      <w:r w:rsidR="0020471A">
        <w:t>Process Improvement Procedure</w:t>
      </w:r>
    </w:fldSimple>
    <w:r w:rsidR="0020471A">
      <w:br/>
    </w:r>
    <w:fldSimple w:instr=" FILENAME   \* MERGEFORMAT ">
      <w:r w:rsidR="0020471A">
        <w:rPr>
          <w:noProof/>
        </w:rPr>
        <w:t>PRCD_ORGFCS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226"/>
    <w:multiLevelType w:val="hybridMultilevel"/>
    <w:tmpl w:val="A7D2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4B6"/>
    <w:multiLevelType w:val="hybridMultilevel"/>
    <w:tmpl w:val="595ED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90629"/>
    <w:multiLevelType w:val="hybridMultilevel"/>
    <w:tmpl w:val="9232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B2B"/>
    <w:multiLevelType w:val="hybridMultilevel"/>
    <w:tmpl w:val="9BD4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1C03"/>
    <w:multiLevelType w:val="hybridMultilevel"/>
    <w:tmpl w:val="93EAF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73656"/>
    <w:multiLevelType w:val="hybridMultilevel"/>
    <w:tmpl w:val="7054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30413"/>
    <w:multiLevelType w:val="hybridMultilevel"/>
    <w:tmpl w:val="045A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20864"/>
    <w:multiLevelType w:val="hybridMultilevel"/>
    <w:tmpl w:val="0684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32A63"/>
    <w:multiLevelType w:val="hybridMultilevel"/>
    <w:tmpl w:val="BD482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A4866"/>
    <w:multiLevelType w:val="hybridMultilevel"/>
    <w:tmpl w:val="8D24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C7A1A"/>
    <w:multiLevelType w:val="hybridMultilevel"/>
    <w:tmpl w:val="08DC2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4CF47D60"/>
    <w:multiLevelType w:val="hybridMultilevel"/>
    <w:tmpl w:val="587A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13" w15:restartNumberingAfterBreak="0">
    <w:nsid w:val="50087B5A"/>
    <w:multiLevelType w:val="hybridMultilevel"/>
    <w:tmpl w:val="070CC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16FBA"/>
    <w:multiLevelType w:val="hybridMultilevel"/>
    <w:tmpl w:val="FF2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6" w15:restartNumberingAfterBreak="0">
    <w:nsid w:val="72FE3D30"/>
    <w:multiLevelType w:val="hybridMultilevel"/>
    <w:tmpl w:val="5AE0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E3F0F7A"/>
    <w:multiLevelType w:val="hybridMultilevel"/>
    <w:tmpl w:val="C61A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81C7B"/>
    <w:multiLevelType w:val="hybridMultilevel"/>
    <w:tmpl w:val="5D3C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55702">
    <w:abstractNumId w:val="15"/>
  </w:num>
  <w:num w:numId="2" w16cid:durableId="1278417003">
    <w:abstractNumId w:val="17"/>
  </w:num>
  <w:num w:numId="3" w16cid:durableId="96219711">
    <w:abstractNumId w:val="12"/>
  </w:num>
  <w:num w:numId="4" w16cid:durableId="782698528">
    <w:abstractNumId w:val="2"/>
  </w:num>
  <w:num w:numId="5" w16cid:durableId="2076656673">
    <w:abstractNumId w:val="5"/>
  </w:num>
  <w:num w:numId="6" w16cid:durableId="204562779">
    <w:abstractNumId w:val="0"/>
  </w:num>
  <w:num w:numId="7" w16cid:durableId="415786119">
    <w:abstractNumId w:val="14"/>
  </w:num>
  <w:num w:numId="8" w16cid:durableId="1877159916">
    <w:abstractNumId w:val="19"/>
  </w:num>
  <w:num w:numId="9" w16cid:durableId="1307323295">
    <w:abstractNumId w:val="10"/>
  </w:num>
  <w:num w:numId="10" w16cid:durableId="1936595887">
    <w:abstractNumId w:val="3"/>
  </w:num>
  <w:num w:numId="11" w16cid:durableId="829717318">
    <w:abstractNumId w:val="9"/>
  </w:num>
  <w:num w:numId="12" w16cid:durableId="341976740">
    <w:abstractNumId w:val="7"/>
  </w:num>
  <w:num w:numId="13" w16cid:durableId="2034450586">
    <w:abstractNumId w:val="18"/>
  </w:num>
  <w:num w:numId="14" w16cid:durableId="574781252">
    <w:abstractNumId w:val="13"/>
  </w:num>
  <w:num w:numId="15" w16cid:durableId="1662007035">
    <w:abstractNumId w:val="11"/>
  </w:num>
  <w:num w:numId="16" w16cid:durableId="1916742921">
    <w:abstractNumId w:val="1"/>
  </w:num>
  <w:num w:numId="17" w16cid:durableId="716976853">
    <w:abstractNumId w:val="6"/>
  </w:num>
  <w:num w:numId="18" w16cid:durableId="557519738">
    <w:abstractNumId w:val="8"/>
  </w:num>
  <w:num w:numId="19" w16cid:durableId="1037048269">
    <w:abstractNumId w:val="16"/>
  </w:num>
  <w:num w:numId="20" w16cid:durableId="688218177">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4A54"/>
    <w:rsid w:val="00002A62"/>
    <w:rsid w:val="00012B12"/>
    <w:rsid w:val="00033174"/>
    <w:rsid w:val="000352E3"/>
    <w:rsid w:val="00035314"/>
    <w:rsid w:val="0004185C"/>
    <w:rsid w:val="00043148"/>
    <w:rsid w:val="00043327"/>
    <w:rsid w:val="00047520"/>
    <w:rsid w:val="00047A22"/>
    <w:rsid w:val="00054B2E"/>
    <w:rsid w:val="0005548A"/>
    <w:rsid w:val="00056B25"/>
    <w:rsid w:val="000662A0"/>
    <w:rsid w:val="00071CA7"/>
    <w:rsid w:val="0007367F"/>
    <w:rsid w:val="00074294"/>
    <w:rsid w:val="00082765"/>
    <w:rsid w:val="00082BBD"/>
    <w:rsid w:val="00083613"/>
    <w:rsid w:val="00084392"/>
    <w:rsid w:val="00087622"/>
    <w:rsid w:val="000A78C6"/>
    <w:rsid w:val="000B0F72"/>
    <w:rsid w:val="000B3A49"/>
    <w:rsid w:val="000B528A"/>
    <w:rsid w:val="000B5C32"/>
    <w:rsid w:val="000C2464"/>
    <w:rsid w:val="000C4ED6"/>
    <w:rsid w:val="000C609A"/>
    <w:rsid w:val="000C7ABC"/>
    <w:rsid w:val="000D0B41"/>
    <w:rsid w:val="000D0BC8"/>
    <w:rsid w:val="000D154A"/>
    <w:rsid w:val="000D36F2"/>
    <w:rsid w:val="000D4A54"/>
    <w:rsid w:val="000D5595"/>
    <w:rsid w:val="000E0D4C"/>
    <w:rsid w:val="000E1A53"/>
    <w:rsid w:val="000E57EF"/>
    <w:rsid w:val="000F2665"/>
    <w:rsid w:val="000F4C3C"/>
    <w:rsid w:val="000F5D04"/>
    <w:rsid w:val="000F627D"/>
    <w:rsid w:val="000F65C5"/>
    <w:rsid w:val="000F6EC3"/>
    <w:rsid w:val="001057C7"/>
    <w:rsid w:val="0010612F"/>
    <w:rsid w:val="001117ED"/>
    <w:rsid w:val="00132A44"/>
    <w:rsid w:val="00132F1B"/>
    <w:rsid w:val="001370E7"/>
    <w:rsid w:val="0013798B"/>
    <w:rsid w:val="00144182"/>
    <w:rsid w:val="00146D78"/>
    <w:rsid w:val="001476C9"/>
    <w:rsid w:val="001479E0"/>
    <w:rsid w:val="00150F20"/>
    <w:rsid w:val="001539DB"/>
    <w:rsid w:val="00155E0C"/>
    <w:rsid w:val="00165E73"/>
    <w:rsid w:val="0016647F"/>
    <w:rsid w:val="00166CB1"/>
    <w:rsid w:val="001700DE"/>
    <w:rsid w:val="00185834"/>
    <w:rsid w:val="00187135"/>
    <w:rsid w:val="001905A5"/>
    <w:rsid w:val="0019398B"/>
    <w:rsid w:val="001A05E0"/>
    <w:rsid w:val="001A4D77"/>
    <w:rsid w:val="001A514F"/>
    <w:rsid w:val="001B0ADF"/>
    <w:rsid w:val="001B0B83"/>
    <w:rsid w:val="001B440C"/>
    <w:rsid w:val="001B7575"/>
    <w:rsid w:val="001B7925"/>
    <w:rsid w:val="001C14E8"/>
    <w:rsid w:val="001C1C7A"/>
    <w:rsid w:val="001C6A02"/>
    <w:rsid w:val="001D1505"/>
    <w:rsid w:val="001D172E"/>
    <w:rsid w:val="001E5ACD"/>
    <w:rsid w:val="001F0342"/>
    <w:rsid w:val="001F093B"/>
    <w:rsid w:val="001F29DA"/>
    <w:rsid w:val="001F3D8A"/>
    <w:rsid w:val="00201C1B"/>
    <w:rsid w:val="002037F0"/>
    <w:rsid w:val="0020471A"/>
    <w:rsid w:val="0021230A"/>
    <w:rsid w:val="00214879"/>
    <w:rsid w:val="00222641"/>
    <w:rsid w:val="00230D61"/>
    <w:rsid w:val="00233840"/>
    <w:rsid w:val="002374F3"/>
    <w:rsid w:val="00260ACF"/>
    <w:rsid w:val="00263381"/>
    <w:rsid w:val="00266DB8"/>
    <w:rsid w:val="00270C2C"/>
    <w:rsid w:val="0027407E"/>
    <w:rsid w:val="00290614"/>
    <w:rsid w:val="002914F0"/>
    <w:rsid w:val="00293074"/>
    <w:rsid w:val="00296BA4"/>
    <w:rsid w:val="002A755C"/>
    <w:rsid w:val="002B1EBA"/>
    <w:rsid w:val="002C132D"/>
    <w:rsid w:val="002C4219"/>
    <w:rsid w:val="002D186F"/>
    <w:rsid w:val="002D7E76"/>
    <w:rsid w:val="00304FC5"/>
    <w:rsid w:val="003169D0"/>
    <w:rsid w:val="00324EE0"/>
    <w:rsid w:val="00326B2E"/>
    <w:rsid w:val="00331C80"/>
    <w:rsid w:val="00331E81"/>
    <w:rsid w:val="00341507"/>
    <w:rsid w:val="0034636A"/>
    <w:rsid w:val="003467E7"/>
    <w:rsid w:val="00355E15"/>
    <w:rsid w:val="00355F18"/>
    <w:rsid w:val="00362AB1"/>
    <w:rsid w:val="00362D23"/>
    <w:rsid w:val="00395BDC"/>
    <w:rsid w:val="003A1700"/>
    <w:rsid w:val="003A3E90"/>
    <w:rsid w:val="003B15A2"/>
    <w:rsid w:val="003B2E28"/>
    <w:rsid w:val="003C04BD"/>
    <w:rsid w:val="003C0B59"/>
    <w:rsid w:val="003D01C9"/>
    <w:rsid w:val="003D5864"/>
    <w:rsid w:val="003E0EA1"/>
    <w:rsid w:val="003F204C"/>
    <w:rsid w:val="00406C97"/>
    <w:rsid w:val="004141BD"/>
    <w:rsid w:val="004223A6"/>
    <w:rsid w:val="00422911"/>
    <w:rsid w:val="004264EA"/>
    <w:rsid w:val="0043750A"/>
    <w:rsid w:val="00442369"/>
    <w:rsid w:val="00446362"/>
    <w:rsid w:val="0045484B"/>
    <w:rsid w:val="00473CD1"/>
    <w:rsid w:val="00474F4E"/>
    <w:rsid w:val="004755DF"/>
    <w:rsid w:val="004777EF"/>
    <w:rsid w:val="004A19B4"/>
    <w:rsid w:val="004A2ED1"/>
    <w:rsid w:val="004A46B8"/>
    <w:rsid w:val="004B4664"/>
    <w:rsid w:val="004C60FB"/>
    <w:rsid w:val="004D1856"/>
    <w:rsid w:val="004E3B85"/>
    <w:rsid w:val="004E70AE"/>
    <w:rsid w:val="005014A0"/>
    <w:rsid w:val="0050576B"/>
    <w:rsid w:val="0050598C"/>
    <w:rsid w:val="00511139"/>
    <w:rsid w:val="005135E4"/>
    <w:rsid w:val="005239E7"/>
    <w:rsid w:val="005240AD"/>
    <w:rsid w:val="005249F9"/>
    <w:rsid w:val="00524F54"/>
    <w:rsid w:val="00525BDC"/>
    <w:rsid w:val="00530174"/>
    <w:rsid w:val="00533791"/>
    <w:rsid w:val="00551BBD"/>
    <w:rsid w:val="005606FB"/>
    <w:rsid w:val="005800C0"/>
    <w:rsid w:val="00581113"/>
    <w:rsid w:val="00582023"/>
    <w:rsid w:val="005840DB"/>
    <w:rsid w:val="005843A8"/>
    <w:rsid w:val="00587E37"/>
    <w:rsid w:val="005924B3"/>
    <w:rsid w:val="005A33AA"/>
    <w:rsid w:val="005A72BA"/>
    <w:rsid w:val="005B115A"/>
    <w:rsid w:val="005B2D48"/>
    <w:rsid w:val="005C4169"/>
    <w:rsid w:val="005C5A8B"/>
    <w:rsid w:val="005C5B2B"/>
    <w:rsid w:val="005C730E"/>
    <w:rsid w:val="005D1257"/>
    <w:rsid w:val="005D4831"/>
    <w:rsid w:val="005D71E9"/>
    <w:rsid w:val="005D7856"/>
    <w:rsid w:val="005E2691"/>
    <w:rsid w:val="005E2B62"/>
    <w:rsid w:val="005E2C3B"/>
    <w:rsid w:val="005F40B5"/>
    <w:rsid w:val="005F7D0D"/>
    <w:rsid w:val="00601D02"/>
    <w:rsid w:val="00605C4B"/>
    <w:rsid w:val="00615959"/>
    <w:rsid w:val="00615F9C"/>
    <w:rsid w:val="0062514C"/>
    <w:rsid w:val="0062572B"/>
    <w:rsid w:val="0062695B"/>
    <w:rsid w:val="00627B26"/>
    <w:rsid w:val="00643A7B"/>
    <w:rsid w:val="00660FEC"/>
    <w:rsid w:val="006625A7"/>
    <w:rsid w:val="006673F1"/>
    <w:rsid w:val="006718E1"/>
    <w:rsid w:val="0067736D"/>
    <w:rsid w:val="00682D39"/>
    <w:rsid w:val="00685A29"/>
    <w:rsid w:val="00686461"/>
    <w:rsid w:val="00697A72"/>
    <w:rsid w:val="006B6529"/>
    <w:rsid w:val="006C7B19"/>
    <w:rsid w:val="006D7705"/>
    <w:rsid w:val="006E6D80"/>
    <w:rsid w:val="007008FE"/>
    <w:rsid w:val="00706EE8"/>
    <w:rsid w:val="00712A3B"/>
    <w:rsid w:val="00712F42"/>
    <w:rsid w:val="00715EF9"/>
    <w:rsid w:val="007261EE"/>
    <w:rsid w:val="00732390"/>
    <w:rsid w:val="00732B8C"/>
    <w:rsid w:val="007404D3"/>
    <w:rsid w:val="007444CD"/>
    <w:rsid w:val="00745B20"/>
    <w:rsid w:val="00752961"/>
    <w:rsid w:val="0075556B"/>
    <w:rsid w:val="00760724"/>
    <w:rsid w:val="00762460"/>
    <w:rsid w:val="00766990"/>
    <w:rsid w:val="00776B59"/>
    <w:rsid w:val="007778A0"/>
    <w:rsid w:val="007817AB"/>
    <w:rsid w:val="00781A3B"/>
    <w:rsid w:val="007940CD"/>
    <w:rsid w:val="007950A1"/>
    <w:rsid w:val="007950CE"/>
    <w:rsid w:val="007A093A"/>
    <w:rsid w:val="007A3712"/>
    <w:rsid w:val="007A4ECA"/>
    <w:rsid w:val="007A5DDD"/>
    <w:rsid w:val="007B3A81"/>
    <w:rsid w:val="007B7A0E"/>
    <w:rsid w:val="007B7BDE"/>
    <w:rsid w:val="007C085F"/>
    <w:rsid w:val="007C09E0"/>
    <w:rsid w:val="007C6995"/>
    <w:rsid w:val="007D06B2"/>
    <w:rsid w:val="007E7878"/>
    <w:rsid w:val="007E7F82"/>
    <w:rsid w:val="007F34F0"/>
    <w:rsid w:val="00811AFC"/>
    <w:rsid w:val="008145C2"/>
    <w:rsid w:val="00814C85"/>
    <w:rsid w:val="00823644"/>
    <w:rsid w:val="00825E29"/>
    <w:rsid w:val="0083131A"/>
    <w:rsid w:val="00837E4C"/>
    <w:rsid w:val="0085040D"/>
    <w:rsid w:val="008538AA"/>
    <w:rsid w:val="00854F1D"/>
    <w:rsid w:val="00860577"/>
    <w:rsid w:val="00865811"/>
    <w:rsid w:val="008661F3"/>
    <w:rsid w:val="00871917"/>
    <w:rsid w:val="008727EF"/>
    <w:rsid w:val="00887F97"/>
    <w:rsid w:val="0089143E"/>
    <w:rsid w:val="00893F5B"/>
    <w:rsid w:val="008967A3"/>
    <w:rsid w:val="00897AE2"/>
    <w:rsid w:val="008A16EA"/>
    <w:rsid w:val="008A1CE9"/>
    <w:rsid w:val="008A298F"/>
    <w:rsid w:val="008A3F23"/>
    <w:rsid w:val="008B022B"/>
    <w:rsid w:val="008B1C5B"/>
    <w:rsid w:val="008D5EF1"/>
    <w:rsid w:val="008E1D39"/>
    <w:rsid w:val="008E34E2"/>
    <w:rsid w:val="008E3BFC"/>
    <w:rsid w:val="008E6AD0"/>
    <w:rsid w:val="00903658"/>
    <w:rsid w:val="0091274C"/>
    <w:rsid w:val="00930F87"/>
    <w:rsid w:val="00933E61"/>
    <w:rsid w:val="00934965"/>
    <w:rsid w:val="00935701"/>
    <w:rsid w:val="009451FA"/>
    <w:rsid w:val="00952383"/>
    <w:rsid w:val="00954565"/>
    <w:rsid w:val="009554A9"/>
    <w:rsid w:val="00964F1B"/>
    <w:rsid w:val="0096519D"/>
    <w:rsid w:val="009663A1"/>
    <w:rsid w:val="00980074"/>
    <w:rsid w:val="009820FD"/>
    <w:rsid w:val="0098367A"/>
    <w:rsid w:val="00987E7C"/>
    <w:rsid w:val="009A379E"/>
    <w:rsid w:val="009A6A65"/>
    <w:rsid w:val="009B15EE"/>
    <w:rsid w:val="009B4634"/>
    <w:rsid w:val="009B75CB"/>
    <w:rsid w:val="009C1334"/>
    <w:rsid w:val="009D2683"/>
    <w:rsid w:val="009E15CD"/>
    <w:rsid w:val="009E7819"/>
    <w:rsid w:val="009F058C"/>
    <w:rsid w:val="009F7DD6"/>
    <w:rsid w:val="00A05386"/>
    <w:rsid w:val="00A059D0"/>
    <w:rsid w:val="00A14E80"/>
    <w:rsid w:val="00A2359D"/>
    <w:rsid w:val="00A249A1"/>
    <w:rsid w:val="00A2531F"/>
    <w:rsid w:val="00A261E3"/>
    <w:rsid w:val="00A33D43"/>
    <w:rsid w:val="00A37C40"/>
    <w:rsid w:val="00A409F7"/>
    <w:rsid w:val="00A40C93"/>
    <w:rsid w:val="00A42750"/>
    <w:rsid w:val="00A449C5"/>
    <w:rsid w:val="00A645E3"/>
    <w:rsid w:val="00A71858"/>
    <w:rsid w:val="00A77E02"/>
    <w:rsid w:val="00A8130E"/>
    <w:rsid w:val="00A83CB7"/>
    <w:rsid w:val="00A855C0"/>
    <w:rsid w:val="00A8794C"/>
    <w:rsid w:val="00AA39DA"/>
    <w:rsid w:val="00AA676A"/>
    <w:rsid w:val="00AC226E"/>
    <w:rsid w:val="00AC396D"/>
    <w:rsid w:val="00AC63B5"/>
    <w:rsid w:val="00AD22AD"/>
    <w:rsid w:val="00AE02E8"/>
    <w:rsid w:val="00AE34D9"/>
    <w:rsid w:val="00AF4743"/>
    <w:rsid w:val="00B03458"/>
    <w:rsid w:val="00B05573"/>
    <w:rsid w:val="00B1093F"/>
    <w:rsid w:val="00B13CF5"/>
    <w:rsid w:val="00B235B8"/>
    <w:rsid w:val="00B23694"/>
    <w:rsid w:val="00B25BBF"/>
    <w:rsid w:val="00B34157"/>
    <w:rsid w:val="00B40481"/>
    <w:rsid w:val="00B50523"/>
    <w:rsid w:val="00B52431"/>
    <w:rsid w:val="00B53022"/>
    <w:rsid w:val="00B5700F"/>
    <w:rsid w:val="00B63A25"/>
    <w:rsid w:val="00B63E9A"/>
    <w:rsid w:val="00B740A1"/>
    <w:rsid w:val="00B80AEE"/>
    <w:rsid w:val="00B81986"/>
    <w:rsid w:val="00B84065"/>
    <w:rsid w:val="00B86BEE"/>
    <w:rsid w:val="00BA53F6"/>
    <w:rsid w:val="00BA5BED"/>
    <w:rsid w:val="00BA6CB1"/>
    <w:rsid w:val="00BC54C3"/>
    <w:rsid w:val="00BD376C"/>
    <w:rsid w:val="00BD4054"/>
    <w:rsid w:val="00BD720F"/>
    <w:rsid w:val="00BE12F9"/>
    <w:rsid w:val="00BE4143"/>
    <w:rsid w:val="00BE557E"/>
    <w:rsid w:val="00BF7F8C"/>
    <w:rsid w:val="00C02443"/>
    <w:rsid w:val="00C02516"/>
    <w:rsid w:val="00C02C87"/>
    <w:rsid w:val="00C15015"/>
    <w:rsid w:val="00C23551"/>
    <w:rsid w:val="00C2420D"/>
    <w:rsid w:val="00C24481"/>
    <w:rsid w:val="00C335A9"/>
    <w:rsid w:val="00C36060"/>
    <w:rsid w:val="00C40284"/>
    <w:rsid w:val="00C43202"/>
    <w:rsid w:val="00C53A94"/>
    <w:rsid w:val="00C55A0F"/>
    <w:rsid w:val="00C579AB"/>
    <w:rsid w:val="00C77828"/>
    <w:rsid w:val="00C80B48"/>
    <w:rsid w:val="00C82020"/>
    <w:rsid w:val="00CA4B60"/>
    <w:rsid w:val="00CA542A"/>
    <w:rsid w:val="00CB1F86"/>
    <w:rsid w:val="00CB50D2"/>
    <w:rsid w:val="00CD6976"/>
    <w:rsid w:val="00CF319E"/>
    <w:rsid w:val="00D06F22"/>
    <w:rsid w:val="00D11C94"/>
    <w:rsid w:val="00D16BF4"/>
    <w:rsid w:val="00D22509"/>
    <w:rsid w:val="00D40181"/>
    <w:rsid w:val="00D4043E"/>
    <w:rsid w:val="00D50B9A"/>
    <w:rsid w:val="00D5127F"/>
    <w:rsid w:val="00D5492B"/>
    <w:rsid w:val="00D719A8"/>
    <w:rsid w:val="00D7639B"/>
    <w:rsid w:val="00D939B6"/>
    <w:rsid w:val="00DA1B68"/>
    <w:rsid w:val="00DB0450"/>
    <w:rsid w:val="00DB2CE5"/>
    <w:rsid w:val="00DB6B63"/>
    <w:rsid w:val="00DC1940"/>
    <w:rsid w:val="00DC6DF6"/>
    <w:rsid w:val="00DC7E70"/>
    <w:rsid w:val="00DD5069"/>
    <w:rsid w:val="00DD7D3F"/>
    <w:rsid w:val="00DE24E4"/>
    <w:rsid w:val="00DE2C8D"/>
    <w:rsid w:val="00DE349F"/>
    <w:rsid w:val="00DE37CA"/>
    <w:rsid w:val="00DE68BD"/>
    <w:rsid w:val="00E00DA9"/>
    <w:rsid w:val="00E01440"/>
    <w:rsid w:val="00E02C67"/>
    <w:rsid w:val="00E074B6"/>
    <w:rsid w:val="00E13312"/>
    <w:rsid w:val="00E13528"/>
    <w:rsid w:val="00E1423C"/>
    <w:rsid w:val="00E14635"/>
    <w:rsid w:val="00E14B3E"/>
    <w:rsid w:val="00E157F9"/>
    <w:rsid w:val="00E20BB8"/>
    <w:rsid w:val="00E236E4"/>
    <w:rsid w:val="00E25EC3"/>
    <w:rsid w:val="00E3006B"/>
    <w:rsid w:val="00E33367"/>
    <w:rsid w:val="00E41B19"/>
    <w:rsid w:val="00E454CF"/>
    <w:rsid w:val="00E46B75"/>
    <w:rsid w:val="00E46DD9"/>
    <w:rsid w:val="00E57469"/>
    <w:rsid w:val="00E74207"/>
    <w:rsid w:val="00E75B4D"/>
    <w:rsid w:val="00E77F49"/>
    <w:rsid w:val="00E8374B"/>
    <w:rsid w:val="00E91C3E"/>
    <w:rsid w:val="00E92BC6"/>
    <w:rsid w:val="00E94138"/>
    <w:rsid w:val="00E971DF"/>
    <w:rsid w:val="00EA0122"/>
    <w:rsid w:val="00EA0796"/>
    <w:rsid w:val="00EA0BBD"/>
    <w:rsid w:val="00EA0F11"/>
    <w:rsid w:val="00EA6825"/>
    <w:rsid w:val="00EB2C22"/>
    <w:rsid w:val="00EB3A51"/>
    <w:rsid w:val="00EB4547"/>
    <w:rsid w:val="00EB6077"/>
    <w:rsid w:val="00EC0318"/>
    <w:rsid w:val="00ED0FBF"/>
    <w:rsid w:val="00ED3B7D"/>
    <w:rsid w:val="00ED3E0A"/>
    <w:rsid w:val="00EE2A47"/>
    <w:rsid w:val="00EE2D29"/>
    <w:rsid w:val="00EE31E3"/>
    <w:rsid w:val="00EE5522"/>
    <w:rsid w:val="00EF1E85"/>
    <w:rsid w:val="00EF6E1F"/>
    <w:rsid w:val="00F003AB"/>
    <w:rsid w:val="00F0243B"/>
    <w:rsid w:val="00F030BC"/>
    <w:rsid w:val="00F06E96"/>
    <w:rsid w:val="00F2087C"/>
    <w:rsid w:val="00F233F3"/>
    <w:rsid w:val="00F31C2B"/>
    <w:rsid w:val="00F410DE"/>
    <w:rsid w:val="00F4735D"/>
    <w:rsid w:val="00F51A0F"/>
    <w:rsid w:val="00F533B4"/>
    <w:rsid w:val="00F53FF8"/>
    <w:rsid w:val="00F54DF2"/>
    <w:rsid w:val="00F55D3C"/>
    <w:rsid w:val="00F55D47"/>
    <w:rsid w:val="00F60E9C"/>
    <w:rsid w:val="00F63118"/>
    <w:rsid w:val="00F67168"/>
    <w:rsid w:val="00F711B1"/>
    <w:rsid w:val="00F765E9"/>
    <w:rsid w:val="00F8523D"/>
    <w:rsid w:val="00F86249"/>
    <w:rsid w:val="00FA406A"/>
    <w:rsid w:val="00FA5C77"/>
    <w:rsid w:val="00FB4990"/>
    <w:rsid w:val="00FC2DDB"/>
    <w:rsid w:val="00FC4045"/>
    <w:rsid w:val="00FC5D02"/>
    <w:rsid w:val="00FC7886"/>
    <w:rsid w:val="00FD5A59"/>
    <w:rsid w:val="00FD7279"/>
    <w:rsid w:val="00FD7F59"/>
    <w:rsid w:val="00FE2614"/>
    <w:rsid w:val="00FE266E"/>
    <w:rsid w:val="00FE39A3"/>
    <w:rsid w:val="00FE5FE1"/>
    <w:rsid w:val="00FF0DF1"/>
    <w:rsid w:val="00FF5222"/>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69948"/>
  <w15:docId w15:val="{8CF691F8-0937-4D2B-A1AC-EB1215EF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 w:type="paragraph" w:styleId="NormalWeb">
    <w:name w:val="Normal (Web)"/>
    <w:basedOn w:val="Normal"/>
    <w:uiPriority w:val="99"/>
    <w:unhideWhenUsed/>
    <w:rsid w:val="0034636A"/>
    <w:pPr>
      <w:spacing w:before="100" w:beforeAutospacing="1" w:after="100" w:afterAutospacing="1" w:line="240" w:lineRule="auto"/>
    </w:pPr>
    <w:rPr>
      <w:rFonts w:ascii="Times New Roman" w:hAnsi="Times New Roman"/>
      <w:sz w:val="24"/>
      <w:szCs w:val="24"/>
      <w:lang w:bidi="ar-SA"/>
    </w:rPr>
  </w:style>
  <w:style w:type="table" w:customStyle="1" w:styleId="LightList-Accent12">
    <w:name w:val="Light List - Accent 12"/>
    <w:basedOn w:val="TableNormal"/>
    <w:uiPriority w:val="61"/>
    <w:rsid w:val="0034636A"/>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FF5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222"/>
    <w:rPr>
      <w:lang w:bidi="en-US"/>
    </w:rPr>
  </w:style>
  <w:style w:type="character" w:styleId="FootnoteReference">
    <w:name w:val="footnote reference"/>
    <w:basedOn w:val="DefaultParagraphFont"/>
    <w:uiPriority w:val="99"/>
    <w:semiHidden/>
    <w:unhideWhenUsed/>
    <w:rsid w:val="00FF52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97996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diagramData" Target="diagrams/data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google.com/spreadsheets/d/1OrRsQwPydXlFjOyv75dZl7gHvwu2YmqBHXdBvcBXejg/edit?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microsoft.com/office/2007/relationships/diagramDrawing" Target="diagrams/drawing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1019\Desktop\processesGIL\Process%20Management\Procedur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DB8B46-4538-4ABC-B3AC-AEA0DF4FA414}"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US"/>
        </a:p>
      </dgm:t>
    </dgm:pt>
    <dgm:pt modelId="{50299BD0-FC4D-452F-AD09-5037DDE2B7A8}">
      <dgm:prSet phldrT="[Text]"/>
      <dgm:spPr/>
      <dgm:t>
        <a:bodyPr/>
        <a:lstStyle/>
        <a:p>
          <a:r>
            <a:rPr lang="en-US"/>
            <a:t>Identify Inputs from various sources</a:t>
          </a:r>
        </a:p>
      </dgm:t>
    </dgm:pt>
    <dgm:pt modelId="{598F5C4D-6C22-440F-BA3D-80D5CE257359}" type="parTrans" cxnId="{6E17B2EF-74E4-481D-ADC2-A7086CA6F56B}">
      <dgm:prSet/>
      <dgm:spPr/>
      <dgm:t>
        <a:bodyPr/>
        <a:lstStyle/>
        <a:p>
          <a:endParaRPr lang="en-US"/>
        </a:p>
      </dgm:t>
    </dgm:pt>
    <dgm:pt modelId="{54EB66BB-4FD1-41B6-A5FD-A0F1423102A7}" type="sibTrans" cxnId="{6E17B2EF-74E4-481D-ADC2-A7086CA6F56B}">
      <dgm:prSet/>
      <dgm:spPr/>
      <dgm:t>
        <a:bodyPr/>
        <a:lstStyle/>
        <a:p>
          <a:endParaRPr lang="en-US"/>
        </a:p>
      </dgm:t>
    </dgm:pt>
    <dgm:pt modelId="{143C9F3C-FE7A-47CF-83E2-A4C9492823E7}">
      <dgm:prSet phldrT="[Text]"/>
      <dgm:spPr/>
      <dgm:t>
        <a:bodyPr/>
        <a:lstStyle/>
        <a:p>
          <a:r>
            <a:rPr lang="en-US"/>
            <a:t>Determine changes to be made in the QMS</a:t>
          </a:r>
        </a:p>
      </dgm:t>
    </dgm:pt>
    <dgm:pt modelId="{7486DA88-6894-4F93-A1E1-06DBF3265980}" type="parTrans" cxnId="{FED0FA15-9FEB-4FA0-8C6A-94CD8C95AF8D}">
      <dgm:prSet/>
      <dgm:spPr/>
      <dgm:t>
        <a:bodyPr/>
        <a:lstStyle/>
        <a:p>
          <a:endParaRPr lang="en-US"/>
        </a:p>
      </dgm:t>
    </dgm:pt>
    <dgm:pt modelId="{FAD635EE-8597-48E3-8E70-1AD27A5DE73D}" type="sibTrans" cxnId="{FED0FA15-9FEB-4FA0-8C6A-94CD8C95AF8D}">
      <dgm:prSet/>
      <dgm:spPr/>
      <dgm:t>
        <a:bodyPr/>
        <a:lstStyle/>
        <a:p>
          <a:endParaRPr lang="en-US"/>
        </a:p>
      </dgm:t>
    </dgm:pt>
    <dgm:pt modelId="{5A473D3D-40A5-4A08-8F5C-10F434C830B0}">
      <dgm:prSet phldrT="[Text]"/>
      <dgm:spPr/>
      <dgm:t>
        <a:bodyPr/>
        <a:lstStyle/>
        <a:p>
          <a:r>
            <a:rPr lang="en-US"/>
            <a:t>Update PEG Action Plan</a:t>
          </a:r>
        </a:p>
      </dgm:t>
    </dgm:pt>
    <dgm:pt modelId="{4C221D3F-9108-49E3-9D7C-1C99B4E28349}" type="parTrans" cxnId="{88D192C6-585B-4BD3-BB2D-1020271FDF23}">
      <dgm:prSet/>
      <dgm:spPr/>
      <dgm:t>
        <a:bodyPr/>
        <a:lstStyle/>
        <a:p>
          <a:endParaRPr lang="en-US"/>
        </a:p>
      </dgm:t>
    </dgm:pt>
    <dgm:pt modelId="{37EB7682-5E8C-420D-A304-1F72FDCB9A3D}" type="sibTrans" cxnId="{88D192C6-585B-4BD3-BB2D-1020271FDF23}">
      <dgm:prSet/>
      <dgm:spPr/>
      <dgm:t>
        <a:bodyPr/>
        <a:lstStyle/>
        <a:p>
          <a:endParaRPr lang="en-US"/>
        </a:p>
      </dgm:t>
    </dgm:pt>
    <dgm:pt modelId="{C6EA7FC7-BB03-488D-AB5B-13982182D341}">
      <dgm:prSet phldrT="[Text]"/>
      <dgm:spPr/>
      <dgm:t>
        <a:bodyPr/>
        <a:lstStyle/>
        <a:p>
          <a:r>
            <a:rPr lang="en-US"/>
            <a:t>Update Release Plan for PEG</a:t>
          </a:r>
        </a:p>
      </dgm:t>
    </dgm:pt>
    <dgm:pt modelId="{0D58F828-9B71-4113-A5EE-698E21858C9D}" type="parTrans" cxnId="{522DCE77-0A40-40F2-853F-321644133868}">
      <dgm:prSet/>
      <dgm:spPr/>
      <dgm:t>
        <a:bodyPr/>
        <a:lstStyle/>
        <a:p>
          <a:endParaRPr lang="en-US"/>
        </a:p>
      </dgm:t>
    </dgm:pt>
    <dgm:pt modelId="{73B56BD6-9C07-450C-9032-7396D463A332}" type="sibTrans" cxnId="{522DCE77-0A40-40F2-853F-321644133868}">
      <dgm:prSet/>
      <dgm:spPr/>
      <dgm:t>
        <a:bodyPr/>
        <a:lstStyle/>
        <a:p>
          <a:endParaRPr lang="en-US"/>
        </a:p>
      </dgm:t>
    </dgm:pt>
    <dgm:pt modelId="{1EDE3EF8-9E51-4A55-B126-654B3415BF76}">
      <dgm:prSet phldrT="[Text]"/>
      <dgm:spPr/>
      <dgm:t>
        <a:bodyPr/>
        <a:lstStyle/>
        <a:p>
          <a:r>
            <a:rPr lang="en-US"/>
            <a:t>Make changes as appropriate to the QMS</a:t>
          </a:r>
        </a:p>
      </dgm:t>
    </dgm:pt>
    <dgm:pt modelId="{CE0CC44C-AD62-4189-B7B5-B96F979B2B09}" type="parTrans" cxnId="{23812093-644C-4DCA-BA42-1C4CD7CB73F1}">
      <dgm:prSet/>
      <dgm:spPr/>
      <dgm:t>
        <a:bodyPr/>
        <a:lstStyle/>
        <a:p>
          <a:endParaRPr lang="en-US"/>
        </a:p>
      </dgm:t>
    </dgm:pt>
    <dgm:pt modelId="{F4AA492B-CF27-4F7D-B6E2-ECDCFCB68273}" type="sibTrans" cxnId="{23812093-644C-4DCA-BA42-1C4CD7CB73F1}">
      <dgm:prSet/>
      <dgm:spPr/>
      <dgm:t>
        <a:bodyPr/>
        <a:lstStyle/>
        <a:p>
          <a:endParaRPr lang="en-US"/>
        </a:p>
      </dgm:t>
    </dgm:pt>
    <dgm:pt modelId="{69122C80-2860-47D7-91CA-37355AC27263}">
      <dgm:prSet phldrT="[Text]"/>
      <dgm:spPr/>
      <dgm:t>
        <a:bodyPr/>
        <a:lstStyle/>
        <a:p>
          <a:r>
            <a:rPr lang="en-US"/>
            <a:t>Verify if all inputs have been addressed. Iterate as needed.</a:t>
          </a:r>
        </a:p>
      </dgm:t>
    </dgm:pt>
    <dgm:pt modelId="{CCB86BF9-A56B-436E-AFDC-77A0C918E724}" type="parTrans" cxnId="{BC152F4E-5AEB-4153-B805-048F5E27FC30}">
      <dgm:prSet/>
      <dgm:spPr/>
      <dgm:t>
        <a:bodyPr/>
        <a:lstStyle/>
        <a:p>
          <a:endParaRPr lang="en-US"/>
        </a:p>
      </dgm:t>
    </dgm:pt>
    <dgm:pt modelId="{91C9C104-BF12-46F2-B780-FA976218C1C0}" type="sibTrans" cxnId="{BC152F4E-5AEB-4153-B805-048F5E27FC30}">
      <dgm:prSet/>
      <dgm:spPr/>
      <dgm:t>
        <a:bodyPr/>
        <a:lstStyle/>
        <a:p>
          <a:endParaRPr lang="en-US"/>
        </a:p>
      </dgm:t>
    </dgm:pt>
    <dgm:pt modelId="{E6CDB54B-41BB-4A28-B52E-E32060827593}">
      <dgm:prSet phldrT="[Text]"/>
      <dgm:spPr/>
      <dgm:t>
        <a:bodyPr/>
        <a:lstStyle/>
        <a:p>
          <a:r>
            <a:rPr lang="en-US"/>
            <a:t>Update status of the Inputs</a:t>
          </a:r>
        </a:p>
      </dgm:t>
    </dgm:pt>
    <dgm:pt modelId="{54C69327-27B6-45BA-A509-0976F8FBE64B}" type="parTrans" cxnId="{98220886-CB8A-4B08-B59B-D20E32193896}">
      <dgm:prSet/>
      <dgm:spPr/>
      <dgm:t>
        <a:bodyPr/>
        <a:lstStyle/>
        <a:p>
          <a:endParaRPr lang="en-US"/>
        </a:p>
      </dgm:t>
    </dgm:pt>
    <dgm:pt modelId="{15353E7F-9D24-4373-8189-CC968F67221B}" type="sibTrans" cxnId="{98220886-CB8A-4B08-B59B-D20E32193896}">
      <dgm:prSet/>
      <dgm:spPr/>
      <dgm:t>
        <a:bodyPr/>
        <a:lstStyle/>
        <a:p>
          <a:endParaRPr lang="en-US"/>
        </a:p>
      </dgm:t>
    </dgm:pt>
    <dgm:pt modelId="{A3BE1381-D5DF-4152-83D0-56E98C2B53B8}">
      <dgm:prSet phldrT="[Text]"/>
      <dgm:spPr/>
      <dgm:t>
        <a:bodyPr/>
        <a:lstStyle/>
        <a:p>
          <a:r>
            <a:rPr lang="en-US"/>
            <a:t>QMS Pre-Release Audit (for Major Release)</a:t>
          </a:r>
        </a:p>
      </dgm:t>
    </dgm:pt>
    <dgm:pt modelId="{6DFCADA8-03DB-4918-9C17-1F3F479E7210}" type="parTrans" cxnId="{2EC18296-A89F-431F-8754-94BD51A3CA16}">
      <dgm:prSet/>
      <dgm:spPr/>
      <dgm:t>
        <a:bodyPr/>
        <a:lstStyle/>
        <a:p>
          <a:endParaRPr lang="en-US"/>
        </a:p>
      </dgm:t>
    </dgm:pt>
    <dgm:pt modelId="{00228B14-8E3C-4C7F-BB75-2D4183B29902}" type="sibTrans" cxnId="{2EC18296-A89F-431F-8754-94BD51A3CA16}">
      <dgm:prSet/>
      <dgm:spPr/>
      <dgm:t>
        <a:bodyPr/>
        <a:lstStyle/>
        <a:p>
          <a:endParaRPr lang="en-US"/>
        </a:p>
      </dgm:t>
    </dgm:pt>
    <dgm:pt modelId="{9CA50C42-D309-4A71-B71F-ED489CF0B5BC}">
      <dgm:prSet phldrT="[Text]"/>
      <dgm:spPr/>
      <dgm:t>
        <a:bodyPr/>
        <a:lstStyle/>
        <a:p>
          <a:r>
            <a:rPr lang="en-US"/>
            <a:t>QMS release activities and Release</a:t>
          </a:r>
        </a:p>
      </dgm:t>
    </dgm:pt>
    <dgm:pt modelId="{65C32652-D2FA-4AA4-8750-C9E1EC3C8398}" type="parTrans" cxnId="{4F5C3EF5-C7F8-4336-9F64-AC07DB91DCEF}">
      <dgm:prSet/>
      <dgm:spPr/>
      <dgm:t>
        <a:bodyPr/>
        <a:lstStyle/>
        <a:p>
          <a:endParaRPr lang="en-US"/>
        </a:p>
      </dgm:t>
    </dgm:pt>
    <dgm:pt modelId="{47D76523-F819-4D9D-AA19-7046AE3F989C}" type="sibTrans" cxnId="{4F5C3EF5-C7F8-4336-9F64-AC07DB91DCEF}">
      <dgm:prSet/>
      <dgm:spPr/>
      <dgm:t>
        <a:bodyPr/>
        <a:lstStyle/>
        <a:p>
          <a:endParaRPr lang="en-US"/>
        </a:p>
      </dgm:t>
    </dgm:pt>
    <dgm:pt modelId="{D844F7C5-0E70-404B-B720-9FD355CB66C7}">
      <dgm:prSet phldrT="[Text]"/>
      <dgm:spPr/>
      <dgm:t>
        <a:bodyPr/>
        <a:lstStyle/>
        <a:p>
          <a:r>
            <a:rPr lang="en-US"/>
            <a:t>Update action plan and release plan with actual dates</a:t>
          </a:r>
        </a:p>
      </dgm:t>
    </dgm:pt>
    <dgm:pt modelId="{72999248-F427-4CE2-B2C8-F50E792092FD}" type="parTrans" cxnId="{14EF82C5-3EB3-4518-90CE-4A84C491A81B}">
      <dgm:prSet/>
      <dgm:spPr/>
      <dgm:t>
        <a:bodyPr/>
        <a:lstStyle/>
        <a:p>
          <a:endParaRPr lang="en-US"/>
        </a:p>
      </dgm:t>
    </dgm:pt>
    <dgm:pt modelId="{F579D3D9-1107-4729-AEE9-B50297914953}" type="sibTrans" cxnId="{14EF82C5-3EB3-4518-90CE-4A84C491A81B}">
      <dgm:prSet/>
      <dgm:spPr/>
      <dgm:t>
        <a:bodyPr/>
        <a:lstStyle/>
        <a:p>
          <a:endParaRPr lang="en-US"/>
        </a:p>
      </dgm:t>
    </dgm:pt>
    <dgm:pt modelId="{D199E3D4-7204-42C7-B361-CB2B05A34492}" type="pres">
      <dgm:prSet presAssocID="{90DB8B46-4538-4ABC-B3AC-AEA0DF4FA414}" presName="Name0" presStyleCnt="0">
        <dgm:presLayoutVars>
          <dgm:dir/>
          <dgm:resizeHandles val="exact"/>
        </dgm:presLayoutVars>
      </dgm:prSet>
      <dgm:spPr/>
    </dgm:pt>
    <dgm:pt modelId="{FF1A2968-6165-4F31-9AD7-E7A53EBE5EEE}" type="pres">
      <dgm:prSet presAssocID="{50299BD0-FC4D-452F-AD09-5037DDE2B7A8}" presName="node" presStyleLbl="node1" presStyleIdx="0" presStyleCnt="10">
        <dgm:presLayoutVars>
          <dgm:bulletEnabled val="1"/>
        </dgm:presLayoutVars>
      </dgm:prSet>
      <dgm:spPr/>
    </dgm:pt>
    <dgm:pt modelId="{42CA7B45-DA98-440E-8445-C8EDBEC2E083}" type="pres">
      <dgm:prSet presAssocID="{54EB66BB-4FD1-41B6-A5FD-A0F1423102A7}" presName="sibTrans" presStyleLbl="sibTrans1D1" presStyleIdx="0" presStyleCnt="9"/>
      <dgm:spPr/>
    </dgm:pt>
    <dgm:pt modelId="{EE460B87-23CB-4172-9E1C-7E9F17694CE7}" type="pres">
      <dgm:prSet presAssocID="{54EB66BB-4FD1-41B6-A5FD-A0F1423102A7}" presName="connectorText" presStyleLbl="sibTrans1D1" presStyleIdx="0" presStyleCnt="9"/>
      <dgm:spPr/>
    </dgm:pt>
    <dgm:pt modelId="{D26AE815-717F-4977-8515-2283D8357ACE}" type="pres">
      <dgm:prSet presAssocID="{143C9F3C-FE7A-47CF-83E2-A4C9492823E7}" presName="node" presStyleLbl="node1" presStyleIdx="1" presStyleCnt="10">
        <dgm:presLayoutVars>
          <dgm:bulletEnabled val="1"/>
        </dgm:presLayoutVars>
      </dgm:prSet>
      <dgm:spPr/>
    </dgm:pt>
    <dgm:pt modelId="{507C0152-98A0-4C90-B201-D65D2E612E0E}" type="pres">
      <dgm:prSet presAssocID="{FAD635EE-8597-48E3-8E70-1AD27A5DE73D}" presName="sibTrans" presStyleLbl="sibTrans1D1" presStyleIdx="1" presStyleCnt="9"/>
      <dgm:spPr/>
    </dgm:pt>
    <dgm:pt modelId="{24A6EE26-EB78-4AF2-8AA0-8623187E31D7}" type="pres">
      <dgm:prSet presAssocID="{FAD635EE-8597-48E3-8E70-1AD27A5DE73D}" presName="connectorText" presStyleLbl="sibTrans1D1" presStyleIdx="1" presStyleCnt="9"/>
      <dgm:spPr/>
    </dgm:pt>
    <dgm:pt modelId="{EF1EC076-9C30-48C5-AA05-56D37CE912E3}" type="pres">
      <dgm:prSet presAssocID="{5A473D3D-40A5-4A08-8F5C-10F434C830B0}" presName="node" presStyleLbl="node1" presStyleIdx="2" presStyleCnt="10">
        <dgm:presLayoutVars>
          <dgm:bulletEnabled val="1"/>
        </dgm:presLayoutVars>
      </dgm:prSet>
      <dgm:spPr/>
    </dgm:pt>
    <dgm:pt modelId="{D2312431-7167-4B9A-A2FC-BBFE12C152EB}" type="pres">
      <dgm:prSet presAssocID="{37EB7682-5E8C-420D-A304-1F72FDCB9A3D}" presName="sibTrans" presStyleLbl="sibTrans1D1" presStyleIdx="2" presStyleCnt="9"/>
      <dgm:spPr/>
    </dgm:pt>
    <dgm:pt modelId="{9C95957A-D549-4E08-A143-5D9491529C92}" type="pres">
      <dgm:prSet presAssocID="{37EB7682-5E8C-420D-A304-1F72FDCB9A3D}" presName="connectorText" presStyleLbl="sibTrans1D1" presStyleIdx="2" presStyleCnt="9"/>
      <dgm:spPr/>
    </dgm:pt>
    <dgm:pt modelId="{D34514D8-B2B3-4EA4-A44E-906D552A77BB}" type="pres">
      <dgm:prSet presAssocID="{C6EA7FC7-BB03-488D-AB5B-13982182D341}" presName="node" presStyleLbl="node1" presStyleIdx="3" presStyleCnt="10">
        <dgm:presLayoutVars>
          <dgm:bulletEnabled val="1"/>
        </dgm:presLayoutVars>
      </dgm:prSet>
      <dgm:spPr/>
    </dgm:pt>
    <dgm:pt modelId="{B3925EB0-5CA0-4FE9-958F-FF53FB50CE53}" type="pres">
      <dgm:prSet presAssocID="{73B56BD6-9C07-450C-9032-7396D463A332}" presName="sibTrans" presStyleLbl="sibTrans1D1" presStyleIdx="3" presStyleCnt="9"/>
      <dgm:spPr/>
    </dgm:pt>
    <dgm:pt modelId="{ACDED7A4-877F-4D4F-B1D9-A0DB3C38D1D9}" type="pres">
      <dgm:prSet presAssocID="{73B56BD6-9C07-450C-9032-7396D463A332}" presName="connectorText" presStyleLbl="sibTrans1D1" presStyleIdx="3" presStyleCnt="9"/>
      <dgm:spPr/>
    </dgm:pt>
    <dgm:pt modelId="{97BF5E19-1E5F-4B64-8F48-07D3B7BFB57E}" type="pres">
      <dgm:prSet presAssocID="{1EDE3EF8-9E51-4A55-B126-654B3415BF76}" presName="node" presStyleLbl="node1" presStyleIdx="4" presStyleCnt="10">
        <dgm:presLayoutVars>
          <dgm:bulletEnabled val="1"/>
        </dgm:presLayoutVars>
      </dgm:prSet>
      <dgm:spPr/>
    </dgm:pt>
    <dgm:pt modelId="{3249FF01-EB33-4333-8C45-3D383DDA5B20}" type="pres">
      <dgm:prSet presAssocID="{F4AA492B-CF27-4F7D-B6E2-ECDCFCB68273}" presName="sibTrans" presStyleLbl="sibTrans1D1" presStyleIdx="4" presStyleCnt="9"/>
      <dgm:spPr/>
    </dgm:pt>
    <dgm:pt modelId="{C35EDB0C-A6ED-48F7-9BC0-524AD36D924D}" type="pres">
      <dgm:prSet presAssocID="{F4AA492B-CF27-4F7D-B6E2-ECDCFCB68273}" presName="connectorText" presStyleLbl="sibTrans1D1" presStyleIdx="4" presStyleCnt="9"/>
      <dgm:spPr/>
    </dgm:pt>
    <dgm:pt modelId="{0C5EDC08-256E-489C-B7BE-312DBF69F215}" type="pres">
      <dgm:prSet presAssocID="{69122C80-2860-47D7-91CA-37355AC27263}" presName="node" presStyleLbl="node1" presStyleIdx="5" presStyleCnt="10">
        <dgm:presLayoutVars>
          <dgm:bulletEnabled val="1"/>
        </dgm:presLayoutVars>
      </dgm:prSet>
      <dgm:spPr/>
    </dgm:pt>
    <dgm:pt modelId="{8FEA10C5-2829-4DC0-B6FB-19AF5211440C}" type="pres">
      <dgm:prSet presAssocID="{91C9C104-BF12-46F2-B780-FA976218C1C0}" presName="sibTrans" presStyleLbl="sibTrans1D1" presStyleIdx="5" presStyleCnt="9"/>
      <dgm:spPr/>
    </dgm:pt>
    <dgm:pt modelId="{CBF1DA4D-DF8B-406F-A910-65D331544680}" type="pres">
      <dgm:prSet presAssocID="{91C9C104-BF12-46F2-B780-FA976218C1C0}" presName="connectorText" presStyleLbl="sibTrans1D1" presStyleIdx="5" presStyleCnt="9"/>
      <dgm:spPr/>
    </dgm:pt>
    <dgm:pt modelId="{692C335E-0657-4488-A54E-60D787A339D7}" type="pres">
      <dgm:prSet presAssocID="{E6CDB54B-41BB-4A28-B52E-E32060827593}" presName="node" presStyleLbl="node1" presStyleIdx="6" presStyleCnt="10">
        <dgm:presLayoutVars>
          <dgm:bulletEnabled val="1"/>
        </dgm:presLayoutVars>
      </dgm:prSet>
      <dgm:spPr/>
    </dgm:pt>
    <dgm:pt modelId="{38F83C22-1DD3-427B-B1F2-68C3C529A871}" type="pres">
      <dgm:prSet presAssocID="{15353E7F-9D24-4373-8189-CC968F67221B}" presName="sibTrans" presStyleLbl="sibTrans1D1" presStyleIdx="6" presStyleCnt="9"/>
      <dgm:spPr/>
    </dgm:pt>
    <dgm:pt modelId="{27839ABB-305C-456A-B0C4-BA9859075D6D}" type="pres">
      <dgm:prSet presAssocID="{15353E7F-9D24-4373-8189-CC968F67221B}" presName="connectorText" presStyleLbl="sibTrans1D1" presStyleIdx="6" presStyleCnt="9"/>
      <dgm:spPr/>
    </dgm:pt>
    <dgm:pt modelId="{02C771CA-716A-463D-BBB9-75C34472CAC5}" type="pres">
      <dgm:prSet presAssocID="{A3BE1381-D5DF-4152-83D0-56E98C2B53B8}" presName="node" presStyleLbl="node1" presStyleIdx="7" presStyleCnt="10">
        <dgm:presLayoutVars>
          <dgm:bulletEnabled val="1"/>
        </dgm:presLayoutVars>
      </dgm:prSet>
      <dgm:spPr/>
    </dgm:pt>
    <dgm:pt modelId="{32DC0BAC-C38C-4C54-B6A5-F1E8B912996D}" type="pres">
      <dgm:prSet presAssocID="{00228B14-8E3C-4C7F-BB75-2D4183B29902}" presName="sibTrans" presStyleLbl="sibTrans1D1" presStyleIdx="7" presStyleCnt="9"/>
      <dgm:spPr/>
    </dgm:pt>
    <dgm:pt modelId="{D29EB72F-CE7A-46B3-9067-AC13217988FD}" type="pres">
      <dgm:prSet presAssocID="{00228B14-8E3C-4C7F-BB75-2D4183B29902}" presName="connectorText" presStyleLbl="sibTrans1D1" presStyleIdx="7" presStyleCnt="9"/>
      <dgm:spPr/>
    </dgm:pt>
    <dgm:pt modelId="{5B3E535E-58C9-4DC0-AD6A-7721EA670AC9}" type="pres">
      <dgm:prSet presAssocID="{9CA50C42-D309-4A71-B71F-ED489CF0B5BC}" presName="node" presStyleLbl="node1" presStyleIdx="8" presStyleCnt="10">
        <dgm:presLayoutVars>
          <dgm:bulletEnabled val="1"/>
        </dgm:presLayoutVars>
      </dgm:prSet>
      <dgm:spPr/>
    </dgm:pt>
    <dgm:pt modelId="{6195B546-4881-4D07-A102-4A5B8CE97879}" type="pres">
      <dgm:prSet presAssocID="{47D76523-F819-4D9D-AA19-7046AE3F989C}" presName="sibTrans" presStyleLbl="sibTrans1D1" presStyleIdx="8" presStyleCnt="9"/>
      <dgm:spPr/>
    </dgm:pt>
    <dgm:pt modelId="{C889172C-83BB-434F-9AC8-405D8BB377DB}" type="pres">
      <dgm:prSet presAssocID="{47D76523-F819-4D9D-AA19-7046AE3F989C}" presName="connectorText" presStyleLbl="sibTrans1D1" presStyleIdx="8" presStyleCnt="9"/>
      <dgm:spPr/>
    </dgm:pt>
    <dgm:pt modelId="{254FB748-353A-4B19-A43C-01558384C048}" type="pres">
      <dgm:prSet presAssocID="{D844F7C5-0E70-404B-B720-9FD355CB66C7}" presName="node" presStyleLbl="node1" presStyleIdx="9" presStyleCnt="10">
        <dgm:presLayoutVars>
          <dgm:bulletEnabled val="1"/>
        </dgm:presLayoutVars>
      </dgm:prSet>
      <dgm:spPr/>
    </dgm:pt>
  </dgm:ptLst>
  <dgm:cxnLst>
    <dgm:cxn modelId="{2315EB04-7AB3-4A4A-9433-6028C6BFA983}" type="presOf" srcId="{69122C80-2860-47D7-91CA-37355AC27263}" destId="{0C5EDC08-256E-489C-B7BE-312DBF69F215}" srcOrd="0" destOrd="0" presId="urn:microsoft.com/office/officeart/2005/8/layout/bProcess3"/>
    <dgm:cxn modelId="{FED0FA15-9FEB-4FA0-8C6A-94CD8C95AF8D}" srcId="{90DB8B46-4538-4ABC-B3AC-AEA0DF4FA414}" destId="{143C9F3C-FE7A-47CF-83E2-A4C9492823E7}" srcOrd="1" destOrd="0" parTransId="{7486DA88-6894-4F93-A1E1-06DBF3265980}" sibTransId="{FAD635EE-8597-48E3-8E70-1AD27A5DE73D}"/>
    <dgm:cxn modelId="{792BEC1F-5C7A-4230-83A2-C2EB7967F4AA}" type="presOf" srcId="{F4AA492B-CF27-4F7D-B6E2-ECDCFCB68273}" destId="{C35EDB0C-A6ED-48F7-9BC0-524AD36D924D}" srcOrd="1" destOrd="0" presId="urn:microsoft.com/office/officeart/2005/8/layout/bProcess3"/>
    <dgm:cxn modelId="{B65DC920-3735-4103-BA4E-B5A9226BA7AE}" type="presOf" srcId="{E6CDB54B-41BB-4A28-B52E-E32060827593}" destId="{692C335E-0657-4488-A54E-60D787A339D7}" srcOrd="0" destOrd="0" presId="urn:microsoft.com/office/officeart/2005/8/layout/bProcess3"/>
    <dgm:cxn modelId="{AE9DC42D-98E3-417D-BEC3-11D95696F6B7}" type="presOf" srcId="{1EDE3EF8-9E51-4A55-B126-654B3415BF76}" destId="{97BF5E19-1E5F-4B64-8F48-07D3B7BFB57E}" srcOrd="0" destOrd="0" presId="urn:microsoft.com/office/officeart/2005/8/layout/bProcess3"/>
    <dgm:cxn modelId="{053EA334-D7E3-435F-8ECA-9BE0B864A066}" type="presOf" srcId="{50299BD0-FC4D-452F-AD09-5037DDE2B7A8}" destId="{FF1A2968-6165-4F31-9AD7-E7A53EBE5EEE}" srcOrd="0" destOrd="0" presId="urn:microsoft.com/office/officeart/2005/8/layout/bProcess3"/>
    <dgm:cxn modelId="{0B183440-D5B5-4C53-BA11-BEF2082E2E96}" type="presOf" srcId="{73B56BD6-9C07-450C-9032-7396D463A332}" destId="{ACDED7A4-877F-4D4F-B1D9-A0DB3C38D1D9}" srcOrd="1" destOrd="0" presId="urn:microsoft.com/office/officeart/2005/8/layout/bProcess3"/>
    <dgm:cxn modelId="{FB2E7F64-3321-48A1-9D04-F9743BA31E59}" type="presOf" srcId="{90DB8B46-4538-4ABC-B3AC-AEA0DF4FA414}" destId="{D199E3D4-7204-42C7-B361-CB2B05A34492}" srcOrd="0" destOrd="0" presId="urn:microsoft.com/office/officeart/2005/8/layout/bProcess3"/>
    <dgm:cxn modelId="{5BAEEB65-65D7-4195-8219-0B586937D6EC}" type="presOf" srcId="{15353E7F-9D24-4373-8189-CC968F67221B}" destId="{27839ABB-305C-456A-B0C4-BA9859075D6D}" srcOrd="1" destOrd="0" presId="urn:microsoft.com/office/officeart/2005/8/layout/bProcess3"/>
    <dgm:cxn modelId="{3714AD69-F3C9-40FB-9A5C-F97DC9967D60}" type="presOf" srcId="{D844F7C5-0E70-404B-B720-9FD355CB66C7}" destId="{254FB748-353A-4B19-A43C-01558384C048}" srcOrd="0" destOrd="0" presId="urn:microsoft.com/office/officeart/2005/8/layout/bProcess3"/>
    <dgm:cxn modelId="{F784766A-97AD-4957-867C-E620D2C076F0}" type="presOf" srcId="{9CA50C42-D309-4A71-B71F-ED489CF0B5BC}" destId="{5B3E535E-58C9-4DC0-AD6A-7721EA670AC9}" srcOrd="0" destOrd="0" presId="urn:microsoft.com/office/officeart/2005/8/layout/bProcess3"/>
    <dgm:cxn modelId="{48271D6C-C4DC-423B-B636-87327CA62222}" type="presOf" srcId="{54EB66BB-4FD1-41B6-A5FD-A0F1423102A7}" destId="{EE460B87-23CB-4172-9E1C-7E9F17694CE7}" srcOrd="1" destOrd="0" presId="urn:microsoft.com/office/officeart/2005/8/layout/bProcess3"/>
    <dgm:cxn modelId="{58AC916D-044E-460E-B3FD-7A840E17778E}" type="presOf" srcId="{37EB7682-5E8C-420D-A304-1F72FDCB9A3D}" destId="{9C95957A-D549-4E08-A143-5D9491529C92}" srcOrd="1" destOrd="0" presId="urn:microsoft.com/office/officeart/2005/8/layout/bProcess3"/>
    <dgm:cxn modelId="{BC152F4E-5AEB-4153-B805-048F5E27FC30}" srcId="{90DB8B46-4538-4ABC-B3AC-AEA0DF4FA414}" destId="{69122C80-2860-47D7-91CA-37355AC27263}" srcOrd="5" destOrd="0" parTransId="{CCB86BF9-A56B-436E-AFDC-77A0C918E724}" sibTransId="{91C9C104-BF12-46F2-B780-FA976218C1C0}"/>
    <dgm:cxn modelId="{8704696E-62A7-4700-8B39-86F80D86C2C5}" type="presOf" srcId="{00228B14-8E3C-4C7F-BB75-2D4183B29902}" destId="{D29EB72F-CE7A-46B3-9067-AC13217988FD}" srcOrd="1" destOrd="0" presId="urn:microsoft.com/office/officeart/2005/8/layout/bProcess3"/>
    <dgm:cxn modelId="{BF397974-3B07-459A-BBE9-F0624A0BAFD0}" type="presOf" srcId="{FAD635EE-8597-48E3-8E70-1AD27A5DE73D}" destId="{507C0152-98A0-4C90-B201-D65D2E612E0E}" srcOrd="0" destOrd="0" presId="urn:microsoft.com/office/officeart/2005/8/layout/bProcess3"/>
    <dgm:cxn modelId="{6F42FC54-B2AD-4554-A554-2E4A5EE3FED4}" type="presOf" srcId="{37EB7682-5E8C-420D-A304-1F72FDCB9A3D}" destId="{D2312431-7167-4B9A-A2FC-BBFE12C152EB}" srcOrd="0" destOrd="0" presId="urn:microsoft.com/office/officeart/2005/8/layout/bProcess3"/>
    <dgm:cxn modelId="{522DCE77-0A40-40F2-853F-321644133868}" srcId="{90DB8B46-4538-4ABC-B3AC-AEA0DF4FA414}" destId="{C6EA7FC7-BB03-488D-AB5B-13982182D341}" srcOrd="3" destOrd="0" parTransId="{0D58F828-9B71-4113-A5EE-698E21858C9D}" sibTransId="{73B56BD6-9C07-450C-9032-7396D463A332}"/>
    <dgm:cxn modelId="{D1D70F82-D158-4E8B-8B5C-9B3C32B01670}" type="presOf" srcId="{5A473D3D-40A5-4A08-8F5C-10F434C830B0}" destId="{EF1EC076-9C30-48C5-AA05-56D37CE912E3}" srcOrd="0" destOrd="0" presId="urn:microsoft.com/office/officeart/2005/8/layout/bProcess3"/>
    <dgm:cxn modelId="{50A79C84-4891-4D2C-8D24-1B6610CD2B3F}" type="presOf" srcId="{C6EA7FC7-BB03-488D-AB5B-13982182D341}" destId="{D34514D8-B2B3-4EA4-A44E-906D552A77BB}" srcOrd="0" destOrd="0" presId="urn:microsoft.com/office/officeart/2005/8/layout/bProcess3"/>
    <dgm:cxn modelId="{98220886-CB8A-4B08-B59B-D20E32193896}" srcId="{90DB8B46-4538-4ABC-B3AC-AEA0DF4FA414}" destId="{E6CDB54B-41BB-4A28-B52E-E32060827593}" srcOrd="6" destOrd="0" parTransId="{54C69327-27B6-45BA-A509-0976F8FBE64B}" sibTransId="{15353E7F-9D24-4373-8189-CC968F67221B}"/>
    <dgm:cxn modelId="{80AFEF8B-B8BB-4DC4-B214-CF6953925D7C}" type="presOf" srcId="{A3BE1381-D5DF-4152-83D0-56E98C2B53B8}" destId="{02C771CA-716A-463D-BBB9-75C34472CAC5}" srcOrd="0" destOrd="0" presId="urn:microsoft.com/office/officeart/2005/8/layout/bProcess3"/>
    <dgm:cxn modelId="{23812093-644C-4DCA-BA42-1C4CD7CB73F1}" srcId="{90DB8B46-4538-4ABC-B3AC-AEA0DF4FA414}" destId="{1EDE3EF8-9E51-4A55-B126-654B3415BF76}" srcOrd="4" destOrd="0" parTransId="{CE0CC44C-AD62-4189-B7B5-B96F979B2B09}" sibTransId="{F4AA492B-CF27-4F7D-B6E2-ECDCFCB68273}"/>
    <dgm:cxn modelId="{2EC18296-A89F-431F-8754-94BD51A3CA16}" srcId="{90DB8B46-4538-4ABC-B3AC-AEA0DF4FA414}" destId="{A3BE1381-D5DF-4152-83D0-56E98C2B53B8}" srcOrd="7" destOrd="0" parTransId="{6DFCADA8-03DB-4918-9C17-1F3F479E7210}" sibTransId="{00228B14-8E3C-4C7F-BB75-2D4183B29902}"/>
    <dgm:cxn modelId="{72FE209C-A3B9-4A20-9F3B-84C0347104C2}" type="presOf" srcId="{F4AA492B-CF27-4F7D-B6E2-ECDCFCB68273}" destId="{3249FF01-EB33-4333-8C45-3D383DDA5B20}" srcOrd="0" destOrd="0" presId="urn:microsoft.com/office/officeart/2005/8/layout/bProcess3"/>
    <dgm:cxn modelId="{8055D29E-CDF7-469D-9200-96F2D8C38D23}" type="presOf" srcId="{143C9F3C-FE7A-47CF-83E2-A4C9492823E7}" destId="{D26AE815-717F-4977-8515-2283D8357ACE}" srcOrd="0" destOrd="0" presId="urn:microsoft.com/office/officeart/2005/8/layout/bProcess3"/>
    <dgm:cxn modelId="{153DA99F-E9F3-4D4C-BDE3-C220757DE8A9}" type="presOf" srcId="{73B56BD6-9C07-450C-9032-7396D463A332}" destId="{B3925EB0-5CA0-4FE9-958F-FF53FB50CE53}" srcOrd="0" destOrd="0" presId="urn:microsoft.com/office/officeart/2005/8/layout/bProcess3"/>
    <dgm:cxn modelId="{3727F6A2-5A74-42B1-8DE0-05E15C552B9B}" type="presOf" srcId="{91C9C104-BF12-46F2-B780-FA976218C1C0}" destId="{CBF1DA4D-DF8B-406F-A910-65D331544680}" srcOrd="1" destOrd="0" presId="urn:microsoft.com/office/officeart/2005/8/layout/bProcess3"/>
    <dgm:cxn modelId="{138CC6A6-C02E-4CBE-82F3-E1228A3B1597}" type="presOf" srcId="{47D76523-F819-4D9D-AA19-7046AE3F989C}" destId="{6195B546-4881-4D07-A102-4A5B8CE97879}" srcOrd="0" destOrd="0" presId="urn:microsoft.com/office/officeart/2005/8/layout/bProcess3"/>
    <dgm:cxn modelId="{834077C4-3E0B-4CAC-84C1-42DE5F7815FC}" type="presOf" srcId="{47D76523-F819-4D9D-AA19-7046AE3F989C}" destId="{C889172C-83BB-434F-9AC8-405D8BB377DB}" srcOrd="1" destOrd="0" presId="urn:microsoft.com/office/officeart/2005/8/layout/bProcess3"/>
    <dgm:cxn modelId="{14EF82C5-3EB3-4518-90CE-4A84C491A81B}" srcId="{90DB8B46-4538-4ABC-B3AC-AEA0DF4FA414}" destId="{D844F7C5-0E70-404B-B720-9FD355CB66C7}" srcOrd="9" destOrd="0" parTransId="{72999248-F427-4CE2-B2C8-F50E792092FD}" sibTransId="{F579D3D9-1107-4729-AEE9-B50297914953}"/>
    <dgm:cxn modelId="{88D192C6-585B-4BD3-BB2D-1020271FDF23}" srcId="{90DB8B46-4538-4ABC-B3AC-AEA0DF4FA414}" destId="{5A473D3D-40A5-4A08-8F5C-10F434C830B0}" srcOrd="2" destOrd="0" parTransId="{4C221D3F-9108-49E3-9D7C-1C99B4E28349}" sibTransId="{37EB7682-5E8C-420D-A304-1F72FDCB9A3D}"/>
    <dgm:cxn modelId="{1BF3BDEA-D77F-4079-829B-12C34C4D3536}" type="presOf" srcId="{FAD635EE-8597-48E3-8E70-1AD27A5DE73D}" destId="{24A6EE26-EB78-4AF2-8AA0-8623187E31D7}" srcOrd="1" destOrd="0" presId="urn:microsoft.com/office/officeart/2005/8/layout/bProcess3"/>
    <dgm:cxn modelId="{6E17B2EF-74E4-481D-ADC2-A7086CA6F56B}" srcId="{90DB8B46-4538-4ABC-B3AC-AEA0DF4FA414}" destId="{50299BD0-FC4D-452F-AD09-5037DDE2B7A8}" srcOrd="0" destOrd="0" parTransId="{598F5C4D-6C22-440F-BA3D-80D5CE257359}" sibTransId="{54EB66BB-4FD1-41B6-A5FD-A0F1423102A7}"/>
    <dgm:cxn modelId="{757CD6F1-494F-4595-AC53-AC88632729C3}" type="presOf" srcId="{00228B14-8E3C-4C7F-BB75-2D4183B29902}" destId="{32DC0BAC-C38C-4C54-B6A5-F1E8B912996D}" srcOrd="0" destOrd="0" presId="urn:microsoft.com/office/officeart/2005/8/layout/bProcess3"/>
    <dgm:cxn modelId="{4F5C3EF5-C7F8-4336-9F64-AC07DB91DCEF}" srcId="{90DB8B46-4538-4ABC-B3AC-AEA0DF4FA414}" destId="{9CA50C42-D309-4A71-B71F-ED489CF0B5BC}" srcOrd="8" destOrd="0" parTransId="{65C32652-D2FA-4AA4-8750-C9E1EC3C8398}" sibTransId="{47D76523-F819-4D9D-AA19-7046AE3F989C}"/>
    <dgm:cxn modelId="{C3DF14FA-2B2B-4270-B07C-0E158DD0427B}" type="presOf" srcId="{54EB66BB-4FD1-41B6-A5FD-A0F1423102A7}" destId="{42CA7B45-DA98-440E-8445-C8EDBEC2E083}" srcOrd="0" destOrd="0" presId="urn:microsoft.com/office/officeart/2005/8/layout/bProcess3"/>
    <dgm:cxn modelId="{85E049FE-5BA1-43A9-B1B0-BD46E81009C7}" type="presOf" srcId="{91C9C104-BF12-46F2-B780-FA976218C1C0}" destId="{8FEA10C5-2829-4DC0-B6FB-19AF5211440C}" srcOrd="0" destOrd="0" presId="urn:microsoft.com/office/officeart/2005/8/layout/bProcess3"/>
    <dgm:cxn modelId="{337536FF-542E-443E-9257-0B3142C94E29}" type="presOf" srcId="{15353E7F-9D24-4373-8189-CC968F67221B}" destId="{38F83C22-1DD3-427B-B1F2-68C3C529A871}" srcOrd="0" destOrd="0" presId="urn:microsoft.com/office/officeart/2005/8/layout/bProcess3"/>
    <dgm:cxn modelId="{5873337B-EE6C-4565-8A62-F600AB12848B}" type="presParOf" srcId="{D199E3D4-7204-42C7-B361-CB2B05A34492}" destId="{FF1A2968-6165-4F31-9AD7-E7A53EBE5EEE}" srcOrd="0" destOrd="0" presId="urn:microsoft.com/office/officeart/2005/8/layout/bProcess3"/>
    <dgm:cxn modelId="{C97FD560-5014-43DD-96BA-6BDC7DCEED59}" type="presParOf" srcId="{D199E3D4-7204-42C7-B361-CB2B05A34492}" destId="{42CA7B45-DA98-440E-8445-C8EDBEC2E083}" srcOrd="1" destOrd="0" presId="urn:microsoft.com/office/officeart/2005/8/layout/bProcess3"/>
    <dgm:cxn modelId="{200B40D2-60AF-468A-9E9D-186D150E4ADC}" type="presParOf" srcId="{42CA7B45-DA98-440E-8445-C8EDBEC2E083}" destId="{EE460B87-23CB-4172-9E1C-7E9F17694CE7}" srcOrd="0" destOrd="0" presId="urn:microsoft.com/office/officeart/2005/8/layout/bProcess3"/>
    <dgm:cxn modelId="{14282396-0B39-4EED-ACDF-964A9F3F6A5A}" type="presParOf" srcId="{D199E3D4-7204-42C7-B361-CB2B05A34492}" destId="{D26AE815-717F-4977-8515-2283D8357ACE}" srcOrd="2" destOrd="0" presId="urn:microsoft.com/office/officeart/2005/8/layout/bProcess3"/>
    <dgm:cxn modelId="{782EBF90-FCB1-4AAA-A257-DADA8539BD85}" type="presParOf" srcId="{D199E3D4-7204-42C7-B361-CB2B05A34492}" destId="{507C0152-98A0-4C90-B201-D65D2E612E0E}" srcOrd="3" destOrd="0" presId="urn:microsoft.com/office/officeart/2005/8/layout/bProcess3"/>
    <dgm:cxn modelId="{18CF431F-5279-4FCA-9BD3-41563EDAB265}" type="presParOf" srcId="{507C0152-98A0-4C90-B201-D65D2E612E0E}" destId="{24A6EE26-EB78-4AF2-8AA0-8623187E31D7}" srcOrd="0" destOrd="0" presId="urn:microsoft.com/office/officeart/2005/8/layout/bProcess3"/>
    <dgm:cxn modelId="{4EC816DC-17B0-4771-8F27-5A7B41DEE613}" type="presParOf" srcId="{D199E3D4-7204-42C7-B361-CB2B05A34492}" destId="{EF1EC076-9C30-48C5-AA05-56D37CE912E3}" srcOrd="4" destOrd="0" presId="urn:microsoft.com/office/officeart/2005/8/layout/bProcess3"/>
    <dgm:cxn modelId="{B7C8F771-EDD7-407F-BD02-1309FE80F3FF}" type="presParOf" srcId="{D199E3D4-7204-42C7-B361-CB2B05A34492}" destId="{D2312431-7167-4B9A-A2FC-BBFE12C152EB}" srcOrd="5" destOrd="0" presId="urn:microsoft.com/office/officeart/2005/8/layout/bProcess3"/>
    <dgm:cxn modelId="{EFDCAA69-1FE9-4DD7-9CDA-B91E3AE1456D}" type="presParOf" srcId="{D2312431-7167-4B9A-A2FC-BBFE12C152EB}" destId="{9C95957A-D549-4E08-A143-5D9491529C92}" srcOrd="0" destOrd="0" presId="urn:microsoft.com/office/officeart/2005/8/layout/bProcess3"/>
    <dgm:cxn modelId="{15C792D4-7F8E-4A24-9EB1-9E5FE304F432}" type="presParOf" srcId="{D199E3D4-7204-42C7-B361-CB2B05A34492}" destId="{D34514D8-B2B3-4EA4-A44E-906D552A77BB}" srcOrd="6" destOrd="0" presId="urn:microsoft.com/office/officeart/2005/8/layout/bProcess3"/>
    <dgm:cxn modelId="{EF2C45DA-CCF5-45F8-886A-30FF5D53C007}" type="presParOf" srcId="{D199E3D4-7204-42C7-B361-CB2B05A34492}" destId="{B3925EB0-5CA0-4FE9-958F-FF53FB50CE53}" srcOrd="7" destOrd="0" presId="urn:microsoft.com/office/officeart/2005/8/layout/bProcess3"/>
    <dgm:cxn modelId="{AB945A97-1B00-41EF-8B09-39C21367903F}" type="presParOf" srcId="{B3925EB0-5CA0-4FE9-958F-FF53FB50CE53}" destId="{ACDED7A4-877F-4D4F-B1D9-A0DB3C38D1D9}" srcOrd="0" destOrd="0" presId="urn:microsoft.com/office/officeart/2005/8/layout/bProcess3"/>
    <dgm:cxn modelId="{F02EE30A-1869-4A93-B9C0-2F1A8C3322F9}" type="presParOf" srcId="{D199E3D4-7204-42C7-B361-CB2B05A34492}" destId="{97BF5E19-1E5F-4B64-8F48-07D3B7BFB57E}" srcOrd="8" destOrd="0" presId="urn:microsoft.com/office/officeart/2005/8/layout/bProcess3"/>
    <dgm:cxn modelId="{DD1D2A8F-2435-40ED-B7A9-1632E947AF35}" type="presParOf" srcId="{D199E3D4-7204-42C7-B361-CB2B05A34492}" destId="{3249FF01-EB33-4333-8C45-3D383DDA5B20}" srcOrd="9" destOrd="0" presId="urn:microsoft.com/office/officeart/2005/8/layout/bProcess3"/>
    <dgm:cxn modelId="{68A1DBA6-4EE8-4509-A4BA-A0EF576641C5}" type="presParOf" srcId="{3249FF01-EB33-4333-8C45-3D383DDA5B20}" destId="{C35EDB0C-A6ED-48F7-9BC0-524AD36D924D}" srcOrd="0" destOrd="0" presId="urn:microsoft.com/office/officeart/2005/8/layout/bProcess3"/>
    <dgm:cxn modelId="{68B9A872-8708-4B9C-ACAC-F64BBD937854}" type="presParOf" srcId="{D199E3D4-7204-42C7-B361-CB2B05A34492}" destId="{0C5EDC08-256E-489C-B7BE-312DBF69F215}" srcOrd="10" destOrd="0" presId="urn:microsoft.com/office/officeart/2005/8/layout/bProcess3"/>
    <dgm:cxn modelId="{73690833-BC6D-4223-AD10-56B2E344313E}" type="presParOf" srcId="{D199E3D4-7204-42C7-B361-CB2B05A34492}" destId="{8FEA10C5-2829-4DC0-B6FB-19AF5211440C}" srcOrd="11" destOrd="0" presId="urn:microsoft.com/office/officeart/2005/8/layout/bProcess3"/>
    <dgm:cxn modelId="{2127300B-F8BE-4A17-A1B1-900B97C01692}" type="presParOf" srcId="{8FEA10C5-2829-4DC0-B6FB-19AF5211440C}" destId="{CBF1DA4D-DF8B-406F-A910-65D331544680}" srcOrd="0" destOrd="0" presId="urn:microsoft.com/office/officeart/2005/8/layout/bProcess3"/>
    <dgm:cxn modelId="{AAA45BC7-B84B-4232-874E-CE043020A19D}" type="presParOf" srcId="{D199E3D4-7204-42C7-B361-CB2B05A34492}" destId="{692C335E-0657-4488-A54E-60D787A339D7}" srcOrd="12" destOrd="0" presId="urn:microsoft.com/office/officeart/2005/8/layout/bProcess3"/>
    <dgm:cxn modelId="{35DA70DE-D721-45C2-9A9B-58608D1017CA}" type="presParOf" srcId="{D199E3D4-7204-42C7-B361-CB2B05A34492}" destId="{38F83C22-1DD3-427B-B1F2-68C3C529A871}" srcOrd="13" destOrd="0" presId="urn:microsoft.com/office/officeart/2005/8/layout/bProcess3"/>
    <dgm:cxn modelId="{1E367AF8-4B4F-4158-8A8D-B14F6BCDDA9D}" type="presParOf" srcId="{38F83C22-1DD3-427B-B1F2-68C3C529A871}" destId="{27839ABB-305C-456A-B0C4-BA9859075D6D}" srcOrd="0" destOrd="0" presId="urn:microsoft.com/office/officeart/2005/8/layout/bProcess3"/>
    <dgm:cxn modelId="{3F735ACF-CD2A-438C-AF09-D57E5A9018BB}" type="presParOf" srcId="{D199E3D4-7204-42C7-B361-CB2B05A34492}" destId="{02C771CA-716A-463D-BBB9-75C34472CAC5}" srcOrd="14" destOrd="0" presId="urn:microsoft.com/office/officeart/2005/8/layout/bProcess3"/>
    <dgm:cxn modelId="{81F4B460-999C-4456-8228-0675202FAFF8}" type="presParOf" srcId="{D199E3D4-7204-42C7-B361-CB2B05A34492}" destId="{32DC0BAC-C38C-4C54-B6A5-F1E8B912996D}" srcOrd="15" destOrd="0" presId="urn:microsoft.com/office/officeart/2005/8/layout/bProcess3"/>
    <dgm:cxn modelId="{6032CF6E-5EF6-425A-AA20-3B6CB054C181}" type="presParOf" srcId="{32DC0BAC-C38C-4C54-B6A5-F1E8B912996D}" destId="{D29EB72F-CE7A-46B3-9067-AC13217988FD}" srcOrd="0" destOrd="0" presId="urn:microsoft.com/office/officeart/2005/8/layout/bProcess3"/>
    <dgm:cxn modelId="{5EA250ED-5C27-4510-AF55-C2E8465AD3C9}" type="presParOf" srcId="{D199E3D4-7204-42C7-B361-CB2B05A34492}" destId="{5B3E535E-58C9-4DC0-AD6A-7721EA670AC9}" srcOrd="16" destOrd="0" presId="urn:microsoft.com/office/officeart/2005/8/layout/bProcess3"/>
    <dgm:cxn modelId="{0458B7D7-E6C3-4EEA-9D91-F29CB36F126D}" type="presParOf" srcId="{D199E3D4-7204-42C7-B361-CB2B05A34492}" destId="{6195B546-4881-4D07-A102-4A5B8CE97879}" srcOrd="17" destOrd="0" presId="urn:microsoft.com/office/officeart/2005/8/layout/bProcess3"/>
    <dgm:cxn modelId="{2CE2EF42-37D7-4BBB-9DA7-C2E16015653C}" type="presParOf" srcId="{6195B546-4881-4D07-A102-4A5B8CE97879}" destId="{C889172C-83BB-434F-9AC8-405D8BB377DB}" srcOrd="0" destOrd="0" presId="urn:microsoft.com/office/officeart/2005/8/layout/bProcess3"/>
    <dgm:cxn modelId="{30BF1DA9-B082-4404-827D-85806431E8BB}" type="presParOf" srcId="{D199E3D4-7204-42C7-B361-CB2B05A34492}" destId="{254FB748-353A-4B19-A43C-01558384C048}" srcOrd="18"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CA7B45-DA98-440E-8445-C8EDBEC2E083}">
      <dsp:nvSpPr>
        <dsp:cNvPr id="0" name=""/>
        <dsp:cNvSpPr/>
      </dsp:nvSpPr>
      <dsp:spPr>
        <a:xfrm>
          <a:off x="1168634"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1084" y="628300"/>
        <a:ext cx="13447" cy="2689"/>
      </dsp:txXfrm>
    </dsp:sp>
    <dsp:sp modelId="{FF1A2968-6165-4F31-9AD7-E7A53EBE5EEE}">
      <dsp:nvSpPr>
        <dsp:cNvPr id="0" name=""/>
        <dsp:cNvSpPr/>
      </dsp:nvSpPr>
      <dsp:spPr>
        <a:xfrm>
          <a:off x="1091"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Identify Inputs from various sources</a:t>
          </a:r>
        </a:p>
      </dsp:txBody>
      <dsp:txXfrm>
        <a:off x="1091" y="278842"/>
        <a:ext cx="1169342" cy="701605"/>
      </dsp:txXfrm>
    </dsp:sp>
    <dsp:sp modelId="{507C0152-98A0-4C90-B201-D65D2E612E0E}">
      <dsp:nvSpPr>
        <dsp:cNvPr id="0" name=""/>
        <dsp:cNvSpPr/>
      </dsp:nvSpPr>
      <dsp:spPr>
        <a:xfrm>
          <a:off x="2606925"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9376" y="628300"/>
        <a:ext cx="13447" cy="2689"/>
      </dsp:txXfrm>
    </dsp:sp>
    <dsp:sp modelId="{D26AE815-717F-4977-8515-2283D8357ACE}">
      <dsp:nvSpPr>
        <dsp:cNvPr id="0" name=""/>
        <dsp:cNvSpPr/>
      </dsp:nvSpPr>
      <dsp:spPr>
        <a:xfrm>
          <a:off x="1439383"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Determine changes to be made in the QMS</a:t>
          </a:r>
        </a:p>
      </dsp:txBody>
      <dsp:txXfrm>
        <a:off x="1439383" y="278842"/>
        <a:ext cx="1169342" cy="701605"/>
      </dsp:txXfrm>
    </dsp:sp>
    <dsp:sp modelId="{D2312431-7167-4B9A-A2FC-BBFE12C152EB}">
      <dsp:nvSpPr>
        <dsp:cNvPr id="0" name=""/>
        <dsp:cNvSpPr/>
      </dsp:nvSpPr>
      <dsp:spPr>
        <a:xfrm>
          <a:off x="4045216" y="583925"/>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667" y="628300"/>
        <a:ext cx="13447" cy="2689"/>
      </dsp:txXfrm>
    </dsp:sp>
    <dsp:sp modelId="{EF1EC076-9C30-48C5-AA05-56D37CE912E3}">
      <dsp:nvSpPr>
        <dsp:cNvPr id="0" name=""/>
        <dsp:cNvSpPr/>
      </dsp:nvSpPr>
      <dsp:spPr>
        <a:xfrm>
          <a:off x="2877674"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Update PEG Action Plan</a:t>
          </a:r>
        </a:p>
      </dsp:txBody>
      <dsp:txXfrm>
        <a:off x="2877674" y="278842"/>
        <a:ext cx="1169342" cy="701605"/>
      </dsp:txXfrm>
    </dsp:sp>
    <dsp:sp modelId="{B3925EB0-5CA0-4FE9-958F-FF53FB50CE53}">
      <dsp:nvSpPr>
        <dsp:cNvPr id="0" name=""/>
        <dsp:cNvSpPr/>
      </dsp:nvSpPr>
      <dsp:spPr>
        <a:xfrm>
          <a:off x="585762" y="978648"/>
          <a:ext cx="4314874" cy="238348"/>
        </a:xfrm>
        <a:custGeom>
          <a:avLst/>
          <a:gdLst/>
          <a:ahLst/>
          <a:cxnLst/>
          <a:rect l="0" t="0" r="0" b="0"/>
          <a:pathLst>
            <a:path>
              <a:moveTo>
                <a:pt x="4314874" y="0"/>
              </a:moveTo>
              <a:lnTo>
                <a:pt x="4314874" y="136274"/>
              </a:lnTo>
              <a:lnTo>
                <a:pt x="0" y="136274"/>
              </a:lnTo>
              <a:lnTo>
                <a:pt x="0" y="23834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35118" y="1096478"/>
        <a:ext cx="216162" cy="2689"/>
      </dsp:txXfrm>
    </dsp:sp>
    <dsp:sp modelId="{D34514D8-B2B3-4EA4-A44E-906D552A77BB}">
      <dsp:nvSpPr>
        <dsp:cNvPr id="0" name=""/>
        <dsp:cNvSpPr/>
      </dsp:nvSpPr>
      <dsp:spPr>
        <a:xfrm>
          <a:off x="4315965" y="278842"/>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Update Release Plan for PEG</a:t>
          </a:r>
        </a:p>
      </dsp:txBody>
      <dsp:txXfrm>
        <a:off x="4315965" y="278842"/>
        <a:ext cx="1169342" cy="701605"/>
      </dsp:txXfrm>
    </dsp:sp>
    <dsp:sp modelId="{3249FF01-EB33-4333-8C45-3D383DDA5B20}">
      <dsp:nvSpPr>
        <dsp:cNvPr id="0" name=""/>
        <dsp:cNvSpPr/>
      </dsp:nvSpPr>
      <dsp:spPr>
        <a:xfrm>
          <a:off x="1168634"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1084" y="1598855"/>
        <a:ext cx="13447" cy="2689"/>
      </dsp:txXfrm>
    </dsp:sp>
    <dsp:sp modelId="{97BF5E19-1E5F-4B64-8F48-07D3B7BFB57E}">
      <dsp:nvSpPr>
        <dsp:cNvPr id="0" name=""/>
        <dsp:cNvSpPr/>
      </dsp:nvSpPr>
      <dsp:spPr>
        <a:xfrm>
          <a:off x="1091"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Make changes as appropriate to the QMS</a:t>
          </a:r>
        </a:p>
      </dsp:txBody>
      <dsp:txXfrm>
        <a:off x="1091" y="1249397"/>
        <a:ext cx="1169342" cy="701605"/>
      </dsp:txXfrm>
    </dsp:sp>
    <dsp:sp modelId="{8FEA10C5-2829-4DC0-B6FB-19AF5211440C}">
      <dsp:nvSpPr>
        <dsp:cNvPr id="0" name=""/>
        <dsp:cNvSpPr/>
      </dsp:nvSpPr>
      <dsp:spPr>
        <a:xfrm>
          <a:off x="2606925"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9376" y="1598855"/>
        <a:ext cx="13447" cy="2689"/>
      </dsp:txXfrm>
    </dsp:sp>
    <dsp:sp modelId="{0C5EDC08-256E-489C-B7BE-312DBF69F215}">
      <dsp:nvSpPr>
        <dsp:cNvPr id="0" name=""/>
        <dsp:cNvSpPr/>
      </dsp:nvSpPr>
      <dsp:spPr>
        <a:xfrm>
          <a:off x="1439383"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Verify if all inputs have been addressed. Iterate as needed.</a:t>
          </a:r>
        </a:p>
      </dsp:txBody>
      <dsp:txXfrm>
        <a:off x="1439383" y="1249397"/>
        <a:ext cx="1169342" cy="701605"/>
      </dsp:txXfrm>
    </dsp:sp>
    <dsp:sp modelId="{38F83C22-1DD3-427B-B1F2-68C3C529A871}">
      <dsp:nvSpPr>
        <dsp:cNvPr id="0" name=""/>
        <dsp:cNvSpPr/>
      </dsp:nvSpPr>
      <dsp:spPr>
        <a:xfrm>
          <a:off x="4045216" y="1554480"/>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667" y="1598855"/>
        <a:ext cx="13447" cy="2689"/>
      </dsp:txXfrm>
    </dsp:sp>
    <dsp:sp modelId="{692C335E-0657-4488-A54E-60D787A339D7}">
      <dsp:nvSpPr>
        <dsp:cNvPr id="0" name=""/>
        <dsp:cNvSpPr/>
      </dsp:nvSpPr>
      <dsp:spPr>
        <a:xfrm>
          <a:off x="2877674"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Update status of the Inputs</a:t>
          </a:r>
        </a:p>
      </dsp:txBody>
      <dsp:txXfrm>
        <a:off x="2877674" y="1249397"/>
        <a:ext cx="1169342" cy="701605"/>
      </dsp:txXfrm>
    </dsp:sp>
    <dsp:sp modelId="{32DC0BAC-C38C-4C54-B6A5-F1E8B912996D}">
      <dsp:nvSpPr>
        <dsp:cNvPr id="0" name=""/>
        <dsp:cNvSpPr/>
      </dsp:nvSpPr>
      <dsp:spPr>
        <a:xfrm>
          <a:off x="585762" y="1949202"/>
          <a:ext cx="4314874" cy="238348"/>
        </a:xfrm>
        <a:custGeom>
          <a:avLst/>
          <a:gdLst/>
          <a:ahLst/>
          <a:cxnLst/>
          <a:rect l="0" t="0" r="0" b="0"/>
          <a:pathLst>
            <a:path>
              <a:moveTo>
                <a:pt x="4314874" y="0"/>
              </a:moveTo>
              <a:lnTo>
                <a:pt x="4314874" y="136274"/>
              </a:lnTo>
              <a:lnTo>
                <a:pt x="0" y="136274"/>
              </a:lnTo>
              <a:lnTo>
                <a:pt x="0" y="23834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35118" y="2067032"/>
        <a:ext cx="216162" cy="2689"/>
      </dsp:txXfrm>
    </dsp:sp>
    <dsp:sp modelId="{02C771CA-716A-463D-BBB9-75C34472CAC5}">
      <dsp:nvSpPr>
        <dsp:cNvPr id="0" name=""/>
        <dsp:cNvSpPr/>
      </dsp:nvSpPr>
      <dsp:spPr>
        <a:xfrm>
          <a:off x="4315965" y="1249397"/>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QMS Pre-Release Audit (for Major Release)</a:t>
          </a:r>
        </a:p>
      </dsp:txBody>
      <dsp:txXfrm>
        <a:off x="4315965" y="1249397"/>
        <a:ext cx="1169342" cy="701605"/>
      </dsp:txXfrm>
    </dsp:sp>
    <dsp:sp modelId="{6195B546-4881-4D07-A102-4A5B8CE97879}">
      <dsp:nvSpPr>
        <dsp:cNvPr id="0" name=""/>
        <dsp:cNvSpPr/>
      </dsp:nvSpPr>
      <dsp:spPr>
        <a:xfrm>
          <a:off x="1168634" y="2525034"/>
          <a:ext cx="238348" cy="91440"/>
        </a:xfrm>
        <a:custGeom>
          <a:avLst/>
          <a:gdLst/>
          <a:ahLst/>
          <a:cxnLst/>
          <a:rect l="0" t="0" r="0" b="0"/>
          <a:pathLst>
            <a:path>
              <a:moveTo>
                <a:pt x="0" y="45720"/>
              </a:moveTo>
              <a:lnTo>
                <a:pt x="23834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1084" y="2569409"/>
        <a:ext cx="13447" cy="2689"/>
      </dsp:txXfrm>
    </dsp:sp>
    <dsp:sp modelId="{5B3E535E-58C9-4DC0-AD6A-7721EA670AC9}">
      <dsp:nvSpPr>
        <dsp:cNvPr id="0" name=""/>
        <dsp:cNvSpPr/>
      </dsp:nvSpPr>
      <dsp:spPr>
        <a:xfrm>
          <a:off x="1091" y="2219951"/>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QMS release activities and Release</a:t>
          </a:r>
        </a:p>
      </dsp:txBody>
      <dsp:txXfrm>
        <a:off x="1091" y="2219951"/>
        <a:ext cx="1169342" cy="701605"/>
      </dsp:txXfrm>
    </dsp:sp>
    <dsp:sp modelId="{254FB748-353A-4B19-A43C-01558384C048}">
      <dsp:nvSpPr>
        <dsp:cNvPr id="0" name=""/>
        <dsp:cNvSpPr/>
      </dsp:nvSpPr>
      <dsp:spPr>
        <a:xfrm>
          <a:off x="1439383" y="2219951"/>
          <a:ext cx="1169342" cy="7016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Update action plan and release plan with actual dates</a:t>
          </a:r>
        </a:p>
      </dsp:txBody>
      <dsp:txXfrm>
        <a:off x="1439383" y="2219951"/>
        <a:ext cx="1169342" cy="7016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Organization Process Focus involves developing and maintaining an understanding of the organization's and projects' processes and coordinating the activities to assess, develop, maintain, and improve these processes.</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3.xml><?xml version="1.0" encoding="utf-8"?>
<ds:datastoreItem xmlns:ds="http://schemas.openxmlformats.org/officeDocument/2006/customXml" ds:itemID="{473611F3-2F3E-4402-BF97-CA1E1AD2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6.xml><?xml version="1.0" encoding="utf-8"?>
<ds:datastoreItem xmlns:ds="http://schemas.openxmlformats.org/officeDocument/2006/customXml" ds:itemID="{5C49F413-0B27-4E47-AB9A-BE2D9BD2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751</TotalTime>
  <Pages>13</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Process Improvement Procedure</vt:lpstr>
    </vt:vector>
  </TitlesOfParts>
  <Company>GENUS INNOVATION LIMITED</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Improvement Procedure</dc:title>
  <dc:creator>Genus</dc:creator>
  <cp:lastModifiedBy>Vaibhav Garg</cp:lastModifiedBy>
  <cp:revision>83</cp:revision>
  <cp:lastPrinted>2001-03-01T10:01:00Z</cp:lastPrinted>
  <dcterms:created xsi:type="dcterms:W3CDTF">2010-12-28T07:33:00Z</dcterms:created>
  <dcterms:modified xsi:type="dcterms:W3CDTF">2022-03-11T11:17:00Z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