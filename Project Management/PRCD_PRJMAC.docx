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1887194"/>
        <w:docPartObj>
          <w:docPartGallery w:val="Cover Pages"/>
          <w:docPartUnique/>
        </w:docPartObj>
      </w:sdtPr>
      <w:sdtEndPr>
        <w:rPr>
          <w:rFonts w:ascii="Calibri" w:eastAsia="Times New Roman" w:hAnsi="Calibri" w:cs="Times New Roman"/>
          <w:caps w:val="0"/>
        </w:rPr>
      </w:sdtEndPr>
      <w:sdtContent>
        <w:tbl>
          <w:tblPr>
            <w:tblW w:w="5000" w:type="pct"/>
            <w:jc w:val="center"/>
            <w:tblLook w:val="04A0" w:firstRow="1" w:lastRow="0" w:firstColumn="1" w:lastColumn="0" w:noHBand="0" w:noVBand="1"/>
          </w:tblPr>
          <w:tblGrid>
            <w:gridCol w:w="9576"/>
          </w:tblGrid>
          <w:tr w:rsidR="004B4664" w14:paraId="5BBDFCE3"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61B79AE4" w14:textId="77777777" w:rsidR="004B4664" w:rsidRDefault="00115FD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GENUS INNOVATION LIMITED</w:t>
                    </w:r>
                  </w:p>
                </w:tc>
              </w:sdtContent>
            </w:sdt>
          </w:tr>
          <w:tr w:rsidR="004B4664" w14:paraId="3E80CD10"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229B6510" w14:textId="77777777" w:rsidR="004B4664" w:rsidRDefault="008F797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Monitoring and Control Procedure</w:t>
                    </w:r>
                  </w:p>
                </w:tc>
              </w:sdtContent>
            </w:sdt>
          </w:tr>
          <w:tr w:rsidR="004B4664" w14:paraId="4DAF50EE" w14:textId="77777777">
            <w:trPr>
              <w:trHeight w:val="720"/>
              <w:jc w:val="center"/>
            </w:trPr>
            <w:tc>
              <w:tcPr>
                <w:tcW w:w="5000" w:type="pct"/>
                <w:tcBorders>
                  <w:top w:val="single" w:sz="4" w:space="0" w:color="4F81BD" w:themeColor="accent1"/>
                </w:tcBorders>
                <w:vAlign w:val="center"/>
              </w:tcPr>
              <w:p w14:paraId="6E47A5C4" w14:textId="77777777" w:rsidR="004B4664" w:rsidRPr="00DD074F" w:rsidRDefault="00155F2B">
                <w:pPr>
                  <w:pStyle w:val="NoSpacing"/>
                  <w:jc w:val="center"/>
                  <w:rPr>
                    <w:rFonts w:asciiTheme="majorHAnsi" w:eastAsiaTheme="majorEastAsia" w:hAnsiTheme="majorHAnsi" w:cstheme="majorBidi"/>
                  </w:rPr>
                </w:pPr>
                <w:fldSimple w:instr=" FILENAME   \* MERGEFORMAT ">
                  <w:r w:rsidR="00DD074F" w:rsidRPr="00DD074F">
                    <w:rPr>
                      <w:rFonts w:asciiTheme="majorHAnsi" w:eastAsiaTheme="majorEastAsia" w:hAnsiTheme="majorHAnsi" w:cstheme="majorBidi"/>
                      <w:noProof/>
                    </w:rPr>
                    <w:t>PRCD_PRJMAC</w:t>
                  </w:r>
                  <w:r w:rsidR="00DD074F" w:rsidRPr="00DD074F">
                    <w:rPr>
                      <w:noProof/>
                    </w:rPr>
                    <w:t>.docx</w:t>
                  </w:r>
                </w:fldSimple>
              </w:p>
            </w:tc>
          </w:tr>
          <w:tr w:rsidR="004B4664" w14:paraId="4C621B81" w14:textId="77777777">
            <w:trPr>
              <w:trHeight w:val="360"/>
              <w:jc w:val="center"/>
            </w:trPr>
            <w:tc>
              <w:tcPr>
                <w:tcW w:w="5000" w:type="pct"/>
                <w:vAlign w:val="center"/>
              </w:tcPr>
              <w:p w14:paraId="59C096B2" w14:textId="77777777" w:rsidR="004B4664" w:rsidRDefault="004B4664">
                <w:pPr>
                  <w:pStyle w:val="NoSpacing"/>
                  <w:jc w:val="center"/>
                </w:pPr>
              </w:p>
            </w:tc>
          </w:tr>
          <w:tr w:rsidR="004B4664" w14:paraId="4BCD4F98"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6AC612D4" w14:textId="77777777" w:rsidR="004B4664" w:rsidRDefault="008F7972">
                    <w:pPr>
                      <w:pStyle w:val="NoSpacing"/>
                      <w:jc w:val="center"/>
                      <w:rPr>
                        <w:b/>
                        <w:bCs/>
                      </w:rPr>
                    </w:pPr>
                    <w:r>
                      <w:rPr>
                        <w:b/>
                        <w:bCs/>
                      </w:rPr>
                      <w:t>Genus</w:t>
                    </w:r>
                  </w:p>
                </w:tc>
              </w:sdtContent>
            </w:sdt>
          </w:tr>
        </w:tbl>
        <w:p w14:paraId="1E73485F" w14:textId="77777777" w:rsidR="004B4664" w:rsidRDefault="004B4664"/>
        <w:p w14:paraId="47AC294C" w14:textId="77777777" w:rsidR="004B4664" w:rsidRDefault="004B4664"/>
        <w:tbl>
          <w:tblPr>
            <w:tblpPr w:leftFromText="187" w:rightFromText="187" w:horzAnchor="margin" w:tblpXSpec="center" w:tblpYSpec="bottom"/>
            <w:tblW w:w="5000" w:type="pct"/>
            <w:tblLook w:val="04A0" w:firstRow="1" w:lastRow="0" w:firstColumn="1" w:lastColumn="0" w:noHBand="0" w:noVBand="1"/>
          </w:tblPr>
          <w:tblGrid>
            <w:gridCol w:w="9576"/>
          </w:tblGrid>
          <w:tr w:rsidR="004B4664" w14:paraId="01F5B844"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32B918B5" w14:textId="77777777" w:rsidR="004B4664" w:rsidRDefault="00485758" w:rsidP="002F1D13">
                    <w:pPr>
                      <w:pStyle w:val="NoSpacing"/>
                    </w:pPr>
                    <w:r>
                      <w:t>This procedure covers monitor</w:t>
                    </w:r>
                    <w:r w:rsidR="002F1D13">
                      <w:t>ing</w:t>
                    </w:r>
                    <w:r>
                      <w:t xml:space="preserve"> and control</w:t>
                    </w:r>
                    <w:r w:rsidR="002F1D13">
                      <w:t>ling</w:t>
                    </w:r>
                    <w:r>
                      <w:t xml:space="preserve"> the progress of a project</w:t>
                    </w:r>
                    <w:r w:rsidR="002F1D13">
                      <w:t>. This</w:t>
                    </w:r>
                    <w:r>
                      <w:t xml:space="preserve"> includes </w:t>
                    </w:r>
                    <w:r w:rsidR="002F1D13">
                      <w:t>Senior M</w:t>
                    </w:r>
                    <w:r>
                      <w:t xml:space="preserve">anagement </w:t>
                    </w:r>
                    <w:r w:rsidR="002F1D13">
                      <w:t>R</w:t>
                    </w:r>
                    <w:r>
                      <w:t xml:space="preserve">eviews, </w:t>
                    </w:r>
                    <w:r w:rsidR="002F1D13">
                      <w:t>Milestone R</w:t>
                    </w:r>
                    <w:r>
                      <w:t xml:space="preserve">eviews, </w:t>
                    </w:r>
                    <w:r w:rsidR="002F1D13">
                      <w:t>P</w:t>
                    </w:r>
                    <w:r>
                      <w:t xml:space="preserve">roject </w:t>
                    </w:r>
                    <w:r w:rsidR="002F1D13">
                      <w:t>S</w:t>
                    </w:r>
                    <w:r>
                      <w:t xml:space="preserve">tatus </w:t>
                    </w:r>
                    <w:r w:rsidR="002F1D13">
                      <w:t>R</w:t>
                    </w:r>
                    <w:r>
                      <w:t xml:space="preserve">eviews, communicating </w:t>
                    </w:r>
                    <w:r w:rsidR="002F1D13">
                      <w:t>Status, and determining needed C</w:t>
                    </w:r>
                    <w:r>
                      <w:t xml:space="preserve">orrective </w:t>
                    </w:r>
                    <w:r w:rsidR="002F1D13">
                      <w:t>A</w:t>
                    </w:r>
                    <w:r>
                      <w:t>ctions</w:t>
                    </w:r>
                    <w:r w:rsidR="002F1D13">
                      <w:t>.</w:t>
                    </w:r>
                  </w:p>
                </w:tc>
              </w:sdtContent>
            </w:sdt>
          </w:tr>
        </w:tbl>
        <w:p w14:paraId="4AAABA61" w14:textId="77777777" w:rsidR="004B4664" w:rsidRDefault="004B4664"/>
        <w:p w14:paraId="12BD057E" w14:textId="77777777" w:rsidR="004B4664" w:rsidRDefault="004B4664">
          <w:pPr>
            <w:spacing w:after="0" w:line="240" w:lineRule="auto"/>
          </w:pPr>
          <w:r>
            <w:br w:type="page"/>
          </w:r>
        </w:p>
      </w:sdtContent>
    </w:sdt>
    <w:sdt>
      <w:sdtPr>
        <w:rPr>
          <w:rFonts w:ascii="Calibri" w:hAnsi="Calibri"/>
          <w:b w:val="0"/>
          <w:bCs w:val="0"/>
          <w:color w:val="auto"/>
          <w:sz w:val="22"/>
          <w:szCs w:val="22"/>
        </w:rPr>
        <w:id w:val="-1846631393"/>
        <w:docPartObj>
          <w:docPartGallery w:val="Table of Contents"/>
          <w:docPartUnique/>
        </w:docPartObj>
      </w:sdtPr>
      <w:sdtEndPr>
        <w:rPr>
          <w:noProof/>
        </w:rPr>
      </w:sdtEndPr>
      <w:sdtContent>
        <w:p w14:paraId="78886C9D" w14:textId="77777777" w:rsidR="004B4664" w:rsidRDefault="004B4664">
          <w:pPr>
            <w:pStyle w:val="TOCHeading"/>
          </w:pPr>
          <w:r>
            <w:t>Contents</w:t>
          </w:r>
        </w:p>
        <w:p w14:paraId="24BBCBEE" w14:textId="77777777" w:rsidR="00267426" w:rsidRDefault="00AA104B">
          <w:pPr>
            <w:pStyle w:val="TOC1"/>
            <w:tabs>
              <w:tab w:val="right" w:leader="dot" w:pos="9350"/>
            </w:tabs>
            <w:rPr>
              <w:rFonts w:asciiTheme="minorHAnsi" w:eastAsiaTheme="minorEastAsia" w:hAnsiTheme="minorHAnsi" w:cstheme="minorBidi"/>
              <w:noProof/>
              <w:lang w:bidi="ar-SA"/>
            </w:rPr>
          </w:pPr>
          <w:r>
            <w:fldChar w:fldCharType="begin"/>
          </w:r>
          <w:r w:rsidR="004B4664">
            <w:instrText xml:space="preserve"> TOC \o "1-3" \h \z \u </w:instrText>
          </w:r>
          <w:r>
            <w:fldChar w:fldCharType="separate"/>
          </w:r>
          <w:hyperlink w:anchor="_Toc435699941" w:history="1">
            <w:r w:rsidR="00267426" w:rsidRPr="00F97F27">
              <w:rPr>
                <w:rStyle w:val="Hyperlink"/>
                <w:noProof/>
              </w:rPr>
              <w:t>Overview</w:t>
            </w:r>
            <w:r w:rsidR="00267426">
              <w:rPr>
                <w:noProof/>
                <w:webHidden/>
              </w:rPr>
              <w:tab/>
            </w:r>
            <w:r w:rsidR="00267426">
              <w:rPr>
                <w:noProof/>
                <w:webHidden/>
              </w:rPr>
              <w:fldChar w:fldCharType="begin"/>
            </w:r>
            <w:r w:rsidR="00267426">
              <w:rPr>
                <w:noProof/>
                <w:webHidden/>
              </w:rPr>
              <w:instrText xml:space="preserve"> PAGEREF _Toc435699941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14:paraId="538B3DE7" w14:textId="77777777" w:rsidR="00267426" w:rsidRDefault="00E41998">
          <w:pPr>
            <w:pStyle w:val="TOC1"/>
            <w:tabs>
              <w:tab w:val="right" w:leader="dot" w:pos="9350"/>
            </w:tabs>
            <w:rPr>
              <w:rFonts w:asciiTheme="minorHAnsi" w:eastAsiaTheme="minorEastAsia" w:hAnsiTheme="minorHAnsi" w:cstheme="minorBidi"/>
              <w:noProof/>
              <w:lang w:bidi="ar-SA"/>
            </w:rPr>
          </w:pPr>
          <w:hyperlink w:anchor="_Toc435699942" w:history="1">
            <w:r w:rsidR="00267426" w:rsidRPr="00F97F27">
              <w:rPr>
                <w:rStyle w:val="Hyperlink"/>
                <w:noProof/>
              </w:rPr>
              <w:t>Objective</w:t>
            </w:r>
            <w:r w:rsidR="00267426">
              <w:rPr>
                <w:noProof/>
                <w:webHidden/>
              </w:rPr>
              <w:tab/>
            </w:r>
            <w:r w:rsidR="00267426">
              <w:rPr>
                <w:noProof/>
                <w:webHidden/>
              </w:rPr>
              <w:fldChar w:fldCharType="begin"/>
            </w:r>
            <w:r w:rsidR="00267426">
              <w:rPr>
                <w:noProof/>
                <w:webHidden/>
              </w:rPr>
              <w:instrText xml:space="preserve"> PAGEREF _Toc435699942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14:paraId="1FD2BBF5" w14:textId="77777777" w:rsidR="00267426" w:rsidRDefault="00E41998">
          <w:pPr>
            <w:pStyle w:val="TOC1"/>
            <w:tabs>
              <w:tab w:val="right" w:leader="dot" w:pos="9350"/>
            </w:tabs>
            <w:rPr>
              <w:rFonts w:asciiTheme="minorHAnsi" w:eastAsiaTheme="minorEastAsia" w:hAnsiTheme="minorHAnsi" w:cstheme="minorBidi"/>
              <w:noProof/>
              <w:lang w:bidi="ar-SA"/>
            </w:rPr>
          </w:pPr>
          <w:hyperlink w:anchor="_Toc435699943" w:history="1">
            <w:r w:rsidR="00267426" w:rsidRPr="00F97F27">
              <w:rPr>
                <w:rStyle w:val="Hyperlink"/>
                <w:noProof/>
              </w:rPr>
              <w:t>Scope</w:t>
            </w:r>
            <w:r w:rsidR="00267426">
              <w:rPr>
                <w:noProof/>
                <w:webHidden/>
              </w:rPr>
              <w:tab/>
            </w:r>
            <w:r w:rsidR="00267426">
              <w:rPr>
                <w:noProof/>
                <w:webHidden/>
              </w:rPr>
              <w:fldChar w:fldCharType="begin"/>
            </w:r>
            <w:r w:rsidR="00267426">
              <w:rPr>
                <w:noProof/>
                <w:webHidden/>
              </w:rPr>
              <w:instrText xml:space="preserve"> PAGEREF _Toc435699943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14:paraId="72817533" w14:textId="77777777" w:rsidR="00267426" w:rsidRDefault="00E41998">
          <w:pPr>
            <w:pStyle w:val="TOC1"/>
            <w:tabs>
              <w:tab w:val="right" w:leader="dot" w:pos="9350"/>
            </w:tabs>
            <w:rPr>
              <w:rFonts w:asciiTheme="minorHAnsi" w:eastAsiaTheme="minorEastAsia" w:hAnsiTheme="minorHAnsi" w:cstheme="minorBidi"/>
              <w:noProof/>
              <w:lang w:bidi="ar-SA"/>
            </w:rPr>
          </w:pPr>
          <w:hyperlink w:anchor="_Toc435699944" w:history="1">
            <w:r w:rsidR="00267426" w:rsidRPr="00F97F27">
              <w:rPr>
                <w:rStyle w:val="Hyperlink"/>
                <w:noProof/>
              </w:rPr>
              <w:t>Inputs</w:t>
            </w:r>
            <w:r w:rsidR="00267426">
              <w:rPr>
                <w:noProof/>
                <w:webHidden/>
              </w:rPr>
              <w:tab/>
            </w:r>
            <w:r w:rsidR="00267426">
              <w:rPr>
                <w:noProof/>
                <w:webHidden/>
              </w:rPr>
              <w:fldChar w:fldCharType="begin"/>
            </w:r>
            <w:r w:rsidR="00267426">
              <w:rPr>
                <w:noProof/>
                <w:webHidden/>
              </w:rPr>
              <w:instrText xml:space="preserve"> PAGEREF _Toc435699944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14:paraId="6B7A2581" w14:textId="77777777" w:rsidR="00267426" w:rsidRDefault="00E41998">
          <w:pPr>
            <w:pStyle w:val="TOC1"/>
            <w:tabs>
              <w:tab w:val="right" w:leader="dot" w:pos="9350"/>
            </w:tabs>
            <w:rPr>
              <w:rFonts w:asciiTheme="minorHAnsi" w:eastAsiaTheme="minorEastAsia" w:hAnsiTheme="minorHAnsi" w:cstheme="minorBidi"/>
              <w:noProof/>
              <w:lang w:bidi="ar-SA"/>
            </w:rPr>
          </w:pPr>
          <w:hyperlink w:anchor="_Toc435699945" w:history="1">
            <w:r w:rsidR="00267426" w:rsidRPr="00F97F27">
              <w:rPr>
                <w:rStyle w:val="Hyperlink"/>
                <w:noProof/>
              </w:rPr>
              <w:t>Entry Criteria/Triggers</w:t>
            </w:r>
            <w:r w:rsidR="00267426">
              <w:rPr>
                <w:noProof/>
                <w:webHidden/>
              </w:rPr>
              <w:tab/>
            </w:r>
            <w:r w:rsidR="00267426">
              <w:rPr>
                <w:noProof/>
                <w:webHidden/>
              </w:rPr>
              <w:fldChar w:fldCharType="begin"/>
            </w:r>
            <w:r w:rsidR="00267426">
              <w:rPr>
                <w:noProof/>
                <w:webHidden/>
              </w:rPr>
              <w:instrText xml:space="preserve"> PAGEREF _Toc435699945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14:paraId="47FDA8FE" w14:textId="77777777" w:rsidR="00267426" w:rsidRDefault="00E41998">
          <w:pPr>
            <w:pStyle w:val="TOC1"/>
            <w:tabs>
              <w:tab w:val="right" w:leader="dot" w:pos="9350"/>
            </w:tabs>
            <w:rPr>
              <w:rFonts w:asciiTheme="minorHAnsi" w:eastAsiaTheme="minorEastAsia" w:hAnsiTheme="minorHAnsi" w:cstheme="minorBidi"/>
              <w:noProof/>
              <w:lang w:bidi="ar-SA"/>
            </w:rPr>
          </w:pPr>
          <w:hyperlink w:anchor="_Toc435699946" w:history="1">
            <w:r w:rsidR="00267426" w:rsidRPr="00F97F27">
              <w:rPr>
                <w:rStyle w:val="Hyperlink"/>
                <w:noProof/>
              </w:rPr>
              <w:t>Tasks</w:t>
            </w:r>
            <w:r w:rsidR="00267426">
              <w:rPr>
                <w:noProof/>
                <w:webHidden/>
              </w:rPr>
              <w:tab/>
            </w:r>
            <w:r w:rsidR="00267426">
              <w:rPr>
                <w:noProof/>
                <w:webHidden/>
              </w:rPr>
              <w:fldChar w:fldCharType="begin"/>
            </w:r>
            <w:r w:rsidR="00267426">
              <w:rPr>
                <w:noProof/>
                <w:webHidden/>
              </w:rPr>
              <w:instrText xml:space="preserve"> PAGEREF _Toc435699946 \h </w:instrText>
            </w:r>
            <w:r w:rsidR="00267426">
              <w:rPr>
                <w:noProof/>
                <w:webHidden/>
              </w:rPr>
            </w:r>
            <w:r w:rsidR="00267426">
              <w:rPr>
                <w:noProof/>
                <w:webHidden/>
              </w:rPr>
              <w:fldChar w:fldCharType="separate"/>
            </w:r>
            <w:r w:rsidR="00267426">
              <w:rPr>
                <w:noProof/>
                <w:webHidden/>
              </w:rPr>
              <w:t>2</w:t>
            </w:r>
            <w:r w:rsidR="00267426">
              <w:rPr>
                <w:noProof/>
                <w:webHidden/>
              </w:rPr>
              <w:fldChar w:fldCharType="end"/>
            </w:r>
          </w:hyperlink>
        </w:p>
        <w:p w14:paraId="6948FE19" w14:textId="77777777" w:rsidR="00267426" w:rsidRDefault="00E41998">
          <w:pPr>
            <w:pStyle w:val="TOC1"/>
            <w:tabs>
              <w:tab w:val="right" w:leader="dot" w:pos="9350"/>
            </w:tabs>
            <w:rPr>
              <w:rFonts w:asciiTheme="minorHAnsi" w:eastAsiaTheme="minorEastAsia" w:hAnsiTheme="minorHAnsi" w:cstheme="minorBidi"/>
              <w:noProof/>
              <w:lang w:bidi="ar-SA"/>
            </w:rPr>
          </w:pPr>
          <w:hyperlink w:anchor="_Toc435699947" w:history="1">
            <w:r w:rsidR="00267426" w:rsidRPr="00F97F27">
              <w:rPr>
                <w:rStyle w:val="Hyperlink"/>
                <w:noProof/>
              </w:rPr>
              <w:t>Verification</w:t>
            </w:r>
            <w:r w:rsidR="00267426">
              <w:rPr>
                <w:noProof/>
                <w:webHidden/>
              </w:rPr>
              <w:tab/>
            </w:r>
            <w:r w:rsidR="00267426">
              <w:rPr>
                <w:noProof/>
                <w:webHidden/>
              </w:rPr>
              <w:fldChar w:fldCharType="begin"/>
            </w:r>
            <w:r w:rsidR="00267426">
              <w:rPr>
                <w:noProof/>
                <w:webHidden/>
              </w:rPr>
              <w:instrText xml:space="preserve"> PAGEREF _Toc435699947 \h </w:instrText>
            </w:r>
            <w:r w:rsidR="00267426">
              <w:rPr>
                <w:noProof/>
                <w:webHidden/>
              </w:rPr>
            </w:r>
            <w:r w:rsidR="00267426">
              <w:rPr>
                <w:noProof/>
                <w:webHidden/>
              </w:rPr>
              <w:fldChar w:fldCharType="separate"/>
            </w:r>
            <w:r w:rsidR="00267426">
              <w:rPr>
                <w:noProof/>
                <w:webHidden/>
              </w:rPr>
              <w:t>7</w:t>
            </w:r>
            <w:r w:rsidR="00267426">
              <w:rPr>
                <w:noProof/>
                <w:webHidden/>
              </w:rPr>
              <w:fldChar w:fldCharType="end"/>
            </w:r>
          </w:hyperlink>
        </w:p>
        <w:p w14:paraId="3048FF84" w14:textId="77777777" w:rsidR="00267426" w:rsidRDefault="00E41998">
          <w:pPr>
            <w:pStyle w:val="TOC1"/>
            <w:tabs>
              <w:tab w:val="right" w:leader="dot" w:pos="9350"/>
            </w:tabs>
            <w:rPr>
              <w:rFonts w:asciiTheme="minorHAnsi" w:eastAsiaTheme="minorEastAsia" w:hAnsiTheme="minorHAnsi" w:cstheme="minorBidi"/>
              <w:noProof/>
              <w:lang w:bidi="ar-SA"/>
            </w:rPr>
          </w:pPr>
          <w:hyperlink w:anchor="_Toc435699948" w:history="1">
            <w:r w:rsidR="00267426" w:rsidRPr="00F97F27">
              <w:rPr>
                <w:rStyle w:val="Hyperlink"/>
                <w:noProof/>
              </w:rPr>
              <w:t>Guidelines</w:t>
            </w:r>
            <w:r w:rsidR="00267426">
              <w:rPr>
                <w:noProof/>
                <w:webHidden/>
              </w:rPr>
              <w:tab/>
            </w:r>
            <w:r w:rsidR="00267426">
              <w:rPr>
                <w:noProof/>
                <w:webHidden/>
              </w:rPr>
              <w:fldChar w:fldCharType="begin"/>
            </w:r>
            <w:r w:rsidR="00267426">
              <w:rPr>
                <w:noProof/>
                <w:webHidden/>
              </w:rPr>
              <w:instrText xml:space="preserve"> PAGEREF _Toc435699948 \h </w:instrText>
            </w:r>
            <w:r w:rsidR="00267426">
              <w:rPr>
                <w:noProof/>
                <w:webHidden/>
              </w:rPr>
            </w:r>
            <w:r w:rsidR="00267426">
              <w:rPr>
                <w:noProof/>
                <w:webHidden/>
              </w:rPr>
              <w:fldChar w:fldCharType="separate"/>
            </w:r>
            <w:r w:rsidR="00267426">
              <w:rPr>
                <w:noProof/>
                <w:webHidden/>
              </w:rPr>
              <w:t>7</w:t>
            </w:r>
            <w:r w:rsidR="00267426">
              <w:rPr>
                <w:noProof/>
                <w:webHidden/>
              </w:rPr>
              <w:fldChar w:fldCharType="end"/>
            </w:r>
          </w:hyperlink>
        </w:p>
        <w:p w14:paraId="7B7F3D25" w14:textId="77777777" w:rsidR="00267426" w:rsidRDefault="00E41998">
          <w:pPr>
            <w:pStyle w:val="TOC1"/>
            <w:tabs>
              <w:tab w:val="right" w:leader="dot" w:pos="9350"/>
            </w:tabs>
            <w:rPr>
              <w:rFonts w:asciiTheme="minorHAnsi" w:eastAsiaTheme="minorEastAsia" w:hAnsiTheme="minorHAnsi" w:cstheme="minorBidi"/>
              <w:noProof/>
              <w:lang w:bidi="ar-SA"/>
            </w:rPr>
          </w:pPr>
          <w:hyperlink w:anchor="_Toc435699949" w:history="1">
            <w:r w:rsidR="00267426" w:rsidRPr="00F97F27">
              <w:rPr>
                <w:rStyle w:val="Hyperlink"/>
                <w:noProof/>
              </w:rPr>
              <w:t>Applicable Measurements</w:t>
            </w:r>
            <w:r w:rsidR="00267426">
              <w:rPr>
                <w:noProof/>
                <w:webHidden/>
              </w:rPr>
              <w:tab/>
            </w:r>
            <w:r w:rsidR="00267426">
              <w:rPr>
                <w:noProof/>
                <w:webHidden/>
              </w:rPr>
              <w:fldChar w:fldCharType="begin"/>
            </w:r>
            <w:r w:rsidR="00267426">
              <w:rPr>
                <w:noProof/>
                <w:webHidden/>
              </w:rPr>
              <w:instrText xml:space="preserve"> PAGEREF _Toc435699949 \h </w:instrText>
            </w:r>
            <w:r w:rsidR="00267426">
              <w:rPr>
                <w:noProof/>
                <w:webHidden/>
              </w:rPr>
            </w:r>
            <w:r w:rsidR="00267426">
              <w:rPr>
                <w:noProof/>
                <w:webHidden/>
              </w:rPr>
              <w:fldChar w:fldCharType="separate"/>
            </w:r>
            <w:r w:rsidR="00267426">
              <w:rPr>
                <w:noProof/>
                <w:webHidden/>
              </w:rPr>
              <w:t>7</w:t>
            </w:r>
            <w:r w:rsidR="00267426">
              <w:rPr>
                <w:noProof/>
                <w:webHidden/>
              </w:rPr>
              <w:fldChar w:fldCharType="end"/>
            </w:r>
          </w:hyperlink>
        </w:p>
        <w:p w14:paraId="5B59BE9C" w14:textId="77777777" w:rsidR="00267426" w:rsidRDefault="00E41998">
          <w:pPr>
            <w:pStyle w:val="TOC1"/>
            <w:tabs>
              <w:tab w:val="right" w:leader="dot" w:pos="9350"/>
            </w:tabs>
            <w:rPr>
              <w:rFonts w:asciiTheme="minorHAnsi" w:eastAsiaTheme="minorEastAsia" w:hAnsiTheme="minorHAnsi" w:cstheme="minorBidi"/>
              <w:noProof/>
              <w:lang w:bidi="ar-SA"/>
            </w:rPr>
          </w:pPr>
          <w:hyperlink w:anchor="_Toc435699950" w:history="1">
            <w:r w:rsidR="00267426" w:rsidRPr="00F97F27">
              <w:rPr>
                <w:rStyle w:val="Hyperlink"/>
                <w:noProof/>
              </w:rPr>
              <w:t>Exit Criteria/Outputs</w:t>
            </w:r>
            <w:r w:rsidR="00267426">
              <w:rPr>
                <w:noProof/>
                <w:webHidden/>
              </w:rPr>
              <w:tab/>
            </w:r>
            <w:r w:rsidR="00267426">
              <w:rPr>
                <w:noProof/>
                <w:webHidden/>
              </w:rPr>
              <w:fldChar w:fldCharType="begin"/>
            </w:r>
            <w:r w:rsidR="00267426">
              <w:rPr>
                <w:noProof/>
                <w:webHidden/>
              </w:rPr>
              <w:instrText xml:space="preserve"> PAGEREF _Toc435699950 \h </w:instrText>
            </w:r>
            <w:r w:rsidR="00267426">
              <w:rPr>
                <w:noProof/>
                <w:webHidden/>
              </w:rPr>
            </w:r>
            <w:r w:rsidR="00267426">
              <w:rPr>
                <w:noProof/>
                <w:webHidden/>
              </w:rPr>
              <w:fldChar w:fldCharType="separate"/>
            </w:r>
            <w:r w:rsidR="00267426">
              <w:rPr>
                <w:noProof/>
                <w:webHidden/>
              </w:rPr>
              <w:t>7</w:t>
            </w:r>
            <w:r w:rsidR="00267426">
              <w:rPr>
                <w:noProof/>
                <w:webHidden/>
              </w:rPr>
              <w:fldChar w:fldCharType="end"/>
            </w:r>
          </w:hyperlink>
        </w:p>
        <w:p w14:paraId="1CF23E6A" w14:textId="77777777" w:rsidR="004B4664" w:rsidRDefault="00AA104B">
          <w:r>
            <w:rPr>
              <w:b/>
              <w:bCs/>
              <w:noProof/>
            </w:rPr>
            <w:fldChar w:fldCharType="end"/>
          </w:r>
        </w:p>
      </w:sdtContent>
    </w:sdt>
    <w:p w14:paraId="145136E3" w14:textId="77777777" w:rsidR="00DD074F" w:rsidRDefault="00DD074F">
      <w:pPr>
        <w:spacing w:after="0" w:line="240" w:lineRule="auto"/>
        <w:rPr>
          <w:rFonts w:ascii="Cambria" w:hAnsi="Cambria"/>
          <w:b/>
          <w:bCs/>
          <w:color w:val="365F91"/>
          <w:sz w:val="28"/>
          <w:szCs w:val="28"/>
        </w:rPr>
      </w:pPr>
      <w:r>
        <w:br w:type="page"/>
      </w:r>
    </w:p>
    <w:p w14:paraId="0AB355CB" w14:textId="77777777" w:rsidR="00DD3E86" w:rsidRDefault="00260ACF">
      <w:pPr>
        <w:pStyle w:val="Heading1"/>
      </w:pPr>
      <w:bookmarkStart w:id="0" w:name="_Toc435699941"/>
      <w:r>
        <w:lastRenderedPageBreak/>
        <w:t>Overview</w:t>
      </w:r>
      <w:bookmarkEnd w:id="0"/>
    </w:p>
    <w:p w14:paraId="1CEF107C" w14:textId="77777777" w:rsidR="00FF7D11" w:rsidRDefault="002F1D13" w:rsidP="00DD3E86">
      <w:r>
        <w:t>This procedure covers monitoring and controlling the progress of a project. This includes Senior Management Reviews, Milestone Reviews, Project</w:t>
      </w:r>
      <w:r w:rsidR="007D0069">
        <w:t xml:space="preserve"> Status Reviews, communicating s</w:t>
      </w:r>
      <w:r>
        <w:t>tatus, and determining needed Corrective Actions.</w:t>
      </w:r>
    </w:p>
    <w:p w14:paraId="1A582051" w14:textId="77777777" w:rsidR="00B81986" w:rsidRDefault="00260ACF">
      <w:pPr>
        <w:pStyle w:val="Heading1"/>
      </w:pPr>
      <w:bookmarkStart w:id="1" w:name="_Toc435699942"/>
      <w:r>
        <w:t>Objective</w:t>
      </w:r>
      <w:bookmarkEnd w:id="1"/>
    </w:p>
    <w:p w14:paraId="41DC90E7" w14:textId="77777777" w:rsidR="009E4678" w:rsidRPr="009E4678" w:rsidRDefault="00DD3E86" w:rsidP="009E4678">
      <w:r>
        <w:t xml:space="preserve">To provide an objective analysis of the progress of a </w:t>
      </w:r>
      <w:r w:rsidR="002F1D13">
        <w:t>P</w:t>
      </w:r>
      <w:r>
        <w:t>roject and to take corrective action when per</w:t>
      </w:r>
      <w:r w:rsidR="00EF7390">
        <w:t>formance deviates significantly</w:t>
      </w:r>
    </w:p>
    <w:p w14:paraId="45AFC0B7" w14:textId="77777777" w:rsidR="00B81986" w:rsidRDefault="00260ACF">
      <w:pPr>
        <w:pStyle w:val="Heading1"/>
      </w:pPr>
      <w:bookmarkStart w:id="2" w:name="_Toc435699943"/>
      <w:r>
        <w:t>Scope</w:t>
      </w:r>
      <w:bookmarkEnd w:id="2"/>
    </w:p>
    <w:p w14:paraId="0280FB4F" w14:textId="77777777" w:rsidR="009813B3" w:rsidRDefault="009813B3" w:rsidP="009813B3">
      <w:r>
        <w:t>This process applies to all development Projects.</w:t>
      </w:r>
    </w:p>
    <w:p w14:paraId="2935BC79" w14:textId="77777777" w:rsidR="005E2C3B" w:rsidRDefault="00FE5FE1" w:rsidP="000352E3">
      <w:pPr>
        <w:pStyle w:val="Heading1"/>
      </w:pPr>
      <w:bookmarkStart w:id="3" w:name="_Toc435699944"/>
      <w:r>
        <w:t>Inputs</w:t>
      </w:r>
      <w:bookmarkEnd w:id="3"/>
    </w:p>
    <w:p w14:paraId="0D8C3F56" w14:textId="77777777" w:rsidR="007705AB" w:rsidRDefault="002F1D13" w:rsidP="007705AB">
      <w:pPr>
        <w:pStyle w:val="ListParagraph"/>
        <w:numPr>
          <w:ilvl w:val="0"/>
          <w:numId w:val="42"/>
        </w:numPr>
      </w:pPr>
      <w:r>
        <w:t xml:space="preserve">Baselined </w:t>
      </w:r>
      <w:r w:rsidR="009E4678">
        <w:t xml:space="preserve">Project </w:t>
      </w:r>
      <w:r w:rsidR="007705AB">
        <w:t>Plan</w:t>
      </w:r>
    </w:p>
    <w:p w14:paraId="58667466" w14:textId="77777777" w:rsidR="007705AB" w:rsidRDefault="007705AB" w:rsidP="002B4435">
      <w:pPr>
        <w:pStyle w:val="ListParagraph"/>
        <w:numPr>
          <w:ilvl w:val="0"/>
          <w:numId w:val="42"/>
        </w:numPr>
      </w:pPr>
      <w:r>
        <w:t>Risk Matrix</w:t>
      </w:r>
    </w:p>
    <w:p w14:paraId="6D8C42B2" w14:textId="77777777" w:rsidR="007705AB" w:rsidRDefault="007705AB" w:rsidP="002B4435">
      <w:pPr>
        <w:pStyle w:val="ListParagraph"/>
        <w:numPr>
          <w:ilvl w:val="0"/>
          <w:numId w:val="42"/>
        </w:numPr>
      </w:pPr>
      <w:r>
        <w:t>Change Requests</w:t>
      </w:r>
    </w:p>
    <w:p w14:paraId="38E7981B" w14:textId="77777777" w:rsidR="007705AB" w:rsidRDefault="00EB0276" w:rsidP="002B4435">
      <w:pPr>
        <w:pStyle w:val="ListParagraph"/>
        <w:numPr>
          <w:ilvl w:val="0"/>
          <w:numId w:val="42"/>
        </w:numPr>
      </w:pPr>
      <w:r>
        <w:t xml:space="preserve">Issues and </w:t>
      </w:r>
      <w:r w:rsidR="007705AB">
        <w:t>Action</w:t>
      </w:r>
      <w:r w:rsidR="00DB52F3">
        <w:t>s</w:t>
      </w:r>
    </w:p>
    <w:p w14:paraId="27C31DF3" w14:textId="77777777" w:rsidR="007705AB" w:rsidRDefault="007705AB" w:rsidP="002B4435">
      <w:pPr>
        <w:pStyle w:val="ListParagraph"/>
        <w:numPr>
          <w:ilvl w:val="0"/>
          <w:numId w:val="42"/>
        </w:numPr>
      </w:pPr>
      <w:r>
        <w:t xml:space="preserve">Measurement </w:t>
      </w:r>
      <w:r w:rsidR="00DD074F">
        <w:t>P</w:t>
      </w:r>
      <w:r>
        <w:t>lan</w:t>
      </w:r>
    </w:p>
    <w:p w14:paraId="0360BA77" w14:textId="77777777" w:rsidR="00C17641" w:rsidRPr="009E4678" w:rsidRDefault="00C17641" w:rsidP="002B4435">
      <w:pPr>
        <w:pStyle w:val="ListParagraph"/>
        <w:numPr>
          <w:ilvl w:val="0"/>
          <w:numId w:val="42"/>
        </w:numPr>
      </w:pPr>
      <w:r>
        <w:t>Measurement Data Reports</w:t>
      </w:r>
    </w:p>
    <w:p w14:paraId="30DE09C6" w14:textId="77777777" w:rsidR="00B81986" w:rsidRDefault="00260ACF" w:rsidP="005239E7">
      <w:pPr>
        <w:pStyle w:val="Heading1"/>
      </w:pPr>
      <w:bookmarkStart w:id="4" w:name="_Toc435699945"/>
      <w:r>
        <w:t>Entry Criteria/</w:t>
      </w:r>
      <w:r w:rsidR="00AC63B5">
        <w:t>Triggers</w:t>
      </w:r>
      <w:bookmarkEnd w:id="4"/>
    </w:p>
    <w:p w14:paraId="5129C0A7" w14:textId="77777777" w:rsidR="002F1D13" w:rsidRDefault="00FE36E4" w:rsidP="007C6995">
      <w:pPr>
        <w:pStyle w:val="ListParagraph"/>
        <w:numPr>
          <w:ilvl w:val="0"/>
          <w:numId w:val="55"/>
        </w:numPr>
      </w:pPr>
      <w:r>
        <w:t>Approved</w:t>
      </w:r>
      <w:r w:rsidR="009E4678">
        <w:t xml:space="preserve"> Project Plan</w:t>
      </w:r>
    </w:p>
    <w:p w14:paraId="49D0AAB2" w14:textId="77777777" w:rsidR="00760C89" w:rsidRDefault="00760C89" w:rsidP="00760C89">
      <w:pPr>
        <w:pStyle w:val="ListParagraph"/>
        <w:numPr>
          <w:ilvl w:val="0"/>
          <w:numId w:val="55"/>
        </w:numPr>
      </w:pPr>
      <w:r>
        <w:t xml:space="preserve">The practitioners have undergone QMS </w:t>
      </w:r>
      <w:commentRangeStart w:id="5"/>
      <w:r>
        <w:t>trainings</w:t>
      </w:r>
      <w:commentRangeEnd w:id="5"/>
      <w:r w:rsidR="005578F7">
        <w:rPr>
          <w:rStyle w:val="CommentReference"/>
        </w:rPr>
        <w:commentReference w:id="5"/>
      </w:r>
      <w:r>
        <w:t xml:space="preserve"> with focus on performing their processes.</w:t>
      </w:r>
    </w:p>
    <w:p w14:paraId="65315B4F" w14:textId="77777777" w:rsidR="00A8794C" w:rsidRDefault="00706EE8" w:rsidP="007C6995">
      <w:pPr>
        <w:pStyle w:val="Heading1"/>
      </w:pPr>
      <w:bookmarkStart w:id="6" w:name="_Toc435699946"/>
      <w:r>
        <w:t>Tasks</w:t>
      </w:r>
      <w:bookmarkEnd w:id="6"/>
    </w:p>
    <w:tbl>
      <w:tblPr>
        <w:tblStyle w:val="LightList-Accent1"/>
        <w:tblW w:w="974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Look w:val="04A0" w:firstRow="1" w:lastRow="0" w:firstColumn="1" w:lastColumn="0" w:noHBand="0" w:noVBand="1"/>
      </w:tblPr>
      <w:tblGrid>
        <w:gridCol w:w="1096"/>
        <w:gridCol w:w="6521"/>
        <w:gridCol w:w="2126"/>
        <w:tblGridChange w:id="7">
          <w:tblGrid>
            <w:gridCol w:w="1096"/>
            <w:gridCol w:w="6521"/>
            <w:gridCol w:w="2126"/>
          </w:tblGrid>
        </w:tblGridChange>
      </w:tblGrid>
      <w:tr w:rsidR="007950A1" w:rsidRPr="00260ACF" w14:paraId="7A0F90A1" w14:textId="77777777" w:rsidTr="00602F7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96" w:type="dxa"/>
          </w:tcPr>
          <w:p w14:paraId="3188CE13" w14:textId="77777777" w:rsidR="00260ACF" w:rsidRPr="00260ACF" w:rsidRDefault="0043750A" w:rsidP="00B81986">
            <w:r>
              <w:t>Sr.</w:t>
            </w:r>
            <w:r w:rsidR="002F1D13">
              <w:t xml:space="preserve"> </w:t>
            </w:r>
            <w:r>
              <w:t>No</w:t>
            </w:r>
          </w:p>
        </w:tc>
        <w:tc>
          <w:tcPr>
            <w:tcW w:w="6521" w:type="dxa"/>
          </w:tcPr>
          <w:p w14:paraId="685689B7"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Task</w:t>
            </w:r>
          </w:p>
        </w:tc>
        <w:tc>
          <w:tcPr>
            <w:tcW w:w="2126" w:type="dxa"/>
          </w:tcPr>
          <w:p w14:paraId="5AEE1103" w14:textId="77777777" w:rsidR="00260ACF" w:rsidRPr="00260ACF" w:rsidRDefault="00260ACF" w:rsidP="00B81986">
            <w:pPr>
              <w:cnfStyle w:val="100000000000" w:firstRow="1" w:lastRow="0" w:firstColumn="0" w:lastColumn="0" w:oddVBand="0" w:evenVBand="0" w:oddHBand="0" w:evenHBand="0" w:firstRowFirstColumn="0" w:firstRowLastColumn="0" w:lastRowFirstColumn="0" w:lastRowLastColumn="0"/>
            </w:pPr>
            <w:r>
              <w:t>Owner/Role</w:t>
            </w:r>
          </w:p>
        </w:tc>
      </w:tr>
      <w:tr w:rsidR="00333DAF" w:rsidRPr="00260ACF" w14:paraId="07ABB01A" w14:textId="77777777" w:rsidTr="00602F7C">
        <w:trPr>
          <w:cnfStyle w:val="000000100000" w:firstRow="0" w:lastRow="0" w:firstColumn="0" w:lastColumn="0" w:oddVBand="0" w:evenVBand="0" w:oddHBand="1" w:evenHBand="0" w:firstRowFirstColumn="0" w:firstRowLastColumn="0" w:lastRowFirstColumn="0" w:lastRowLastColumn="0"/>
          <w:ins w:id="8" w:author="Vaibhav Garg" w:date="2022-03-12T10:30:00Z"/>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4A6B8F44" w14:textId="77777777" w:rsidR="00333DAF" w:rsidRDefault="00333DAF" w:rsidP="007705AB">
            <w:pPr>
              <w:pStyle w:val="ListParagraph"/>
              <w:rPr>
                <w:ins w:id="9" w:author="Vaibhav Garg" w:date="2022-03-12T10:30:00Z"/>
              </w:rPr>
            </w:pPr>
          </w:p>
        </w:tc>
        <w:tc>
          <w:tcPr>
            <w:tcW w:w="6521" w:type="dxa"/>
            <w:shd w:val="clear" w:color="auto" w:fill="B8CCE4" w:themeFill="accent1" w:themeFillTint="66"/>
          </w:tcPr>
          <w:p w14:paraId="1B63EE69" w14:textId="66146B47" w:rsidR="00333DAF" w:rsidRDefault="00333DAF" w:rsidP="008E3640">
            <w:pPr>
              <w:cnfStyle w:val="000000100000" w:firstRow="0" w:lastRow="0" w:firstColumn="0" w:lastColumn="0" w:oddVBand="0" w:evenVBand="0" w:oddHBand="1" w:evenHBand="0" w:firstRowFirstColumn="0" w:firstRowLastColumn="0" w:lastRowFirstColumn="0" w:lastRowLastColumn="0"/>
              <w:rPr>
                <w:ins w:id="10" w:author="Vaibhav Garg" w:date="2022-03-12T10:30:00Z"/>
                <w:b/>
              </w:rPr>
            </w:pPr>
            <w:ins w:id="11" w:author="Vaibhav Garg" w:date="2022-03-12T10:30:00Z">
              <w:r>
                <w:rPr>
                  <w:b/>
                </w:rPr>
                <w:t>Update Project Status</w:t>
              </w:r>
            </w:ins>
          </w:p>
        </w:tc>
        <w:tc>
          <w:tcPr>
            <w:tcW w:w="2126" w:type="dxa"/>
            <w:shd w:val="clear" w:color="auto" w:fill="B8CCE4" w:themeFill="accent1" w:themeFillTint="66"/>
          </w:tcPr>
          <w:p w14:paraId="63BDE94A" w14:textId="77777777" w:rsidR="00333DAF" w:rsidRPr="00260ACF" w:rsidRDefault="00333DAF" w:rsidP="00B81986">
            <w:pPr>
              <w:cnfStyle w:val="000000100000" w:firstRow="0" w:lastRow="0" w:firstColumn="0" w:lastColumn="0" w:oddVBand="0" w:evenVBand="0" w:oddHBand="1" w:evenHBand="0" w:firstRowFirstColumn="0" w:firstRowLastColumn="0" w:lastRowFirstColumn="0" w:lastRowLastColumn="0"/>
              <w:rPr>
                <w:ins w:id="12" w:author="Vaibhav Garg" w:date="2022-03-12T10:30:00Z"/>
              </w:rPr>
            </w:pPr>
          </w:p>
        </w:tc>
      </w:tr>
      <w:tr w:rsidR="00333DAF" w:rsidRPr="00260ACF" w14:paraId="382DCC95" w14:textId="77777777" w:rsidTr="00C6068B">
        <w:tblPrEx>
          <w:tblW w:w="974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PrExChange w:id="13" w:author="Vaibhav Garg" w:date="2022-03-12T10:32:00Z">
            <w:tblPrEx>
              <w:tblW w:w="9743" w:type="dxa"/>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PrEx>
          </w:tblPrExChange>
        </w:tblPrEx>
        <w:trPr>
          <w:ins w:id="14" w:author="Vaibhav Garg" w:date="2022-03-12T10:31:00Z"/>
        </w:trPr>
        <w:tc>
          <w:tcPr>
            <w:cnfStyle w:val="001000000000" w:firstRow="0" w:lastRow="0" w:firstColumn="1" w:lastColumn="0" w:oddVBand="0" w:evenVBand="0" w:oddHBand="0" w:evenHBand="0" w:firstRowFirstColumn="0" w:firstRowLastColumn="0" w:lastRowFirstColumn="0" w:lastRowLastColumn="0"/>
            <w:tcW w:w="1096" w:type="dxa"/>
            <w:shd w:val="clear" w:color="auto" w:fill="FFFFFF" w:themeFill="background1"/>
            <w:tcPrChange w:id="15" w:author="Vaibhav Garg" w:date="2022-03-12T10:32:00Z">
              <w:tcPr>
                <w:tcW w:w="1096" w:type="dxa"/>
                <w:shd w:val="clear" w:color="auto" w:fill="B8CCE4" w:themeFill="accent1" w:themeFillTint="66"/>
              </w:tcPr>
            </w:tcPrChange>
          </w:tcPr>
          <w:p w14:paraId="62D5E96A" w14:textId="018ECF2C" w:rsidR="00333DAF" w:rsidRDefault="00333DAF">
            <w:pPr>
              <w:pStyle w:val="ListParagraph"/>
              <w:numPr>
                <w:ilvl w:val="0"/>
                <w:numId w:val="57"/>
              </w:numPr>
              <w:rPr>
                <w:ins w:id="16" w:author="Vaibhav Garg" w:date="2022-03-12T10:31:00Z"/>
                <w:b w:val="0"/>
                <w:bCs w:val="0"/>
              </w:rPr>
              <w:pPrChange w:id="17" w:author="Vaibhav Garg" w:date="2022-03-12T10:31:00Z">
                <w:pPr>
                  <w:pStyle w:val="ListParagraph"/>
                </w:pPr>
              </w:pPrChange>
            </w:pPr>
          </w:p>
        </w:tc>
        <w:tc>
          <w:tcPr>
            <w:tcW w:w="6521" w:type="dxa"/>
            <w:shd w:val="clear" w:color="auto" w:fill="FFFFFF" w:themeFill="background1"/>
            <w:tcPrChange w:id="18" w:author="Vaibhav Garg" w:date="2022-03-12T10:32:00Z">
              <w:tcPr>
                <w:tcW w:w="6521" w:type="dxa"/>
                <w:shd w:val="clear" w:color="auto" w:fill="B8CCE4" w:themeFill="accent1" w:themeFillTint="66"/>
              </w:tcPr>
            </w:tcPrChange>
          </w:tcPr>
          <w:p w14:paraId="793BF969" w14:textId="2EBA24ED" w:rsidR="00333DAF" w:rsidRDefault="00C6068B" w:rsidP="00333DAF">
            <w:pPr>
              <w:cnfStyle w:val="000000000000" w:firstRow="0" w:lastRow="0" w:firstColumn="0" w:lastColumn="0" w:oddVBand="0" w:evenVBand="0" w:oddHBand="0" w:evenHBand="0" w:firstRowFirstColumn="0" w:firstRowLastColumn="0" w:lastRowFirstColumn="0" w:lastRowLastColumn="0"/>
              <w:rPr>
                <w:ins w:id="19" w:author="Vaibhav Garg" w:date="2022-03-12T10:33:00Z"/>
                <w:b/>
              </w:rPr>
            </w:pPr>
            <w:ins w:id="20" w:author="Vaibhav Garg" w:date="2022-03-12T10:32:00Z">
              <w:r>
                <w:rPr>
                  <w:b/>
                </w:rPr>
                <w:t>T</w:t>
              </w:r>
            </w:ins>
            <w:ins w:id="21" w:author="Vaibhav Garg" w:date="2022-03-12T10:33:00Z">
              <w:r>
                <w:rPr>
                  <w:b/>
                </w:rPr>
                <w:t>imesheet</w:t>
              </w:r>
            </w:ins>
          </w:p>
          <w:p w14:paraId="3627643A" w14:textId="77777777" w:rsidR="00C6068B" w:rsidRDefault="00C6068B" w:rsidP="00333DAF">
            <w:pPr>
              <w:cnfStyle w:val="000000000000" w:firstRow="0" w:lastRow="0" w:firstColumn="0" w:lastColumn="0" w:oddVBand="0" w:evenVBand="0" w:oddHBand="0" w:evenHBand="0" w:firstRowFirstColumn="0" w:firstRowLastColumn="0" w:lastRowFirstColumn="0" w:lastRowLastColumn="0"/>
              <w:rPr>
                <w:ins w:id="22" w:author="Vaibhav Garg" w:date="2022-03-12T10:33:00Z"/>
                <w:b/>
              </w:rPr>
            </w:pPr>
          </w:p>
          <w:p w14:paraId="43687F9E" w14:textId="64E134F9" w:rsidR="00C6068B" w:rsidRDefault="00C6068B" w:rsidP="00333DAF">
            <w:pPr>
              <w:cnfStyle w:val="000000000000" w:firstRow="0" w:lastRow="0" w:firstColumn="0" w:lastColumn="0" w:oddVBand="0" w:evenVBand="0" w:oddHBand="0" w:evenHBand="0" w:firstRowFirstColumn="0" w:firstRowLastColumn="0" w:lastRowFirstColumn="0" w:lastRowLastColumn="0"/>
              <w:rPr>
                <w:ins w:id="23" w:author="Vaibhav Garg" w:date="2022-03-12T10:31:00Z"/>
                <w:b/>
              </w:rPr>
            </w:pPr>
            <w:ins w:id="24" w:author="Vaibhav Garg" w:date="2022-03-12T10:33:00Z">
              <w:r>
                <w:rPr>
                  <w:b/>
                </w:rPr>
                <w:t>Task approval</w:t>
              </w:r>
            </w:ins>
          </w:p>
        </w:tc>
        <w:tc>
          <w:tcPr>
            <w:tcW w:w="2126" w:type="dxa"/>
            <w:shd w:val="clear" w:color="auto" w:fill="FFFFFF" w:themeFill="background1"/>
            <w:tcPrChange w:id="25" w:author="Vaibhav Garg" w:date="2022-03-12T10:32:00Z">
              <w:tcPr>
                <w:tcW w:w="2126" w:type="dxa"/>
                <w:shd w:val="clear" w:color="auto" w:fill="B8CCE4" w:themeFill="accent1" w:themeFillTint="66"/>
              </w:tcPr>
            </w:tcPrChange>
          </w:tcPr>
          <w:p w14:paraId="1AF4B0C2" w14:textId="4D5957F3" w:rsidR="00333DAF" w:rsidRPr="00260ACF" w:rsidRDefault="00333DAF" w:rsidP="00333DAF">
            <w:pPr>
              <w:cnfStyle w:val="000000000000" w:firstRow="0" w:lastRow="0" w:firstColumn="0" w:lastColumn="0" w:oddVBand="0" w:evenVBand="0" w:oddHBand="0" w:evenHBand="0" w:firstRowFirstColumn="0" w:firstRowLastColumn="0" w:lastRowFirstColumn="0" w:lastRowLastColumn="0"/>
              <w:rPr>
                <w:ins w:id="26" w:author="Vaibhav Garg" w:date="2022-03-12T10:31:00Z"/>
              </w:rPr>
            </w:pPr>
            <w:ins w:id="27" w:author="Vaibhav Garg" w:date="2022-03-12T10:31:00Z">
              <w:r>
                <w:t>Project Manager</w:t>
              </w:r>
            </w:ins>
          </w:p>
        </w:tc>
      </w:tr>
      <w:tr w:rsidR="00333DAF" w:rsidRPr="00260ACF" w14:paraId="4C6AEEB3"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422C69F2" w14:textId="77777777" w:rsidR="00333DAF" w:rsidRDefault="00333DAF" w:rsidP="00333DAF">
            <w:pPr>
              <w:pStyle w:val="ListParagraph"/>
            </w:pPr>
            <w:bookmarkStart w:id="28" w:name="_Hlk97973411"/>
          </w:p>
        </w:tc>
        <w:tc>
          <w:tcPr>
            <w:tcW w:w="6521" w:type="dxa"/>
            <w:tcBorders>
              <w:top w:val="none" w:sz="0" w:space="0" w:color="auto"/>
              <w:bottom w:val="none" w:sz="0" w:space="0" w:color="auto"/>
            </w:tcBorders>
            <w:shd w:val="clear" w:color="auto" w:fill="B8CCE4" w:themeFill="accent1" w:themeFillTint="66"/>
          </w:tcPr>
          <w:p w14:paraId="3CE953B0" w14:textId="77777777" w:rsidR="00333DAF" w:rsidRPr="007705AB" w:rsidRDefault="00333DAF" w:rsidP="00333DAF">
            <w:pPr>
              <w:cnfStyle w:val="000000100000" w:firstRow="0" w:lastRow="0" w:firstColumn="0" w:lastColumn="0" w:oddVBand="0" w:evenVBand="0" w:oddHBand="1" w:evenHBand="0" w:firstRowFirstColumn="0" w:firstRowLastColumn="0" w:lastRowFirstColumn="0" w:lastRowLastColumn="0"/>
              <w:rPr>
                <w:b/>
              </w:rPr>
            </w:pPr>
            <w:r>
              <w:rPr>
                <w:b/>
              </w:rPr>
              <w:t>Monitor P</w:t>
            </w:r>
            <w:r w:rsidRPr="007705AB">
              <w:rPr>
                <w:b/>
              </w:rPr>
              <w:t xml:space="preserve">roject </w:t>
            </w:r>
            <w:r>
              <w:rPr>
                <w:b/>
              </w:rPr>
              <w:t>Status</w:t>
            </w:r>
          </w:p>
        </w:tc>
        <w:tc>
          <w:tcPr>
            <w:tcW w:w="2126" w:type="dxa"/>
            <w:tcBorders>
              <w:top w:val="none" w:sz="0" w:space="0" w:color="auto"/>
              <w:bottom w:val="none" w:sz="0" w:space="0" w:color="auto"/>
              <w:right w:val="none" w:sz="0" w:space="0" w:color="auto"/>
            </w:tcBorders>
            <w:shd w:val="clear" w:color="auto" w:fill="B8CCE4" w:themeFill="accent1" w:themeFillTint="66"/>
          </w:tcPr>
          <w:p w14:paraId="5E3C5A8E" w14:textId="77777777" w:rsidR="00333DAF" w:rsidRPr="00260ACF" w:rsidRDefault="00333DAF" w:rsidP="00333DAF">
            <w:pPr>
              <w:cnfStyle w:val="000000100000" w:firstRow="0" w:lastRow="0" w:firstColumn="0" w:lastColumn="0" w:oddVBand="0" w:evenVBand="0" w:oddHBand="1" w:evenHBand="0" w:firstRowFirstColumn="0" w:firstRowLastColumn="0" w:lastRowFirstColumn="0" w:lastRowLastColumn="0"/>
            </w:pPr>
          </w:p>
        </w:tc>
      </w:tr>
      <w:tr w:rsidR="00333DAF" w:rsidRPr="00260ACF" w14:paraId="369260FC" w14:textId="77777777" w:rsidTr="00602F7C">
        <w:trPr>
          <w:trHeight w:val="689"/>
        </w:trPr>
        <w:tc>
          <w:tcPr>
            <w:cnfStyle w:val="001000000000" w:firstRow="0" w:lastRow="0" w:firstColumn="1" w:lastColumn="0" w:oddVBand="0" w:evenVBand="0" w:oddHBand="0" w:evenHBand="0" w:firstRowFirstColumn="0" w:firstRowLastColumn="0" w:lastRowFirstColumn="0" w:lastRowLastColumn="0"/>
            <w:tcW w:w="1096" w:type="dxa"/>
          </w:tcPr>
          <w:p w14:paraId="3D541F32" w14:textId="77777777" w:rsidR="00333DAF" w:rsidRDefault="00333DAF" w:rsidP="00333DAF">
            <w:pPr>
              <w:pStyle w:val="ListParagraph"/>
              <w:numPr>
                <w:ilvl w:val="0"/>
                <w:numId w:val="22"/>
              </w:numPr>
            </w:pPr>
          </w:p>
        </w:tc>
        <w:tc>
          <w:tcPr>
            <w:tcW w:w="6521" w:type="dxa"/>
          </w:tcPr>
          <w:p w14:paraId="5F3D96A8" w14:textId="5EC83EBE" w:rsidR="00333DAF" w:rsidRDefault="00333DAF" w:rsidP="00333DAF">
            <w:pPr>
              <w:cnfStyle w:val="000000000000" w:firstRow="0" w:lastRow="0" w:firstColumn="0" w:lastColumn="0" w:oddVBand="0" w:evenVBand="0" w:oddHBand="0" w:evenHBand="0" w:firstRowFirstColumn="0" w:firstRowLastColumn="0" w:lastRowFirstColumn="0" w:lastRowLastColumn="0"/>
            </w:pPr>
            <w:r>
              <w:t xml:space="preserve">Monitor Project Parameters regularly to ensure that their progress/status is in accordance with their associated plan. </w:t>
            </w:r>
            <w:ins w:id="29" w:author="Vaibhav Garg" w:date="2022-03-12T10:20:00Z">
              <w:r>
                <w:t xml:space="preserve">Use the project management reports </w:t>
              </w:r>
            </w:ins>
            <w:ins w:id="30" w:author="Vaibhav Garg" w:date="2022-03-12T10:21:00Z">
              <w:r>
                <w:t xml:space="preserve">in </w:t>
              </w:r>
              <w:proofErr w:type="spellStart"/>
              <w:r>
                <w:t>GIL.ef</w:t>
              </w:r>
              <w:proofErr w:type="spellEnd"/>
              <w:r>
                <w:t xml:space="preserve"> </w:t>
              </w:r>
              <w:r>
                <w:rPr>
                  <w:rStyle w:val="FootnoteReference"/>
                </w:rPr>
                <w:footnoteReference w:id="1"/>
              </w:r>
              <w:r>
                <w:t xml:space="preserve">to monitor project parameters. </w:t>
              </w:r>
            </w:ins>
            <w:r>
              <w:t>Items may include</w:t>
            </w:r>
          </w:p>
          <w:p w14:paraId="58C98E89" w14:textId="77777777" w:rsidR="00333DAF" w:rsidRPr="00694A9E"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Schedule</w:t>
            </w:r>
          </w:p>
          <w:p w14:paraId="476E0000" w14:textId="77777777" w:rsidR="00333DAF" w:rsidRPr="00694A9E"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Efforts</w:t>
            </w:r>
          </w:p>
          <w:p w14:paraId="6202DEDC" w14:textId="77777777" w:rsidR="00333DAF" w:rsidRPr="008E3640"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 xml:space="preserve">Risks </w:t>
            </w:r>
          </w:p>
          <w:p w14:paraId="232C761D" w14:textId="77777777" w:rsidR="00333DAF" w:rsidRPr="00694A9E"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 xml:space="preserve">Stakeholder commitments </w:t>
            </w:r>
          </w:p>
          <w:p w14:paraId="7BBC085B" w14:textId="77777777" w:rsidR="00333DAF" w:rsidRPr="00A62888"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 xml:space="preserve">Team Training </w:t>
            </w:r>
          </w:p>
          <w:p w14:paraId="77997262" w14:textId="77777777" w:rsidR="00333DAF" w:rsidRPr="00A62888"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Internal Audits</w:t>
            </w:r>
          </w:p>
          <w:p w14:paraId="54C60606" w14:textId="77777777" w:rsidR="00333DAF" w:rsidRPr="00A62888"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eastAsia="Arial Unicode MS"/>
              </w:rPr>
            </w:pPr>
            <w:r>
              <w:t>Measurements’ analysis</w:t>
            </w:r>
          </w:p>
          <w:p w14:paraId="20BB5329" w14:textId="77777777" w:rsidR="00333DAF" w:rsidRPr="00825D51" w:rsidRDefault="00333DAF" w:rsidP="00333DA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ins w:id="32" w:author="Vaibhav Garg" w:date="2022-03-12T10:21:00Z"/>
                <w:rFonts w:eastAsia="Arial Unicode MS"/>
                <w:rPrChange w:id="33" w:author="Vaibhav Garg" w:date="2022-03-12T10:21:00Z">
                  <w:rPr>
                    <w:ins w:id="34" w:author="Vaibhav Garg" w:date="2022-03-12T10:21:00Z"/>
                  </w:rPr>
                </w:rPrChange>
              </w:rPr>
            </w:pPr>
            <w:r>
              <w:t>Issues and Action Items resolution</w:t>
            </w:r>
          </w:p>
          <w:p w14:paraId="357AE1D3"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rPr>
                <w:ins w:id="35" w:author="Vaibhav Garg" w:date="2022-03-12T10:22:00Z"/>
              </w:rPr>
            </w:pPr>
            <w:ins w:id="36" w:author="Vaibhav Garg" w:date="2022-03-12T10:21:00Z">
              <w:r>
                <w:t>Refer “Project Management Starter Guide for Non-Admin Users” for details on use of Pro</w:t>
              </w:r>
            </w:ins>
            <w:ins w:id="37" w:author="Vaibhav Garg" w:date="2022-03-12T10:22:00Z">
              <w:r>
                <w:t>ject Management Reports</w:t>
              </w:r>
            </w:ins>
            <w:ins w:id="38" w:author="Vaibhav Garg" w:date="2022-03-12T10:21:00Z">
              <w:r>
                <w:t xml:space="preserve"> in </w:t>
              </w:r>
              <w:proofErr w:type="spellStart"/>
              <w:r>
                <w:t>GIL.ef</w:t>
              </w:r>
              <w:proofErr w:type="spellEnd"/>
              <w:r>
                <w:t>.</w:t>
              </w:r>
            </w:ins>
          </w:p>
          <w:p w14:paraId="4BE1E7B9" w14:textId="7862F3C6" w:rsidR="00333DAF" w:rsidRPr="00825D51" w:rsidRDefault="00333DAF">
            <w:pPr>
              <w:cnfStyle w:val="000000000000" w:firstRow="0" w:lastRow="0" w:firstColumn="0" w:lastColumn="0" w:oddVBand="0" w:evenVBand="0" w:oddHBand="0" w:evenHBand="0" w:firstRowFirstColumn="0" w:firstRowLastColumn="0" w:lastRowFirstColumn="0" w:lastRowLastColumn="0"/>
              <w:rPr>
                <w:rPrChange w:id="39" w:author="Vaibhav Garg" w:date="2022-03-12T10:21:00Z">
                  <w:rPr>
                    <w:rFonts w:eastAsia="Arial Unicode MS"/>
                  </w:rPr>
                </w:rPrChange>
              </w:rPr>
              <w:pPrChange w:id="40" w:author="Vaibhav Garg" w:date="2022-03-12T10:21:00Z">
                <w:pPr>
                  <w:pStyle w:val="ListParagraph"/>
                  <w:numPr>
                    <w:numId w:val="41"/>
                  </w:numPr>
                  <w:ind w:hanging="360"/>
                  <w:cnfStyle w:val="000000000000" w:firstRow="0" w:lastRow="0" w:firstColumn="0" w:lastColumn="0" w:oddVBand="0" w:evenVBand="0" w:oddHBand="0" w:evenHBand="0" w:firstRowFirstColumn="0" w:firstRowLastColumn="0" w:lastRowFirstColumn="0" w:lastRowLastColumn="0"/>
                </w:pPr>
              </w:pPrChange>
            </w:pPr>
            <w:ins w:id="41" w:author="Vaibhav Garg" w:date="2022-03-12T10:25:00Z">
              <w:r>
                <w:t>Refer “</w:t>
              </w:r>
              <w:r w:rsidRPr="00B0118C">
                <w:t>Earned Value Management System (EVMS)- a Qualitative Overview</w:t>
              </w:r>
              <w:r>
                <w:t xml:space="preserve">” for </w:t>
              </w:r>
            </w:ins>
            <w:ins w:id="42" w:author="Vaibhav Garg" w:date="2022-03-12T10:26:00Z">
              <w:r>
                <w:t>information on interpreting the EVMS report.</w:t>
              </w:r>
            </w:ins>
          </w:p>
        </w:tc>
        <w:tc>
          <w:tcPr>
            <w:tcW w:w="2126" w:type="dxa"/>
          </w:tcPr>
          <w:p w14:paraId="3483925A" w14:textId="77777777" w:rsidR="00333DAF" w:rsidRDefault="00333DAF" w:rsidP="00333DAF">
            <w:pPr>
              <w:ind w:left="1080" w:hanging="1082"/>
              <w:cnfStyle w:val="000000000000" w:firstRow="0" w:lastRow="0" w:firstColumn="0" w:lastColumn="0" w:oddVBand="0" w:evenVBand="0" w:oddHBand="0" w:evenHBand="0" w:firstRowFirstColumn="0" w:firstRowLastColumn="0" w:lastRowFirstColumn="0" w:lastRowLastColumn="0"/>
            </w:pPr>
            <w:r>
              <w:t>Project Manager</w:t>
            </w:r>
          </w:p>
        </w:tc>
      </w:tr>
      <w:bookmarkEnd w:id="28"/>
      <w:tr w:rsidR="00333DAF" w:rsidRPr="00260ACF" w14:paraId="681149C2"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289F78AB" w14:textId="77777777" w:rsidR="00333DAF" w:rsidRDefault="00333DAF" w:rsidP="00333DAF">
            <w:pPr>
              <w:pStyle w:val="ListParagraph"/>
            </w:pPr>
          </w:p>
        </w:tc>
        <w:tc>
          <w:tcPr>
            <w:tcW w:w="6521" w:type="dxa"/>
            <w:tcBorders>
              <w:top w:val="none" w:sz="0" w:space="0" w:color="auto"/>
              <w:bottom w:val="none" w:sz="0" w:space="0" w:color="auto"/>
            </w:tcBorders>
            <w:shd w:val="clear" w:color="auto" w:fill="B8CCE4" w:themeFill="accent1" w:themeFillTint="66"/>
          </w:tcPr>
          <w:p w14:paraId="08E4F8CA" w14:textId="77777777" w:rsidR="00333DAF" w:rsidRPr="00AF5AD9" w:rsidRDefault="00333DAF" w:rsidP="00333DAF">
            <w:pPr>
              <w:cnfStyle w:val="000000100000" w:firstRow="0" w:lastRow="0" w:firstColumn="0" w:lastColumn="0" w:oddVBand="0" w:evenVBand="0" w:oddHBand="1" w:evenHBand="0" w:firstRowFirstColumn="0" w:firstRowLastColumn="0" w:lastRowFirstColumn="0" w:lastRowLastColumn="0"/>
              <w:rPr>
                <w:b/>
              </w:rPr>
            </w:pPr>
            <w:r>
              <w:rPr>
                <w:b/>
              </w:rPr>
              <w:t>Analyze P</w:t>
            </w:r>
            <w:r w:rsidRPr="00AF5AD9">
              <w:rPr>
                <w:b/>
              </w:rPr>
              <w:t xml:space="preserve">roject </w:t>
            </w:r>
            <w:r>
              <w:rPr>
                <w:b/>
              </w:rPr>
              <w:t>Status / I</w:t>
            </w:r>
            <w:r w:rsidRPr="00AF5AD9">
              <w:rPr>
                <w:b/>
              </w:rPr>
              <w:t>ssues</w:t>
            </w:r>
          </w:p>
        </w:tc>
        <w:tc>
          <w:tcPr>
            <w:tcW w:w="2126" w:type="dxa"/>
            <w:tcBorders>
              <w:top w:val="none" w:sz="0" w:space="0" w:color="auto"/>
              <w:bottom w:val="none" w:sz="0" w:space="0" w:color="auto"/>
              <w:right w:val="none" w:sz="0" w:space="0" w:color="auto"/>
            </w:tcBorders>
            <w:shd w:val="clear" w:color="auto" w:fill="B8CCE4" w:themeFill="accent1" w:themeFillTint="66"/>
          </w:tcPr>
          <w:p w14:paraId="5329077E" w14:textId="77777777" w:rsidR="00333DAF" w:rsidRDefault="00333DAF" w:rsidP="00333DAF">
            <w:pPr>
              <w:ind w:left="247"/>
              <w:cnfStyle w:val="000000100000" w:firstRow="0" w:lastRow="0" w:firstColumn="0" w:lastColumn="0" w:oddVBand="0" w:evenVBand="0" w:oddHBand="1" w:evenHBand="0" w:firstRowFirstColumn="0" w:firstRowLastColumn="0" w:lastRowFirstColumn="0" w:lastRowLastColumn="0"/>
            </w:pPr>
          </w:p>
        </w:tc>
      </w:tr>
      <w:tr w:rsidR="00333DAF" w:rsidRPr="00260ACF" w14:paraId="5F2D1415"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7A478146" w14:textId="77777777" w:rsidR="00333DAF" w:rsidRDefault="00333DAF" w:rsidP="00333DAF">
            <w:pPr>
              <w:pStyle w:val="ListParagraph"/>
              <w:numPr>
                <w:ilvl w:val="0"/>
                <w:numId w:val="22"/>
              </w:numPr>
            </w:pPr>
            <w:bookmarkStart w:id="43" w:name="_Hlk97973476"/>
          </w:p>
        </w:tc>
        <w:tc>
          <w:tcPr>
            <w:tcW w:w="6521" w:type="dxa"/>
          </w:tcPr>
          <w:p w14:paraId="2437468E"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pPr>
            <w:commentRangeStart w:id="44"/>
            <w:r>
              <w:t>Analyze the Project Metrics. Refer “Measurement and Analysis Procedure” (PRCD_MEASUR) - Project Metrics Section for details. Also analyze raw data for the metrics that will only be generated at the end of the project, for potential metrics goal violations, planned for in the Project Plan.</w:t>
            </w:r>
            <w:commentRangeEnd w:id="44"/>
            <w:r>
              <w:rPr>
                <w:rStyle w:val="CommentReference"/>
              </w:rPr>
              <w:commentReference w:id="44"/>
            </w:r>
          </w:p>
          <w:p w14:paraId="779A6D41"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pPr>
            <w:r>
              <w:t>The effort variance for the Requirements development phase, calculated at the end of the requirements development phase—before the planning phase— will use the preliminary effort estimates arrived at the start of the project.</w:t>
            </w:r>
          </w:p>
          <w:p w14:paraId="7A5E553D" w14:textId="77777777" w:rsidR="00333DAF" w:rsidRPr="00A62888" w:rsidRDefault="00333DAF" w:rsidP="00333DAF">
            <w:pPr>
              <w:cnfStyle w:val="000000000000" w:firstRow="0" w:lastRow="0" w:firstColumn="0" w:lastColumn="0" w:oddVBand="0" w:evenVBand="0" w:oddHBand="0" w:evenHBand="0" w:firstRowFirstColumn="0" w:firstRowLastColumn="0" w:lastRowFirstColumn="0" w:lastRowLastColumn="0"/>
            </w:pPr>
            <w:r>
              <w:t xml:space="preserve"> The Metrics reports generated after the planning phase will use the effort estimates derived using the lifecycle estimates, in addition to the variances generated using the preliminary estimates for the RD phase. </w:t>
            </w:r>
          </w:p>
        </w:tc>
        <w:tc>
          <w:tcPr>
            <w:tcW w:w="2126" w:type="dxa"/>
          </w:tcPr>
          <w:p w14:paraId="0FF90477" w14:textId="77777777" w:rsidR="00333DAF" w:rsidRDefault="00333DAF" w:rsidP="00333DAF">
            <w:pPr>
              <w:ind w:left="34"/>
              <w:cnfStyle w:val="000000000000" w:firstRow="0" w:lastRow="0" w:firstColumn="0" w:lastColumn="0" w:oddVBand="0" w:evenVBand="0" w:oddHBand="0" w:evenHBand="0" w:firstRowFirstColumn="0" w:firstRowLastColumn="0" w:lastRowFirstColumn="0" w:lastRowLastColumn="0"/>
            </w:pPr>
            <w:r>
              <w:t>Project Manager</w:t>
            </w:r>
          </w:p>
        </w:tc>
      </w:tr>
      <w:bookmarkEnd w:id="43"/>
      <w:tr w:rsidR="00333DAF" w:rsidRPr="00260ACF" w14:paraId="0BDDF644"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5F685513"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tcPr>
          <w:p w14:paraId="4094A5E0" w14:textId="77777777" w:rsidR="00333DAF" w:rsidRPr="00A62888" w:rsidRDefault="00333DAF" w:rsidP="00333DAF">
            <w:pPr>
              <w:cnfStyle w:val="000000100000" w:firstRow="0" w:lastRow="0" w:firstColumn="0" w:lastColumn="0" w:oddVBand="0" w:evenVBand="0" w:oddHBand="1" w:evenHBand="0" w:firstRowFirstColumn="0" w:firstRowLastColumn="0" w:lastRowFirstColumn="0" w:lastRowLastColumn="0"/>
            </w:pPr>
            <w:r w:rsidRPr="00A62888">
              <w:t xml:space="preserve"> Analyze the current status of </w:t>
            </w:r>
            <w:r>
              <w:t>P</w:t>
            </w:r>
            <w:r w:rsidRPr="00A62888">
              <w:t xml:space="preserve">roject and determine if there are significant deviations from the documented </w:t>
            </w:r>
            <w:r>
              <w:t>P</w:t>
            </w:r>
            <w:r w:rsidRPr="00A62888">
              <w:t>lans.</w:t>
            </w:r>
          </w:p>
          <w:p w14:paraId="21AC5267" w14:textId="77777777" w:rsidR="00333DAF" w:rsidRPr="00A62888" w:rsidRDefault="00333DAF" w:rsidP="00333DAF">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A62888">
              <w:t xml:space="preserve">Compare actual project results against planned estimates through measurement activities, periodic team reviews and </w:t>
            </w:r>
            <w:r>
              <w:t xml:space="preserve">status of </w:t>
            </w:r>
            <w:r w:rsidRPr="00A62888">
              <w:t>major identified risks.</w:t>
            </w:r>
          </w:p>
          <w:p w14:paraId="6AE1EC97" w14:textId="77777777" w:rsidR="00333DAF" w:rsidRPr="00A62888" w:rsidRDefault="00333DAF" w:rsidP="00333DAF">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 xml:space="preserve">Assess the deviations in the schedule and plan in case of any requirement changes. </w:t>
            </w:r>
          </w:p>
        </w:tc>
        <w:tc>
          <w:tcPr>
            <w:tcW w:w="2126" w:type="dxa"/>
            <w:tcBorders>
              <w:top w:val="none" w:sz="0" w:space="0" w:color="auto"/>
              <w:bottom w:val="none" w:sz="0" w:space="0" w:color="auto"/>
              <w:right w:val="none" w:sz="0" w:space="0" w:color="auto"/>
            </w:tcBorders>
          </w:tcPr>
          <w:p w14:paraId="783E5F61" w14:textId="77777777" w:rsidR="00333DAF" w:rsidRDefault="00333DAF" w:rsidP="00333DAF">
            <w:pPr>
              <w:ind w:left="34"/>
              <w:cnfStyle w:val="000000100000" w:firstRow="0" w:lastRow="0" w:firstColumn="0" w:lastColumn="0" w:oddVBand="0" w:evenVBand="0" w:oddHBand="1" w:evenHBand="0" w:firstRowFirstColumn="0" w:firstRowLastColumn="0" w:lastRowFirstColumn="0" w:lastRowLastColumn="0"/>
            </w:pPr>
            <w:r>
              <w:t>Project Manager</w:t>
            </w:r>
          </w:p>
        </w:tc>
      </w:tr>
      <w:tr w:rsidR="00333DAF" w:rsidRPr="00260ACF" w14:paraId="5F9138EE"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5D3D4314" w14:textId="77777777" w:rsidR="00333DAF" w:rsidRDefault="00333DAF" w:rsidP="00333DAF">
            <w:pPr>
              <w:pStyle w:val="ListParagraph"/>
              <w:numPr>
                <w:ilvl w:val="0"/>
                <w:numId w:val="22"/>
              </w:numPr>
            </w:pPr>
          </w:p>
        </w:tc>
        <w:tc>
          <w:tcPr>
            <w:tcW w:w="6521" w:type="dxa"/>
          </w:tcPr>
          <w:p w14:paraId="12432ED5" w14:textId="2E1CD93C" w:rsidR="00333DAF" w:rsidRPr="00DD074F" w:rsidRDefault="00333DAF" w:rsidP="00333DAF">
            <w:pPr>
              <w:cnfStyle w:val="000000000000" w:firstRow="0" w:lastRow="0" w:firstColumn="0" w:lastColumn="0" w:oddVBand="0" w:evenVBand="0" w:oddHBand="0" w:evenHBand="0" w:firstRowFirstColumn="0" w:firstRowLastColumn="0" w:lastRowFirstColumn="0" w:lastRowLastColumn="0"/>
            </w:pPr>
            <w:del w:id="45" w:author="Vaibhav Garg" w:date="2022-03-12T10:27:00Z">
              <w:r w:rsidRPr="00DD074F" w:rsidDel="00333DAF">
                <w:delText>Update the “</w:delText>
              </w:r>
              <w:r w:rsidDel="00333DAF">
                <w:delText>Issue Log</w:delText>
              </w:r>
              <w:r w:rsidRPr="00DD074F" w:rsidDel="00333DAF">
                <w:delText>”</w:delText>
              </w:r>
            </w:del>
            <w:ins w:id="46" w:author="Vaibhav Garg" w:date="2022-03-12T10:27:00Z">
              <w:r>
                <w:t xml:space="preserve">Log the issues using “Incident Management” module of </w:t>
              </w:r>
              <w:proofErr w:type="spellStart"/>
              <w:r>
                <w:t>GIL.ef</w:t>
              </w:r>
            </w:ins>
            <w:proofErr w:type="spellEnd"/>
            <w:r w:rsidRPr="00DD074F">
              <w:t xml:space="preserve"> wit</w:t>
            </w:r>
            <w:r>
              <w:t>h the issues identified during P</w:t>
            </w:r>
            <w:r w:rsidRPr="00DD074F">
              <w:t xml:space="preserve">roject </w:t>
            </w:r>
            <w:r>
              <w:t>M</w:t>
            </w:r>
            <w:r w:rsidRPr="00DD074F">
              <w:t>onitoring.</w:t>
            </w:r>
          </w:p>
        </w:tc>
        <w:tc>
          <w:tcPr>
            <w:tcW w:w="2126" w:type="dxa"/>
          </w:tcPr>
          <w:p w14:paraId="36686FAE" w14:textId="77777777" w:rsidR="00333DAF" w:rsidRDefault="00333DAF" w:rsidP="00333DAF">
            <w:pPr>
              <w:ind w:left="34"/>
              <w:cnfStyle w:val="000000000000" w:firstRow="0" w:lastRow="0" w:firstColumn="0" w:lastColumn="0" w:oddVBand="0" w:evenVBand="0" w:oddHBand="0" w:evenHBand="0" w:firstRowFirstColumn="0" w:firstRowLastColumn="0" w:lastRowFirstColumn="0" w:lastRowLastColumn="0"/>
            </w:pPr>
            <w:r>
              <w:t>Project Manager</w:t>
            </w:r>
          </w:p>
        </w:tc>
      </w:tr>
      <w:tr w:rsidR="00333DAF" w:rsidRPr="00260ACF" w14:paraId="611EE841"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6141F0AE" w14:textId="77777777" w:rsidR="00333DAF" w:rsidRDefault="00333DAF" w:rsidP="00333DAF">
            <w:pPr>
              <w:pStyle w:val="ListParagraph"/>
              <w:rPr>
                <w:b w:val="0"/>
                <w:bCs w:val="0"/>
              </w:rPr>
            </w:pPr>
          </w:p>
        </w:tc>
        <w:tc>
          <w:tcPr>
            <w:tcW w:w="6521" w:type="dxa"/>
            <w:tcBorders>
              <w:top w:val="none" w:sz="0" w:space="0" w:color="auto"/>
              <w:bottom w:val="none" w:sz="0" w:space="0" w:color="auto"/>
            </w:tcBorders>
            <w:shd w:val="clear" w:color="auto" w:fill="B8CCE4" w:themeFill="accent1" w:themeFillTint="66"/>
          </w:tcPr>
          <w:p w14:paraId="39BB2478" w14:textId="77777777" w:rsidR="00333DAF" w:rsidRPr="00CE2347" w:rsidRDefault="00333DAF" w:rsidP="00333DAF">
            <w:pPr>
              <w:cnfStyle w:val="000000100000" w:firstRow="0" w:lastRow="0" w:firstColumn="0" w:lastColumn="0" w:oddVBand="0" w:evenVBand="0" w:oddHBand="1" w:evenHBand="0" w:firstRowFirstColumn="0" w:firstRowLastColumn="0" w:lastRowFirstColumn="0" w:lastRowLastColumn="0"/>
              <w:rPr>
                <w:b/>
              </w:rPr>
            </w:pPr>
            <w:r>
              <w:rPr>
                <w:b/>
              </w:rPr>
              <w:t>Conduct Team M</w:t>
            </w:r>
            <w:r w:rsidRPr="00CE2347">
              <w:rPr>
                <w:b/>
              </w:rPr>
              <w:t xml:space="preserve">eetings </w:t>
            </w:r>
          </w:p>
        </w:tc>
        <w:tc>
          <w:tcPr>
            <w:tcW w:w="2126" w:type="dxa"/>
            <w:tcBorders>
              <w:top w:val="none" w:sz="0" w:space="0" w:color="auto"/>
              <w:bottom w:val="none" w:sz="0" w:space="0" w:color="auto"/>
              <w:right w:val="none" w:sz="0" w:space="0" w:color="auto"/>
            </w:tcBorders>
            <w:shd w:val="clear" w:color="auto" w:fill="B8CCE4" w:themeFill="accent1" w:themeFillTint="66"/>
          </w:tcPr>
          <w:p w14:paraId="5B72E097" w14:textId="77777777" w:rsidR="00333DAF" w:rsidRPr="00C67B0F" w:rsidRDefault="00333DAF" w:rsidP="00333DAF">
            <w:pPr>
              <w:cnfStyle w:val="000000100000" w:firstRow="0" w:lastRow="0" w:firstColumn="0" w:lastColumn="0" w:oddVBand="0" w:evenVBand="0" w:oddHBand="1" w:evenHBand="0" w:firstRowFirstColumn="0" w:firstRowLastColumn="0" w:lastRowFirstColumn="0" w:lastRowLastColumn="0"/>
            </w:pPr>
          </w:p>
        </w:tc>
      </w:tr>
      <w:tr w:rsidR="00333DAF" w:rsidRPr="00260ACF" w14:paraId="661B5C0D"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79C0F8ED" w14:textId="77777777" w:rsidR="00333DAF" w:rsidRDefault="00333DAF" w:rsidP="00333DAF">
            <w:pPr>
              <w:pStyle w:val="ListParagraph"/>
              <w:numPr>
                <w:ilvl w:val="0"/>
                <w:numId w:val="22"/>
              </w:numPr>
              <w:rPr>
                <w:b w:val="0"/>
                <w:bCs w:val="0"/>
              </w:rPr>
            </w:pPr>
          </w:p>
        </w:tc>
        <w:tc>
          <w:tcPr>
            <w:tcW w:w="6521" w:type="dxa"/>
          </w:tcPr>
          <w:p w14:paraId="7B1A8AD7" w14:textId="77777777" w:rsidR="00333DAF"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pPr>
            <w:r>
              <w:t>Schedule and conduct Periodic (weekly/fortnightly) meetings to discuss current status of the project, and plan for further Milestone defined in the documented Project Plans. Agenda may include discussions related to:</w:t>
            </w:r>
          </w:p>
          <w:p w14:paraId="444D45ED"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Individual &amp; Team Tasks</w:t>
            </w:r>
          </w:p>
          <w:p w14:paraId="63807D9F"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Addressing action items</w:t>
            </w:r>
          </w:p>
          <w:p w14:paraId="53602583"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Project related Issues</w:t>
            </w:r>
          </w:p>
          <w:p w14:paraId="2A8BE9E2"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Project Risks</w:t>
            </w:r>
          </w:p>
          <w:p w14:paraId="54984E07"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Variances</w:t>
            </w:r>
          </w:p>
          <w:p w14:paraId="71F654F5"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Requirements status and creep</w:t>
            </w:r>
          </w:p>
          <w:p w14:paraId="122622DC"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Quality of Work products and Deliverables</w:t>
            </w:r>
          </w:p>
          <w:p w14:paraId="5C13FC1B"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Process related concerns and findings</w:t>
            </w:r>
          </w:p>
          <w:p w14:paraId="05BB7BC4"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Technical and Technological aspects</w:t>
            </w:r>
          </w:p>
          <w:p w14:paraId="0487CD86"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Critical decisions</w:t>
            </w:r>
          </w:p>
          <w:p w14:paraId="68E42D72"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Project Baselines</w:t>
            </w:r>
          </w:p>
          <w:p w14:paraId="14B06F38" w14:textId="77777777" w:rsidR="00333DAF" w:rsidRDefault="00333DAF" w:rsidP="00333DAF">
            <w:pPr>
              <w:pStyle w:val="ListParagraph"/>
              <w:numPr>
                <w:ilvl w:val="0"/>
                <w:numId w:val="44"/>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Project data backups and restoration</w:t>
            </w:r>
          </w:p>
        </w:tc>
        <w:tc>
          <w:tcPr>
            <w:tcW w:w="2126" w:type="dxa"/>
          </w:tcPr>
          <w:p w14:paraId="4FA77409" w14:textId="77777777" w:rsidR="00333DAF" w:rsidRPr="00260ACF" w:rsidRDefault="00333DAF" w:rsidP="00333DAF">
            <w:pPr>
              <w:cnfStyle w:val="000000000000" w:firstRow="0" w:lastRow="0" w:firstColumn="0" w:lastColumn="0" w:oddVBand="0" w:evenVBand="0" w:oddHBand="0" w:evenHBand="0" w:firstRowFirstColumn="0" w:firstRowLastColumn="0" w:lastRowFirstColumn="0" w:lastRowLastColumn="0"/>
            </w:pPr>
            <w:r w:rsidRPr="00C67B0F">
              <w:t>Project Manager</w:t>
            </w:r>
          </w:p>
        </w:tc>
      </w:tr>
      <w:tr w:rsidR="00333DAF" w:rsidRPr="00260ACF" w14:paraId="43AA36E9"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42A7564F" w14:textId="77777777" w:rsidR="00333DAF" w:rsidRDefault="00333DAF" w:rsidP="00333DAF">
            <w:pPr>
              <w:pStyle w:val="ListParagraph"/>
              <w:numPr>
                <w:ilvl w:val="0"/>
                <w:numId w:val="22"/>
              </w:numPr>
              <w:rPr>
                <w:b w:val="0"/>
                <w:bCs w:val="0"/>
              </w:rPr>
            </w:pPr>
          </w:p>
        </w:tc>
        <w:tc>
          <w:tcPr>
            <w:tcW w:w="6521" w:type="dxa"/>
            <w:tcBorders>
              <w:top w:val="none" w:sz="0" w:space="0" w:color="auto"/>
              <w:bottom w:val="none" w:sz="0" w:space="0" w:color="auto"/>
            </w:tcBorders>
          </w:tcPr>
          <w:p w14:paraId="28A6EAA5" w14:textId="77777777"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Update and discuss the current status of the Project and seek clarification of the queries / issues.</w:t>
            </w:r>
          </w:p>
        </w:tc>
        <w:tc>
          <w:tcPr>
            <w:tcW w:w="2126" w:type="dxa"/>
            <w:tcBorders>
              <w:top w:val="none" w:sz="0" w:space="0" w:color="auto"/>
              <w:bottom w:val="none" w:sz="0" w:space="0" w:color="auto"/>
              <w:right w:val="none" w:sz="0" w:space="0" w:color="auto"/>
            </w:tcBorders>
          </w:tcPr>
          <w:p w14:paraId="26847C88" w14:textId="77777777" w:rsidR="00333DAF" w:rsidRPr="00C67B0F" w:rsidRDefault="00333DAF" w:rsidP="00333DAF">
            <w:pPr>
              <w:cnfStyle w:val="000000100000" w:firstRow="0" w:lastRow="0" w:firstColumn="0" w:lastColumn="0" w:oddVBand="0" w:evenVBand="0" w:oddHBand="1" w:evenHBand="0" w:firstRowFirstColumn="0" w:firstRowLastColumn="0" w:lastRowFirstColumn="0" w:lastRowLastColumn="0"/>
            </w:pPr>
            <w:r>
              <w:t>Project Team Members</w:t>
            </w:r>
          </w:p>
        </w:tc>
      </w:tr>
      <w:tr w:rsidR="00333DAF" w:rsidRPr="00260ACF" w14:paraId="2B6E4B90"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740969C0" w14:textId="77777777" w:rsidR="00333DAF" w:rsidRDefault="00333DAF" w:rsidP="00333DAF">
            <w:pPr>
              <w:pStyle w:val="ListParagraph"/>
              <w:numPr>
                <w:ilvl w:val="0"/>
                <w:numId w:val="22"/>
              </w:numPr>
            </w:pPr>
          </w:p>
        </w:tc>
        <w:tc>
          <w:tcPr>
            <w:tcW w:w="6521" w:type="dxa"/>
          </w:tcPr>
          <w:p w14:paraId="282AD42D" w14:textId="118D5E01" w:rsidR="00333DAF"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pPr>
            <w:r>
              <w:t xml:space="preserve">Update the </w:t>
            </w:r>
            <w:del w:id="47" w:author="Vaibhav Garg" w:date="2022-03-12T10:33:00Z">
              <w:r w:rsidDel="00C6068B">
                <w:delText>“Issue Log” with</w:delText>
              </w:r>
            </w:del>
            <w:ins w:id="48" w:author="Vaibhav Garg" w:date="2022-03-12T10:33:00Z">
              <w:r w:rsidR="00C6068B">
                <w:t xml:space="preserve">status </w:t>
              </w:r>
            </w:ins>
            <w:del w:id="49" w:author="Vaibhav Garg" w:date="2022-03-12T10:36:00Z">
              <w:r w:rsidDel="00FE12F7">
                <w:delText xml:space="preserve"> the</w:delText>
              </w:r>
            </w:del>
            <w:ins w:id="50" w:author="Vaibhav Garg" w:date="2022-03-12T10:36:00Z">
              <w:r w:rsidR="00FE12F7">
                <w:t>of the</w:t>
              </w:r>
            </w:ins>
            <w:r>
              <w:t xml:space="preserve"> issues identified in the meeting.</w:t>
            </w:r>
          </w:p>
        </w:tc>
        <w:tc>
          <w:tcPr>
            <w:tcW w:w="2126" w:type="dxa"/>
          </w:tcPr>
          <w:p w14:paraId="0E1A8BB5"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pPr>
            <w:r w:rsidRPr="00C67B0F">
              <w:t>Project Manager</w:t>
            </w:r>
          </w:p>
        </w:tc>
      </w:tr>
      <w:tr w:rsidR="00333DAF" w:rsidRPr="00260ACF" w14:paraId="17704E07" w14:textId="77777777" w:rsidTr="00602F7C">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41559E9E"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tcPr>
          <w:p w14:paraId="0CB2DBEF" w14:textId="7EDB8199"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Identify the action items</w:t>
            </w:r>
            <w:ins w:id="51" w:author="Vaibhav Garg" w:date="2022-03-12T10:34:00Z">
              <w:r w:rsidR="00C6068B">
                <w:t xml:space="preserve"> and schedule </w:t>
              </w:r>
            </w:ins>
            <w:ins w:id="52" w:author="Jalaj Mathur" w:date="2022-04-09T11:20:00Z">
              <w:r w:rsidR="007C7858">
                <w:t xml:space="preserve">them </w:t>
              </w:r>
            </w:ins>
            <w:ins w:id="53" w:author="Vaibhav Garg" w:date="2022-03-12T10:34:00Z">
              <w:r w:rsidR="00C6068B">
                <w:t xml:space="preserve">using </w:t>
              </w:r>
              <w:proofErr w:type="spellStart"/>
              <w:r w:rsidR="00C6068B">
                <w:t>GIL.ef</w:t>
              </w:r>
            </w:ins>
            <w:proofErr w:type="spellEnd"/>
            <w:del w:id="54" w:author="Vaibhav Garg" w:date="2022-03-12T10:34:00Z">
              <w:r w:rsidDel="00C6068B">
                <w:delText xml:space="preserve"> and update </w:delText>
              </w:r>
              <w:r w:rsidRPr="00DD074F" w:rsidDel="00C6068B">
                <w:delText>“</w:delText>
              </w:r>
              <w:r w:rsidDel="00C6068B">
                <w:delText>Issue Log</w:delText>
              </w:r>
              <w:r w:rsidRPr="00DD074F" w:rsidDel="00C6068B">
                <w:delText>”</w:delText>
              </w:r>
              <w:r w:rsidDel="00C6068B">
                <w:delText>.</w:delText>
              </w:r>
            </w:del>
          </w:p>
        </w:tc>
        <w:tc>
          <w:tcPr>
            <w:tcW w:w="2126" w:type="dxa"/>
            <w:tcBorders>
              <w:top w:val="none" w:sz="0" w:space="0" w:color="auto"/>
              <w:bottom w:val="none" w:sz="0" w:space="0" w:color="auto"/>
              <w:right w:val="none" w:sz="0" w:space="0" w:color="auto"/>
            </w:tcBorders>
          </w:tcPr>
          <w:p w14:paraId="44AC0CB5" w14:textId="77777777" w:rsidR="00333DAF" w:rsidRDefault="00333DAF" w:rsidP="00333DAF">
            <w:pPr>
              <w:cnfStyle w:val="000000100000" w:firstRow="0" w:lastRow="0" w:firstColumn="0" w:lastColumn="0" w:oddVBand="0" w:evenVBand="0" w:oddHBand="1" w:evenHBand="0" w:firstRowFirstColumn="0" w:firstRowLastColumn="0" w:lastRowFirstColumn="0" w:lastRowLastColumn="0"/>
            </w:pPr>
            <w:r w:rsidRPr="00C67B0F">
              <w:t>Project Manager</w:t>
            </w:r>
          </w:p>
        </w:tc>
      </w:tr>
      <w:tr w:rsidR="00333DAF" w:rsidRPr="00260ACF" w14:paraId="17055F9A" w14:textId="77777777" w:rsidTr="00602F7C">
        <w:trPr>
          <w:trHeight w:val="56"/>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4A6E26F4" w14:textId="77777777" w:rsidR="00333DAF" w:rsidRDefault="00333DAF" w:rsidP="00333DAF">
            <w:pPr>
              <w:tabs>
                <w:tab w:val="left" w:pos="450"/>
                <w:tab w:val="left" w:pos="5040"/>
              </w:tabs>
              <w:rPr>
                <w:b w:val="0"/>
                <w:bCs w:val="0"/>
              </w:rPr>
            </w:pPr>
          </w:p>
        </w:tc>
        <w:tc>
          <w:tcPr>
            <w:tcW w:w="6521" w:type="dxa"/>
            <w:shd w:val="clear" w:color="auto" w:fill="B8CCE4" w:themeFill="accent1" w:themeFillTint="66"/>
          </w:tcPr>
          <w:p w14:paraId="7ED93242" w14:textId="77777777" w:rsidR="00333DAF" w:rsidRPr="00581A53"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rPr>
                <w:b/>
              </w:rPr>
            </w:pPr>
            <w:r w:rsidRPr="00581A53">
              <w:rPr>
                <w:b/>
              </w:rPr>
              <w:t xml:space="preserve">Handling </w:t>
            </w:r>
            <w:proofErr w:type="spellStart"/>
            <w:r w:rsidRPr="00581A53">
              <w:rPr>
                <w:b/>
              </w:rPr>
              <w:t>Non compliance</w:t>
            </w:r>
            <w:proofErr w:type="spellEnd"/>
            <w:r w:rsidRPr="00581A53">
              <w:rPr>
                <w:b/>
              </w:rPr>
              <w:t xml:space="preserve"> issues</w:t>
            </w:r>
          </w:p>
        </w:tc>
        <w:tc>
          <w:tcPr>
            <w:tcW w:w="2126" w:type="dxa"/>
            <w:shd w:val="clear" w:color="auto" w:fill="B8CCE4" w:themeFill="accent1" w:themeFillTint="66"/>
          </w:tcPr>
          <w:p w14:paraId="6D6A0316" w14:textId="77777777" w:rsidR="00333DAF" w:rsidRPr="00C67B0F" w:rsidRDefault="00333DAF" w:rsidP="00333DAF">
            <w:pPr>
              <w:cnfStyle w:val="000000000000" w:firstRow="0" w:lastRow="0" w:firstColumn="0" w:lastColumn="0" w:oddVBand="0" w:evenVBand="0" w:oddHBand="0" w:evenHBand="0" w:firstRowFirstColumn="0" w:firstRowLastColumn="0" w:lastRowFirstColumn="0" w:lastRowLastColumn="0"/>
            </w:pPr>
          </w:p>
        </w:tc>
      </w:tr>
      <w:tr w:rsidR="00333DAF" w:rsidRPr="00260ACF" w14:paraId="0B075703" w14:textId="77777777" w:rsidTr="00602F7C">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44314D1E"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tcPr>
          <w:p w14:paraId="32685E40" w14:textId="77777777"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Close all the major NCs before milestone review. Close all the minor NCs before the end of the subsequent phase.</w:t>
            </w:r>
          </w:p>
        </w:tc>
        <w:tc>
          <w:tcPr>
            <w:tcW w:w="2126" w:type="dxa"/>
            <w:tcBorders>
              <w:top w:val="none" w:sz="0" w:space="0" w:color="auto"/>
              <w:bottom w:val="none" w:sz="0" w:space="0" w:color="auto"/>
              <w:right w:val="none" w:sz="0" w:space="0" w:color="auto"/>
            </w:tcBorders>
          </w:tcPr>
          <w:p w14:paraId="68F49BBB" w14:textId="77777777" w:rsidR="00333DAF" w:rsidRPr="00C67B0F" w:rsidRDefault="00333DAF" w:rsidP="00333DAF">
            <w:pPr>
              <w:cnfStyle w:val="000000100000" w:firstRow="0" w:lastRow="0" w:firstColumn="0" w:lastColumn="0" w:oddVBand="0" w:evenVBand="0" w:oddHBand="1" w:evenHBand="0" w:firstRowFirstColumn="0" w:firstRowLastColumn="0" w:lastRowFirstColumn="0" w:lastRowLastColumn="0"/>
            </w:pPr>
            <w:r>
              <w:t>PPQA member and Project Manager</w:t>
            </w:r>
          </w:p>
        </w:tc>
      </w:tr>
      <w:tr w:rsidR="00333DAF" w:rsidRPr="00260ACF" w14:paraId="3826ED7F" w14:textId="77777777" w:rsidTr="00602F7C">
        <w:trPr>
          <w:trHeight w:val="56"/>
        </w:trPr>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33A1CE28" w14:textId="77777777" w:rsidR="00333DAF" w:rsidRDefault="00333DAF" w:rsidP="00333DAF">
            <w:pPr>
              <w:pStyle w:val="ListParagraph"/>
            </w:pPr>
          </w:p>
        </w:tc>
        <w:tc>
          <w:tcPr>
            <w:tcW w:w="6521" w:type="dxa"/>
            <w:shd w:val="clear" w:color="auto" w:fill="B8CCE4" w:themeFill="accent1" w:themeFillTint="66"/>
          </w:tcPr>
          <w:p w14:paraId="616E939F" w14:textId="77777777" w:rsidR="00333DAF" w:rsidRPr="00452CA0"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rPr>
                <w:b/>
              </w:rPr>
            </w:pPr>
            <w:r w:rsidRPr="00452CA0">
              <w:rPr>
                <w:b/>
              </w:rPr>
              <w:t>Conduct Milestone Reviews</w:t>
            </w:r>
            <w:r>
              <w:rPr>
                <w:b/>
              </w:rPr>
              <w:t xml:space="preserve"> with Senior Management</w:t>
            </w:r>
          </w:p>
        </w:tc>
        <w:tc>
          <w:tcPr>
            <w:tcW w:w="2126" w:type="dxa"/>
            <w:shd w:val="clear" w:color="auto" w:fill="B8CCE4" w:themeFill="accent1" w:themeFillTint="66"/>
          </w:tcPr>
          <w:p w14:paraId="6A22125A" w14:textId="77777777" w:rsidR="00333DAF" w:rsidRPr="00C67B0F" w:rsidRDefault="00333DAF" w:rsidP="00333DAF">
            <w:pPr>
              <w:cnfStyle w:val="000000000000" w:firstRow="0" w:lastRow="0" w:firstColumn="0" w:lastColumn="0" w:oddVBand="0" w:evenVBand="0" w:oddHBand="0" w:evenHBand="0" w:firstRowFirstColumn="0" w:firstRowLastColumn="0" w:lastRowFirstColumn="0" w:lastRowLastColumn="0"/>
            </w:pPr>
          </w:p>
        </w:tc>
      </w:tr>
      <w:tr w:rsidR="00333DAF" w:rsidRPr="00260ACF" w14:paraId="08B81631" w14:textId="77777777" w:rsidTr="00602F7C">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48720311"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tcPr>
          <w:p w14:paraId="58EC8C86" w14:textId="5785C57B"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Schedule and Conduct Milestone Reviews with Design Head/ Senior Management after completion of each phase. Use “</w:t>
            </w:r>
            <w:ins w:id="55" w:author="Vaibhav Garg" w:date="2022-03-12T10:34:00Z">
              <w:r w:rsidR="00FE12F7">
                <w:t>Gate</w:t>
              </w:r>
            </w:ins>
            <w:del w:id="56" w:author="Vaibhav Garg" w:date="2022-03-12T10:34:00Z">
              <w:r w:rsidDel="00FE12F7">
                <w:delText>Milestone</w:delText>
              </w:r>
            </w:del>
            <w:r>
              <w:t xml:space="preserve"> Review </w:t>
            </w:r>
            <w:del w:id="57" w:author="Vaibhav Garg" w:date="2022-03-12T10:35:00Z">
              <w:r w:rsidDel="00FE12F7">
                <w:delText>Agenda List</w:delText>
              </w:r>
            </w:del>
            <w:ins w:id="58" w:author="Vaibhav Garg" w:date="2022-03-12T10:35:00Z">
              <w:r w:rsidR="00FE12F7">
                <w:t>Checkpoints</w:t>
              </w:r>
            </w:ins>
            <w:r>
              <w:t xml:space="preserve">” </w:t>
            </w:r>
            <w:del w:id="59" w:author="Vaibhav Garg" w:date="2022-03-12T10:35:00Z">
              <w:r w:rsidDel="00FE12F7">
                <w:delText xml:space="preserve">(TMPL_MLSRVW) </w:delText>
              </w:r>
            </w:del>
            <w:r>
              <w:t>during review. Record the Minutes of Meeting using “Minutes of Meeting” (TMPL_MINMET). Communicate the “Minutes of Meeting” (TMPL_MINMET) to relevant stakeholders and seek their consensus.</w:t>
            </w:r>
            <w:ins w:id="60" w:author="Vaibhav Garg" w:date="2022-03-12T10:38:00Z">
              <w:r w:rsidR="0019437E">
                <w:t xml:space="preserve"> Review the Incidents learnings with regards to their applicability to the project under review.</w:t>
              </w:r>
            </w:ins>
          </w:p>
          <w:p w14:paraId="05D7D95C" w14:textId="076C4FA3"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 xml:space="preserve">Milestones Reviews are </w:t>
            </w:r>
            <w:ins w:id="61" w:author="Vaibhav Garg" w:date="2022-03-12T10:35:00Z">
              <w:r w:rsidR="00FE12F7">
                <w:t xml:space="preserve">typically </w:t>
              </w:r>
            </w:ins>
            <w:r>
              <w:t>conducted</w:t>
            </w:r>
            <w:ins w:id="62" w:author="Vaibhav Garg" w:date="2022-03-12T10:35:00Z">
              <w:r w:rsidR="00FE12F7">
                <w:t xml:space="preserve"> based on the gates defined as a part of the selected project category. </w:t>
              </w:r>
            </w:ins>
            <w:del w:id="63" w:author="Vaibhav Garg" w:date="2022-03-12T10:35:00Z">
              <w:r w:rsidDel="00FE12F7">
                <w:delText xml:space="preserve"> at</w:delText>
              </w:r>
            </w:del>
            <w:r>
              <w:t xml:space="preserve"> </w:t>
            </w:r>
          </w:p>
          <w:p w14:paraId="44BA4862" w14:textId="2F5E799C" w:rsidR="00333DAF" w:rsidDel="00FE12F7" w:rsidRDefault="00333DAF" w:rsidP="00333DAF">
            <w:pPr>
              <w:pStyle w:val="ListParagraph"/>
              <w:numPr>
                <w:ilvl w:val="0"/>
                <w:numId w:val="54"/>
              </w:numPr>
              <w:tabs>
                <w:tab w:val="left" w:pos="450"/>
                <w:tab w:val="left" w:pos="5040"/>
              </w:tabs>
              <w:cnfStyle w:val="000000100000" w:firstRow="0" w:lastRow="0" w:firstColumn="0" w:lastColumn="0" w:oddVBand="0" w:evenVBand="0" w:oddHBand="1" w:evenHBand="0" w:firstRowFirstColumn="0" w:firstRowLastColumn="0" w:lastRowFirstColumn="0" w:lastRowLastColumn="0"/>
              <w:rPr>
                <w:del w:id="64" w:author="Vaibhav Garg" w:date="2022-03-12T10:36:00Z"/>
              </w:rPr>
            </w:pPr>
            <w:del w:id="65" w:author="Vaibhav Garg" w:date="2022-03-12T10:36:00Z">
              <w:r w:rsidDel="00FE12F7">
                <w:delText>Completion of Requirement Development and Management (A decision on the Project’s execution must be taken in this review, with a Go/Stop mandate.)</w:delText>
              </w:r>
            </w:del>
          </w:p>
          <w:p w14:paraId="3977A6A7" w14:textId="1FC099ED" w:rsidR="00333DAF" w:rsidDel="00FE12F7" w:rsidRDefault="00333DAF" w:rsidP="00333DAF">
            <w:pPr>
              <w:pStyle w:val="ListParagraph"/>
              <w:numPr>
                <w:ilvl w:val="0"/>
                <w:numId w:val="54"/>
              </w:numPr>
              <w:tabs>
                <w:tab w:val="left" w:pos="450"/>
                <w:tab w:val="left" w:pos="5040"/>
              </w:tabs>
              <w:cnfStyle w:val="000000100000" w:firstRow="0" w:lastRow="0" w:firstColumn="0" w:lastColumn="0" w:oddVBand="0" w:evenVBand="0" w:oddHBand="1" w:evenHBand="0" w:firstRowFirstColumn="0" w:firstRowLastColumn="0" w:lastRowFirstColumn="0" w:lastRowLastColumn="0"/>
              <w:rPr>
                <w:del w:id="66" w:author="Vaibhav Garg" w:date="2022-03-12T10:36:00Z"/>
              </w:rPr>
            </w:pPr>
            <w:del w:id="67" w:author="Vaibhav Garg" w:date="2022-03-12T10:36:00Z">
              <w:r w:rsidDel="00FE12F7">
                <w:delText>Completion of Planning</w:delText>
              </w:r>
            </w:del>
          </w:p>
          <w:p w14:paraId="3E412059" w14:textId="7C98BCC1" w:rsidR="00333DAF" w:rsidDel="00FE12F7" w:rsidRDefault="00333DAF" w:rsidP="00333DAF">
            <w:pPr>
              <w:pStyle w:val="ListParagraph"/>
              <w:numPr>
                <w:ilvl w:val="0"/>
                <w:numId w:val="54"/>
              </w:numPr>
              <w:tabs>
                <w:tab w:val="left" w:pos="450"/>
                <w:tab w:val="left" w:pos="5040"/>
              </w:tabs>
              <w:cnfStyle w:val="000000100000" w:firstRow="0" w:lastRow="0" w:firstColumn="0" w:lastColumn="0" w:oddVBand="0" w:evenVBand="0" w:oddHBand="1" w:evenHBand="0" w:firstRowFirstColumn="0" w:firstRowLastColumn="0" w:lastRowFirstColumn="0" w:lastRowLastColumn="0"/>
              <w:rPr>
                <w:del w:id="68" w:author="Vaibhav Garg" w:date="2022-03-12T10:36:00Z"/>
              </w:rPr>
            </w:pPr>
            <w:del w:id="69" w:author="Vaibhav Garg" w:date="2022-03-12T10:36:00Z">
              <w:r w:rsidDel="00FE12F7">
                <w:delText>Completion of Design and Implementation</w:delText>
              </w:r>
            </w:del>
          </w:p>
          <w:p w14:paraId="6382BB57" w14:textId="7752C518" w:rsidR="00333DAF" w:rsidDel="00FE12F7" w:rsidRDefault="00333DAF" w:rsidP="00333DAF">
            <w:pPr>
              <w:pStyle w:val="ListParagraph"/>
              <w:numPr>
                <w:ilvl w:val="0"/>
                <w:numId w:val="54"/>
              </w:numPr>
              <w:tabs>
                <w:tab w:val="left" w:pos="450"/>
                <w:tab w:val="left" w:pos="5040"/>
              </w:tabs>
              <w:cnfStyle w:val="000000100000" w:firstRow="0" w:lastRow="0" w:firstColumn="0" w:lastColumn="0" w:oddVBand="0" w:evenVBand="0" w:oddHBand="1" w:evenHBand="0" w:firstRowFirstColumn="0" w:firstRowLastColumn="0" w:lastRowFirstColumn="0" w:lastRowLastColumn="0"/>
              <w:rPr>
                <w:del w:id="70" w:author="Vaibhav Garg" w:date="2022-03-12T10:36:00Z"/>
              </w:rPr>
            </w:pPr>
            <w:del w:id="71" w:author="Vaibhav Garg" w:date="2022-03-12T10:36:00Z">
              <w:r w:rsidDel="00FE12F7">
                <w:delText>Completion of Integration</w:delText>
              </w:r>
            </w:del>
          </w:p>
          <w:p w14:paraId="2959DD9C" w14:textId="1FD090C2" w:rsidR="00333DAF" w:rsidDel="00FE12F7" w:rsidRDefault="00333DAF" w:rsidP="00333DAF">
            <w:pPr>
              <w:pStyle w:val="ListParagraph"/>
              <w:numPr>
                <w:ilvl w:val="0"/>
                <w:numId w:val="54"/>
              </w:numPr>
              <w:tabs>
                <w:tab w:val="left" w:pos="450"/>
                <w:tab w:val="left" w:pos="5040"/>
              </w:tabs>
              <w:cnfStyle w:val="000000100000" w:firstRow="0" w:lastRow="0" w:firstColumn="0" w:lastColumn="0" w:oddVBand="0" w:evenVBand="0" w:oddHBand="1" w:evenHBand="0" w:firstRowFirstColumn="0" w:firstRowLastColumn="0" w:lastRowFirstColumn="0" w:lastRowLastColumn="0"/>
              <w:rPr>
                <w:del w:id="72" w:author="Vaibhav Garg" w:date="2022-03-12T10:36:00Z"/>
              </w:rPr>
            </w:pPr>
            <w:del w:id="73" w:author="Vaibhav Garg" w:date="2022-03-12T10:36:00Z">
              <w:r w:rsidDel="00FE12F7">
                <w:delText>Completion of Validation</w:delText>
              </w:r>
            </w:del>
          </w:p>
          <w:p w14:paraId="77977DD0" w14:textId="77777777"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Ensure that all applicable audits are completed and the findings satisfactorily closed before the milestone reviews.</w:t>
            </w:r>
          </w:p>
        </w:tc>
        <w:tc>
          <w:tcPr>
            <w:tcW w:w="2126" w:type="dxa"/>
            <w:tcBorders>
              <w:top w:val="none" w:sz="0" w:space="0" w:color="auto"/>
              <w:bottom w:val="none" w:sz="0" w:space="0" w:color="auto"/>
              <w:right w:val="none" w:sz="0" w:space="0" w:color="auto"/>
            </w:tcBorders>
          </w:tcPr>
          <w:p w14:paraId="09C29418" w14:textId="77777777" w:rsidR="00333DAF" w:rsidRPr="00C67B0F" w:rsidRDefault="00333DAF" w:rsidP="00333DAF">
            <w:pPr>
              <w:cnfStyle w:val="000000100000" w:firstRow="0" w:lastRow="0" w:firstColumn="0" w:lastColumn="0" w:oddVBand="0" w:evenVBand="0" w:oddHBand="1" w:evenHBand="0" w:firstRowFirstColumn="0" w:firstRowLastColumn="0" w:lastRowFirstColumn="0" w:lastRowLastColumn="0"/>
            </w:pPr>
            <w:r>
              <w:t>Project Manager</w:t>
            </w:r>
          </w:p>
        </w:tc>
      </w:tr>
      <w:tr w:rsidR="00333DAF" w:rsidRPr="00260ACF" w14:paraId="2EA0F30A"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1938157E" w14:textId="77777777" w:rsidR="00333DAF" w:rsidRDefault="00333DAF" w:rsidP="00333DAF">
            <w:pPr>
              <w:pStyle w:val="ListParagraph"/>
              <w:numPr>
                <w:ilvl w:val="0"/>
                <w:numId w:val="22"/>
              </w:numPr>
            </w:pPr>
          </w:p>
        </w:tc>
        <w:tc>
          <w:tcPr>
            <w:tcW w:w="6521" w:type="dxa"/>
            <w:shd w:val="clear" w:color="auto" w:fill="auto"/>
          </w:tcPr>
          <w:p w14:paraId="179D4563" w14:textId="77777777" w:rsidR="00333DAF" w:rsidRDefault="00333DAF" w:rsidP="00333DAF">
            <w:pPr>
              <w:tabs>
                <w:tab w:val="left" w:pos="450"/>
                <w:tab w:val="left" w:pos="5040"/>
              </w:tabs>
              <w:cnfStyle w:val="000000000000" w:firstRow="0" w:lastRow="0" w:firstColumn="0" w:lastColumn="0" w:oddVBand="0" w:evenVBand="0" w:oddHBand="0" w:evenHBand="0" w:firstRowFirstColumn="0" w:firstRowLastColumn="0" w:lastRowFirstColumn="0" w:lastRowLastColumn="0"/>
            </w:pPr>
            <w:r>
              <w:t>Update and discuss the current status of the Project and seek clarification of the queries / issues.</w:t>
            </w:r>
          </w:p>
        </w:tc>
        <w:tc>
          <w:tcPr>
            <w:tcW w:w="2126" w:type="dxa"/>
            <w:shd w:val="clear" w:color="auto" w:fill="auto"/>
          </w:tcPr>
          <w:p w14:paraId="077BACCD" w14:textId="77777777" w:rsidR="00333DAF" w:rsidRDefault="00333DAF" w:rsidP="00333DAF">
            <w:pPr>
              <w:cnfStyle w:val="000000000000" w:firstRow="0" w:lastRow="0" w:firstColumn="0" w:lastColumn="0" w:oddVBand="0" w:evenVBand="0" w:oddHBand="0" w:evenHBand="0" w:firstRowFirstColumn="0" w:firstRowLastColumn="0" w:lastRowFirstColumn="0" w:lastRowLastColumn="0"/>
            </w:pPr>
            <w:r>
              <w:t>Project Manager</w:t>
            </w:r>
          </w:p>
        </w:tc>
      </w:tr>
      <w:tr w:rsidR="00333DAF" w:rsidRPr="00260ACF" w14:paraId="4689860A"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14:paraId="6F9893CE" w14:textId="77777777" w:rsidR="00333DAF" w:rsidRDefault="00333DAF" w:rsidP="00333DAF">
            <w:pPr>
              <w:pStyle w:val="ListParagraph"/>
              <w:numPr>
                <w:ilvl w:val="0"/>
                <w:numId w:val="22"/>
              </w:numPr>
            </w:pPr>
          </w:p>
        </w:tc>
        <w:tc>
          <w:tcPr>
            <w:tcW w:w="6521" w:type="dxa"/>
            <w:tcBorders>
              <w:top w:val="none" w:sz="0" w:space="0" w:color="auto"/>
              <w:bottom w:val="none" w:sz="0" w:space="0" w:color="auto"/>
            </w:tcBorders>
            <w:shd w:val="clear" w:color="auto" w:fill="auto"/>
          </w:tcPr>
          <w:p w14:paraId="4B6B497C" w14:textId="77777777" w:rsidR="00333DAF" w:rsidRDefault="00333DAF" w:rsidP="00333DAF">
            <w:pPr>
              <w:tabs>
                <w:tab w:val="left" w:pos="450"/>
                <w:tab w:val="left" w:pos="5040"/>
              </w:tabs>
              <w:cnfStyle w:val="000000100000" w:firstRow="0" w:lastRow="0" w:firstColumn="0" w:lastColumn="0" w:oddVBand="0" w:evenVBand="0" w:oddHBand="1" w:evenHBand="0" w:firstRowFirstColumn="0" w:firstRowLastColumn="0" w:lastRowFirstColumn="0" w:lastRowLastColumn="0"/>
            </w:pPr>
            <w:r>
              <w:t>Provide guidance and decisions which may include, but not limited to</w:t>
            </w:r>
          </w:p>
          <w:p w14:paraId="6DEEF96E" w14:textId="77777777" w:rsidR="00333DAF" w:rsidRDefault="00333DAF" w:rsidP="00333DAF">
            <w:pPr>
              <w:pStyle w:val="ListParagraph"/>
              <w:numPr>
                <w:ilvl w:val="0"/>
                <w:numId w:val="46"/>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Escalated issues</w:t>
            </w:r>
          </w:p>
          <w:p w14:paraId="03E3D392" w14:textId="77777777" w:rsidR="00333DAF" w:rsidRDefault="00333DAF" w:rsidP="00333DAF">
            <w:pPr>
              <w:pStyle w:val="ListParagraph"/>
              <w:numPr>
                <w:ilvl w:val="0"/>
                <w:numId w:val="46"/>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Approvals like budget, tools, project priorities etc.</w:t>
            </w:r>
          </w:p>
        </w:tc>
        <w:tc>
          <w:tcPr>
            <w:tcW w:w="2126" w:type="dxa"/>
            <w:tcBorders>
              <w:top w:val="none" w:sz="0" w:space="0" w:color="auto"/>
              <w:bottom w:val="none" w:sz="0" w:space="0" w:color="auto"/>
              <w:right w:val="none" w:sz="0" w:space="0" w:color="auto"/>
            </w:tcBorders>
            <w:shd w:val="clear" w:color="auto" w:fill="auto"/>
          </w:tcPr>
          <w:p w14:paraId="56383D03" w14:textId="77777777" w:rsidR="00333DAF" w:rsidRDefault="00333DAF" w:rsidP="00333DAF">
            <w:pPr>
              <w:cnfStyle w:val="000000100000" w:firstRow="0" w:lastRow="0" w:firstColumn="0" w:lastColumn="0" w:oddVBand="0" w:evenVBand="0" w:oddHBand="1" w:evenHBand="0" w:firstRowFirstColumn="0" w:firstRowLastColumn="0" w:lastRowFirstColumn="0" w:lastRowLastColumn="0"/>
            </w:pPr>
            <w:r>
              <w:t>Senior Management</w:t>
            </w:r>
          </w:p>
        </w:tc>
      </w:tr>
      <w:tr w:rsidR="00FE12F7" w:rsidRPr="00260ACF" w14:paraId="1AD5386A"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24E80154" w14:textId="77777777" w:rsidR="00FE12F7" w:rsidRDefault="00FE12F7" w:rsidP="00FE12F7">
            <w:pPr>
              <w:pStyle w:val="ListParagraph"/>
              <w:numPr>
                <w:ilvl w:val="0"/>
                <w:numId w:val="22"/>
              </w:numPr>
            </w:pPr>
          </w:p>
        </w:tc>
        <w:tc>
          <w:tcPr>
            <w:tcW w:w="6521" w:type="dxa"/>
            <w:shd w:val="clear" w:color="auto" w:fill="auto"/>
          </w:tcPr>
          <w:p w14:paraId="7387C93B" w14:textId="19B5BE2A" w:rsidR="00FE12F7" w:rsidRDefault="00FE12F7" w:rsidP="00FE12F7">
            <w:pPr>
              <w:tabs>
                <w:tab w:val="left" w:pos="450"/>
                <w:tab w:val="left" w:pos="5040"/>
              </w:tabs>
              <w:cnfStyle w:val="000000000000" w:firstRow="0" w:lastRow="0" w:firstColumn="0" w:lastColumn="0" w:oddVBand="0" w:evenVBand="0" w:oddHBand="0" w:evenHBand="0" w:firstRowFirstColumn="0" w:firstRowLastColumn="0" w:lastRowFirstColumn="0" w:lastRowLastColumn="0"/>
            </w:pPr>
            <w:ins w:id="74" w:author="Vaibhav Garg" w:date="2022-03-12T10:36:00Z">
              <w:r>
                <w:t>Update the status of the issues identified in the meeting.</w:t>
              </w:r>
            </w:ins>
            <w:del w:id="75" w:author="Vaibhav Garg" w:date="2022-03-12T10:36:00Z">
              <w:r w:rsidDel="005354F9">
                <w:delText xml:space="preserve">Update the </w:delText>
              </w:r>
              <w:r w:rsidDel="00FE12F7">
                <w:delText>“</w:delText>
              </w:r>
              <w:r w:rsidDel="005354F9">
                <w:delText xml:space="preserve">Issue Log” with the issues identified in the meeting. </w:delText>
              </w:r>
            </w:del>
          </w:p>
        </w:tc>
        <w:tc>
          <w:tcPr>
            <w:tcW w:w="2126" w:type="dxa"/>
            <w:shd w:val="clear" w:color="auto" w:fill="auto"/>
          </w:tcPr>
          <w:p w14:paraId="3B3FD4D8"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Project Manager</w:t>
            </w:r>
          </w:p>
        </w:tc>
      </w:tr>
      <w:tr w:rsidR="00FE12F7" w:rsidRPr="00260ACF" w14:paraId="1462A08C"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14:paraId="00E1FB1A" w14:textId="77777777" w:rsidR="00FE12F7" w:rsidRDefault="00FE12F7" w:rsidP="00FE12F7">
            <w:pPr>
              <w:pStyle w:val="ListParagraph"/>
              <w:numPr>
                <w:ilvl w:val="0"/>
                <w:numId w:val="22"/>
              </w:numPr>
            </w:pPr>
          </w:p>
        </w:tc>
        <w:tc>
          <w:tcPr>
            <w:tcW w:w="6521" w:type="dxa"/>
            <w:tcBorders>
              <w:top w:val="none" w:sz="0" w:space="0" w:color="auto"/>
              <w:bottom w:val="none" w:sz="0" w:space="0" w:color="auto"/>
            </w:tcBorders>
            <w:shd w:val="clear" w:color="auto" w:fill="auto"/>
          </w:tcPr>
          <w:p w14:paraId="786AB795" w14:textId="4607BE68" w:rsidR="00FE12F7" w:rsidRDefault="00FE12F7" w:rsidP="00FE12F7">
            <w:pPr>
              <w:tabs>
                <w:tab w:val="left" w:pos="450"/>
                <w:tab w:val="left" w:pos="5040"/>
              </w:tabs>
              <w:cnfStyle w:val="000000100000" w:firstRow="0" w:lastRow="0" w:firstColumn="0" w:lastColumn="0" w:oddVBand="0" w:evenVBand="0" w:oddHBand="1" w:evenHBand="0" w:firstRowFirstColumn="0" w:firstRowLastColumn="0" w:lastRowFirstColumn="0" w:lastRowLastColumn="0"/>
            </w:pPr>
            <w:ins w:id="76" w:author="Vaibhav Garg" w:date="2022-03-12T10:36:00Z">
              <w:r>
                <w:t xml:space="preserve">Identify the action items and schedule </w:t>
              </w:r>
            </w:ins>
            <w:ins w:id="77" w:author="Jalaj Mathur" w:date="2022-04-09T11:21:00Z">
              <w:r w:rsidR="007C7858">
                <w:t xml:space="preserve">them </w:t>
              </w:r>
            </w:ins>
            <w:bookmarkStart w:id="78" w:name="_GoBack"/>
            <w:bookmarkEnd w:id="78"/>
            <w:ins w:id="79" w:author="Vaibhav Garg" w:date="2022-03-12T10:36:00Z">
              <w:r>
                <w:t xml:space="preserve">using </w:t>
              </w:r>
              <w:proofErr w:type="spellStart"/>
              <w:r>
                <w:t>GIL.ef</w:t>
              </w:r>
            </w:ins>
            <w:proofErr w:type="spellEnd"/>
            <w:del w:id="80" w:author="Vaibhav Garg" w:date="2022-03-12T10:36:00Z">
              <w:r w:rsidDel="005354F9">
                <w:delText>Identify the action items and update “Issue Log”.</w:delText>
              </w:r>
            </w:del>
          </w:p>
        </w:tc>
        <w:tc>
          <w:tcPr>
            <w:tcW w:w="2126" w:type="dxa"/>
            <w:tcBorders>
              <w:top w:val="none" w:sz="0" w:space="0" w:color="auto"/>
              <w:bottom w:val="none" w:sz="0" w:space="0" w:color="auto"/>
              <w:right w:val="none" w:sz="0" w:space="0" w:color="auto"/>
            </w:tcBorders>
            <w:shd w:val="clear" w:color="auto" w:fill="auto"/>
          </w:tcPr>
          <w:p w14:paraId="3111D69A"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Project Manager</w:t>
            </w:r>
          </w:p>
        </w:tc>
      </w:tr>
      <w:tr w:rsidR="00FE12F7" w:rsidRPr="00260ACF" w14:paraId="4B623B72"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B8CCE4" w:themeFill="accent1" w:themeFillTint="66"/>
          </w:tcPr>
          <w:p w14:paraId="26B5E318" w14:textId="77777777" w:rsidR="00FE12F7" w:rsidRPr="00F17ADE" w:rsidRDefault="00FE12F7" w:rsidP="00FE12F7">
            <w:pPr>
              <w:pStyle w:val="ListParagraph"/>
              <w:rPr>
                <w:bCs w:val="0"/>
              </w:rPr>
            </w:pPr>
          </w:p>
        </w:tc>
        <w:tc>
          <w:tcPr>
            <w:tcW w:w="6521" w:type="dxa"/>
            <w:shd w:val="clear" w:color="auto" w:fill="B8CCE4" w:themeFill="accent1" w:themeFillTint="66"/>
          </w:tcPr>
          <w:p w14:paraId="2AD5C718" w14:textId="77777777" w:rsidR="00FE12F7" w:rsidRPr="00C67B0F" w:rsidRDefault="00FE12F7" w:rsidP="00FE12F7">
            <w:pPr>
              <w:cnfStyle w:val="000000000000" w:firstRow="0" w:lastRow="0" w:firstColumn="0" w:lastColumn="0" w:oddVBand="0" w:evenVBand="0" w:oddHBand="0" w:evenHBand="0" w:firstRowFirstColumn="0" w:firstRowLastColumn="0" w:lastRowFirstColumn="0" w:lastRowLastColumn="0"/>
              <w:rPr>
                <w:b/>
              </w:rPr>
            </w:pPr>
            <w:r w:rsidRPr="00C67B0F">
              <w:rPr>
                <w:b/>
              </w:rPr>
              <w:t xml:space="preserve">Issue </w:t>
            </w:r>
            <w:r>
              <w:rPr>
                <w:b/>
              </w:rPr>
              <w:t xml:space="preserve">Analysis and </w:t>
            </w:r>
            <w:r w:rsidRPr="00C67B0F">
              <w:rPr>
                <w:b/>
              </w:rPr>
              <w:t>Escalation</w:t>
            </w:r>
          </w:p>
        </w:tc>
        <w:tc>
          <w:tcPr>
            <w:tcW w:w="2126" w:type="dxa"/>
            <w:shd w:val="clear" w:color="auto" w:fill="B8CCE4" w:themeFill="accent1" w:themeFillTint="66"/>
          </w:tcPr>
          <w:p w14:paraId="6643A01C" w14:textId="77777777" w:rsidR="00FE12F7" w:rsidRPr="00F17ADE" w:rsidRDefault="00FE12F7" w:rsidP="00FE12F7">
            <w:pPr>
              <w:ind w:left="1440" w:hanging="1440"/>
              <w:cnfStyle w:val="000000000000" w:firstRow="0" w:lastRow="0" w:firstColumn="0" w:lastColumn="0" w:oddVBand="0" w:evenVBand="0" w:oddHBand="0" w:evenHBand="0" w:firstRowFirstColumn="0" w:firstRowLastColumn="0" w:lastRowFirstColumn="0" w:lastRowLastColumn="0"/>
              <w:rPr>
                <w:b/>
                <w:strike/>
              </w:rPr>
            </w:pPr>
          </w:p>
        </w:tc>
      </w:tr>
      <w:tr w:rsidR="00FE12F7" w:rsidRPr="00260ACF" w14:paraId="4A7CC029"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auto"/>
          </w:tcPr>
          <w:p w14:paraId="128F6620" w14:textId="77777777" w:rsidR="00FE12F7" w:rsidRPr="00F17ADE" w:rsidRDefault="00FE12F7" w:rsidP="00FE12F7">
            <w:pPr>
              <w:pStyle w:val="ListParagraph"/>
              <w:numPr>
                <w:ilvl w:val="0"/>
                <w:numId w:val="22"/>
              </w:numPr>
              <w:rPr>
                <w:b w:val="0"/>
                <w:bCs w:val="0"/>
              </w:rPr>
            </w:pPr>
          </w:p>
        </w:tc>
        <w:tc>
          <w:tcPr>
            <w:tcW w:w="6521" w:type="dxa"/>
            <w:tcBorders>
              <w:top w:val="none" w:sz="0" w:space="0" w:color="auto"/>
              <w:bottom w:val="none" w:sz="0" w:space="0" w:color="auto"/>
            </w:tcBorders>
            <w:shd w:val="clear" w:color="auto" w:fill="auto"/>
          </w:tcPr>
          <w:p w14:paraId="224D87B5"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 xml:space="preserve">Analyze the Issues. </w:t>
            </w:r>
          </w:p>
        </w:tc>
        <w:tc>
          <w:tcPr>
            <w:tcW w:w="2126" w:type="dxa"/>
            <w:tcBorders>
              <w:top w:val="none" w:sz="0" w:space="0" w:color="auto"/>
              <w:bottom w:val="none" w:sz="0" w:space="0" w:color="auto"/>
              <w:right w:val="none" w:sz="0" w:space="0" w:color="auto"/>
            </w:tcBorders>
            <w:shd w:val="clear" w:color="auto" w:fill="auto"/>
          </w:tcPr>
          <w:p w14:paraId="135BF96F" w14:textId="77777777" w:rsidR="00FE12F7" w:rsidRPr="00F17ADE" w:rsidRDefault="00FE12F7" w:rsidP="00FE12F7">
            <w:pPr>
              <w:ind w:left="33" w:hanging="33"/>
              <w:cnfStyle w:val="000000100000" w:firstRow="0" w:lastRow="0" w:firstColumn="0" w:lastColumn="0" w:oddVBand="0" w:evenVBand="0" w:oddHBand="1" w:evenHBand="0" w:firstRowFirstColumn="0" w:firstRowLastColumn="0" w:lastRowFirstColumn="0" w:lastRowLastColumn="0"/>
              <w:rPr>
                <w:strike/>
              </w:rPr>
            </w:pPr>
            <w:r>
              <w:t>Project Manager</w:t>
            </w:r>
          </w:p>
        </w:tc>
      </w:tr>
      <w:tr w:rsidR="00FE12F7" w:rsidRPr="00260ACF" w14:paraId="70B6E4A9"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2EE4BE83" w14:textId="77777777" w:rsidR="00FE12F7" w:rsidRPr="00F17ADE" w:rsidRDefault="00FE12F7" w:rsidP="00FE12F7">
            <w:pPr>
              <w:pStyle w:val="ListParagraph"/>
              <w:numPr>
                <w:ilvl w:val="1"/>
                <w:numId w:val="22"/>
              </w:numPr>
              <w:rPr>
                <w:b w:val="0"/>
                <w:bCs w:val="0"/>
              </w:rPr>
            </w:pPr>
          </w:p>
        </w:tc>
        <w:tc>
          <w:tcPr>
            <w:tcW w:w="6521" w:type="dxa"/>
            <w:shd w:val="clear" w:color="auto" w:fill="auto"/>
          </w:tcPr>
          <w:p w14:paraId="186D645C"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Select issues with high impact and unclear root cause.</w:t>
            </w:r>
          </w:p>
        </w:tc>
        <w:tc>
          <w:tcPr>
            <w:tcW w:w="2126" w:type="dxa"/>
            <w:shd w:val="clear" w:color="auto" w:fill="auto"/>
          </w:tcPr>
          <w:p w14:paraId="37AFDCD0" w14:textId="77777777" w:rsidR="00FE12F7" w:rsidRDefault="00FE12F7" w:rsidP="00FE12F7">
            <w:pPr>
              <w:ind w:left="33" w:hanging="33"/>
              <w:cnfStyle w:val="000000000000" w:firstRow="0" w:lastRow="0" w:firstColumn="0" w:lastColumn="0" w:oddVBand="0" w:evenVBand="0" w:oddHBand="0" w:evenHBand="0" w:firstRowFirstColumn="0" w:firstRowLastColumn="0" w:lastRowFirstColumn="0" w:lastRowLastColumn="0"/>
            </w:pPr>
          </w:p>
        </w:tc>
      </w:tr>
      <w:tr w:rsidR="00FE12F7" w:rsidRPr="00260ACF" w14:paraId="6260D00E"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336F2414" w14:textId="77777777" w:rsidR="00FE12F7" w:rsidRPr="00F17ADE" w:rsidRDefault="00FE12F7" w:rsidP="00FE12F7">
            <w:pPr>
              <w:pStyle w:val="ListParagraph"/>
              <w:numPr>
                <w:ilvl w:val="1"/>
                <w:numId w:val="22"/>
              </w:numPr>
              <w:rPr>
                <w:b w:val="0"/>
                <w:bCs w:val="0"/>
              </w:rPr>
            </w:pPr>
          </w:p>
        </w:tc>
        <w:tc>
          <w:tcPr>
            <w:tcW w:w="6521" w:type="dxa"/>
            <w:shd w:val="clear" w:color="auto" w:fill="auto"/>
          </w:tcPr>
          <w:p w14:paraId="49C7D055"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Identify and involve the appropriate team for analysis.</w:t>
            </w:r>
          </w:p>
        </w:tc>
        <w:tc>
          <w:tcPr>
            <w:tcW w:w="2126" w:type="dxa"/>
            <w:shd w:val="clear" w:color="auto" w:fill="auto"/>
          </w:tcPr>
          <w:p w14:paraId="11902825" w14:textId="77777777" w:rsidR="00FE12F7" w:rsidRDefault="00FE12F7" w:rsidP="00FE12F7">
            <w:pPr>
              <w:ind w:left="33" w:hanging="33"/>
              <w:cnfStyle w:val="000000100000" w:firstRow="0" w:lastRow="0" w:firstColumn="0" w:lastColumn="0" w:oddVBand="0" w:evenVBand="0" w:oddHBand="1" w:evenHBand="0" w:firstRowFirstColumn="0" w:firstRowLastColumn="0" w:lastRowFirstColumn="0" w:lastRowLastColumn="0"/>
            </w:pPr>
          </w:p>
        </w:tc>
      </w:tr>
      <w:tr w:rsidR="00FE12F7" w:rsidRPr="00260ACF" w14:paraId="64E5E492"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371AA744" w14:textId="77777777" w:rsidR="00FE12F7" w:rsidRPr="00F17ADE" w:rsidRDefault="00FE12F7" w:rsidP="00FE12F7">
            <w:pPr>
              <w:pStyle w:val="ListParagraph"/>
              <w:numPr>
                <w:ilvl w:val="1"/>
                <w:numId w:val="22"/>
              </w:numPr>
              <w:rPr>
                <w:b w:val="0"/>
                <w:bCs w:val="0"/>
              </w:rPr>
            </w:pPr>
          </w:p>
        </w:tc>
        <w:tc>
          <w:tcPr>
            <w:tcW w:w="6521" w:type="dxa"/>
            <w:shd w:val="clear" w:color="auto" w:fill="auto"/>
          </w:tcPr>
          <w:p w14:paraId="148FB10D" w14:textId="77777777" w:rsidR="00FE12F7" w:rsidRDefault="00FE12F7" w:rsidP="00FE12F7">
            <w:pPr>
              <w:ind w:left="34"/>
              <w:cnfStyle w:val="000000000000" w:firstRow="0" w:lastRow="0" w:firstColumn="0" w:lastColumn="0" w:oddVBand="0" w:evenVBand="0" w:oddHBand="0" w:evenHBand="0" w:firstRowFirstColumn="0" w:firstRowLastColumn="0" w:lastRowFirstColumn="0" w:lastRowLastColumn="0"/>
            </w:pPr>
            <w:r>
              <w:t>Analyze the issues. The techniques that can be used for root cause analysis are Fishbone diagram (Ishikawa Diagram), Why-Why Analysis, FMEA, and others. Identify and document the root causes. Use template “Root Cause Analysis” (TMPL_ROCSAN).</w:t>
            </w:r>
          </w:p>
        </w:tc>
        <w:tc>
          <w:tcPr>
            <w:tcW w:w="2126" w:type="dxa"/>
            <w:shd w:val="clear" w:color="auto" w:fill="auto"/>
          </w:tcPr>
          <w:p w14:paraId="6787EEED" w14:textId="77777777" w:rsidR="00FE12F7" w:rsidRDefault="00FE12F7" w:rsidP="00FE12F7">
            <w:pPr>
              <w:ind w:left="33" w:hanging="33"/>
              <w:cnfStyle w:val="000000000000" w:firstRow="0" w:lastRow="0" w:firstColumn="0" w:lastColumn="0" w:oddVBand="0" w:evenVBand="0" w:oddHBand="0" w:evenHBand="0" w:firstRowFirstColumn="0" w:firstRowLastColumn="0" w:lastRowFirstColumn="0" w:lastRowLastColumn="0"/>
            </w:pPr>
          </w:p>
        </w:tc>
      </w:tr>
      <w:tr w:rsidR="00FE12F7" w:rsidRPr="001B0B83" w14:paraId="2DB6A98E"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shd w:val="clear" w:color="auto" w:fill="B8CCE4" w:themeFill="accent1" w:themeFillTint="66"/>
          </w:tcPr>
          <w:p w14:paraId="627E9326" w14:textId="77777777" w:rsidR="00FE12F7" w:rsidRPr="00DD074F" w:rsidRDefault="00FE12F7" w:rsidP="00FE12F7">
            <w:pPr>
              <w:pStyle w:val="ListParagraph"/>
              <w:jc w:val="both"/>
            </w:pPr>
          </w:p>
        </w:tc>
        <w:tc>
          <w:tcPr>
            <w:tcW w:w="6521" w:type="dxa"/>
            <w:tcBorders>
              <w:top w:val="none" w:sz="0" w:space="0" w:color="auto"/>
              <w:bottom w:val="none" w:sz="0" w:space="0" w:color="auto"/>
            </w:tcBorders>
            <w:shd w:val="clear" w:color="auto" w:fill="B8CCE4" w:themeFill="accent1" w:themeFillTint="66"/>
          </w:tcPr>
          <w:p w14:paraId="2CDFF80A" w14:textId="77777777" w:rsidR="00FE12F7" w:rsidRPr="00DD074F" w:rsidRDefault="00FE12F7" w:rsidP="00FE12F7">
            <w:pPr>
              <w:cnfStyle w:val="000000100000" w:firstRow="0" w:lastRow="0" w:firstColumn="0" w:lastColumn="0" w:oddVBand="0" w:evenVBand="0" w:oddHBand="1" w:evenHBand="0" w:firstRowFirstColumn="0" w:firstRowLastColumn="0" w:lastRowFirstColumn="0" w:lastRowLastColumn="0"/>
              <w:rPr>
                <w:b/>
                <w:strike/>
              </w:rPr>
            </w:pPr>
            <w:r>
              <w:rPr>
                <w:b/>
              </w:rPr>
              <w:t>Corrective Actions</w:t>
            </w:r>
          </w:p>
        </w:tc>
        <w:tc>
          <w:tcPr>
            <w:tcW w:w="2126" w:type="dxa"/>
            <w:tcBorders>
              <w:top w:val="none" w:sz="0" w:space="0" w:color="auto"/>
              <w:bottom w:val="none" w:sz="0" w:space="0" w:color="auto"/>
              <w:right w:val="none" w:sz="0" w:space="0" w:color="auto"/>
            </w:tcBorders>
            <w:shd w:val="clear" w:color="auto" w:fill="B8CCE4" w:themeFill="accent1" w:themeFillTint="66"/>
          </w:tcPr>
          <w:p w14:paraId="273B6C4E" w14:textId="77777777" w:rsidR="00FE12F7" w:rsidRPr="00DD074F" w:rsidRDefault="00FE12F7" w:rsidP="00FE12F7">
            <w:pPr>
              <w:ind w:left="1440" w:hanging="1440"/>
              <w:cnfStyle w:val="000000100000" w:firstRow="0" w:lastRow="0" w:firstColumn="0" w:lastColumn="0" w:oddVBand="0" w:evenVBand="0" w:oddHBand="1" w:evenHBand="0" w:firstRowFirstColumn="0" w:firstRowLastColumn="0" w:lastRowFirstColumn="0" w:lastRowLastColumn="0"/>
              <w:rPr>
                <w:strike/>
              </w:rPr>
            </w:pPr>
          </w:p>
        </w:tc>
      </w:tr>
      <w:tr w:rsidR="00FE12F7" w:rsidRPr="001B0B83" w14:paraId="2C66D57B" w14:textId="77777777" w:rsidTr="00602F7C">
        <w:trPr>
          <w:trHeight w:val="437"/>
        </w:trPr>
        <w:tc>
          <w:tcPr>
            <w:cnfStyle w:val="001000000000" w:firstRow="0" w:lastRow="0" w:firstColumn="1" w:lastColumn="0" w:oddVBand="0" w:evenVBand="0" w:oddHBand="0" w:evenHBand="0" w:firstRowFirstColumn="0" w:firstRowLastColumn="0" w:lastRowFirstColumn="0" w:lastRowLastColumn="0"/>
            <w:tcW w:w="1096" w:type="dxa"/>
          </w:tcPr>
          <w:p w14:paraId="53936F6C" w14:textId="77777777" w:rsidR="00FE12F7" w:rsidRPr="00DD074F" w:rsidRDefault="00FE12F7" w:rsidP="00FE12F7">
            <w:pPr>
              <w:pStyle w:val="ListParagraph"/>
              <w:numPr>
                <w:ilvl w:val="0"/>
                <w:numId w:val="22"/>
              </w:numPr>
            </w:pPr>
          </w:p>
        </w:tc>
        <w:tc>
          <w:tcPr>
            <w:tcW w:w="6521" w:type="dxa"/>
          </w:tcPr>
          <w:p w14:paraId="5A265CF9"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Resolve the issues in consultation with the relevant stakeholder.</w:t>
            </w:r>
          </w:p>
        </w:tc>
        <w:tc>
          <w:tcPr>
            <w:tcW w:w="2126" w:type="dxa"/>
          </w:tcPr>
          <w:p w14:paraId="0CC99507" w14:textId="77777777" w:rsidR="00FE12F7" w:rsidRPr="00DD074F" w:rsidRDefault="00FE12F7" w:rsidP="00FE12F7">
            <w:pPr>
              <w:cnfStyle w:val="000000000000" w:firstRow="0" w:lastRow="0" w:firstColumn="0" w:lastColumn="0" w:oddVBand="0" w:evenVBand="0" w:oddHBand="0" w:evenHBand="0" w:firstRowFirstColumn="0" w:firstRowLastColumn="0" w:lastRowFirstColumn="0" w:lastRowLastColumn="0"/>
              <w:rPr>
                <w:strike/>
              </w:rPr>
            </w:pPr>
            <w:r>
              <w:t>Project Manager</w:t>
            </w:r>
          </w:p>
        </w:tc>
      </w:tr>
      <w:tr w:rsidR="00FE12F7" w:rsidRPr="001B0B83" w14:paraId="57DFC20C" w14:textId="77777777" w:rsidTr="00602F7C">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096" w:type="dxa"/>
            <w:tcBorders>
              <w:top w:val="none" w:sz="0" w:space="0" w:color="auto"/>
              <w:left w:val="none" w:sz="0" w:space="0" w:color="auto"/>
              <w:bottom w:val="none" w:sz="0" w:space="0" w:color="auto"/>
            </w:tcBorders>
          </w:tcPr>
          <w:p w14:paraId="0018A269" w14:textId="77777777" w:rsidR="00FE12F7" w:rsidRPr="00E57469" w:rsidRDefault="00FE12F7" w:rsidP="00FE12F7">
            <w:pPr>
              <w:pStyle w:val="ListParagraph"/>
              <w:numPr>
                <w:ilvl w:val="0"/>
                <w:numId w:val="22"/>
              </w:numPr>
              <w:rPr>
                <w:b w:val="0"/>
                <w:bCs w:val="0"/>
              </w:rPr>
            </w:pPr>
          </w:p>
        </w:tc>
        <w:tc>
          <w:tcPr>
            <w:tcW w:w="6521" w:type="dxa"/>
            <w:tcBorders>
              <w:top w:val="none" w:sz="0" w:space="0" w:color="auto"/>
              <w:bottom w:val="none" w:sz="0" w:space="0" w:color="auto"/>
            </w:tcBorders>
          </w:tcPr>
          <w:p w14:paraId="4C1B37A3" w14:textId="77777777" w:rsidR="00FE12F7" w:rsidRDefault="00FE12F7" w:rsidP="00FE12F7">
            <w:pPr>
              <w:tabs>
                <w:tab w:val="left" w:pos="450"/>
                <w:tab w:val="left" w:pos="5040"/>
              </w:tabs>
              <w:cnfStyle w:val="000000100000" w:firstRow="0" w:lastRow="0" w:firstColumn="0" w:lastColumn="0" w:oddVBand="0" w:evenVBand="0" w:oddHBand="1" w:evenHBand="0" w:firstRowFirstColumn="0" w:firstRowLastColumn="0" w:lastRowFirstColumn="0" w:lastRowLastColumn="0"/>
            </w:pPr>
            <w:r>
              <w:t>Take suitable corrective actions</w:t>
            </w:r>
          </w:p>
          <w:p w14:paraId="4B324979" w14:textId="77777777" w:rsidR="00FE12F7" w:rsidRDefault="00FE12F7" w:rsidP="00FE12F7">
            <w:pPr>
              <w:pStyle w:val="ListParagraph"/>
              <w:numPr>
                <w:ilvl w:val="0"/>
                <w:numId w:val="50"/>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Review the changes with all affected stakeholders and negotiate approval of any changes with Design Head &amp; Customer.</w:t>
            </w:r>
          </w:p>
          <w:p w14:paraId="63398597" w14:textId="77777777" w:rsidR="00FE12F7" w:rsidRDefault="00FE12F7" w:rsidP="00FE12F7">
            <w:pPr>
              <w:pStyle w:val="ListParagraph"/>
              <w:numPr>
                <w:ilvl w:val="0"/>
                <w:numId w:val="50"/>
              </w:numPr>
              <w:tabs>
                <w:tab w:val="left" w:pos="450"/>
                <w:tab w:val="left" w:pos="5040"/>
              </w:tabs>
              <w:cnfStyle w:val="000000100000" w:firstRow="0" w:lastRow="0" w:firstColumn="0" w:lastColumn="0" w:oddVBand="0" w:evenVBand="0" w:oddHBand="1" w:evenHBand="0" w:firstRowFirstColumn="0" w:firstRowLastColumn="0" w:lastRowFirstColumn="0" w:lastRowLastColumn="0"/>
            </w:pPr>
            <w:r>
              <w:t>Revise Project Plan parameters (e.g. Cost, Schedule, Resource Allocation, Product/Project Requirements, Project’s Process Improvements, Tooling, Testing, and Team Training) needed for corrective action.</w:t>
            </w:r>
          </w:p>
        </w:tc>
        <w:tc>
          <w:tcPr>
            <w:tcW w:w="2126" w:type="dxa"/>
            <w:tcBorders>
              <w:top w:val="none" w:sz="0" w:space="0" w:color="auto"/>
              <w:bottom w:val="none" w:sz="0" w:space="0" w:color="auto"/>
              <w:right w:val="none" w:sz="0" w:space="0" w:color="auto"/>
            </w:tcBorders>
          </w:tcPr>
          <w:p w14:paraId="30C6DB81" w14:textId="77777777" w:rsidR="00FE12F7" w:rsidRPr="001B0B83" w:rsidRDefault="00FE12F7" w:rsidP="00FE12F7">
            <w:pPr>
              <w:ind w:left="33" w:hanging="33"/>
              <w:cnfStyle w:val="000000100000" w:firstRow="0" w:lastRow="0" w:firstColumn="0" w:lastColumn="0" w:oddVBand="0" w:evenVBand="0" w:oddHBand="1" w:evenHBand="0" w:firstRowFirstColumn="0" w:firstRowLastColumn="0" w:lastRowFirstColumn="0" w:lastRowLastColumn="0"/>
              <w:rPr>
                <w:strike/>
              </w:rPr>
            </w:pPr>
            <w:r>
              <w:t>Project Manager</w:t>
            </w:r>
          </w:p>
        </w:tc>
      </w:tr>
      <w:tr w:rsidR="00FE12F7" w:rsidRPr="001B0B83" w14:paraId="108EE8E3" w14:textId="77777777" w:rsidTr="00602F7C">
        <w:trPr>
          <w:trHeight w:val="437"/>
        </w:trPr>
        <w:tc>
          <w:tcPr>
            <w:cnfStyle w:val="001000000000" w:firstRow="0" w:lastRow="0" w:firstColumn="1" w:lastColumn="0" w:oddVBand="0" w:evenVBand="0" w:oddHBand="0" w:evenHBand="0" w:firstRowFirstColumn="0" w:firstRowLastColumn="0" w:lastRowFirstColumn="0" w:lastRowLastColumn="0"/>
            <w:tcW w:w="1096" w:type="dxa"/>
          </w:tcPr>
          <w:p w14:paraId="3E242C90" w14:textId="77777777" w:rsidR="00FE12F7" w:rsidRPr="00E57469" w:rsidRDefault="00FE12F7" w:rsidP="00FE12F7">
            <w:pPr>
              <w:pStyle w:val="ListParagraph"/>
              <w:numPr>
                <w:ilvl w:val="0"/>
                <w:numId w:val="22"/>
              </w:numPr>
              <w:rPr>
                <w:b w:val="0"/>
                <w:bCs w:val="0"/>
              </w:rPr>
            </w:pPr>
          </w:p>
        </w:tc>
        <w:tc>
          <w:tcPr>
            <w:tcW w:w="6521" w:type="dxa"/>
          </w:tcPr>
          <w:p w14:paraId="0CCE60DD"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Escalate the unresolved issues to the respective stakeholders</w:t>
            </w:r>
          </w:p>
          <w:p w14:paraId="6466BBE0" w14:textId="77777777" w:rsidR="00FE12F7" w:rsidRDefault="00FE12F7" w:rsidP="00FE12F7">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 xml:space="preserve">Budget – Senior Management </w:t>
            </w:r>
          </w:p>
          <w:p w14:paraId="5442660D" w14:textId="77777777" w:rsidR="00FE12F7" w:rsidRDefault="00FE12F7" w:rsidP="00FE12F7">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Schedule – Customer, Senior Management</w:t>
            </w:r>
          </w:p>
          <w:p w14:paraId="1251ED39" w14:textId="77777777" w:rsidR="00FE12F7" w:rsidRDefault="00FE12F7" w:rsidP="00FE12F7">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Quality – PPQA Manager</w:t>
            </w:r>
          </w:p>
          <w:p w14:paraId="6C0657C8" w14:textId="77777777" w:rsidR="00FE12F7" w:rsidRDefault="00FE12F7" w:rsidP="00FE12F7">
            <w:pPr>
              <w:pStyle w:val="ListParagraph"/>
              <w:numPr>
                <w:ilvl w:val="0"/>
                <w:numId w:val="49"/>
              </w:numPr>
              <w:tabs>
                <w:tab w:val="left" w:pos="450"/>
                <w:tab w:val="left" w:pos="5040"/>
              </w:tabs>
              <w:cnfStyle w:val="000000000000" w:firstRow="0" w:lastRow="0" w:firstColumn="0" w:lastColumn="0" w:oddVBand="0" w:evenVBand="0" w:oddHBand="0" w:evenHBand="0" w:firstRowFirstColumn="0" w:firstRowLastColumn="0" w:lastRowFirstColumn="0" w:lastRowLastColumn="0"/>
            </w:pPr>
            <w:r>
              <w:t>Training – Training Coordinator</w:t>
            </w:r>
          </w:p>
          <w:p w14:paraId="4A6276B6" w14:textId="77777777" w:rsidR="00FE12F7" w:rsidRDefault="00FE12F7" w:rsidP="00FE12F7">
            <w:pPr>
              <w:pStyle w:val="ListParagraph"/>
              <w:numPr>
                <w:ilvl w:val="0"/>
                <w:numId w:val="56"/>
              </w:numPr>
              <w:cnfStyle w:val="000000000000" w:firstRow="0" w:lastRow="0" w:firstColumn="0" w:lastColumn="0" w:oddVBand="0" w:evenVBand="0" w:oddHBand="0" w:evenHBand="0" w:firstRowFirstColumn="0" w:firstRowLastColumn="0" w:lastRowFirstColumn="0" w:lastRowLastColumn="0"/>
            </w:pPr>
            <w:r>
              <w:t>Technical – Customer, Senior Management</w:t>
            </w:r>
          </w:p>
        </w:tc>
        <w:tc>
          <w:tcPr>
            <w:tcW w:w="2126" w:type="dxa"/>
          </w:tcPr>
          <w:p w14:paraId="3E71030D" w14:textId="77777777" w:rsidR="00FE12F7" w:rsidRDefault="00FE12F7" w:rsidP="00FE12F7">
            <w:pPr>
              <w:ind w:left="33" w:hanging="33"/>
              <w:cnfStyle w:val="000000000000" w:firstRow="0" w:lastRow="0" w:firstColumn="0" w:lastColumn="0" w:oddVBand="0" w:evenVBand="0" w:oddHBand="0" w:evenHBand="0" w:firstRowFirstColumn="0" w:firstRowLastColumn="0" w:lastRowFirstColumn="0" w:lastRowLastColumn="0"/>
            </w:pPr>
            <w:r>
              <w:t>Project Manager</w:t>
            </w:r>
          </w:p>
        </w:tc>
      </w:tr>
      <w:tr w:rsidR="00FE12F7" w:rsidRPr="001B0B83" w14:paraId="3326C276" w14:textId="77777777" w:rsidTr="00602F7C">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096" w:type="dxa"/>
          </w:tcPr>
          <w:p w14:paraId="5588F3CD" w14:textId="77777777" w:rsidR="00FE12F7" w:rsidRPr="00E57469" w:rsidRDefault="00FE12F7" w:rsidP="00FE12F7">
            <w:pPr>
              <w:pStyle w:val="ListParagraph"/>
              <w:numPr>
                <w:ilvl w:val="0"/>
                <w:numId w:val="22"/>
              </w:numPr>
              <w:rPr>
                <w:b w:val="0"/>
                <w:bCs w:val="0"/>
              </w:rPr>
            </w:pPr>
          </w:p>
        </w:tc>
        <w:tc>
          <w:tcPr>
            <w:tcW w:w="6521" w:type="dxa"/>
          </w:tcPr>
          <w:p w14:paraId="01FDE72D" w14:textId="77777777" w:rsidR="00FE12F7" w:rsidRPr="00FE40F5" w:rsidRDefault="00FE12F7" w:rsidP="00FE12F7">
            <w:pPr>
              <w:cnfStyle w:val="000000100000" w:firstRow="0" w:lastRow="0" w:firstColumn="0" w:lastColumn="0" w:oddVBand="0" w:evenVBand="0" w:oddHBand="1" w:evenHBand="0" w:firstRowFirstColumn="0" w:firstRowLastColumn="0" w:lastRowFirstColumn="0" w:lastRowLastColumn="0"/>
              <w:rPr>
                <w:strike/>
              </w:rPr>
            </w:pPr>
            <w:r>
              <w:t>Incorporate approved changes into Project Plans.</w:t>
            </w:r>
          </w:p>
        </w:tc>
        <w:tc>
          <w:tcPr>
            <w:tcW w:w="2126" w:type="dxa"/>
          </w:tcPr>
          <w:p w14:paraId="049A6BD0" w14:textId="77777777" w:rsidR="00FE12F7" w:rsidRDefault="00FE12F7" w:rsidP="00FE12F7">
            <w:pPr>
              <w:ind w:left="33" w:hanging="33"/>
              <w:cnfStyle w:val="000000100000" w:firstRow="0" w:lastRow="0" w:firstColumn="0" w:lastColumn="0" w:oddVBand="0" w:evenVBand="0" w:oddHBand="1" w:evenHBand="0" w:firstRowFirstColumn="0" w:firstRowLastColumn="0" w:lastRowFirstColumn="0" w:lastRowLastColumn="0"/>
            </w:pPr>
            <w:r>
              <w:t>Project Manager</w:t>
            </w:r>
          </w:p>
        </w:tc>
      </w:tr>
      <w:tr w:rsidR="00FE12F7" w:rsidRPr="001B0B83" w14:paraId="68A1FF07"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70FF06AA" w14:textId="77777777" w:rsidR="00FE12F7" w:rsidRPr="00DD074F" w:rsidRDefault="00FE12F7" w:rsidP="00FE12F7">
            <w:pPr>
              <w:pStyle w:val="ListParagraph"/>
              <w:numPr>
                <w:ilvl w:val="0"/>
                <w:numId w:val="22"/>
              </w:numPr>
            </w:pPr>
          </w:p>
        </w:tc>
        <w:tc>
          <w:tcPr>
            <w:tcW w:w="6521" w:type="dxa"/>
          </w:tcPr>
          <w:p w14:paraId="5EC8D2E5"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rPr>
                <w:ins w:id="81" w:author="Vaibhav Garg" w:date="2022-03-12T10:37:00Z"/>
              </w:rPr>
            </w:pPr>
            <w:ins w:id="82" w:author="Vaibhav Garg" w:date="2022-03-12T10:37:00Z">
              <w:r>
                <w:t xml:space="preserve">Mark the significant issues </w:t>
              </w:r>
              <w:r w:rsidR="0019437E">
                <w:t>as Incident learnings.</w:t>
              </w:r>
            </w:ins>
            <w:del w:id="83" w:author="Vaibhav Garg" w:date="2022-03-12T10:37:00Z">
              <w:r w:rsidDel="00FE12F7">
                <w:delText>Update the “Issue Log”.</w:delText>
              </w:r>
            </w:del>
          </w:p>
          <w:p w14:paraId="02AFA89A" w14:textId="74888C34" w:rsidR="0019437E" w:rsidRPr="00DD074F" w:rsidRDefault="0019437E" w:rsidP="00FE12F7">
            <w:pPr>
              <w:cnfStyle w:val="000000000000" w:firstRow="0" w:lastRow="0" w:firstColumn="0" w:lastColumn="0" w:oddVBand="0" w:evenVBand="0" w:oddHBand="0" w:evenHBand="0" w:firstRowFirstColumn="0" w:firstRowLastColumn="0" w:lastRowFirstColumn="0" w:lastRowLastColumn="0"/>
              <w:rPr>
                <w:strike/>
              </w:rPr>
            </w:pPr>
            <w:ins w:id="84" w:author="Vaibhav Garg" w:date="2022-03-12T10:37:00Z">
              <w:r>
                <w:lastRenderedPageBreak/>
                <w:t>Use the provided workflow for incident learnings to document</w:t>
              </w:r>
            </w:ins>
            <w:ins w:id="85" w:author="Vaibhav Garg" w:date="2022-03-12T10:38:00Z">
              <w:r>
                <w:t xml:space="preserve"> those for future reference.</w:t>
              </w:r>
            </w:ins>
          </w:p>
        </w:tc>
        <w:tc>
          <w:tcPr>
            <w:tcW w:w="2126" w:type="dxa"/>
          </w:tcPr>
          <w:p w14:paraId="27E3C8FB" w14:textId="77777777" w:rsidR="00FE12F7" w:rsidRPr="00BE57BE" w:rsidRDefault="00FE12F7" w:rsidP="00FE12F7">
            <w:pPr>
              <w:cnfStyle w:val="000000000000" w:firstRow="0" w:lastRow="0" w:firstColumn="0" w:lastColumn="0" w:oddVBand="0" w:evenVBand="0" w:oddHBand="0" w:evenHBand="0" w:firstRowFirstColumn="0" w:firstRowLastColumn="0" w:lastRowFirstColumn="0" w:lastRowLastColumn="0"/>
            </w:pPr>
            <w:r>
              <w:lastRenderedPageBreak/>
              <w:t>Project Manager</w:t>
            </w:r>
          </w:p>
        </w:tc>
      </w:tr>
      <w:tr w:rsidR="00FE12F7" w:rsidRPr="001B0B83" w14:paraId="21280049"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29C1A914" w14:textId="77777777" w:rsidR="00FE12F7" w:rsidRPr="00E57469" w:rsidRDefault="00FE12F7" w:rsidP="00FE12F7">
            <w:pPr>
              <w:pStyle w:val="ListParagraph"/>
              <w:numPr>
                <w:ilvl w:val="0"/>
                <w:numId w:val="22"/>
              </w:numPr>
              <w:rPr>
                <w:b w:val="0"/>
                <w:bCs w:val="0"/>
              </w:rPr>
            </w:pPr>
          </w:p>
        </w:tc>
        <w:tc>
          <w:tcPr>
            <w:tcW w:w="6521" w:type="dxa"/>
          </w:tcPr>
          <w:p w14:paraId="05802F93"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 xml:space="preserve">Ensure that the revised documents are placed in the Configuration Management System. </w:t>
            </w:r>
          </w:p>
        </w:tc>
        <w:tc>
          <w:tcPr>
            <w:tcW w:w="2126" w:type="dxa"/>
          </w:tcPr>
          <w:p w14:paraId="21ADBC92" w14:textId="77777777" w:rsidR="00FE12F7" w:rsidRPr="00BE57BE" w:rsidRDefault="00FE12F7" w:rsidP="00FE12F7">
            <w:pPr>
              <w:tabs>
                <w:tab w:val="center" w:pos="4320"/>
                <w:tab w:val="right" w:pos="8640"/>
              </w:tabs>
              <w:cnfStyle w:val="000000100000" w:firstRow="0" w:lastRow="0" w:firstColumn="0" w:lastColumn="0" w:oddVBand="0" w:evenVBand="0" w:oddHBand="1" w:evenHBand="0" w:firstRowFirstColumn="0" w:firstRowLastColumn="0" w:lastRowFirstColumn="0" w:lastRowLastColumn="0"/>
            </w:pPr>
            <w:r>
              <w:t>Project Manager</w:t>
            </w:r>
          </w:p>
        </w:tc>
      </w:tr>
      <w:tr w:rsidR="00FE12F7" w:rsidRPr="001B0B83" w14:paraId="6A1C6AEA"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8DB3E2" w:themeFill="text2" w:themeFillTint="66"/>
          </w:tcPr>
          <w:p w14:paraId="169FC2CB" w14:textId="77777777" w:rsidR="00FE12F7" w:rsidRPr="00634FD3" w:rsidRDefault="00FE12F7" w:rsidP="00FE12F7">
            <w:pPr>
              <w:pStyle w:val="ListParagraph"/>
              <w:jc w:val="both"/>
            </w:pPr>
          </w:p>
        </w:tc>
        <w:tc>
          <w:tcPr>
            <w:tcW w:w="6521" w:type="dxa"/>
            <w:shd w:val="clear" w:color="auto" w:fill="8DB3E2" w:themeFill="text2" w:themeFillTint="66"/>
          </w:tcPr>
          <w:p w14:paraId="0A00AA29" w14:textId="77777777" w:rsidR="00FE12F7" w:rsidRPr="00634FD3" w:rsidRDefault="00FE12F7" w:rsidP="00FE12F7">
            <w:pPr>
              <w:cnfStyle w:val="000000000000" w:firstRow="0" w:lastRow="0" w:firstColumn="0" w:lastColumn="0" w:oddVBand="0" w:evenVBand="0" w:oddHBand="0" w:evenHBand="0" w:firstRowFirstColumn="0" w:firstRowLastColumn="0" w:lastRowFirstColumn="0" w:lastRowLastColumn="0"/>
              <w:rPr>
                <w:b/>
                <w:bCs/>
              </w:rPr>
            </w:pPr>
            <w:r>
              <w:rPr>
                <w:b/>
                <w:bCs/>
              </w:rPr>
              <w:t>Project Closure</w:t>
            </w:r>
          </w:p>
        </w:tc>
        <w:tc>
          <w:tcPr>
            <w:tcW w:w="2126" w:type="dxa"/>
            <w:shd w:val="clear" w:color="auto" w:fill="8DB3E2" w:themeFill="text2" w:themeFillTint="66"/>
          </w:tcPr>
          <w:p w14:paraId="568C9426" w14:textId="77777777" w:rsidR="00FE12F7" w:rsidRPr="00634FD3" w:rsidRDefault="00FE12F7" w:rsidP="00FE12F7">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rPr>
                <w:b/>
                <w:bCs/>
              </w:rPr>
            </w:pPr>
          </w:p>
        </w:tc>
      </w:tr>
      <w:tr w:rsidR="00FE12F7" w:rsidRPr="001B0B83" w14:paraId="5C9BFEB4"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5F3E8F89" w14:textId="77777777" w:rsidR="00FE12F7" w:rsidRPr="00634FD3" w:rsidRDefault="00FE12F7" w:rsidP="00FE12F7">
            <w:pPr>
              <w:pStyle w:val="ListParagraph"/>
              <w:numPr>
                <w:ilvl w:val="0"/>
                <w:numId w:val="22"/>
              </w:numPr>
            </w:pPr>
          </w:p>
        </w:tc>
        <w:tc>
          <w:tcPr>
            <w:tcW w:w="6521" w:type="dxa"/>
            <w:shd w:val="clear" w:color="auto" w:fill="auto"/>
          </w:tcPr>
          <w:p w14:paraId="7E15769F"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Ensure that Technical Data Package includes all the required contents.</w:t>
            </w:r>
          </w:p>
          <w:p w14:paraId="1874BBA2"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rPr>
                <w:b/>
                <w:bCs/>
              </w:rPr>
            </w:pPr>
            <w:r>
              <w:t>Refer Guidelines for Contents of Technical Data Package in “Configuration Management and Release Procedure” (PRCD_CONFIG).</w:t>
            </w:r>
          </w:p>
        </w:tc>
        <w:tc>
          <w:tcPr>
            <w:tcW w:w="2126" w:type="dxa"/>
            <w:shd w:val="clear" w:color="auto" w:fill="auto"/>
          </w:tcPr>
          <w:p w14:paraId="514EF1B8" w14:textId="77777777" w:rsidR="00FE12F7" w:rsidRPr="00634FD3" w:rsidRDefault="00FE12F7" w:rsidP="00FE12F7">
            <w:pPr>
              <w:tabs>
                <w:tab w:val="center" w:pos="4320"/>
                <w:tab w:val="right" w:pos="8640"/>
              </w:tabs>
              <w:cnfStyle w:val="000000100000" w:firstRow="0" w:lastRow="0" w:firstColumn="0" w:lastColumn="0" w:oddVBand="0" w:evenVBand="0" w:oddHBand="1" w:evenHBand="0" w:firstRowFirstColumn="0" w:firstRowLastColumn="0" w:lastRowFirstColumn="0" w:lastRowLastColumn="0"/>
              <w:rPr>
                <w:b/>
                <w:bCs/>
              </w:rPr>
            </w:pPr>
            <w:r>
              <w:t>Project Manager</w:t>
            </w:r>
          </w:p>
        </w:tc>
      </w:tr>
      <w:tr w:rsidR="00FE12F7" w:rsidRPr="001B0B83" w14:paraId="5445E4AF" w14:textId="77777777" w:rsidTr="00602F7C">
        <w:tc>
          <w:tcPr>
            <w:cnfStyle w:val="001000000000" w:firstRow="0" w:lastRow="0" w:firstColumn="1" w:lastColumn="0" w:oddVBand="0" w:evenVBand="0" w:oddHBand="0" w:evenHBand="0" w:firstRowFirstColumn="0" w:firstRowLastColumn="0" w:lastRowFirstColumn="0" w:lastRowLastColumn="0"/>
            <w:tcW w:w="1096" w:type="dxa"/>
            <w:shd w:val="clear" w:color="auto" w:fill="auto"/>
          </w:tcPr>
          <w:p w14:paraId="67871794" w14:textId="77777777" w:rsidR="00FE12F7" w:rsidRPr="00634FD3" w:rsidRDefault="00FE12F7" w:rsidP="00FE12F7">
            <w:pPr>
              <w:pStyle w:val="ListParagraph"/>
              <w:numPr>
                <w:ilvl w:val="0"/>
                <w:numId w:val="22"/>
              </w:numPr>
            </w:pPr>
          </w:p>
        </w:tc>
        <w:tc>
          <w:tcPr>
            <w:tcW w:w="6521" w:type="dxa"/>
            <w:shd w:val="clear" w:color="auto" w:fill="auto"/>
          </w:tcPr>
          <w:p w14:paraId="44A080F3"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 xml:space="preserve">Intimate and involve Configuration Administrator for taking backup of Technical Data Package of the Project.  </w:t>
            </w:r>
          </w:p>
          <w:p w14:paraId="5C7FD19A"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 xml:space="preserve">The Configuration Administrator audits the Technical Data Package for correctness and completeness, as well as the status of the baselines.  Configuration Audits confirm that the baselines and documentation conform to the project’s plans and requirements. </w:t>
            </w:r>
          </w:p>
          <w:p w14:paraId="2E98ED4B"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 xml:space="preserve">It must be ensured that the configuration audit is performed objectively and that the Configuration auditor is not the one who is responsible for the project’s work products. The project manager cannot perform configuration audits. </w:t>
            </w:r>
          </w:p>
        </w:tc>
        <w:tc>
          <w:tcPr>
            <w:tcW w:w="2126" w:type="dxa"/>
            <w:shd w:val="clear" w:color="auto" w:fill="auto"/>
          </w:tcPr>
          <w:p w14:paraId="3BD422C0" w14:textId="77777777" w:rsidR="00FE12F7" w:rsidRPr="00634FD3" w:rsidRDefault="00FE12F7" w:rsidP="00FE12F7">
            <w:pPr>
              <w:tabs>
                <w:tab w:val="center" w:pos="4320"/>
                <w:tab w:val="right" w:pos="8640"/>
              </w:tabs>
              <w:cnfStyle w:val="000000000000" w:firstRow="0" w:lastRow="0" w:firstColumn="0" w:lastColumn="0" w:oddVBand="0" w:evenVBand="0" w:oddHBand="0" w:evenHBand="0" w:firstRowFirstColumn="0" w:firstRowLastColumn="0" w:lastRowFirstColumn="0" w:lastRowLastColumn="0"/>
              <w:rPr>
                <w:b/>
                <w:bCs/>
              </w:rPr>
            </w:pPr>
            <w:r>
              <w:t>Project Manager / Configuration Administrator</w:t>
            </w:r>
          </w:p>
        </w:tc>
      </w:tr>
      <w:tr w:rsidR="00FE12F7" w:rsidRPr="00260ACF" w14:paraId="01F61C08" w14:textId="77777777" w:rsidTr="00602F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6" w:type="dxa"/>
          </w:tcPr>
          <w:p w14:paraId="1862EB9D" w14:textId="77777777" w:rsidR="00FE12F7" w:rsidRDefault="00FE12F7" w:rsidP="00FE12F7">
            <w:pPr>
              <w:pStyle w:val="ListParagraph"/>
              <w:numPr>
                <w:ilvl w:val="0"/>
                <w:numId w:val="22"/>
              </w:numPr>
            </w:pPr>
          </w:p>
        </w:tc>
        <w:tc>
          <w:tcPr>
            <w:tcW w:w="6521" w:type="dxa"/>
          </w:tcPr>
          <w:p w14:paraId="25F597F0"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rsidRPr="00252F2C">
              <w:t>Capture the lessons learnt and best practices and submit them to the Process Engineering Group (PEG) using “Project Learnings” log</w:t>
            </w:r>
            <w:r>
              <w:t xml:space="preserve">. Also, submit the records of root cause analysis of defects and issues to the PEG. </w:t>
            </w:r>
          </w:p>
        </w:tc>
        <w:tc>
          <w:tcPr>
            <w:tcW w:w="2126" w:type="dxa"/>
          </w:tcPr>
          <w:p w14:paraId="59D2AAFA" w14:textId="77777777" w:rsidR="00FE12F7" w:rsidRPr="00BE57BE" w:rsidRDefault="00FE12F7" w:rsidP="00FE12F7">
            <w:pPr>
              <w:cnfStyle w:val="000000100000" w:firstRow="0" w:lastRow="0" w:firstColumn="0" w:lastColumn="0" w:oddVBand="0" w:evenVBand="0" w:oddHBand="1" w:evenHBand="0" w:firstRowFirstColumn="0" w:firstRowLastColumn="0" w:lastRowFirstColumn="0" w:lastRowLastColumn="0"/>
            </w:pPr>
            <w:r>
              <w:t>Project Manager</w:t>
            </w:r>
          </w:p>
        </w:tc>
      </w:tr>
      <w:tr w:rsidR="00FE12F7" w:rsidRPr="00260ACF" w14:paraId="7D572B17" w14:textId="77777777" w:rsidTr="00602F7C">
        <w:tc>
          <w:tcPr>
            <w:cnfStyle w:val="001000000000" w:firstRow="0" w:lastRow="0" w:firstColumn="1" w:lastColumn="0" w:oddVBand="0" w:evenVBand="0" w:oddHBand="0" w:evenHBand="0" w:firstRowFirstColumn="0" w:firstRowLastColumn="0" w:lastRowFirstColumn="0" w:lastRowLastColumn="0"/>
            <w:tcW w:w="1096" w:type="dxa"/>
          </w:tcPr>
          <w:p w14:paraId="599DFEE6" w14:textId="77777777" w:rsidR="00FE12F7" w:rsidRDefault="00FE12F7" w:rsidP="00FE12F7">
            <w:pPr>
              <w:pStyle w:val="ListParagraph"/>
              <w:numPr>
                <w:ilvl w:val="0"/>
                <w:numId w:val="22"/>
              </w:numPr>
            </w:pPr>
          </w:p>
        </w:tc>
        <w:tc>
          <w:tcPr>
            <w:tcW w:w="6521" w:type="dxa"/>
          </w:tcPr>
          <w:p w14:paraId="1D48ACE7"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 xml:space="preserve">Send the </w:t>
            </w:r>
            <w:r w:rsidRPr="002066D1">
              <w:t>“</w:t>
            </w:r>
            <w:r>
              <w:t>Risk Matrix</w:t>
            </w:r>
            <w:r w:rsidRPr="002066D1">
              <w:t xml:space="preserve">” </w:t>
            </w:r>
            <w:r>
              <w:t>(TMPL_RSKMTX) to PEG to maintain the same at</w:t>
            </w:r>
            <w:r w:rsidRPr="002066D1">
              <w:t xml:space="preserve"> organizational level</w:t>
            </w:r>
            <w:r>
              <w:t xml:space="preserve"> in “Suggested List of Risks” Document (INFO_RSKLST)</w:t>
            </w:r>
            <w:r w:rsidRPr="002066D1">
              <w:t>.</w:t>
            </w:r>
          </w:p>
        </w:tc>
        <w:tc>
          <w:tcPr>
            <w:tcW w:w="2126" w:type="dxa"/>
          </w:tcPr>
          <w:p w14:paraId="081DE141"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Project Manager</w:t>
            </w:r>
          </w:p>
        </w:tc>
      </w:tr>
      <w:tr w:rsidR="00FE12F7" w:rsidRPr="00260ACF" w14:paraId="51D75D7F" w14:textId="77777777" w:rsidTr="00602F7C">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1096" w:type="dxa"/>
          </w:tcPr>
          <w:p w14:paraId="141CFF34" w14:textId="77777777" w:rsidR="00FE12F7" w:rsidRDefault="00FE12F7" w:rsidP="00FE12F7">
            <w:pPr>
              <w:pStyle w:val="ListParagraph"/>
              <w:numPr>
                <w:ilvl w:val="0"/>
                <w:numId w:val="22"/>
              </w:numPr>
            </w:pPr>
          </w:p>
        </w:tc>
        <w:tc>
          <w:tcPr>
            <w:tcW w:w="6521" w:type="dxa"/>
          </w:tcPr>
          <w:p w14:paraId="37772C75"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Update “Suggested List of Risks” Document (INFO_RSKLST) at organizational level for future planning efforts.</w:t>
            </w:r>
          </w:p>
        </w:tc>
        <w:tc>
          <w:tcPr>
            <w:tcW w:w="2126" w:type="dxa"/>
          </w:tcPr>
          <w:p w14:paraId="71F151AD" w14:textId="77777777" w:rsidR="00FE12F7" w:rsidRDefault="00FE12F7" w:rsidP="00FE12F7">
            <w:pPr>
              <w:cnfStyle w:val="000000100000" w:firstRow="0" w:lastRow="0" w:firstColumn="0" w:lastColumn="0" w:oddVBand="0" w:evenVBand="0" w:oddHBand="1" w:evenHBand="0" w:firstRowFirstColumn="0" w:firstRowLastColumn="0" w:lastRowFirstColumn="0" w:lastRowLastColumn="0"/>
            </w:pPr>
            <w:r>
              <w:t>Process Engineering Group</w:t>
            </w:r>
          </w:p>
        </w:tc>
      </w:tr>
      <w:tr w:rsidR="00FE12F7" w:rsidRPr="00260ACF" w14:paraId="4AB3117D" w14:textId="77777777" w:rsidTr="00602F7C">
        <w:trPr>
          <w:trHeight w:val="871"/>
        </w:trPr>
        <w:tc>
          <w:tcPr>
            <w:cnfStyle w:val="001000000000" w:firstRow="0" w:lastRow="0" w:firstColumn="1" w:lastColumn="0" w:oddVBand="0" w:evenVBand="0" w:oddHBand="0" w:evenHBand="0" w:firstRowFirstColumn="0" w:firstRowLastColumn="0" w:lastRowFirstColumn="0" w:lastRowLastColumn="0"/>
            <w:tcW w:w="1096" w:type="dxa"/>
          </w:tcPr>
          <w:p w14:paraId="4E2AB085" w14:textId="77777777" w:rsidR="00FE12F7" w:rsidRDefault="00FE12F7" w:rsidP="00FE12F7">
            <w:pPr>
              <w:pStyle w:val="ListParagraph"/>
              <w:numPr>
                <w:ilvl w:val="0"/>
                <w:numId w:val="22"/>
              </w:numPr>
            </w:pPr>
          </w:p>
        </w:tc>
        <w:tc>
          <w:tcPr>
            <w:tcW w:w="6521" w:type="dxa"/>
          </w:tcPr>
          <w:p w14:paraId="56C2C0EC"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Prepare the “Project Closure Report” (TMPL_CLOSRE) and archive it with the project data.</w:t>
            </w:r>
          </w:p>
        </w:tc>
        <w:tc>
          <w:tcPr>
            <w:tcW w:w="2126" w:type="dxa"/>
          </w:tcPr>
          <w:p w14:paraId="086FF913" w14:textId="77777777" w:rsidR="00FE12F7" w:rsidRDefault="00FE12F7" w:rsidP="00FE12F7">
            <w:pPr>
              <w:cnfStyle w:val="000000000000" w:firstRow="0" w:lastRow="0" w:firstColumn="0" w:lastColumn="0" w:oddVBand="0" w:evenVBand="0" w:oddHBand="0" w:evenHBand="0" w:firstRowFirstColumn="0" w:firstRowLastColumn="0" w:lastRowFirstColumn="0" w:lastRowLastColumn="0"/>
            </w:pPr>
            <w:r>
              <w:t>Project Manager</w:t>
            </w:r>
          </w:p>
        </w:tc>
      </w:tr>
    </w:tbl>
    <w:p w14:paraId="52B2BC1B" w14:textId="77777777" w:rsidR="00CB01C8" w:rsidRDefault="00CB01C8" w:rsidP="00760C89">
      <w:r w:rsidRPr="00CB01C8">
        <w:lastRenderedPageBreak/>
        <w:t>* Improvements/Suggestions are solicited on “Process Improvement Proposals Database”.</w:t>
      </w:r>
      <w:r w:rsidR="00760C89">
        <w:t xml:space="preserve">  </w:t>
      </w:r>
      <w:r w:rsidR="00760C89">
        <w:br/>
        <w:t>* For details on the Roles and Responsibilities of the practitioners, Refer "Roles and Responsibility" document in the QMS.</w:t>
      </w:r>
    </w:p>
    <w:p w14:paraId="2DE72D87" w14:textId="77777777" w:rsidR="00E01440" w:rsidRDefault="00E01440" w:rsidP="004A2ED1">
      <w:pPr>
        <w:pStyle w:val="Heading1"/>
      </w:pPr>
      <w:bookmarkStart w:id="86" w:name="_Toc435699947"/>
      <w:r>
        <w:t>Verification</w:t>
      </w:r>
      <w:bookmarkEnd w:id="86"/>
    </w:p>
    <w:p w14:paraId="18CA6618" w14:textId="77777777" w:rsidR="001C26A3" w:rsidRDefault="00760C89" w:rsidP="001C26A3">
      <w:pPr>
        <w:pStyle w:val="ListParagraph"/>
        <w:numPr>
          <w:ilvl w:val="0"/>
          <w:numId w:val="51"/>
        </w:numPr>
      </w:pPr>
      <w:r w:rsidRPr="00760C89">
        <w:t>Review of the process and its work</w:t>
      </w:r>
      <w:r>
        <w:t xml:space="preserve"> products by Senior M</w:t>
      </w:r>
      <w:r w:rsidRPr="00760C89">
        <w:t>anagement.</w:t>
      </w:r>
    </w:p>
    <w:p w14:paraId="27BB563A" w14:textId="77777777" w:rsidR="00760C89" w:rsidRDefault="00760C89" w:rsidP="00760C89">
      <w:pPr>
        <w:pStyle w:val="ListParagraph"/>
        <w:numPr>
          <w:ilvl w:val="0"/>
          <w:numId w:val="51"/>
        </w:numPr>
      </w:pPr>
      <w:r>
        <w:t>Review of the process and its work products by PPQA members.</w:t>
      </w:r>
    </w:p>
    <w:p w14:paraId="58E7A8B0" w14:textId="77777777" w:rsidR="00B81986" w:rsidRDefault="00E92BC6">
      <w:pPr>
        <w:pStyle w:val="Heading1"/>
      </w:pPr>
      <w:bookmarkStart w:id="87" w:name="_Toc435699948"/>
      <w:r>
        <w:t>Guidelines</w:t>
      </w:r>
      <w:bookmarkEnd w:id="87"/>
    </w:p>
    <w:p w14:paraId="4A3F5BED" w14:textId="41F5E73C" w:rsidR="00B416FB" w:rsidRDefault="00760C89" w:rsidP="00B416FB">
      <w:pPr>
        <w:rPr>
          <w:ins w:id="88" w:author="Vaibhav Garg" w:date="2022-03-12T10:40:00Z"/>
        </w:rPr>
      </w:pPr>
      <w:r w:rsidRPr="00760C89">
        <w:t>Refer "Configuration Management</w:t>
      </w:r>
      <w:r w:rsidR="00CF56C3">
        <w:t xml:space="preserve"> and Release</w:t>
      </w:r>
      <w:r w:rsidRPr="00760C89">
        <w:t xml:space="preserve"> Procedure" (PRCD_CONFIG) for Access Rights, location of work products, naming convention and types of controls.</w:t>
      </w:r>
      <w:r>
        <w:t xml:space="preserve"> </w:t>
      </w:r>
    </w:p>
    <w:p w14:paraId="11B4C3B0" w14:textId="52766543" w:rsidR="0019437E" w:rsidRDefault="0019437E">
      <w:pPr>
        <w:pStyle w:val="Heading2"/>
        <w:rPr>
          <w:ins w:id="89" w:author="Vaibhav Garg" w:date="2022-03-12T10:40:00Z"/>
        </w:rPr>
        <w:pPrChange w:id="90" w:author="Vaibhav Garg" w:date="2022-03-12T10:40:00Z">
          <w:pPr/>
        </w:pPrChange>
      </w:pPr>
      <w:ins w:id="91" w:author="Vaibhav Garg" w:date="2022-03-12T10:40:00Z">
        <w:r>
          <w:t>Incident Management</w:t>
        </w:r>
      </w:ins>
    </w:p>
    <w:p w14:paraId="4C5FABF9" w14:textId="77777777" w:rsidR="0019437E" w:rsidRPr="00711B12" w:rsidRDefault="0019437E" w:rsidP="0019437E">
      <w:pPr>
        <w:spacing w:after="100" w:afterAutospacing="1" w:line="240" w:lineRule="auto"/>
        <w:outlineLvl w:val="3"/>
        <w:rPr>
          <w:ins w:id="92" w:author="Vaibhav Garg" w:date="2022-03-12T10:41:00Z"/>
          <w:rFonts w:ascii="inherit" w:hAnsi="inherit"/>
          <w:sz w:val="24"/>
          <w:szCs w:val="24"/>
          <w:lang w:eastAsia="en-IN"/>
        </w:rPr>
      </w:pPr>
      <w:ins w:id="93" w:author="Vaibhav Garg" w:date="2022-03-12T10:41:00Z">
        <w:r w:rsidRPr="00711B12">
          <w:rPr>
            <w:rFonts w:ascii="inherit" w:hAnsi="inherit"/>
            <w:sz w:val="24"/>
            <w:szCs w:val="24"/>
            <w:lang w:eastAsia="en-IN"/>
          </w:rPr>
          <w:t>PURPOSE</w:t>
        </w:r>
      </w:ins>
    </w:p>
    <w:p w14:paraId="0D5542B5" w14:textId="77777777" w:rsidR="0019437E" w:rsidRPr="00711B12" w:rsidRDefault="0019437E" w:rsidP="0019437E">
      <w:pPr>
        <w:spacing w:after="100" w:afterAutospacing="1" w:line="240" w:lineRule="auto"/>
        <w:rPr>
          <w:ins w:id="94" w:author="Vaibhav Garg" w:date="2022-03-12T10:41:00Z"/>
          <w:rFonts w:ascii="Times New Roman" w:hAnsi="Times New Roman"/>
          <w:sz w:val="24"/>
          <w:szCs w:val="24"/>
          <w:lang w:eastAsia="en-IN"/>
        </w:rPr>
      </w:pPr>
      <w:ins w:id="95" w:author="Vaibhav Garg" w:date="2022-03-12T10:41:00Z">
        <w:r w:rsidRPr="00711B12">
          <w:rPr>
            <w:rFonts w:ascii="Times New Roman" w:hAnsi="Times New Roman"/>
            <w:sz w:val="24"/>
            <w:szCs w:val="24"/>
            <w:lang w:eastAsia="en-IN"/>
          </w:rPr>
          <w:t>The purpose of incident management is to</w:t>
        </w:r>
      </w:ins>
    </w:p>
    <w:p w14:paraId="1AECC5AA" w14:textId="77777777" w:rsidR="0019437E" w:rsidRPr="00711B12" w:rsidRDefault="0019437E" w:rsidP="0019437E">
      <w:pPr>
        <w:numPr>
          <w:ilvl w:val="0"/>
          <w:numId w:val="58"/>
        </w:numPr>
        <w:spacing w:before="100" w:beforeAutospacing="1" w:after="100" w:afterAutospacing="1" w:line="240" w:lineRule="auto"/>
        <w:rPr>
          <w:ins w:id="96" w:author="Vaibhav Garg" w:date="2022-03-12T10:41:00Z"/>
          <w:rFonts w:ascii="Times New Roman" w:hAnsi="Times New Roman"/>
          <w:sz w:val="24"/>
          <w:szCs w:val="24"/>
          <w:lang w:eastAsia="en-IN"/>
        </w:rPr>
      </w:pPr>
      <w:ins w:id="97" w:author="Vaibhav Garg" w:date="2022-03-12T10:41:00Z">
        <w:r w:rsidRPr="00711B12">
          <w:rPr>
            <w:rFonts w:ascii="Times New Roman" w:hAnsi="Times New Roman"/>
            <w:sz w:val="24"/>
            <w:szCs w:val="24"/>
            <w:lang w:eastAsia="en-IN"/>
          </w:rPr>
          <w:t>Create a workflow for effectively communicating and tracking incidents</w:t>
        </w:r>
      </w:ins>
    </w:p>
    <w:p w14:paraId="0867CF2C" w14:textId="77777777" w:rsidR="0019437E" w:rsidRPr="00711B12" w:rsidRDefault="0019437E" w:rsidP="0019437E">
      <w:pPr>
        <w:numPr>
          <w:ilvl w:val="0"/>
          <w:numId w:val="58"/>
        </w:numPr>
        <w:spacing w:before="100" w:beforeAutospacing="1" w:after="100" w:afterAutospacing="1" w:line="240" w:lineRule="auto"/>
        <w:rPr>
          <w:ins w:id="98" w:author="Vaibhav Garg" w:date="2022-03-12T10:41:00Z"/>
          <w:rFonts w:ascii="Times New Roman" w:hAnsi="Times New Roman"/>
          <w:sz w:val="24"/>
          <w:szCs w:val="24"/>
          <w:lang w:eastAsia="en-IN"/>
        </w:rPr>
      </w:pPr>
      <w:ins w:id="99" w:author="Vaibhav Garg" w:date="2022-03-12T10:41:00Z">
        <w:r w:rsidRPr="00711B12">
          <w:rPr>
            <w:rFonts w:ascii="Times New Roman" w:hAnsi="Times New Roman"/>
            <w:sz w:val="24"/>
            <w:szCs w:val="24"/>
            <w:lang w:eastAsia="en-IN"/>
          </w:rPr>
          <w:t>Ensure that the incidents and the resolutions are usable for prevention</w:t>
        </w:r>
      </w:ins>
    </w:p>
    <w:p w14:paraId="1183783F" w14:textId="77777777" w:rsidR="0019437E" w:rsidRPr="00711B12" w:rsidRDefault="0019437E" w:rsidP="0019437E">
      <w:pPr>
        <w:spacing w:before="100" w:beforeAutospacing="1" w:after="100" w:afterAutospacing="1" w:line="240" w:lineRule="auto"/>
        <w:outlineLvl w:val="3"/>
        <w:rPr>
          <w:ins w:id="100" w:author="Vaibhav Garg" w:date="2022-03-12T10:41:00Z"/>
          <w:rFonts w:ascii="inherit" w:hAnsi="inherit"/>
          <w:sz w:val="24"/>
          <w:szCs w:val="24"/>
          <w:lang w:eastAsia="en-IN"/>
        </w:rPr>
      </w:pPr>
      <w:ins w:id="101" w:author="Vaibhav Garg" w:date="2022-03-12T10:41:00Z">
        <w:r w:rsidRPr="00711B12">
          <w:rPr>
            <w:rFonts w:ascii="inherit" w:hAnsi="inherit"/>
            <w:sz w:val="24"/>
            <w:szCs w:val="24"/>
            <w:lang w:eastAsia="en-IN"/>
          </w:rPr>
          <w:t>FRAMEWORK</w:t>
        </w:r>
      </w:ins>
    </w:p>
    <w:p w14:paraId="7BA8B145" w14:textId="77777777" w:rsidR="0019437E" w:rsidRPr="00711B12" w:rsidRDefault="0019437E" w:rsidP="0019437E">
      <w:pPr>
        <w:spacing w:after="100" w:afterAutospacing="1" w:line="240" w:lineRule="auto"/>
        <w:rPr>
          <w:ins w:id="102" w:author="Vaibhav Garg" w:date="2022-03-12T10:41:00Z"/>
          <w:rFonts w:ascii="Times New Roman" w:hAnsi="Times New Roman"/>
          <w:sz w:val="24"/>
          <w:szCs w:val="24"/>
          <w:lang w:eastAsia="en-IN"/>
        </w:rPr>
      </w:pPr>
      <w:ins w:id="103" w:author="Vaibhav Garg" w:date="2022-03-12T10:41:00Z">
        <w:r w:rsidRPr="00711B12">
          <w:rPr>
            <w:rFonts w:ascii="Times New Roman" w:hAnsi="Times New Roman"/>
            <w:sz w:val="24"/>
            <w:szCs w:val="24"/>
            <w:lang w:eastAsia="en-IN"/>
          </w:rPr>
          <w:t>The following need to be set in order to effectively tailor the incident management workflow.</w:t>
        </w:r>
      </w:ins>
    </w:p>
    <w:p w14:paraId="11A5A09A" w14:textId="77777777" w:rsidR="0019437E" w:rsidRPr="00711B12" w:rsidRDefault="0019437E" w:rsidP="0019437E">
      <w:pPr>
        <w:spacing w:before="100" w:beforeAutospacing="1" w:after="100" w:afterAutospacing="1" w:line="240" w:lineRule="auto"/>
        <w:outlineLvl w:val="3"/>
        <w:rPr>
          <w:ins w:id="104" w:author="Vaibhav Garg" w:date="2022-03-12T10:41:00Z"/>
          <w:rFonts w:ascii="inherit" w:hAnsi="inherit"/>
          <w:sz w:val="24"/>
          <w:szCs w:val="24"/>
          <w:lang w:eastAsia="en-IN"/>
        </w:rPr>
      </w:pPr>
      <w:ins w:id="105" w:author="Vaibhav Garg" w:date="2022-03-12T10:41:00Z">
        <w:r w:rsidRPr="00711B12">
          <w:rPr>
            <w:rFonts w:ascii="inherit" w:hAnsi="inherit"/>
            <w:sz w:val="24"/>
            <w:szCs w:val="24"/>
            <w:lang w:eastAsia="en-IN"/>
          </w:rPr>
          <w:t>INCIDENT STAGES</w:t>
        </w:r>
      </w:ins>
    </w:p>
    <w:p w14:paraId="1A0EE33A" w14:textId="77777777" w:rsidR="0019437E" w:rsidRPr="00711B12" w:rsidRDefault="0019437E" w:rsidP="0019437E">
      <w:pPr>
        <w:spacing w:after="100" w:afterAutospacing="1" w:line="240" w:lineRule="auto"/>
        <w:rPr>
          <w:ins w:id="106" w:author="Vaibhav Garg" w:date="2022-03-12T10:41:00Z"/>
          <w:rFonts w:ascii="Times New Roman" w:hAnsi="Times New Roman"/>
          <w:b/>
          <w:bCs/>
          <w:sz w:val="24"/>
          <w:szCs w:val="24"/>
          <w:lang w:eastAsia="en-IN"/>
        </w:rPr>
      </w:pPr>
      <w:ins w:id="107" w:author="Vaibhav Garg" w:date="2022-03-12T10:41:00Z">
        <w:r w:rsidRPr="00711B12">
          <w:rPr>
            <w:rFonts w:ascii="Times New Roman" w:hAnsi="Times New Roman"/>
            <w:b/>
            <w:bCs/>
            <w:sz w:val="24"/>
            <w:szCs w:val="24"/>
            <w:lang w:eastAsia="en-IN"/>
          </w:rPr>
          <w:t>Navigation:</w:t>
        </w:r>
      </w:ins>
    </w:p>
    <w:p w14:paraId="482FF326" w14:textId="77777777" w:rsidR="0019437E" w:rsidRPr="00711B12" w:rsidRDefault="0019437E" w:rsidP="0019437E">
      <w:pPr>
        <w:spacing w:after="100" w:afterAutospacing="1" w:line="240" w:lineRule="auto"/>
        <w:rPr>
          <w:ins w:id="108" w:author="Vaibhav Garg" w:date="2022-03-12T10:41:00Z"/>
          <w:rFonts w:ascii="Times New Roman" w:hAnsi="Times New Roman"/>
          <w:sz w:val="24"/>
          <w:szCs w:val="24"/>
          <w:lang w:eastAsia="en-IN"/>
        </w:rPr>
      </w:pPr>
      <w:ins w:id="109" w:author="Vaibhav Garg" w:date="2022-03-12T10:41:00Z">
        <w:r w:rsidRPr="00711B12">
          <w:rPr>
            <w:rFonts w:ascii="Times New Roman" w:hAnsi="Times New Roman"/>
            <w:sz w:val="24"/>
            <w:szCs w:val="24"/>
            <w:lang w:eastAsia="en-IN"/>
          </w:rPr>
          <w:t>Framework &gt;&gt; Incident Management &gt;&gt; Incident Stages</w:t>
        </w:r>
      </w:ins>
    </w:p>
    <w:p w14:paraId="728FD2CA" w14:textId="77777777" w:rsidR="0019437E" w:rsidRPr="00711B12" w:rsidRDefault="0019437E" w:rsidP="0019437E">
      <w:pPr>
        <w:spacing w:after="0" w:line="240" w:lineRule="auto"/>
        <w:rPr>
          <w:ins w:id="110" w:author="Vaibhav Garg" w:date="2022-03-12T10:41:00Z"/>
          <w:rFonts w:ascii="Times New Roman" w:hAnsi="Times New Roman"/>
          <w:sz w:val="24"/>
          <w:szCs w:val="24"/>
          <w:lang w:eastAsia="en-IN"/>
        </w:rPr>
      </w:pPr>
      <w:ins w:id="111" w:author="Vaibhav Garg" w:date="2022-03-12T10:41:00Z">
        <w:r w:rsidRPr="00711B12">
          <w:rPr>
            <w:rFonts w:ascii="Times New Roman" w:hAnsi="Times New Roman"/>
            <w:noProof/>
            <w:sz w:val="24"/>
            <w:szCs w:val="24"/>
            <w:lang w:val="en-IN" w:eastAsia="en-IN" w:bidi="ar-SA"/>
            <w:rPrChange w:id="112">
              <w:rPr>
                <w:noProof/>
                <w:lang w:val="en-IN" w:eastAsia="en-IN" w:bidi="ar-SA"/>
              </w:rPr>
            </w:rPrChange>
          </w:rPr>
          <w:lastRenderedPageBreak/>
          <w:drawing>
            <wp:inline distT="0" distB="0" distL="0" distR="0" wp14:anchorId="15682643" wp14:editId="57909EB2">
              <wp:extent cx="5731510" cy="2733040"/>
              <wp:effectExtent l="0" t="0" r="254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33040"/>
                      </a:xfrm>
                      <a:prstGeom prst="rect">
                        <a:avLst/>
                      </a:prstGeom>
                      <a:noFill/>
                      <a:ln>
                        <a:noFill/>
                      </a:ln>
                    </pic:spPr>
                  </pic:pic>
                </a:graphicData>
              </a:graphic>
            </wp:inline>
          </w:drawing>
        </w:r>
      </w:ins>
    </w:p>
    <w:p w14:paraId="1296955C" w14:textId="77777777" w:rsidR="0019437E" w:rsidRPr="00711B12" w:rsidRDefault="0019437E" w:rsidP="0019437E">
      <w:pPr>
        <w:spacing w:after="0" w:line="240" w:lineRule="auto"/>
        <w:rPr>
          <w:ins w:id="113" w:author="Vaibhav Garg" w:date="2022-03-12T10:41:00Z"/>
          <w:rFonts w:ascii="Times New Roman" w:hAnsi="Times New Roman"/>
          <w:sz w:val="24"/>
          <w:szCs w:val="24"/>
          <w:lang w:eastAsia="en-IN"/>
        </w:rPr>
      </w:pPr>
      <w:ins w:id="114" w:author="Vaibhav Garg" w:date="2022-03-12T10:41:00Z">
        <w:r w:rsidRPr="00711B12">
          <w:rPr>
            <w:rFonts w:ascii="Times New Roman" w:hAnsi="Times New Roman"/>
            <w:sz w:val="24"/>
            <w:szCs w:val="24"/>
            <w:lang w:eastAsia="en-IN"/>
          </w:rPr>
          <w:t>Figure 237: Incident Stages</w:t>
        </w:r>
      </w:ins>
    </w:p>
    <w:p w14:paraId="35EC9535" w14:textId="77777777" w:rsidR="0019437E" w:rsidRPr="00711B12" w:rsidRDefault="0019437E" w:rsidP="0019437E">
      <w:pPr>
        <w:spacing w:before="100" w:beforeAutospacing="1" w:after="100" w:afterAutospacing="1" w:line="240" w:lineRule="auto"/>
        <w:outlineLvl w:val="3"/>
        <w:rPr>
          <w:ins w:id="115" w:author="Vaibhav Garg" w:date="2022-03-12T10:41:00Z"/>
          <w:rFonts w:ascii="inherit" w:hAnsi="inherit"/>
          <w:sz w:val="24"/>
          <w:szCs w:val="24"/>
          <w:lang w:eastAsia="en-IN"/>
        </w:rPr>
      </w:pPr>
      <w:ins w:id="116" w:author="Vaibhav Garg" w:date="2022-03-12T10:41:00Z">
        <w:r w:rsidRPr="00711B12">
          <w:rPr>
            <w:rFonts w:ascii="inherit" w:hAnsi="inherit"/>
            <w:sz w:val="24"/>
            <w:szCs w:val="24"/>
            <w:lang w:eastAsia="en-IN"/>
          </w:rPr>
          <w:t>INCIDENT CLASSIFICATIONS</w:t>
        </w:r>
      </w:ins>
    </w:p>
    <w:p w14:paraId="5024E13A" w14:textId="77777777" w:rsidR="0019437E" w:rsidRPr="00711B12" w:rsidRDefault="0019437E" w:rsidP="0019437E">
      <w:pPr>
        <w:spacing w:after="100" w:afterAutospacing="1" w:line="240" w:lineRule="auto"/>
        <w:rPr>
          <w:ins w:id="117" w:author="Vaibhav Garg" w:date="2022-03-12T10:41:00Z"/>
          <w:rFonts w:ascii="Times New Roman" w:hAnsi="Times New Roman"/>
          <w:b/>
          <w:bCs/>
          <w:sz w:val="24"/>
          <w:szCs w:val="24"/>
          <w:lang w:eastAsia="en-IN"/>
        </w:rPr>
      </w:pPr>
      <w:ins w:id="118" w:author="Vaibhav Garg" w:date="2022-03-12T10:41:00Z">
        <w:r w:rsidRPr="00711B12">
          <w:rPr>
            <w:rFonts w:ascii="Times New Roman" w:hAnsi="Times New Roman"/>
            <w:b/>
            <w:bCs/>
            <w:sz w:val="24"/>
            <w:szCs w:val="24"/>
            <w:lang w:eastAsia="en-IN"/>
          </w:rPr>
          <w:t>Navigation:</w:t>
        </w:r>
      </w:ins>
    </w:p>
    <w:p w14:paraId="31E15925" w14:textId="77777777" w:rsidR="0019437E" w:rsidRPr="00711B12" w:rsidRDefault="0019437E" w:rsidP="0019437E">
      <w:pPr>
        <w:spacing w:after="100" w:afterAutospacing="1" w:line="240" w:lineRule="auto"/>
        <w:rPr>
          <w:ins w:id="119" w:author="Vaibhav Garg" w:date="2022-03-12T10:41:00Z"/>
          <w:rFonts w:ascii="Times New Roman" w:hAnsi="Times New Roman"/>
          <w:sz w:val="24"/>
          <w:szCs w:val="24"/>
          <w:lang w:eastAsia="en-IN"/>
        </w:rPr>
      </w:pPr>
      <w:ins w:id="120" w:author="Vaibhav Garg" w:date="2022-03-12T10:41:00Z">
        <w:r w:rsidRPr="00711B12">
          <w:rPr>
            <w:rFonts w:ascii="Times New Roman" w:hAnsi="Times New Roman"/>
            <w:sz w:val="24"/>
            <w:szCs w:val="24"/>
            <w:lang w:eastAsia="en-IN"/>
          </w:rPr>
          <w:t>Framework &gt;&gt; Incident Management &gt;&gt; Incident Classification</w:t>
        </w:r>
      </w:ins>
    </w:p>
    <w:p w14:paraId="2D25A993" w14:textId="77777777" w:rsidR="0019437E" w:rsidRPr="00711B12" w:rsidRDefault="0019437E" w:rsidP="0019437E">
      <w:pPr>
        <w:spacing w:after="0" w:line="240" w:lineRule="auto"/>
        <w:rPr>
          <w:ins w:id="121" w:author="Vaibhav Garg" w:date="2022-03-12T10:41:00Z"/>
          <w:rFonts w:ascii="Times New Roman" w:hAnsi="Times New Roman"/>
          <w:sz w:val="24"/>
          <w:szCs w:val="24"/>
          <w:lang w:eastAsia="en-IN"/>
        </w:rPr>
      </w:pPr>
      <w:ins w:id="122" w:author="Vaibhav Garg" w:date="2022-03-12T10:41:00Z">
        <w:r w:rsidRPr="00711B12">
          <w:rPr>
            <w:rFonts w:ascii="Times New Roman" w:hAnsi="Times New Roman"/>
            <w:noProof/>
            <w:sz w:val="24"/>
            <w:szCs w:val="24"/>
            <w:lang w:val="en-IN" w:eastAsia="en-IN" w:bidi="ar-SA"/>
            <w:rPrChange w:id="123">
              <w:rPr>
                <w:noProof/>
                <w:lang w:val="en-IN" w:eastAsia="en-IN" w:bidi="ar-SA"/>
              </w:rPr>
            </w:rPrChange>
          </w:rPr>
          <w:drawing>
            <wp:inline distT="0" distB="0" distL="0" distR="0" wp14:anchorId="62250201" wp14:editId="40CADD6B">
              <wp:extent cx="5731510" cy="1623695"/>
              <wp:effectExtent l="0" t="0" r="2540" b="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23695"/>
                      </a:xfrm>
                      <a:prstGeom prst="rect">
                        <a:avLst/>
                      </a:prstGeom>
                      <a:noFill/>
                      <a:ln>
                        <a:noFill/>
                      </a:ln>
                    </pic:spPr>
                  </pic:pic>
                </a:graphicData>
              </a:graphic>
            </wp:inline>
          </w:drawing>
        </w:r>
      </w:ins>
    </w:p>
    <w:p w14:paraId="18E72AAC" w14:textId="77777777" w:rsidR="0019437E" w:rsidRPr="00711B12" w:rsidRDefault="0019437E" w:rsidP="0019437E">
      <w:pPr>
        <w:spacing w:after="0" w:line="240" w:lineRule="auto"/>
        <w:rPr>
          <w:ins w:id="124" w:author="Vaibhav Garg" w:date="2022-03-12T10:41:00Z"/>
          <w:rFonts w:ascii="Times New Roman" w:hAnsi="Times New Roman"/>
          <w:sz w:val="24"/>
          <w:szCs w:val="24"/>
          <w:lang w:eastAsia="en-IN"/>
        </w:rPr>
      </w:pPr>
      <w:ins w:id="125" w:author="Vaibhav Garg" w:date="2022-03-12T10:41:00Z">
        <w:r w:rsidRPr="00711B12">
          <w:rPr>
            <w:rFonts w:ascii="Times New Roman" w:hAnsi="Times New Roman"/>
            <w:sz w:val="24"/>
            <w:szCs w:val="24"/>
            <w:lang w:eastAsia="en-IN"/>
          </w:rPr>
          <w:t>Figure 238: Incident Classification</w:t>
        </w:r>
      </w:ins>
    </w:p>
    <w:p w14:paraId="775CB9C9" w14:textId="77777777" w:rsidR="0019437E" w:rsidRPr="00711B12" w:rsidRDefault="0019437E" w:rsidP="0019437E">
      <w:pPr>
        <w:spacing w:before="100" w:beforeAutospacing="1" w:after="100" w:afterAutospacing="1" w:line="240" w:lineRule="auto"/>
        <w:outlineLvl w:val="3"/>
        <w:rPr>
          <w:ins w:id="126" w:author="Vaibhav Garg" w:date="2022-03-12T10:41:00Z"/>
          <w:rFonts w:ascii="inherit" w:hAnsi="inherit"/>
          <w:sz w:val="24"/>
          <w:szCs w:val="24"/>
          <w:lang w:eastAsia="en-IN"/>
        </w:rPr>
      </w:pPr>
      <w:ins w:id="127" w:author="Vaibhav Garg" w:date="2022-03-12T10:41:00Z">
        <w:r w:rsidRPr="00711B12">
          <w:rPr>
            <w:rFonts w:ascii="inherit" w:hAnsi="inherit"/>
            <w:sz w:val="24"/>
            <w:szCs w:val="24"/>
            <w:lang w:eastAsia="en-IN"/>
          </w:rPr>
          <w:t>INCIDENT SOURCES</w:t>
        </w:r>
      </w:ins>
    </w:p>
    <w:p w14:paraId="3B5041CA" w14:textId="77777777" w:rsidR="0019437E" w:rsidRPr="00711B12" w:rsidRDefault="0019437E" w:rsidP="0019437E">
      <w:pPr>
        <w:spacing w:after="100" w:afterAutospacing="1" w:line="240" w:lineRule="auto"/>
        <w:rPr>
          <w:ins w:id="128" w:author="Vaibhav Garg" w:date="2022-03-12T10:41:00Z"/>
          <w:rFonts w:ascii="Times New Roman" w:hAnsi="Times New Roman"/>
          <w:b/>
          <w:bCs/>
          <w:sz w:val="24"/>
          <w:szCs w:val="24"/>
          <w:lang w:eastAsia="en-IN"/>
        </w:rPr>
      </w:pPr>
      <w:ins w:id="129" w:author="Vaibhav Garg" w:date="2022-03-12T10:41:00Z">
        <w:r w:rsidRPr="00711B12">
          <w:rPr>
            <w:rFonts w:ascii="Times New Roman" w:hAnsi="Times New Roman"/>
            <w:b/>
            <w:bCs/>
            <w:sz w:val="24"/>
            <w:szCs w:val="24"/>
            <w:lang w:eastAsia="en-IN"/>
          </w:rPr>
          <w:t>Navigation:</w:t>
        </w:r>
      </w:ins>
    </w:p>
    <w:p w14:paraId="10F8C045" w14:textId="77777777" w:rsidR="0019437E" w:rsidRPr="00711B12" w:rsidRDefault="0019437E" w:rsidP="0019437E">
      <w:pPr>
        <w:spacing w:after="100" w:afterAutospacing="1" w:line="240" w:lineRule="auto"/>
        <w:rPr>
          <w:ins w:id="130" w:author="Vaibhav Garg" w:date="2022-03-12T10:41:00Z"/>
          <w:rFonts w:ascii="Times New Roman" w:hAnsi="Times New Roman"/>
          <w:sz w:val="24"/>
          <w:szCs w:val="24"/>
          <w:lang w:eastAsia="en-IN"/>
        </w:rPr>
      </w:pPr>
      <w:ins w:id="131" w:author="Vaibhav Garg" w:date="2022-03-12T10:41:00Z">
        <w:r w:rsidRPr="00711B12">
          <w:rPr>
            <w:rFonts w:ascii="Times New Roman" w:hAnsi="Times New Roman"/>
            <w:sz w:val="24"/>
            <w:szCs w:val="24"/>
            <w:lang w:eastAsia="en-IN"/>
          </w:rPr>
          <w:t>Framework &gt;&gt; Incident Management &gt;&gt; Incident Sources</w:t>
        </w:r>
      </w:ins>
    </w:p>
    <w:p w14:paraId="31F4E165" w14:textId="77777777" w:rsidR="0019437E" w:rsidRPr="00711B12" w:rsidRDefault="0019437E" w:rsidP="0019437E">
      <w:pPr>
        <w:spacing w:after="0" w:line="240" w:lineRule="auto"/>
        <w:rPr>
          <w:ins w:id="132" w:author="Vaibhav Garg" w:date="2022-03-12T10:41:00Z"/>
          <w:rFonts w:ascii="Times New Roman" w:hAnsi="Times New Roman"/>
          <w:sz w:val="24"/>
          <w:szCs w:val="24"/>
          <w:lang w:eastAsia="en-IN"/>
        </w:rPr>
      </w:pPr>
      <w:ins w:id="133" w:author="Vaibhav Garg" w:date="2022-03-12T10:41:00Z">
        <w:r w:rsidRPr="00711B12">
          <w:rPr>
            <w:rFonts w:ascii="Times New Roman" w:hAnsi="Times New Roman"/>
            <w:noProof/>
            <w:sz w:val="24"/>
            <w:szCs w:val="24"/>
            <w:lang w:val="en-IN" w:eastAsia="en-IN" w:bidi="ar-SA"/>
            <w:rPrChange w:id="134">
              <w:rPr>
                <w:noProof/>
                <w:lang w:val="en-IN" w:eastAsia="en-IN" w:bidi="ar-SA"/>
              </w:rPr>
            </w:rPrChange>
          </w:rPr>
          <w:lastRenderedPageBreak/>
          <w:drawing>
            <wp:inline distT="0" distB="0" distL="0" distR="0" wp14:anchorId="419D31C8" wp14:editId="468B8C50">
              <wp:extent cx="5731510" cy="1629410"/>
              <wp:effectExtent l="0" t="0" r="2540" b="8890"/>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629410"/>
                      </a:xfrm>
                      <a:prstGeom prst="rect">
                        <a:avLst/>
                      </a:prstGeom>
                      <a:noFill/>
                      <a:ln>
                        <a:noFill/>
                      </a:ln>
                    </pic:spPr>
                  </pic:pic>
                </a:graphicData>
              </a:graphic>
            </wp:inline>
          </w:drawing>
        </w:r>
      </w:ins>
    </w:p>
    <w:p w14:paraId="1A77C0BA" w14:textId="77777777" w:rsidR="0019437E" w:rsidRPr="00711B12" w:rsidRDefault="0019437E" w:rsidP="0019437E">
      <w:pPr>
        <w:spacing w:after="0" w:line="240" w:lineRule="auto"/>
        <w:rPr>
          <w:ins w:id="135" w:author="Vaibhav Garg" w:date="2022-03-12T10:41:00Z"/>
          <w:rFonts w:ascii="Times New Roman" w:hAnsi="Times New Roman"/>
          <w:sz w:val="24"/>
          <w:szCs w:val="24"/>
          <w:lang w:eastAsia="en-IN"/>
        </w:rPr>
      </w:pPr>
      <w:ins w:id="136" w:author="Vaibhav Garg" w:date="2022-03-12T10:41:00Z">
        <w:r w:rsidRPr="00711B12">
          <w:rPr>
            <w:rFonts w:ascii="Times New Roman" w:hAnsi="Times New Roman"/>
            <w:sz w:val="24"/>
            <w:szCs w:val="24"/>
            <w:lang w:eastAsia="en-IN"/>
          </w:rPr>
          <w:t>Figure 239: Incident Sources</w:t>
        </w:r>
      </w:ins>
    </w:p>
    <w:p w14:paraId="7F295BA9" w14:textId="77777777" w:rsidR="0019437E" w:rsidRPr="00711B12" w:rsidRDefault="0019437E" w:rsidP="0019437E">
      <w:pPr>
        <w:spacing w:before="100" w:beforeAutospacing="1" w:after="100" w:afterAutospacing="1" w:line="240" w:lineRule="auto"/>
        <w:outlineLvl w:val="3"/>
        <w:rPr>
          <w:ins w:id="137" w:author="Vaibhav Garg" w:date="2022-03-12T10:41:00Z"/>
          <w:rFonts w:ascii="inherit" w:hAnsi="inherit"/>
          <w:sz w:val="24"/>
          <w:szCs w:val="24"/>
          <w:lang w:eastAsia="en-IN"/>
        </w:rPr>
      </w:pPr>
      <w:ins w:id="138" w:author="Vaibhav Garg" w:date="2022-03-12T10:41:00Z">
        <w:r w:rsidRPr="00711B12">
          <w:rPr>
            <w:rFonts w:ascii="inherit" w:hAnsi="inherit"/>
            <w:sz w:val="24"/>
            <w:szCs w:val="24"/>
            <w:lang w:eastAsia="en-IN"/>
          </w:rPr>
          <w:t>INCIDENT REPORT TYPES</w:t>
        </w:r>
      </w:ins>
    </w:p>
    <w:p w14:paraId="70AE5628" w14:textId="77777777" w:rsidR="0019437E" w:rsidRPr="00711B12" w:rsidRDefault="0019437E" w:rsidP="0019437E">
      <w:pPr>
        <w:spacing w:after="100" w:afterAutospacing="1" w:line="240" w:lineRule="auto"/>
        <w:rPr>
          <w:ins w:id="139" w:author="Vaibhav Garg" w:date="2022-03-12T10:41:00Z"/>
          <w:rFonts w:ascii="Times New Roman" w:hAnsi="Times New Roman"/>
          <w:b/>
          <w:bCs/>
          <w:sz w:val="24"/>
          <w:szCs w:val="24"/>
          <w:lang w:eastAsia="en-IN"/>
        </w:rPr>
      </w:pPr>
      <w:ins w:id="140" w:author="Vaibhav Garg" w:date="2022-03-12T10:41:00Z">
        <w:r w:rsidRPr="00711B12">
          <w:rPr>
            <w:rFonts w:ascii="Times New Roman" w:hAnsi="Times New Roman"/>
            <w:b/>
            <w:bCs/>
            <w:sz w:val="24"/>
            <w:szCs w:val="24"/>
            <w:lang w:eastAsia="en-IN"/>
          </w:rPr>
          <w:t>Navigation:</w:t>
        </w:r>
      </w:ins>
    </w:p>
    <w:p w14:paraId="6B2C2ECB" w14:textId="77777777" w:rsidR="0019437E" w:rsidRPr="00711B12" w:rsidRDefault="0019437E" w:rsidP="0019437E">
      <w:pPr>
        <w:spacing w:after="100" w:afterAutospacing="1" w:line="240" w:lineRule="auto"/>
        <w:rPr>
          <w:ins w:id="141" w:author="Vaibhav Garg" w:date="2022-03-12T10:41:00Z"/>
          <w:rFonts w:ascii="Times New Roman" w:hAnsi="Times New Roman"/>
          <w:sz w:val="24"/>
          <w:szCs w:val="24"/>
          <w:lang w:eastAsia="en-IN"/>
        </w:rPr>
      </w:pPr>
      <w:ins w:id="142" w:author="Vaibhav Garg" w:date="2022-03-12T10:41:00Z">
        <w:r w:rsidRPr="00711B12">
          <w:rPr>
            <w:rFonts w:ascii="Times New Roman" w:hAnsi="Times New Roman"/>
            <w:sz w:val="24"/>
            <w:szCs w:val="24"/>
            <w:lang w:eastAsia="en-IN"/>
          </w:rPr>
          <w:t>Framework &gt;&gt; Incident Management &gt;&gt; Report Types</w:t>
        </w:r>
      </w:ins>
    </w:p>
    <w:p w14:paraId="190C221A" w14:textId="77777777" w:rsidR="0019437E" w:rsidRPr="00711B12" w:rsidRDefault="0019437E" w:rsidP="0019437E">
      <w:pPr>
        <w:spacing w:after="0" w:line="240" w:lineRule="auto"/>
        <w:rPr>
          <w:ins w:id="143" w:author="Vaibhav Garg" w:date="2022-03-12T10:41:00Z"/>
          <w:rFonts w:ascii="Times New Roman" w:hAnsi="Times New Roman"/>
          <w:sz w:val="24"/>
          <w:szCs w:val="24"/>
          <w:lang w:eastAsia="en-IN"/>
        </w:rPr>
      </w:pPr>
      <w:ins w:id="144" w:author="Vaibhav Garg" w:date="2022-03-12T10:41:00Z">
        <w:r w:rsidRPr="00711B12">
          <w:rPr>
            <w:rFonts w:ascii="Times New Roman" w:hAnsi="Times New Roman"/>
            <w:noProof/>
            <w:sz w:val="24"/>
            <w:szCs w:val="24"/>
            <w:lang w:val="en-IN" w:eastAsia="en-IN" w:bidi="ar-SA"/>
            <w:rPrChange w:id="145">
              <w:rPr>
                <w:noProof/>
                <w:lang w:val="en-IN" w:eastAsia="en-IN" w:bidi="ar-SA"/>
              </w:rPr>
            </w:rPrChange>
          </w:rPr>
          <w:drawing>
            <wp:inline distT="0" distB="0" distL="0" distR="0" wp14:anchorId="7292BDEA" wp14:editId="028CA695">
              <wp:extent cx="5731510" cy="2531110"/>
              <wp:effectExtent l="0" t="0" r="2540" b="254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531110"/>
                      </a:xfrm>
                      <a:prstGeom prst="rect">
                        <a:avLst/>
                      </a:prstGeom>
                      <a:noFill/>
                      <a:ln>
                        <a:noFill/>
                      </a:ln>
                    </pic:spPr>
                  </pic:pic>
                </a:graphicData>
              </a:graphic>
            </wp:inline>
          </w:drawing>
        </w:r>
      </w:ins>
    </w:p>
    <w:p w14:paraId="0184F8C5" w14:textId="77777777" w:rsidR="0019437E" w:rsidRPr="00711B12" w:rsidRDefault="0019437E" w:rsidP="0019437E">
      <w:pPr>
        <w:spacing w:after="0" w:line="240" w:lineRule="auto"/>
        <w:rPr>
          <w:ins w:id="146" w:author="Vaibhav Garg" w:date="2022-03-12T10:41:00Z"/>
          <w:rFonts w:ascii="Times New Roman" w:hAnsi="Times New Roman"/>
          <w:sz w:val="24"/>
          <w:szCs w:val="24"/>
          <w:lang w:eastAsia="en-IN"/>
        </w:rPr>
      </w:pPr>
      <w:ins w:id="147" w:author="Vaibhav Garg" w:date="2022-03-12T10:41:00Z">
        <w:r w:rsidRPr="00711B12">
          <w:rPr>
            <w:rFonts w:ascii="Times New Roman" w:hAnsi="Times New Roman"/>
            <w:sz w:val="24"/>
            <w:szCs w:val="24"/>
            <w:lang w:eastAsia="en-IN"/>
          </w:rPr>
          <w:t>Figure 240: Incident Report Types</w:t>
        </w:r>
      </w:ins>
    </w:p>
    <w:p w14:paraId="65484F51" w14:textId="77777777" w:rsidR="0019437E" w:rsidRPr="00711B12" w:rsidRDefault="0019437E" w:rsidP="0019437E">
      <w:pPr>
        <w:spacing w:before="100" w:beforeAutospacing="1" w:after="100" w:afterAutospacing="1" w:line="240" w:lineRule="auto"/>
        <w:outlineLvl w:val="3"/>
        <w:rPr>
          <w:ins w:id="148" w:author="Vaibhav Garg" w:date="2022-03-12T10:41:00Z"/>
          <w:rFonts w:ascii="inherit" w:hAnsi="inherit"/>
          <w:sz w:val="24"/>
          <w:szCs w:val="24"/>
          <w:lang w:eastAsia="en-IN"/>
        </w:rPr>
      </w:pPr>
      <w:ins w:id="149" w:author="Vaibhav Garg" w:date="2022-03-12T10:41:00Z">
        <w:r w:rsidRPr="00711B12">
          <w:rPr>
            <w:rFonts w:ascii="inherit" w:hAnsi="inherit"/>
            <w:sz w:val="24"/>
            <w:szCs w:val="24"/>
            <w:lang w:eastAsia="en-IN"/>
          </w:rPr>
          <w:t>INCIDENT RESOLUTION TYPES</w:t>
        </w:r>
      </w:ins>
    </w:p>
    <w:p w14:paraId="2217C7A5" w14:textId="77777777" w:rsidR="0019437E" w:rsidRPr="00711B12" w:rsidRDefault="0019437E" w:rsidP="0019437E">
      <w:pPr>
        <w:spacing w:after="100" w:afterAutospacing="1" w:line="240" w:lineRule="auto"/>
        <w:rPr>
          <w:ins w:id="150" w:author="Vaibhav Garg" w:date="2022-03-12T10:41:00Z"/>
          <w:rFonts w:ascii="Times New Roman" w:hAnsi="Times New Roman"/>
          <w:b/>
          <w:bCs/>
          <w:sz w:val="24"/>
          <w:szCs w:val="24"/>
          <w:lang w:eastAsia="en-IN"/>
        </w:rPr>
      </w:pPr>
      <w:ins w:id="151" w:author="Vaibhav Garg" w:date="2022-03-12T10:41:00Z">
        <w:r w:rsidRPr="00711B12">
          <w:rPr>
            <w:rFonts w:ascii="Times New Roman" w:hAnsi="Times New Roman"/>
            <w:b/>
            <w:bCs/>
            <w:sz w:val="24"/>
            <w:szCs w:val="24"/>
            <w:lang w:eastAsia="en-IN"/>
          </w:rPr>
          <w:t>Navigation:</w:t>
        </w:r>
      </w:ins>
    </w:p>
    <w:p w14:paraId="0552D57E" w14:textId="77777777" w:rsidR="0019437E" w:rsidRPr="00711B12" w:rsidRDefault="0019437E" w:rsidP="0019437E">
      <w:pPr>
        <w:spacing w:after="100" w:afterAutospacing="1" w:line="240" w:lineRule="auto"/>
        <w:rPr>
          <w:ins w:id="152" w:author="Vaibhav Garg" w:date="2022-03-12T10:41:00Z"/>
          <w:rFonts w:ascii="Times New Roman" w:hAnsi="Times New Roman"/>
          <w:sz w:val="24"/>
          <w:szCs w:val="24"/>
          <w:lang w:eastAsia="en-IN"/>
        </w:rPr>
      </w:pPr>
      <w:ins w:id="153" w:author="Vaibhav Garg" w:date="2022-03-12T10:41:00Z">
        <w:r w:rsidRPr="00711B12">
          <w:rPr>
            <w:rFonts w:ascii="Times New Roman" w:hAnsi="Times New Roman"/>
            <w:sz w:val="24"/>
            <w:szCs w:val="24"/>
            <w:lang w:eastAsia="en-IN"/>
          </w:rPr>
          <w:t>Framework &gt;&gt; Incident Management &gt;&gt; Resolution types</w:t>
        </w:r>
      </w:ins>
    </w:p>
    <w:p w14:paraId="55D5005D" w14:textId="77777777" w:rsidR="0019437E" w:rsidRPr="00711B12" w:rsidRDefault="0019437E" w:rsidP="0019437E">
      <w:pPr>
        <w:spacing w:after="0" w:line="240" w:lineRule="auto"/>
        <w:rPr>
          <w:ins w:id="154" w:author="Vaibhav Garg" w:date="2022-03-12T10:41:00Z"/>
          <w:rFonts w:ascii="Times New Roman" w:hAnsi="Times New Roman"/>
          <w:sz w:val="24"/>
          <w:szCs w:val="24"/>
          <w:lang w:eastAsia="en-IN"/>
        </w:rPr>
      </w:pPr>
      <w:ins w:id="155" w:author="Vaibhav Garg" w:date="2022-03-12T10:41:00Z">
        <w:r w:rsidRPr="00711B12">
          <w:rPr>
            <w:rFonts w:ascii="Times New Roman" w:hAnsi="Times New Roman"/>
            <w:noProof/>
            <w:sz w:val="24"/>
            <w:szCs w:val="24"/>
            <w:lang w:val="en-IN" w:eastAsia="en-IN" w:bidi="ar-SA"/>
            <w:rPrChange w:id="156">
              <w:rPr>
                <w:noProof/>
                <w:lang w:val="en-IN" w:eastAsia="en-IN" w:bidi="ar-SA"/>
              </w:rPr>
            </w:rPrChange>
          </w:rPr>
          <w:lastRenderedPageBreak/>
          <w:drawing>
            <wp:inline distT="0" distB="0" distL="0" distR="0" wp14:anchorId="68DF5D3F" wp14:editId="5C091FCA">
              <wp:extent cx="5731510" cy="2294890"/>
              <wp:effectExtent l="0" t="0" r="254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94890"/>
                      </a:xfrm>
                      <a:prstGeom prst="rect">
                        <a:avLst/>
                      </a:prstGeom>
                      <a:noFill/>
                      <a:ln>
                        <a:noFill/>
                      </a:ln>
                    </pic:spPr>
                  </pic:pic>
                </a:graphicData>
              </a:graphic>
            </wp:inline>
          </w:drawing>
        </w:r>
      </w:ins>
    </w:p>
    <w:p w14:paraId="677BD576" w14:textId="77777777" w:rsidR="0019437E" w:rsidRPr="00711B12" w:rsidRDefault="0019437E" w:rsidP="0019437E">
      <w:pPr>
        <w:spacing w:after="0" w:line="240" w:lineRule="auto"/>
        <w:rPr>
          <w:ins w:id="157" w:author="Vaibhav Garg" w:date="2022-03-12T10:41:00Z"/>
          <w:rFonts w:ascii="Times New Roman" w:hAnsi="Times New Roman"/>
          <w:sz w:val="24"/>
          <w:szCs w:val="24"/>
          <w:lang w:eastAsia="en-IN"/>
        </w:rPr>
      </w:pPr>
      <w:ins w:id="158" w:author="Vaibhav Garg" w:date="2022-03-12T10:41:00Z">
        <w:r w:rsidRPr="00711B12">
          <w:rPr>
            <w:rFonts w:ascii="Times New Roman" w:hAnsi="Times New Roman"/>
            <w:sz w:val="24"/>
            <w:szCs w:val="24"/>
            <w:lang w:eastAsia="en-IN"/>
          </w:rPr>
          <w:t>Figure 241: Incident Resolution Types</w:t>
        </w:r>
      </w:ins>
    </w:p>
    <w:p w14:paraId="14B8FC5E" w14:textId="77777777" w:rsidR="0019437E" w:rsidRPr="00711B12" w:rsidRDefault="0019437E" w:rsidP="0019437E">
      <w:pPr>
        <w:spacing w:before="100" w:beforeAutospacing="1" w:after="100" w:afterAutospacing="1" w:line="240" w:lineRule="auto"/>
        <w:outlineLvl w:val="3"/>
        <w:rPr>
          <w:ins w:id="159" w:author="Vaibhav Garg" w:date="2022-03-12T10:41:00Z"/>
          <w:rFonts w:ascii="inherit" w:hAnsi="inherit"/>
          <w:sz w:val="24"/>
          <w:szCs w:val="24"/>
          <w:lang w:eastAsia="en-IN"/>
        </w:rPr>
      </w:pPr>
      <w:ins w:id="160" w:author="Vaibhav Garg" w:date="2022-03-12T10:41:00Z">
        <w:r w:rsidRPr="00711B12">
          <w:rPr>
            <w:rFonts w:ascii="inherit" w:hAnsi="inherit"/>
            <w:sz w:val="24"/>
            <w:szCs w:val="24"/>
            <w:lang w:eastAsia="en-IN"/>
          </w:rPr>
          <w:t>CAPTURE</w:t>
        </w:r>
      </w:ins>
    </w:p>
    <w:p w14:paraId="17B6563A" w14:textId="77777777" w:rsidR="0019437E" w:rsidRPr="00711B12" w:rsidRDefault="0019437E" w:rsidP="0019437E">
      <w:pPr>
        <w:spacing w:after="100" w:afterAutospacing="1" w:line="240" w:lineRule="auto"/>
        <w:rPr>
          <w:ins w:id="161" w:author="Vaibhav Garg" w:date="2022-03-12T10:41:00Z"/>
          <w:rFonts w:ascii="Times New Roman" w:hAnsi="Times New Roman"/>
          <w:b/>
          <w:bCs/>
          <w:sz w:val="24"/>
          <w:szCs w:val="24"/>
          <w:lang w:eastAsia="en-IN"/>
        </w:rPr>
      </w:pPr>
      <w:ins w:id="162" w:author="Vaibhav Garg" w:date="2022-03-12T10:41:00Z">
        <w:r w:rsidRPr="00711B12">
          <w:rPr>
            <w:rFonts w:ascii="Times New Roman" w:hAnsi="Times New Roman"/>
            <w:b/>
            <w:bCs/>
            <w:sz w:val="24"/>
            <w:szCs w:val="24"/>
            <w:lang w:eastAsia="en-IN"/>
          </w:rPr>
          <w:t>Navigation:</w:t>
        </w:r>
      </w:ins>
    </w:p>
    <w:p w14:paraId="4916ABC3" w14:textId="77777777" w:rsidR="0019437E" w:rsidRPr="00711B12" w:rsidRDefault="0019437E" w:rsidP="0019437E">
      <w:pPr>
        <w:spacing w:after="100" w:afterAutospacing="1" w:line="240" w:lineRule="auto"/>
        <w:rPr>
          <w:ins w:id="163" w:author="Vaibhav Garg" w:date="2022-03-12T10:41:00Z"/>
          <w:rFonts w:ascii="Times New Roman" w:hAnsi="Times New Roman"/>
          <w:sz w:val="24"/>
          <w:szCs w:val="24"/>
          <w:lang w:eastAsia="en-IN"/>
        </w:rPr>
      </w:pPr>
      <w:ins w:id="164" w:author="Vaibhav Garg" w:date="2022-03-12T10:41:00Z">
        <w:r w:rsidRPr="00711B12">
          <w:rPr>
            <w:rFonts w:ascii="Times New Roman" w:hAnsi="Times New Roman"/>
            <w:sz w:val="24"/>
            <w:szCs w:val="24"/>
            <w:lang w:eastAsia="en-IN"/>
          </w:rPr>
          <w:t>Data Capture &gt;&gt; Lean Innovation &gt;&gt; Incident Management</w:t>
        </w:r>
      </w:ins>
    </w:p>
    <w:p w14:paraId="05C836A1" w14:textId="77777777" w:rsidR="0019437E" w:rsidRPr="00711B12" w:rsidRDefault="0019437E" w:rsidP="0019437E">
      <w:pPr>
        <w:spacing w:after="0" w:line="240" w:lineRule="auto"/>
        <w:rPr>
          <w:ins w:id="165" w:author="Vaibhav Garg" w:date="2022-03-12T10:41:00Z"/>
          <w:rFonts w:ascii="Times New Roman" w:hAnsi="Times New Roman"/>
          <w:sz w:val="24"/>
          <w:szCs w:val="24"/>
          <w:lang w:eastAsia="en-IN"/>
        </w:rPr>
      </w:pPr>
      <w:ins w:id="166" w:author="Vaibhav Garg" w:date="2022-03-12T10:41:00Z">
        <w:r w:rsidRPr="00711B12">
          <w:rPr>
            <w:rFonts w:ascii="Times New Roman" w:hAnsi="Times New Roman"/>
            <w:noProof/>
            <w:sz w:val="24"/>
            <w:szCs w:val="24"/>
            <w:lang w:val="en-IN" w:eastAsia="en-IN" w:bidi="ar-SA"/>
            <w:rPrChange w:id="167">
              <w:rPr>
                <w:noProof/>
                <w:lang w:val="en-IN" w:eastAsia="en-IN" w:bidi="ar-SA"/>
              </w:rPr>
            </w:rPrChange>
          </w:rPr>
          <w:drawing>
            <wp:inline distT="0" distB="0" distL="0" distR="0" wp14:anchorId="65157A6C" wp14:editId="04066C9C">
              <wp:extent cx="5731510" cy="2606675"/>
              <wp:effectExtent l="0" t="0" r="2540" b="317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606675"/>
                      </a:xfrm>
                      <a:prstGeom prst="rect">
                        <a:avLst/>
                      </a:prstGeom>
                      <a:noFill/>
                      <a:ln>
                        <a:noFill/>
                      </a:ln>
                    </pic:spPr>
                  </pic:pic>
                </a:graphicData>
              </a:graphic>
            </wp:inline>
          </w:drawing>
        </w:r>
      </w:ins>
    </w:p>
    <w:p w14:paraId="6CE46958" w14:textId="77777777" w:rsidR="0019437E" w:rsidRPr="00711B12" w:rsidRDefault="0019437E" w:rsidP="0019437E">
      <w:pPr>
        <w:spacing w:after="0" w:line="240" w:lineRule="auto"/>
        <w:rPr>
          <w:ins w:id="168" w:author="Vaibhav Garg" w:date="2022-03-12T10:41:00Z"/>
          <w:rFonts w:ascii="Times New Roman" w:hAnsi="Times New Roman"/>
          <w:sz w:val="24"/>
          <w:szCs w:val="24"/>
          <w:lang w:eastAsia="en-IN"/>
        </w:rPr>
      </w:pPr>
      <w:ins w:id="169" w:author="Vaibhav Garg" w:date="2022-03-12T10:41:00Z">
        <w:r w:rsidRPr="00711B12">
          <w:rPr>
            <w:rFonts w:ascii="Times New Roman" w:hAnsi="Times New Roman"/>
            <w:sz w:val="24"/>
            <w:szCs w:val="24"/>
            <w:lang w:eastAsia="en-IN"/>
          </w:rPr>
          <w:t>Figure 242: Incident Capture - Landing Page</w:t>
        </w:r>
      </w:ins>
    </w:p>
    <w:p w14:paraId="11AA5147" w14:textId="77777777" w:rsidR="0019437E" w:rsidRPr="00711B12" w:rsidRDefault="0019437E" w:rsidP="0019437E">
      <w:pPr>
        <w:spacing w:before="100" w:beforeAutospacing="1" w:after="100" w:afterAutospacing="1" w:line="240" w:lineRule="auto"/>
        <w:outlineLvl w:val="3"/>
        <w:rPr>
          <w:ins w:id="170" w:author="Vaibhav Garg" w:date="2022-03-12T10:41:00Z"/>
          <w:rFonts w:ascii="inherit" w:hAnsi="inherit"/>
          <w:sz w:val="24"/>
          <w:szCs w:val="24"/>
          <w:lang w:eastAsia="en-IN"/>
        </w:rPr>
      </w:pPr>
      <w:ins w:id="171" w:author="Vaibhav Garg" w:date="2022-03-12T10:41:00Z">
        <w:r w:rsidRPr="00711B12">
          <w:rPr>
            <w:rFonts w:ascii="inherit" w:hAnsi="inherit"/>
            <w:sz w:val="24"/>
            <w:szCs w:val="24"/>
            <w:lang w:eastAsia="en-IN"/>
          </w:rPr>
          <w:t>LOG AN INCIDENT</w:t>
        </w:r>
      </w:ins>
    </w:p>
    <w:p w14:paraId="4DFCD175" w14:textId="77777777" w:rsidR="0019437E" w:rsidRPr="00711B12" w:rsidRDefault="0019437E" w:rsidP="0019437E">
      <w:pPr>
        <w:spacing w:after="0" w:line="240" w:lineRule="auto"/>
        <w:rPr>
          <w:ins w:id="172" w:author="Vaibhav Garg" w:date="2022-03-12T10:41:00Z"/>
          <w:rFonts w:ascii="Times New Roman" w:hAnsi="Times New Roman"/>
          <w:sz w:val="24"/>
          <w:szCs w:val="24"/>
          <w:lang w:eastAsia="en-IN"/>
        </w:rPr>
      </w:pPr>
      <w:ins w:id="173" w:author="Vaibhav Garg" w:date="2022-03-12T10:41:00Z">
        <w:r w:rsidRPr="00711B12">
          <w:rPr>
            <w:rFonts w:ascii="Times New Roman" w:hAnsi="Times New Roman"/>
            <w:noProof/>
            <w:sz w:val="24"/>
            <w:szCs w:val="24"/>
            <w:lang w:val="en-IN" w:eastAsia="en-IN" w:bidi="ar-SA"/>
            <w:rPrChange w:id="174">
              <w:rPr>
                <w:noProof/>
                <w:lang w:val="en-IN" w:eastAsia="en-IN" w:bidi="ar-SA"/>
              </w:rPr>
            </w:rPrChange>
          </w:rPr>
          <w:lastRenderedPageBreak/>
          <w:drawing>
            <wp:inline distT="0" distB="0" distL="0" distR="0" wp14:anchorId="05815B51" wp14:editId="4E98E035">
              <wp:extent cx="5731510" cy="2971800"/>
              <wp:effectExtent l="0" t="0" r="254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971800"/>
                      </a:xfrm>
                      <a:prstGeom prst="rect">
                        <a:avLst/>
                      </a:prstGeom>
                      <a:noFill/>
                      <a:ln>
                        <a:noFill/>
                      </a:ln>
                    </pic:spPr>
                  </pic:pic>
                </a:graphicData>
              </a:graphic>
            </wp:inline>
          </w:drawing>
        </w:r>
      </w:ins>
    </w:p>
    <w:p w14:paraId="76FC45F9" w14:textId="77777777" w:rsidR="0019437E" w:rsidRPr="00711B12" w:rsidRDefault="0019437E" w:rsidP="0019437E">
      <w:pPr>
        <w:spacing w:after="0" w:line="240" w:lineRule="auto"/>
        <w:rPr>
          <w:ins w:id="175" w:author="Vaibhav Garg" w:date="2022-03-12T10:41:00Z"/>
          <w:rFonts w:ascii="Times New Roman" w:hAnsi="Times New Roman"/>
          <w:sz w:val="24"/>
          <w:szCs w:val="24"/>
          <w:lang w:eastAsia="en-IN"/>
        </w:rPr>
      </w:pPr>
      <w:ins w:id="176" w:author="Vaibhav Garg" w:date="2022-03-12T10:41:00Z">
        <w:r w:rsidRPr="00711B12">
          <w:rPr>
            <w:rFonts w:ascii="Times New Roman" w:hAnsi="Times New Roman"/>
            <w:sz w:val="24"/>
            <w:szCs w:val="24"/>
            <w:lang w:eastAsia="en-IN"/>
          </w:rPr>
          <w:t>Figure 243: Log an Incident</w:t>
        </w:r>
      </w:ins>
    </w:p>
    <w:p w14:paraId="471564CE" w14:textId="77777777" w:rsidR="0019437E" w:rsidRPr="00711B12" w:rsidRDefault="0019437E" w:rsidP="0019437E">
      <w:pPr>
        <w:spacing w:after="0" w:line="240" w:lineRule="auto"/>
        <w:rPr>
          <w:ins w:id="177" w:author="Vaibhav Garg" w:date="2022-03-12T10:41:00Z"/>
          <w:rFonts w:ascii="Times New Roman" w:hAnsi="Times New Roman"/>
          <w:sz w:val="24"/>
          <w:szCs w:val="24"/>
          <w:lang w:eastAsia="en-IN"/>
        </w:rPr>
      </w:pPr>
      <w:ins w:id="178" w:author="Vaibhav Garg" w:date="2022-03-12T10:41:00Z">
        <w:r w:rsidRPr="00711B12">
          <w:rPr>
            <w:rFonts w:ascii="Times New Roman" w:hAnsi="Times New Roman"/>
            <w:noProof/>
            <w:sz w:val="24"/>
            <w:szCs w:val="24"/>
            <w:lang w:val="en-IN" w:eastAsia="en-IN" w:bidi="ar-SA"/>
            <w:rPrChange w:id="179">
              <w:rPr>
                <w:noProof/>
                <w:lang w:val="en-IN" w:eastAsia="en-IN" w:bidi="ar-SA"/>
              </w:rPr>
            </w:rPrChange>
          </w:rPr>
          <w:drawing>
            <wp:inline distT="0" distB="0" distL="0" distR="0" wp14:anchorId="59DE2A6B" wp14:editId="3B0E2A8E">
              <wp:extent cx="5731510" cy="4414520"/>
              <wp:effectExtent l="0" t="0" r="2540" b="5080"/>
              <wp:docPr id="7" name="Picture 7"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email&#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414520"/>
                      </a:xfrm>
                      <a:prstGeom prst="rect">
                        <a:avLst/>
                      </a:prstGeom>
                      <a:noFill/>
                      <a:ln>
                        <a:noFill/>
                      </a:ln>
                    </pic:spPr>
                  </pic:pic>
                </a:graphicData>
              </a:graphic>
            </wp:inline>
          </w:drawing>
        </w:r>
      </w:ins>
    </w:p>
    <w:p w14:paraId="1AC91CB6" w14:textId="77777777" w:rsidR="0019437E" w:rsidRPr="00711B12" w:rsidRDefault="0019437E" w:rsidP="0019437E">
      <w:pPr>
        <w:spacing w:after="0" w:line="240" w:lineRule="auto"/>
        <w:rPr>
          <w:ins w:id="180" w:author="Vaibhav Garg" w:date="2022-03-12T10:41:00Z"/>
          <w:rFonts w:ascii="Times New Roman" w:hAnsi="Times New Roman"/>
          <w:sz w:val="24"/>
          <w:szCs w:val="24"/>
          <w:lang w:eastAsia="en-IN"/>
        </w:rPr>
      </w:pPr>
      <w:ins w:id="181" w:author="Vaibhav Garg" w:date="2022-03-12T10:41:00Z">
        <w:r w:rsidRPr="00711B12">
          <w:rPr>
            <w:rFonts w:ascii="Times New Roman" w:hAnsi="Times New Roman"/>
            <w:sz w:val="24"/>
            <w:szCs w:val="24"/>
            <w:lang w:eastAsia="en-IN"/>
          </w:rPr>
          <w:t>Figure 244: Viewing a logged incident</w:t>
        </w:r>
      </w:ins>
    </w:p>
    <w:p w14:paraId="305F3ED8" w14:textId="77777777" w:rsidR="0019437E" w:rsidRPr="00711B12" w:rsidRDefault="0019437E" w:rsidP="0019437E">
      <w:pPr>
        <w:spacing w:before="100" w:beforeAutospacing="1" w:after="100" w:afterAutospacing="1" w:line="240" w:lineRule="auto"/>
        <w:rPr>
          <w:ins w:id="182" w:author="Vaibhav Garg" w:date="2022-03-12T10:41:00Z"/>
          <w:rFonts w:ascii="Times New Roman" w:hAnsi="Times New Roman"/>
          <w:sz w:val="24"/>
          <w:szCs w:val="24"/>
          <w:lang w:eastAsia="en-IN"/>
        </w:rPr>
      </w:pPr>
      <w:ins w:id="183" w:author="Vaibhav Garg" w:date="2022-03-12T10:41:00Z">
        <w:r w:rsidRPr="00711B12">
          <w:rPr>
            <w:rFonts w:ascii="Times New Roman" w:hAnsi="Times New Roman"/>
            <w:sz w:val="24"/>
            <w:szCs w:val="24"/>
            <w:lang w:eastAsia="en-IN"/>
          </w:rPr>
          <w:lastRenderedPageBreak/>
          <w:t>Assigner and his/her supervisor can edit Incident and will be allowed to change field “Incident Classification”. Alog will be maintained for all edits with details like edit date, edit by, edit value.</w:t>
        </w:r>
      </w:ins>
    </w:p>
    <w:p w14:paraId="50FABE4F" w14:textId="77777777" w:rsidR="0019437E" w:rsidRPr="00711B12" w:rsidRDefault="0019437E" w:rsidP="0019437E">
      <w:pPr>
        <w:spacing w:before="100" w:beforeAutospacing="1" w:after="100" w:afterAutospacing="1" w:line="240" w:lineRule="auto"/>
        <w:outlineLvl w:val="3"/>
        <w:rPr>
          <w:ins w:id="184" w:author="Vaibhav Garg" w:date="2022-03-12T10:41:00Z"/>
          <w:rFonts w:ascii="inherit" w:hAnsi="inherit"/>
          <w:sz w:val="24"/>
          <w:szCs w:val="24"/>
          <w:lang w:eastAsia="en-IN"/>
        </w:rPr>
      </w:pPr>
      <w:ins w:id="185" w:author="Vaibhav Garg" w:date="2022-03-12T10:41:00Z">
        <w:r w:rsidRPr="00711B12">
          <w:rPr>
            <w:rFonts w:ascii="inherit" w:hAnsi="inherit"/>
            <w:sz w:val="24"/>
            <w:szCs w:val="24"/>
            <w:lang w:eastAsia="en-IN"/>
          </w:rPr>
          <w:t>RESOLVE AN INCIDENT</w:t>
        </w:r>
      </w:ins>
    </w:p>
    <w:p w14:paraId="3E63AE5F" w14:textId="77777777" w:rsidR="0019437E" w:rsidRPr="00711B12" w:rsidRDefault="0019437E" w:rsidP="0019437E">
      <w:pPr>
        <w:spacing w:after="0" w:line="240" w:lineRule="auto"/>
        <w:rPr>
          <w:ins w:id="186" w:author="Vaibhav Garg" w:date="2022-03-12T10:41:00Z"/>
          <w:rFonts w:ascii="Times New Roman" w:hAnsi="Times New Roman"/>
          <w:sz w:val="24"/>
          <w:szCs w:val="24"/>
          <w:lang w:eastAsia="en-IN"/>
        </w:rPr>
      </w:pPr>
      <w:ins w:id="187" w:author="Vaibhav Garg" w:date="2022-03-12T10:41:00Z">
        <w:r w:rsidRPr="00711B12">
          <w:rPr>
            <w:rFonts w:ascii="Times New Roman" w:hAnsi="Times New Roman"/>
            <w:noProof/>
            <w:sz w:val="24"/>
            <w:szCs w:val="24"/>
            <w:lang w:val="en-IN" w:eastAsia="en-IN" w:bidi="ar-SA"/>
            <w:rPrChange w:id="188">
              <w:rPr>
                <w:noProof/>
                <w:lang w:val="en-IN" w:eastAsia="en-IN" w:bidi="ar-SA"/>
              </w:rPr>
            </w:rPrChange>
          </w:rPr>
          <w:drawing>
            <wp:inline distT="0" distB="0" distL="0" distR="0" wp14:anchorId="298361B4" wp14:editId="3048013F">
              <wp:extent cx="5731510" cy="3110865"/>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10865"/>
                      </a:xfrm>
                      <a:prstGeom prst="rect">
                        <a:avLst/>
                      </a:prstGeom>
                      <a:noFill/>
                      <a:ln>
                        <a:noFill/>
                      </a:ln>
                    </pic:spPr>
                  </pic:pic>
                </a:graphicData>
              </a:graphic>
            </wp:inline>
          </w:drawing>
        </w:r>
      </w:ins>
    </w:p>
    <w:p w14:paraId="11254BE8" w14:textId="77777777" w:rsidR="0019437E" w:rsidRPr="00711B12" w:rsidRDefault="0019437E" w:rsidP="0019437E">
      <w:pPr>
        <w:spacing w:after="0" w:line="240" w:lineRule="auto"/>
        <w:rPr>
          <w:ins w:id="189" w:author="Vaibhav Garg" w:date="2022-03-12T10:41:00Z"/>
          <w:rFonts w:ascii="Times New Roman" w:hAnsi="Times New Roman"/>
          <w:sz w:val="24"/>
          <w:szCs w:val="24"/>
          <w:lang w:eastAsia="en-IN"/>
        </w:rPr>
      </w:pPr>
      <w:ins w:id="190" w:author="Vaibhav Garg" w:date="2022-03-12T10:41:00Z">
        <w:r w:rsidRPr="00711B12">
          <w:rPr>
            <w:rFonts w:ascii="Times New Roman" w:hAnsi="Times New Roman"/>
            <w:sz w:val="24"/>
            <w:szCs w:val="24"/>
            <w:lang w:eastAsia="en-IN"/>
          </w:rPr>
          <w:t>Figure 245: Resolve an Incident; Propose Learnings</w:t>
        </w:r>
      </w:ins>
    </w:p>
    <w:p w14:paraId="5EDDAB24" w14:textId="77777777" w:rsidR="0019437E" w:rsidRPr="00711B12" w:rsidRDefault="0019437E" w:rsidP="0019437E">
      <w:pPr>
        <w:spacing w:before="100" w:beforeAutospacing="1" w:after="100" w:afterAutospacing="1" w:line="240" w:lineRule="auto"/>
        <w:rPr>
          <w:ins w:id="191" w:author="Vaibhav Garg" w:date="2022-03-12T10:41:00Z"/>
          <w:rFonts w:ascii="Times New Roman" w:hAnsi="Times New Roman"/>
          <w:sz w:val="24"/>
          <w:szCs w:val="24"/>
          <w:lang w:eastAsia="en-IN"/>
        </w:rPr>
      </w:pPr>
      <w:ins w:id="192" w:author="Vaibhav Garg" w:date="2022-03-12T10:41:00Z">
        <w:r w:rsidRPr="00711B12">
          <w:rPr>
            <w:rFonts w:ascii="Times New Roman" w:hAnsi="Times New Roman"/>
            <w:sz w:val="24"/>
            <w:szCs w:val="24"/>
            <w:lang w:eastAsia="en-IN"/>
          </w:rPr>
          <w:t>Assignee and Project Manager (if Project related Incident) will have the right to close the Incident.</w:t>
        </w:r>
      </w:ins>
    </w:p>
    <w:p w14:paraId="78FB7631" w14:textId="77777777" w:rsidR="0019437E" w:rsidRPr="00711B12" w:rsidRDefault="0019437E" w:rsidP="0019437E">
      <w:pPr>
        <w:spacing w:after="0" w:line="240" w:lineRule="auto"/>
        <w:rPr>
          <w:ins w:id="193" w:author="Vaibhav Garg" w:date="2022-03-12T10:41:00Z"/>
          <w:rFonts w:ascii="Times New Roman" w:hAnsi="Times New Roman"/>
          <w:sz w:val="24"/>
          <w:szCs w:val="24"/>
          <w:lang w:eastAsia="en-IN"/>
        </w:rPr>
      </w:pPr>
      <w:ins w:id="194" w:author="Vaibhav Garg" w:date="2022-03-12T10:41:00Z">
        <w:r w:rsidRPr="00711B12">
          <w:rPr>
            <w:rFonts w:ascii="Times New Roman" w:hAnsi="Times New Roman"/>
            <w:noProof/>
            <w:sz w:val="24"/>
            <w:szCs w:val="24"/>
            <w:lang w:val="en-IN" w:eastAsia="en-IN" w:bidi="ar-SA"/>
            <w:rPrChange w:id="195">
              <w:rPr>
                <w:noProof/>
                <w:lang w:val="en-IN" w:eastAsia="en-IN" w:bidi="ar-SA"/>
              </w:rPr>
            </w:rPrChange>
          </w:rPr>
          <w:drawing>
            <wp:inline distT="0" distB="0" distL="0" distR="0" wp14:anchorId="556492F8" wp14:editId="0E672012">
              <wp:extent cx="5731510" cy="1808480"/>
              <wp:effectExtent l="0" t="0" r="2540" b="127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808480"/>
                      </a:xfrm>
                      <a:prstGeom prst="rect">
                        <a:avLst/>
                      </a:prstGeom>
                      <a:noFill/>
                      <a:ln>
                        <a:noFill/>
                      </a:ln>
                    </pic:spPr>
                  </pic:pic>
                </a:graphicData>
              </a:graphic>
            </wp:inline>
          </w:drawing>
        </w:r>
      </w:ins>
    </w:p>
    <w:p w14:paraId="61F22824" w14:textId="77777777" w:rsidR="0019437E" w:rsidRPr="00711B12" w:rsidRDefault="0019437E" w:rsidP="0019437E">
      <w:pPr>
        <w:spacing w:after="0" w:line="240" w:lineRule="auto"/>
        <w:rPr>
          <w:ins w:id="196" w:author="Vaibhav Garg" w:date="2022-03-12T10:41:00Z"/>
          <w:rFonts w:ascii="Times New Roman" w:hAnsi="Times New Roman"/>
          <w:sz w:val="24"/>
          <w:szCs w:val="24"/>
          <w:lang w:eastAsia="en-IN"/>
        </w:rPr>
      </w:pPr>
      <w:ins w:id="197" w:author="Vaibhav Garg" w:date="2022-03-12T10:41:00Z">
        <w:r w:rsidRPr="00711B12">
          <w:rPr>
            <w:rFonts w:ascii="Times New Roman" w:hAnsi="Times New Roman"/>
            <w:sz w:val="24"/>
            <w:szCs w:val="24"/>
            <w:lang w:eastAsia="en-IN"/>
          </w:rPr>
          <w:t>Figure 246: Enter notes to an incident</w:t>
        </w:r>
      </w:ins>
    </w:p>
    <w:p w14:paraId="21FACE1D" w14:textId="77777777" w:rsidR="0019437E" w:rsidRPr="00711B12" w:rsidRDefault="0019437E" w:rsidP="0019437E">
      <w:pPr>
        <w:spacing w:before="100" w:beforeAutospacing="1" w:after="100" w:afterAutospacing="1" w:line="240" w:lineRule="auto"/>
        <w:rPr>
          <w:ins w:id="198" w:author="Vaibhav Garg" w:date="2022-03-12T10:41:00Z"/>
          <w:rFonts w:ascii="Times New Roman" w:hAnsi="Times New Roman"/>
          <w:sz w:val="24"/>
          <w:szCs w:val="24"/>
          <w:lang w:eastAsia="en-IN"/>
        </w:rPr>
      </w:pPr>
      <w:ins w:id="199" w:author="Vaibhav Garg" w:date="2022-03-12T10:41:00Z">
        <w:r w:rsidRPr="00711B12">
          <w:rPr>
            <w:rFonts w:ascii="Times New Roman" w:hAnsi="Times New Roman"/>
            <w:sz w:val="24"/>
            <w:szCs w:val="24"/>
            <w:lang w:eastAsia="en-IN"/>
          </w:rPr>
          <w:t xml:space="preserve">Assigner, his/her supervisor, Assignee and Project Manager (if Project related Incident), are allowed to </w:t>
        </w:r>
        <w:proofErr w:type="spellStart"/>
        <w:r w:rsidRPr="00711B12">
          <w:rPr>
            <w:rFonts w:ascii="Times New Roman" w:hAnsi="Times New Roman"/>
            <w:sz w:val="24"/>
            <w:szCs w:val="24"/>
            <w:lang w:eastAsia="en-IN"/>
          </w:rPr>
          <w:t>addstatus</w:t>
        </w:r>
        <w:proofErr w:type="spellEnd"/>
        <w:r w:rsidRPr="00711B12">
          <w:rPr>
            <w:rFonts w:ascii="Times New Roman" w:hAnsi="Times New Roman"/>
            <w:sz w:val="24"/>
            <w:szCs w:val="24"/>
            <w:lang w:eastAsia="en-IN"/>
          </w:rPr>
          <w:t xml:space="preserve"> update to the Incident. A log will be maintained with all status updates visible in a thread with details like update date, update by and update text.</w:t>
        </w:r>
      </w:ins>
    </w:p>
    <w:p w14:paraId="2DC1EAA1" w14:textId="77777777" w:rsidR="0019437E" w:rsidRPr="00711B12" w:rsidRDefault="0019437E" w:rsidP="0019437E">
      <w:pPr>
        <w:spacing w:before="100" w:beforeAutospacing="1" w:after="100" w:afterAutospacing="1" w:line="240" w:lineRule="auto"/>
        <w:outlineLvl w:val="3"/>
        <w:rPr>
          <w:ins w:id="200" w:author="Vaibhav Garg" w:date="2022-03-12T10:41:00Z"/>
          <w:rFonts w:ascii="inherit" w:hAnsi="inherit"/>
          <w:sz w:val="24"/>
          <w:szCs w:val="24"/>
          <w:lang w:eastAsia="en-IN"/>
        </w:rPr>
      </w:pPr>
      <w:ins w:id="201" w:author="Vaibhav Garg" w:date="2022-03-12T10:41:00Z">
        <w:r w:rsidRPr="00711B12">
          <w:rPr>
            <w:rFonts w:ascii="inherit" w:hAnsi="inherit"/>
            <w:sz w:val="24"/>
            <w:szCs w:val="24"/>
            <w:lang w:eastAsia="en-IN"/>
          </w:rPr>
          <w:lastRenderedPageBreak/>
          <w:t>INCIDENT LEARNINGS</w:t>
        </w:r>
      </w:ins>
    </w:p>
    <w:p w14:paraId="0352EFE5" w14:textId="77777777" w:rsidR="0019437E" w:rsidRPr="00711B12" w:rsidRDefault="0019437E" w:rsidP="0019437E">
      <w:pPr>
        <w:spacing w:after="0" w:line="240" w:lineRule="auto"/>
        <w:rPr>
          <w:ins w:id="202" w:author="Vaibhav Garg" w:date="2022-03-12T10:41:00Z"/>
          <w:rFonts w:ascii="Times New Roman" w:hAnsi="Times New Roman"/>
          <w:sz w:val="24"/>
          <w:szCs w:val="24"/>
          <w:lang w:eastAsia="en-IN"/>
        </w:rPr>
      </w:pPr>
      <w:ins w:id="203" w:author="Vaibhav Garg" w:date="2022-03-12T10:41:00Z">
        <w:r w:rsidRPr="00711B12">
          <w:rPr>
            <w:rFonts w:ascii="Times New Roman" w:hAnsi="Times New Roman"/>
            <w:noProof/>
            <w:sz w:val="24"/>
            <w:szCs w:val="24"/>
            <w:lang w:val="en-IN" w:eastAsia="en-IN" w:bidi="ar-SA"/>
            <w:rPrChange w:id="204">
              <w:rPr>
                <w:noProof/>
                <w:lang w:val="en-IN" w:eastAsia="en-IN" w:bidi="ar-SA"/>
              </w:rPr>
            </w:rPrChange>
          </w:rPr>
          <w:drawing>
            <wp:inline distT="0" distB="0" distL="0" distR="0" wp14:anchorId="2545FC33" wp14:editId="08E90A12">
              <wp:extent cx="5731510" cy="2128520"/>
              <wp:effectExtent l="0" t="0" r="2540" b="508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128520"/>
                      </a:xfrm>
                      <a:prstGeom prst="rect">
                        <a:avLst/>
                      </a:prstGeom>
                      <a:noFill/>
                      <a:ln>
                        <a:noFill/>
                      </a:ln>
                    </pic:spPr>
                  </pic:pic>
                </a:graphicData>
              </a:graphic>
            </wp:inline>
          </w:drawing>
        </w:r>
      </w:ins>
    </w:p>
    <w:p w14:paraId="1FC9C9A8" w14:textId="77777777" w:rsidR="0019437E" w:rsidRPr="00711B12" w:rsidRDefault="0019437E" w:rsidP="0019437E">
      <w:pPr>
        <w:spacing w:after="0" w:line="240" w:lineRule="auto"/>
        <w:rPr>
          <w:ins w:id="205" w:author="Vaibhav Garg" w:date="2022-03-12T10:41:00Z"/>
          <w:rFonts w:ascii="Times New Roman" w:hAnsi="Times New Roman"/>
          <w:sz w:val="24"/>
          <w:szCs w:val="24"/>
          <w:lang w:eastAsia="en-IN"/>
        </w:rPr>
      </w:pPr>
      <w:ins w:id="206" w:author="Vaibhav Garg" w:date="2022-03-12T10:41:00Z">
        <w:r w:rsidRPr="00711B12">
          <w:rPr>
            <w:rFonts w:ascii="Times New Roman" w:hAnsi="Times New Roman"/>
            <w:sz w:val="24"/>
            <w:szCs w:val="24"/>
            <w:lang w:eastAsia="en-IN"/>
          </w:rPr>
          <w:t>Figure 247: View and Approve Learnings</w:t>
        </w:r>
      </w:ins>
    </w:p>
    <w:p w14:paraId="1B4A04FB" w14:textId="77777777" w:rsidR="0019437E" w:rsidRPr="00711B12" w:rsidRDefault="0019437E" w:rsidP="0019437E">
      <w:pPr>
        <w:spacing w:after="0" w:line="240" w:lineRule="auto"/>
        <w:rPr>
          <w:ins w:id="207" w:author="Vaibhav Garg" w:date="2022-03-12T10:41:00Z"/>
          <w:rFonts w:ascii="Times New Roman" w:hAnsi="Times New Roman"/>
          <w:sz w:val="24"/>
          <w:szCs w:val="24"/>
          <w:lang w:eastAsia="en-IN"/>
        </w:rPr>
      </w:pPr>
      <w:ins w:id="208" w:author="Vaibhav Garg" w:date="2022-03-12T10:41:00Z">
        <w:r w:rsidRPr="00711B12">
          <w:rPr>
            <w:rFonts w:ascii="Times New Roman" w:hAnsi="Times New Roman"/>
            <w:noProof/>
            <w:sz w:val="24"/>
            <w:szCs w:val="24"/>
            <w:lang w:val="en-IN" w:eastAsia="en-IN" w:bidi="ar-SA"/>
            <w:rPrChange w:id="209">
              <w:rPr>
                <w:noProof/>
                <w:lang w:val="en-IN" w:eastAsia="en-IN" w:bidi="ar-SA"/>
              </w:rPr>
            </w:rPrChange>
          </w:rPr>
          <w:drawing>
            <wp:inline distT="0" distB="0" distL="0" distR="0" wp14:anchorId="6F340A56" wp14:editId="3A7D6F1E">
              <wp:extent cx="5731510" cy="2376805"/>
              <wp:effectExtent l="0" t="0" r="2540" b="444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376805"/>
                      </a:xfrm>
                      <a:prstGeom prst="rect">
                        <a:avLst/>
                      </a:prstGeom>
                      <a:noFill/>
                      <a:ln>
                        <a:noFill/>
                      </a:ln>
                    </pic:spPr>
                  </pic:pic>
                </a:graphicData>
              </a:graphic>
            </wp:inline>
          </w:drawing>
        </w:r>
      </w:ins>
    </w:p>
    <w:p w14:paraId="01ADDE97" w14:textId="77777777" w:rsidR="0019437E" w:rsidRPr="00711B12" w:rsidRDefault="0019437E" w:rsidP="0019437E">
      <w:pPr>
        <w:spacing w:after="0" w:line="240" w:lineRule="auto"/>
        <w:rPr>
          <w:ins w:id="210" w:author="Vaibhav Garg" w:date="2022-03-12T10:41:00Z"/>
          <w:rFonts w:ascii="Times New Roman" w:hAnsi="Times New Roman"/>
          <w:sz w:val="24"/>
          <w:szCs w:val="24"/>
          <w:lang w:eastAsia="en-IN"/>
        </w:rPr>
      </w:pPr>
      <w:ins w:id="211" w:author="Vaibhav Garg" w:date="2022-03-12T10:41:00Z">
        <w:r w:rsidRPr="00711B12">
          <w:rPr>
            <w:rFonts w:ascii="Times New Roman" w:hAnsi="Times New Roman"/>
            <w:sz w:val="24"/>
            <w:szCs w:val="24"/>
            <w:lang w:eastAsia="en-IN"/>
          </w:rPr>
          <w:t>Figure 248: Approval of learnings and capturing appropriate notes</w:t>
        </w:r>
      </w:ins>
    </w:p>
    <w:p w14:paraId="0640EC53" w14:textId="77777777" w:rsidR="0019437E" w:rsidRPr="00711B12" w:rsidRDefault="0019437E" w:rsidP="0019437E">
      <w:pPr>
        <w:shd w:val="clear" w:color="auto" w:fill="FFFFFF"/>
        <w:spacing w:before="100" w:beforeAutospacing="1" w:after="100" w:afterAutospacing="1" w:line="240" w:lineRule="auto"/>
        <w:outlineLvl w:val="3"/>
        <w:rPr>
          <w:ins w:id="212" w:author="Vaibhav Garg" w:date="2022-03-12T10:41:00Z"/>
          <w:rFonts w:ascii="Segoe UI" w:hAnsi="Segoe UI" w:cs="Segoe UI"/>
          <w:color w:val="212529"/>
          <w:sz w:val="24"/>
          <w:szCs w:val="24"/>
          <w:lang w:eastAsia="en-IN"/>
        </w:rPr>
      </w:pPr>
      <w:ins w:id="213" w:author="Vaibhav Garg" w:date="2022-03-12T10:41:00Z">
        <w:r w:rsidRPr="00711B12">
          <w:rPr>
            <w:rFonts w:ascii="Segoe UI" w:hAnsi="Segoe UI" w:cs="Segoe UI"/>
            <w:color w:val="212529"/>
            <w:sz w:val="24"/>
            <w:szCs w:val="24"/>
            <w:lang w:eastAsia="en-IN"/>
          </w:rPr>
          <w:t>REPORTS</w:t>
        </w:r>
      </w:ins>
    </w:p>
    <w:p w14:paraId="03B6D8BE" w14:textId="77777777" w:rsidR="0019437E" w:rsidRPr="00711B12" w:rsidRDefault="0019437E" w:rsidP="0019437E">
      <w:pPr>
        <w:shd w:val="clear" w:color="auto" w:fill="FFFFFF"/>
        <w:spacing w:after="0" w:line="240" w:lineRule="auto"/>
        <w:rPr>
          <w:ins w:id="214" w:author="Vaibhav Garg" w:date="2022-03-12T10:41:00Z"/>
          <w:rFonts w:ascii="Segoe UI" w:hAnsi="Segoe UI" w:cs="Segoe UI"/>
          <w:color w:val="212529"/>
          <w:sz w:val="21"/>
          <w:szCs w:val="21"/>
          <w:lang w:eastAsia="en-IN"/>
        </w:rPr>
      </w:pPr>
      <w:ins w:id="215" w:author="Vaibhav Garg" w:date="2022-03-12T10:41:00Z">
        <w:r w:rsidRPr="00711B12">
          <w:rPr>
            <w:rFonts w:ascii="Segoe UI" w:hAnsi="Segoe UI" w:cs="Segoe UI"/>
            <w:noProof/>
            <w:color w:val="212529"/>
            <w:sz w:val="21"/>
            <w:szCs w:val="21"/>
            <w:lang w:val="en-IN" w:eastAsia="en-IN" w:bidi="ar-SA"/>
            <w:rPrChange w:id="216">
              <w:rPr>
                <w:noProof/>
                <w:lang w:val="en-IN" w:eastAsia="en-IN" w:bidi="ar-SA"/>
              </w:rPr>
            </w:rPrChange>
          </w:rPr>
          <w:lastRenderedPageBreak/>
          <w:drawing>
            <wp:inline distT="0" distB="0" distL="0" distR="0" wp14:anchorId="791C9EB2" wp14:editId="5A0119D5">
              <wp:extent cx="5731510" cy="2686050"/>
              <wp:effectExtent l="0" t="0" r="254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686050"/>
                      </a:xfrm>
                      <a:prstGeom prst="rect">
                        <a:avLst/>
                      </a:prstGeom>
                      <a:noFill/>
                      <a:ln>
                        <a:noFill/>
                      </a:ln>
                    </pic:spPr>
                  </pic:pic>
                </a:graphicData>
              </a:graphic>
            </wp:inline>
          </w:drawing>
        </w:r>
      </w:ins>
    </w:p>
    <w:p w14:paraId="18A5980E" w14:textId="77777777" w:rsidR="0019437E" w:rsidRPr="00711B12" w:rsidRDefault="0019437E" w:rsidP="0019437E">
      <w:pPr>
        <w:shd w:val="clear" w:color="auto" w:fill="FFFFFF"/>
        <w:spacing w:after="0" w:line="240" w:lineRule="auto"/>
        <w:rPr>
          <w:ins w:id="217" w:author="Vaibhav Garg" w:date="2022-03-12T10:41:00Z"/>
          <w:rFonts w:ascii="Segoe UI" w:hAnsi="Segoe UI" w:cs="Segoe UI"/>
          <w:color w:val="212529"/>
          <w:sz w:val="21"/>
          <w:szCs w:val="21"/>
          <w:lang w:eastAsia="en-IN"/>
        </w:rPr>
      </w:pPr>
      <w:ins w:id="218" w:author="Vaibhav Garg" w:date="2022-03-12T10:41:00Z">
        <w:r w:rsidRPr="00711B12">
          <w:rPr>
            <w:rFonts w:ascii="Segoe UI" w:hAnsi="Segoe UI" w:cs="Segoe UI"/>
            <w:color w:val="212529"/>
            <w:sz w:val="21"/>
            <w:szCs w:val="21"/>
            <w:lang w:eastAsia="en-IN"/>
          </w:rPr>
          <w:t>Figure 249: Incident reports, can be filtered by any combination of the fields</w:t>
        </w:r>
      </w:ins>
    </w:p>
    <w:p w14:paraId="23C70DA8" w14:textId="77777777" w:rsidR="0019437E" w:rsidRPr="00711B12" w:rsidRDefault="0019437E" w:rsidP="0019437E">
      <w:pPr>
        <w:shd w:val="clear" w:color="auto" w:fill="FFFFFF"/>
        <w:spacing w:after="0" w:line="240" w:lineRule="auto"/>
        <w:rPr>
          <w:ins w:id="219" w:author="Vaibhav Garg" w:date="2022-03-12T10:41:00Z"/>
          <w:rFonts w:ascii="Segoe UI" w:hAnsi="Segoe UI" w:cs="Segoe UI"/>
          <w:color w:val="212529"/>
          <w:sz w:val="21"/>
          <w:szCs w:val="21"/>
          <w:lang w:eastAsia="en-IN"/>
        </w:rPr>
      </w:pPr>
      <w:ins w:id="220" w:author="Vaibhav Garg" w:date="2022-03-12T10:41:00Z">
        <w:r w:rsidRPr="00711B12">
          <w:rPr>
            <w:rFonts w:ascii="Segoe UI" w:hAnsi="Segoe UI" w:cs="Segoe UI"/>
            <w:noProof/>
            <w:color w:val="212529"/>
            <w:sz w:val="21"/>
            <w:szCs w:val="21"/>
            <w:lang w:val="en-IN" w:eastAsia="en-IN" w:bidi="ar-SA"/>
            <w:rPrChange w:id="221">
              <w:rPr>
                <w:noProof/>
                <w:lang w:val="en-IN" w:eastAsia="en-IN" w:bidi="ar-SA"/>
              </w:rPr>
            </w:rPrChange>
          </w:rPr>
          <w:drawing>
            <wp:inline distT="0" distB="0" distL="0" distR="0" wp14:anchorId="7748F44A" wp14:editId="44D0BB03">
              <wp:extent cx="5731510" cy="2510155"/>
              <wp:effectExtent l="0" t="0" r="254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510155"/>
                      </a:xfrm>
                      <a:prstGeom prst="rect">
                        <a:avLst/>
                      </a:prstGeom>
                      <a:noFill/>
                      <a:ln>
                        <a:noFill/>
                      </a:ln>
                    </pic:spPr>
                  </pic:pic>
                </a:graphicData>
              </a:graphic>
            </wp:inline>
          </w:drawing>
        </w:r>
      </w:ins>
    </w:p>
    <w:p w14:paraId="2663BE4C" w14:textId="77777777" w:rsidR="0019437E" w:rsidRPr="00711B12" w:rsidRDefault="0019437E" w:rsidP="0019437E">
      <w:pPr>
        <w:shd w:val="clear" w:color="auto" w:fill="FFFFFF"/>
        <w:spacing w:after="0" w:line="240" w:lineRule="auto"/>
        <w:rPr>
          <w:ins w:id="222" w:author="Vaibhav Garg" w:date="2022-03-12T10:41:00Z"/>
          <w:rFonts w:ascii="Segoe UI" w:hAnsi="Segoe UI" w:cs="Segoe UI"/>
          <w:color w:val="212529"/>
          <w:sz w:val="21"/>
          <w:szCs w:val="21"/>
          <w:lang w:eastAsia="en-IN"/>
        </w:rPr>
      </w:pPr>
      <w:ins w:id="223" w:author="Vaibhav Garg" w:date="2022-03-12T10:41:00Z">
        <w:r w:rsidRPr="00711B12">
          <w:rPr>
            <w:rFonts w:ascii="Segoe UI" w:hAnsi="Segoe UI" w:cs="Segoe UI"/>
            <w:color w:val="212529"/>
            <w:sz w:val="21"/>
            <w:szCs w:val="21"/>
            <w:lang w:eastAsia="en-IN"/>
          </w:rPr>
          <w:t>Figure 250: Report for approved learnings</w:t>
        </w:r>
      </w:ins>
    </w:p>
    <w:p w14:paraId="5B884266" w14:textId="77777777" w:rsidR="0019437E" w:rsidRDefault="0019437E" w:rsidP="0019437E">
      <w:pPr>
        <w:rPr>
          <w:ins w:id="224" w:author="Vaibhav Garg" w:date="2022-03-12T10:41:00Z"/>
        </w:rPr>
      </w:pPr>
    </w:p>
    <w:p w14:paraId="231795B5" w14:textId="77777777" w:rsidR="0019437E" w:rsidRPr="00B416FB" w:rsidRDefault="0019437E" w:rsidP="00B416FB"/>
    <w:p w14:paraId="7BB673D4" w14:textId="77777777" w:rsidR="00A261E3" w:rsidRDefault="00A261E3" w:rsidP="00A261E3">
      <w:pPr>
        <w:pStyle w:val="Heading1"/>
      </w:pPr>
      <w:bookmarkStart w:id="225" w:name="_Toc435699949"/>
      <w:r>
        <w:t>Applicable Measurements</w:t>
      </w:r>
      <w:bookmarkEnd w:id="225"/>
    </w:p>
    <w:p w14:paraId="218678F7" w14:textId="77777777" w:rsidR="00CE71BA" w:rsidRPr="00CE71BA" w:rsidRDefault="00CE71BA" w:rsidP="00CE71BA">
      <w:r>
        <w:t>NA</w:t>
      </w:r>
    </w:p>
    <w:p w14:paraId="3EDB5367" w14:textId="77777777" w:rsidR="004267A1" w:rsidRPr="00772BEF" w:rsidRDefault="004A2ED1" w:rsidP="00772BEF">
      <w:pPr>
        <w:pStyle w:val="Heading1"/>
        <w:rPr>
          <w:b w:val="0"/>
          <w:highlight w:val="yellow"/>
        </w:rPr>
      </w:pPr>
      <w:bookmarkStart w:id="226" w:name="_Toc435699950"/>
      <w:r>
        <w:t>Exit Criteria/Outputs</w:t>
      </w:r>
      <w:bookmarkEnd w:id="226"/>
    </w:p>
    <w:p w14:paraId="7F1B6EAE" w14:textId="77777777" w:rsidR="005B14B5" w:rsidRDefault="005B14B5" w:rsidP="005B14B5">
      <w:pPr>
        <w:numPr>
          <w:ilvl w:val="0"/>
          <w:numId w:val="52"/>
        </w:numPr>
        <w:spacing w:after="0"/>
        <w:ind w:right="-18"/>
      </w:pPr>
      <w:r>
        <w:t>Minutes of Meetings</w:t>
      </w:r>
    </w:p>
    <w:p w14:paraId="5A72085D" w14:textId="77777777" w:rsidR="005B14B5" w:rsidRDefault="005B14B5" w:rsidP="005B14B5">
      <w:pPr>
        <w:numPr>
          <w:ilvl w:val="0"/>
          <w:numId w:val="52"/>
        </w:numPr>
        <w:spacing w:after="0"/>
        <w:ind w:right="-18"/>
      </w:pPr>
      <w:r>
        <w:t xml:space="preserve">Updated </w:t>
      </w:r>
      <w:r w:rsidR="00356EE3">
        <w:t xml:space="preserve">Issue </w:t>
      </w:r>
      <w:r w:rsidR="00A427AB">
        <w:t>Log</w:t>
      </w:r>
    </w:p>
    <w:p w14:paraId="63B7BB10" w14:textId="77777777" w:rsidR="00CE71BA" w:rsidRDefault="00CE71BA" w:rsidP="00CE71BA">
      <w:pPr>
        <w:numPr>
          <w:ilvl w:val="0"/>
          <w:numId w:val="52"/>
        </w:numPr>
        <w:spacing w:after="0"/>
        <w:ind w:right="-18"/>
      </w:pPr>
      <w:r>
        <w:lastRenderedPageBreak/>
        <w:t>Technical Data Package</w:t>
      </w:r>
      <w:r w:rsidRPr="00CE71BA">
        <w:t xml:space="preserve"> </w:t>
      </w:r>
    </w:p>
    <w:p w14:paraId="1A904881" w14:textId="77777777" w:rsidR="00CE71BA" w:rsidRDefault="00CE71BA" w:rsidP="00CE71BA">
      <w:pPr>
        <w:numPr>
          <w:ilvl w:val="0"/>
          <w:numId w:val="52"/>
        </w:numPr>
        <w:spacing w:after="0"/>
        <w:ind w:right="-18"/>
      </w:pPr>
      <w:r>
        <w:t>Process Improvement Proposals</w:t>
      </w:r>
    </w:p>
    <w:p w14:paraId="2C3A41B9" w14:textId="77777777" w:rsidR="00DC7E70" w:rsidRPr="001117ED" w:rsidRDefault="00DC7E70" w:rsidP="00CE71BA">
      <w:pPr>
        <w:spacing w:after="0"/>
        <w:ind w:left="720" w:right="-14"/>
      </w:pPr>
    </w:p>
    <w:sectPr w:rsidR="00DC7E70" w:rsidRPr="001117ED" w:rsidSect="00D51D0F">
      <w:headerReference w:type="default" r:id="rId29"/>
      <w:footerReference w:type="default" r:id="rId30"/>
      <w:pgSz w:w="12240" w:h="15840" w:code="1"/>
      <w:pgMar w:top="1350" w:right="1440" w:bottom="1350" w:left="1440" w:header="720" w:footer="720" w:gutter="0"/>
      <w:pgNumType w:start="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Vaibhav Garg" w:date="2022-03-12T10:12:00Z" w:initials="VG">
    <w:p w14:paraId="44C83EFC" w14:textId="77777777" w:rsidR="005578F7" w:rsidRDefault="005578F7" w:rsidP="00A001CD">
      <w:pPr>
        <w:pStyle w:val="CommentText"/>
      </w:pPr>
      <w:r>
        <w:rPr>
          <w:rStyle w:val="CommentReference"/>
        </w:rPr>
        <w:annotationRef/>
      </w:r>
      <w:r>
        <w:t>Refer “Project Management Starter Guide for Non-Admin Users” for details on use of “Projects” module in GIL.ef.</w:t>
      </w:r>
    </w:p>
  </w:comment>
  <w:comment w:id="44" w:author="Vaibhav Garg" w:date="2022-03-12T10:25:00Z" w:initials="VG">
    <w:p w14:paraId="2CD40043" w14:textId="77777777" w:rsidR="00333DAF" w:rsidRDefault="00333DAF" w:rsidP="00317D88">
      <w:pPr>
        <w:pStyle w:val="CommentText"/>
      </w:pPr>
      <w:r>
        <w:rPr>
          <w:rStyle w:val="CommentReference"/>
        </w:rPr>
        <w:annotationRef/>
      </w:r>
      <w:r>
        <w:t>TBD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C83EFC" w15:done="0"/>
  <w15:commentEx w15:paraId="2CD400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6F089" w16cex:dateUtc="2022-03-12T04:42:00Z"/>
  <w16cex:commentExtensible w16cex:durableId="25D6F38D" w16cex:dateUtc="2022-03-12T0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C83EFC" w16cid:durableId="25D6F089"/>
  <w16cid:commentId w16cid:paraId="2CD40043" w16cid:durableId="25D6F38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7866BD" w14:textId="77777777" w:rsidR="00E41998" w:rsidRDefault="00E41998">
      <w:r>
        <w:separator/>
      </w:r>
    </w:p>
  </w:endnote>
  <w:endnote w:type="continuationSeparator" w:id="0">
    <w:p w14:paraId="1BDA6202" w14:textId="77777777" w:rsidR="00E41998" w:rsidRDefault="00E41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E8689" w14:textId="77777777" w:rsidR="00B422DD" w:rsidRDefault="00B422DD" w:rsidP="00D06F22">
    <w:pPr>
      <w:jc w:val="center"/>
    </w:pPr>
    <w:r>
      <w:t xml:space="preserve">Genus </w:t>
    </w:r>
    <w:r w:rsidR="00A6389A">
      <w:t>Innovation</w:t>
    </w:r>
    <w:r>
      <w:t xml:space="preserve"> Limited</w:t>
    </w:r>
  </w:p>
  <w:p w14:paraId="053BE85A" w14:textId="77777777" w:rsidR="00B422DD" w:rsidRDefault="00B422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3EC613" w14:textId="77777777" w:rsidR="00E41998" w:rsidRDefault="00E41998">
      <w:r>
        <w:separator/>
      </w:r>
    </w:p>
  </w:footnote>
  <w:footnote w:type="continuationSeparator" w:id="0">
    <w:p w14:paraId="259E6EC7" w14:textId="77777777" w:rsidR="00E41998" w:rsidRDefault="00E41998">
      <w:r>
        <w:continuationSeparator/>
      </w:r>
    </w:p>
  </w:footnote>
  <w:footnote w:id="1">
    <w:p w14:paraId="431BF5EF" w14:textId="4FDE5837" w:rsidR="00333DAF" w:rsidRDefault="00333DAF">
      <w:pPr>
        <w:pStyle w:val="FootnoteText"/>
      </w:pPr>
      <w:ins w:id="31" w:author="Vaibhav Garg" w:date="2022-03-12T10:21:00Z">
        <w:r>
          <w:rPr>
            <w:rStyle w:val="FootnoteReference"/>
          </w:rPr>
          <w:footnoteRef/>
        </w:r>
        <w:r>
          <w:t xml:space="preserve"> https://gil.einframe.com</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9E575" w14:textId="77777777" w:rsidR="00B422DD" w:rsidRDefault="00155F2B" w:rsidP="00CB1F86">
    <w:fldSimple w:instr=" TITLE   \* MERGEFORMAT ">
      <w:r w:rsidR="00B422DD">
        <w:t>Project Monitoring and Control Procedure</w:t>
      </w:r>
    </w:fldSimple>
    <w:r w:rsidR="00B422DD">
      <w:br/>
    </w:r>
    <w:fldSimple w:instr=" FILENAME   \* MERGEFORMAT ">
      <w:r w:rsidR="00B422DD">
        <w:rPr>
          <w:noProof/>
        </w:rPr>
        <w:t>PRCD_PRJMAC.docx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1188"/>
    <w:multiLevelType w:val="hybridMultilevel"/>
    <w:tmpl w:val="7F2E960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1DE4FB3"/>
    <w:multiLevelType w:val="hybridMultilevel"/>
    <w:tmpl w:val="A128E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2551D41"/>
    <w:multiLevelType w:val="hybridMultilevel"/>
    <w:tmpl w:val="E23A4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430A6F"/>
    <w:multiLevelType w:val="hybridMultilevel"/>
    <w:tmpl w:val="D5D61050"/>
    <w:lvl w:ilvl="0" w:tplc="FBD258AA">
      <w:start w:val="1"/>
      <w:numFmt w:val="decimal"/>
      <w:lvlText w:val="%1."/>
      <w:lvlJc w:val="left"/>
      <w:pPr>
        <w:ind w:left="417" w:hanging="360"/>
      </w:pPr>
      <w:rPr>
        <w:rFonts w:hint="default"/>
      </w:rPr>
    </w:lvl>
    <w:lvl w:ilvl="1" w:tplc="40090019" w:tentative="1">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4">
    <w:nsid w:val="091405FD"/>
    <w:multiLevelType w:val="hybridMultilevel"/>
    <w:tmpl w:val="D3889DE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95704FC"/>
    <w:multiLevelType w:val="hybridMultilevel"/>
    <w:tmpl w:val="B198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E2DDB"/>
    <w:multiLevelType w:val="hybridMultilevel"/>
    <w:tmpl w:val="D23C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B506F"/>
    <w:multiLevelType w:val="hybridMultilevel"/>
    <w:tmpl w:val="CDCCB03C"/>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B6646F8"/>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9">
    <w:nsid w:val="1BC86EBD"/>
    <w:multiLevelType w:val="hybridMultilevel"/>
    <w:tmpl w:val="30768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F20FD9"/>
    <w:multiLevelType w:val="hybridMultilevel"/>
    <w:tmpl w:val="5E3EDACC"/>
    <w:lvl w:ilvl="0" w:tplc="747E95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00754EE"/>
    <w:multiLevelType w:val="hybridMultilevel"/>
    <w:tmpl w:val="FF68D620"/>
    <w:lvl w:ilvl="0" w:tplc="D6FC3E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0FF18EB"/>
    <w:multiLevelType w:val="hybridMultilevel"/>
    <w:tmpl w:val="E19A4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5D3242"/>
    <w:multiLevelType w:val="hybridMultilevel"/>
    <w:tmpl w:val="AAF2A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DE03FD"/>
    <w:multiLevelType w:val="hybridMultilevel"/>
    <w:tmpl w:val="48289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B50859"/>
    <w:multiLevelType w:val="hybridMultilevel"/>
    <w:tmpl w:val="CFD6C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7DD7E3A"/>
    <w:multiLevelType w:val="hybridMultilevel"/>
    <w:tmpl w:val="BA086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945B2E"/>
    <w:multiLevelType w:val="hybridMultilevel"/>
    <w:tmpl w:val="972A8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AB51FC1"/>
    <w:multiLevelType w:val="hybridMultilevel"/>
    <w:tmpl w:val="AEE8A756"/>
    <w:lvl w:ilvl="0" w:tplc="0D2EE0F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2F476F86"/>
    <w:multiLevelType w:val="singleLevel"/>
    <w:tmpl w:val="04090001"/>
    <w:lvl w:ilvl="0">
      <w:start w:val="1"/>
      <w:numFmt w:val="bullet"/>
      <w:lvlText w:val=""/>
      <w:lvlJc w:val="left"/>
      <w:pPr>
        <w:ind w:left="720" w:hanging="360"/>
      </w:pPr>
      <w:rPr>
        <w:rFonts w:ascii="Symbol" w:hAnsi="Symbol" w:hint="default"/>
      </w:rPr>
    </w:lvl>
  </w:abstractNum>
  <w:abstractNum w:abstractNumId="20">
    <w:nsid w:val="311E0E60"/>
    <w:multiLevelType w:val="hybridMultilevel"/>
    <w:tmpl w:val="7646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6226D9"/>
    <w:multiLevelType w:val="hybridMultilevel"/>
    <w:tmpl w:val="81EA63D2"/>
    <w:lvl w:ilvl="0" w:tplc="40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9C7417"/>
    <w:multiLevelType w:val="hybridMultilevel"/>
    <w:tmpl w:val="55DA1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8866ED"/>
    <w:multiLevelType w:val="hybridMultilevel"/>
    <w:tmpl w:val="1FFC6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7756CB"/>
    <w:multiLevelType w:val="hybridMultilevel"/>
    <w:tmpl w:val="E8A2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1D7472"/>
    <w:multiLevelType w:val="hybridMultilevel"/>
    <w:tmpl w:val="8E9C6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E756C3"/>
    <w:multiLevelType w:val="singleLevel"/>
    <w:tmpl w:val="7C02D048"/>
    <w:lvl w:ilvl="0">
      <w:start w:val="1"/>
      <w:numFmt w:val="bullet"/>
      <w:pStyle w:val="TableText-bullet"/>
      <w:lvlText w:val=""/>
      <w:lvlJc w:val="left"/>
      <w:pPr>
        <w:tabs>
          <w:tab w:val="num" w:pos="340"/>
        </w:tabs>
        <w:ind w:left="340" w:hanging="340"/>
      </w:pPr>
      <w:rPr>
        <w:rFonts w:ascii="Symbol" w:hAnsi="Symbol" w:hint="default"/>
        <w:color w:val="auto"/>
        <w:sz w:val="22"/>
      </w:rPr>
    </w:lvl>
  </w:abstractNum>
  <w:abstractNum w:abstractNumId="27">
    <w:nsid w:val="4E265546"/>
    <w:multiLevelType w:val="hybridMultilevel"/>
    <w:tmpl w:val="6EAC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487673"/>
    <w:multiLevelType w:val="hybridMultilevel"/>
    <w:tmpl w:val="F2E4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4B411B"/>
    <w:multiLevelType w:val="hybridMultilevel"/>
    <w:tmpl w:val="CA1E7DD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2D876B0"/>
    <w:multiLevelType w:val="singleLevel"/>
    <w:tmpl w:val="36C6C7F8"/>
    <w:lvl w:ilvl="0">
      <w:start w:val="1"/>
      <w:numFmt w:val="decimal"/>
      <w:lvlText w:val="%1."/>
      <w:legacy w:legacy="1" w:legacySpace="0" w:legacyIndent="360"/>
      <w:lvlJc w:val="left"/>
      <w:pPr>
        <w:ind w:left="360" w:hanging="360"/>
      </w:pPr>
    </w:lvl>
  </w:abstractNum>
  <w:abstractNum w:abstractNumId="31">
    <w:nsid w:val="54E5220B"/>
    <w:multiLevelType w:val="hybridMultilevel"/>
    <w:tmpl w:val="FF9A81DA"/>
    <w:lvl w:ilvl="0" w:tplc="0C069C06">
      <w:start w:val="1"/>
      <w:numFmt w:val="lowerLetter"/>
      <w:lvlText w:val="%1."/>
      <w:lvlJc w:val="left"/>
      <w:pPr>
        <w:ind w:left="645" w:hanging="360"/>
      </w:pPr>
      <w:rPr>
        <w:rFonts w:hint="default"/>
      </w:rPr>
    </w:lvl>
    <w:lvl w:ilvl="1" w:tplc="40090019" w:tentative="1">
      <w:start w:val="1"/>
      <w:numFmt w:val="lowerLetter"/>
      <w:lvlText w:val="%2."/>
      <w:lvlJc w:val="left"/>
      <w:pPr>
        <w:ind w:left="1365" w:hanging="360"/>
      </w:pPr>
    </w:lvl>
    <w:lvl w:ilvl="2" w:tplc="4009001B" w:tentative="1">
      <w:start w:val="1"/>
      <w:numFmt w:val="lowerRoman"/>
      <w:lvlText w:val="%3."/>
      <w:lvlJc w:val="right"/>
      <w:pPr>
        <w:ind w:left="2085" w:hanging="180"/>
      </w:pPr>
    </w:lvl>
    <w:lvl w:ilvl="3" w:tplc="4009000F" w:tentative="1">
      <w:start w:val="1"/>
      <w:numFmt w:val="decimal"/>
      <w:lvlText w:val="%4."/>
      <w:lvlJc w:val="left"/>
      <w:pPr>
        <w:ind w:left="2805" w:hanging="360"/>
      </w:pPr>
    </w:lvl>
    <w:lvl w:ilvl="4" w:tplc="40090019" w:tentative="1">
      <w:start w:val="1"/>
      <w:numFmt w:val="lowerLetter"/>
      <w:lvlText w:val="%5."/>
      <w:lvlJc w:val="left"/>
      <w:pPr>
        <w:ind w:left="3525" w:hanging="360"/>
      </w:pPr>
    </w:lvl>
    <w:lvl w:ilvl="5" w:tplc="4009001B" w:tentative="1">
      <w:start w:val="1"/>
      <w:numFmt w:val="lowerRoman"/>
      <w:lvlText w:val="%6."/>
      <w:lvlJc w:val="right"/>
      <w:pPr>
        <w:ind w:left="4245" w:hanging="180"/>
      </w:pPr>
    </w:lvl>
    <w:lvl w:ilvl="6" w:tplc="4009000F" w:tentative="1">
      <w:start w:val="1"/>
      <w:numFmt w:val="decimal"/>
      <w:lvlText w:val="%7."/>
      <w:lvlJc w:val="left"/>
      <w:pPr>
        <w:ind w:left="4965" w:hanging="360"/>
      </w:pPr>
    </w:lvl>
    <w:lvl w:ilvl="7" w:tplc="40090019" w:tentative="1">
      <w:start w:val="1"/>
      <w:numFmt w:val="lowerLetter"/>
      <w:lvlText w:val="%8."/>
      <w:lvlJc w:val="left"/>
      <w:pPr>
        <w:ind w:left="5685" w:hanging="360"/>
      </w:pPr>
    </w:lvl>
    <w:lvl w:ilvl="8" w:tplc="4009001B" w:tentative="1">
      <w:start w:val="1"/>
      <w:numFmt w:val="lowerRoman"/>
      <w:lvlText w:val="%9."/>
      <w:lvlJc w:val="right"/>
      <w:pPr>
        <w:ind w:left="6405" w:hanging="180"/>
      </w:pPr>
    </w:lvl>
  </w:abstractNum>
  <w:abstractNum w:abstractNumId="32">
    <w:nsid w:val="576E5C98"/>
    <w:multiLevelType w:val="hybridMultilevel"/>
    <w:tmpl w:val="A240F5EE"/>
    <w:lvl w:ilvl="0" w:tplc="FFFFFFFF">
      <w:start w:val="1"/>
      <w:numFmt w:val="bullet"/>
      <w:lvlText w:val=""/>
      <w:lvlJc w:val="left"/>
      <w:pPr>
        <w:tabs>
          <w:tab w:val="num" w:pos="2160"/>
        </w:tabs>
        <w:ind w:left="216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
      <w:lvlJc w:val="left"/>
      <w:pPr>
        <w:tabs>
          <w:tab w:val="num" w:pos="3240"/>
        </w:tabs>
        <w:ind w:left="3240" w:hanging="360"/>
      </w:pPr>
      <w:rPr>
        <w:rFonts w:ascii="Symbol" w:hAnsi="Symbol" w:hint="default"/>
      </w:rPr>
    </w:lvl>
    <w:lvl w:ilvl="3" w:tplc="FFFFFFFF">
      <w:start w:val="1"/>
      <w:numFmt w:val="decimal"/>
      <w:lvlText w:val="%4."/>
      <w:lvlJc w:val="left"/>
      <w:pPr>
        <w:tabs>
          <w:tab w:val="num" w:pos="3960"/>
        </w:tabs>
        <w:ind w:left="3960" w:hanging="360"/>
      </w:p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3">
    <w:nsid w:val="58784A77"/>
    <w:multiLevelType w:val="hybridMultilevel"/>
    <w:tmpl w:val="D6064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37333F"/>
    <w:multiLevelType w:val="hybridMultilevel"/>
    <w:tmpl w:val="160ACB1E"/>
    <w:lvl w:ilvl="0" w:tplc="49F6C9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5C335E12"/>
    <w:multiLevelType w:val="hybridMultilevel"/>
    <w:tmpl w:val="3118C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3E65F7"/>
    <w:multiLevelType w:val="hybridMultilevel"/>
    <w:tmpl w:val="07C0CC50"/>
    <w:lvl w:ilvl="0" w:tplc="EB7A2ACE">
      <w:start w:val="1"/>
      <w:numFmt w:val="bullet"/>
      <w:lvlText w:val=""/>
      <w:lvlJc w:val="left"/>
      <w:pPr>
        <w:ind w:left="720" w:hanging="360"/>
      </w:pPr>
      <w:rPr>
        <w:rFonts w:ascii="Symbol" w:hAnsi="Symbol" w:hint="default"/>
      </w:rPr>
    </w:lvl>
    <w:lvl w:ilvl="1" w:tplc="948EA112" w:tentative="1">
      <w:start w:val="1"/>
      <w:numFmt w:val="bullet"/>
      <w:lvlText w:val="o"/>
      <w:lvlJc w:val="left"/>
      <w:pPr>
        <w:ind w:left="1440" w:hanging="360"/>
      </w:pPr>
      <w:rPr>
        <w:rFonts w:ascii="Courier New" w:hAnsi="Courier New" w:cs="Courier New" w:hint="default"/>
      </w:rPr>
    </w:lvl>
    <w:lvl w:ilvl="2" w:tplc="B59485BC" w:tentative="1">
      <w:start w:val="1"/>
      <w:numFmt w:val="bullet"/>
      <w:lvlText w:val=""/>
      <w:lvlJc w:val="left"/>
      <w:pPr>
        <w:ind w:left="2160" w:hanging="360"/>
      </w:pPr>
      <w:rPr>
        <w:rFonts w:ascii="Wingdings" w:hAnsi="Wingdings" w:hint="default"/>
      </w:rPr>
    </w:lvl>
    <w:lvl w:ilvl="3" w:tplc="171AA6CC" w:tentative="1">
      <w:start w:val="1"/>
      <w:numFmt w:val="bullet"/>
      <w:lvlText w:val=""/>
      <w:lvlJc w:val="left"/>
      <w:pPr>
        <w:ind w:left="2880" w:hanging="360"/>
      </w:pPr>
      <w:rPr>
        <w:rFonts w:ascii="Symbol" w:hAnsi="Symbol" w:hint="default"/>
      </w:rPr>
    </w:lvl>
    <w:lvl w:ilvl="4" w:tplc="7FB4A83A" w:tentative="1">
      <w:start w:val="1"/>
      <w:numFmt w:val="bullet"/>
      <w:lvlText w:val="o"/>
      <w:lvlJc w:val="left"/>
      <w:pPr>
        <w:ind w:left="3600" w:hanging="360"/>
      </w:pPr>
      <w:rPr>
        <w:rFonts w:ascii="Courier New" w:hAnsi="Courier New" w:cs="Courier New" w:hint="default"/>
      </w:rPr>
    </w:lvl>
    <w:lvl w:ilvl="5" w:tplc="5464E764" w:tentative="1">
      <w:start w:val="1"/>
      <w:numFmt w:val="bullet"/>
      <w:lvlText w:val=""/>
      <w:lvlJc w:val="left"/>
      <w:pPr>
        <w:ind w:left="4320" w:hanging="360"/>
      </w:pPr>
      <w:rPr>
        <w:rFonts w:ascii="Wingdings" w:hAnsi="Wingdings" w:hint="default"/>
      </w:rPr>
    </w:lvl>
    <w:lvl w:ilvl="6" w:tplc="6B60D1DC" w:tentative="1">
      <w:start w:val="1"/>
      <w:numFmt w:val="bullet"/>
      <w:lvlText w:val=""/>
      <w:lvlJc w:val="left"/>
      <w:pPr>
        <w:ind w:left="5040" w:hanging="360"/>
      </w:pPr>
      <w:rPr>
        <w:rFonts w:ascii="Symbol" w:hAnsi="Symbol" w:hint="default"/>
      </w:rPr>
    </w:lvl>
    <w:lvl w:ilvl="7" w:tplc="94AE5DDC" w:tentative="1">
      <w:start w:val="1"/>
      <w:numFmt w:val="bullet"/>
      <w:lvlText w:val="o"/>
      <w:lvlJc w:val="left"/>
      <w:pPr>
        <w:ind w:left="5760" w:hanging="360"/>
      </w:pPr>
      <w:rPr>
        <w:rFonts w:ascii="Courier New" w:hAnsi="Courier New" w:cs="Courier New" w:hint="default"/>
      </w:rPr>
    </w:lvl>
    <w:lvl w:ilvl="8" w:tplc="41F6D054" w:tentative="1">
      <w:start w:val="1"/>
      <w:numFmt w:val="bullet"/>
      <w:lvlText w:val=""/>
      <w:lvlJc w:val="left"/>
      <w:pPr>
        <w:ind w:left="6480" w:hanging="360"/>
      </w:pPr>
      <w:rPr>
        <w:rFonts w:ascii="Wingdings" w:hAnsi="Wingdings" w:hint="default"/>
      </w:rPr>
    </w:lvl>
  </w:abstractNum>
  <w:abstractNum w:abstractNumId="37">
    <w:nsid w:val="60155E40"/>
    <w:multiLevelType w:val="hybridMultilevel"/>
    <w:tmpl w:val="1E1425E0"/>
    <w:lvl w:ilvl="0" w:tplc="B142CC64">
      <w:start w:val="1"/>
      <w:numFmt w:val="bullet"/>
      <w:lvlText w:val=""/>
      <w:lvlJc w:val="left"/>
      <w:pPr>
        <w:ind w:left="720" w:hanging="360"/>
      </w:pPr>
      <w:rPr>
        <w:rFonts w:ascii="Symbol" w:hAnsi="Symbol" w:hint="default"/>
      </w:rPr>
    </w:lvl>
    <w:lvl w:ilvl="1" w:tplc="B5145DA8" w:tentative="1">
      <w:start w:val="1"/>
      <w:numFmt w:val="bullet"/>
      <w:lvlText w:val="o"/>
      <w:lvlJc w:val="left"/>
      <w:pPr>
        <w:ind w:left="1440" w:hanging="360"/>
      </w:pPr>
      <w:rPr>
        <w:rFonts w:ascii="Courier New" w:hAnsi="Courier New" w:cs="Courier New" w:hint="default"/>
      </w:rPr>
    </w:lvl>
    <w:lvl w:ilvl="2" w:tplc="6A68B3BE" w:tentative="1">
      <w:start w:val="1"/>
      <w:numFmt w:val="bullet"/>
      <w:lvlText w:val=""/>
      <w:lvlJc w:val="left"/>
      <w:pPr>
        <w:ind w:left="2160" w:hanging="360"/>
      </w:pPr>
      <w:rPr>
        <w:rFonts w:ascii="Wingdings" w:hAnsi="Wingdings" w:hint="default"/>
      </w:rPr>
    </w:lvl>
    <w:lvl w:ilvl="3" w:tplc="2C18FF24" w:tentative="1">
      <w:start w:val="1"/>
      <w:numFmt w:val="bullet"/>
      <w:lvlText w:val=""/>
      <w:lvlJc w:val="left"/>
      <w:pPr>
        <w:ind w:left="2880" w:hanging="360"/>
      </w:pPr>
      <w:rPr>
        <w:rFonts w:ascii="Symbol" w:hAnsi="Symbol" w:hint="default"/>
      </w:rPr>
    </w:lvl>
    <w:lvl w:ilvl="4" w:tplc="C6D8F94E" w:tentative="1">
      <w:start w:val="1"/>
      <w:numFmt w:val="bullet"/>
      <w:lvlText w:val="o"/>
      <w:lvlJc w:val="left"/>
      <w:pPr>
        <w:ind w:left="3600" w:hanging="360"/>
      </w:pPr>
      <w:rPr>
        <w:rFonts w:ascii="Courier New" w:hAnsi="Courier New" w:cs="Courier New" w:hint="default"/>
      </w:rPr>
    </w:lvl>
    <w:lvl w:ilvl="5" w:tplc="E0409C74" w:tentative="1">
      <w:start w:val="1"/>
      <w:numFmt w:val="bullet"/>
      <w:lvlText w:val=""/>
      <w:lvlJc w:val="left"/>
      <w:pPr>
        <w:ind w:left="4320" w:hanging="360"/>
      </w:pPr>
      <w:rPr>
        <w:rFonts w:ascii="Wingdings" w:hAnsi="Wingdings" w:hint="default"/>
      </w:rPr>
    </w:lvl>
    <w:lvl w:ilvl="6" w:tplc="A9687A60" w:tentative="1">
      <w:start w:val="1"/>
      <w:numFmt w:val="bullet"/>
      <w:lvlText w:val=""/>
      <w:lvlJc w:val="left"/>
      <w:pPr>
        <w:ind w:left="5040" w:hanging="360"/>
      </w:pPr>
      <w:rPr>
        <w:rFonts w:ascii="Symbol" w:hAnsi="Symbol" w:hint="default"/>
      </w:rPr>
    </w:lvl>
    <w:lvl w:ilvl="7" w:tplc="14E2739A" w:tentative="1">
      <w:start w:val="1"/>
      <w:numFmt w:val="bullet"/>
      <w:lvlText w:val="o"/>
      <w:lvlJc w:val="left"/>
      <w:pPr>
        <w:ind w:left="5760" w:hanging="360"/>
      </w:pPr>
      <w:rPr>
        <w:rFonts w:ascii="Courier New" w:hAnsi="Courier New" w:cs="Courier New" w:hint="default"/>
      </w:rPr>
    </w:lvl>
    <w:lvl w:ilvl="8" w:tplc="5E58C07E" w:tentative="1">
      <w:start w:val="1"/>
      <w:numFmt w:val="bullet"/>
      <w:lvlText w:val=""/>
      <w:lvlJc w:val="left"/>
      <w:pPr>
        <w:ind w:left="6480" w:hanging="360"/>
      </w:pPr>
      <w:rPr>
        <w:rFonts w:ascii="Wingdings" w:hAnsi="Wingdings" w:hint="default"/>
      </w:rPr>
    </w:lvl>
  </w:abstractNum>
  <w:abstractNum w:abstractNumId="38">
    <w:nsid w:val="63BD0C3D"/>
    <w:multiLevelType w:val="hybridMultilevel"/>
    <w:tmpl w:val="5372B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46C5FBB"/>
    <w:multiLevelType w:val="hybridMultilevel"/>
    <w:tmpl w:val="8AF67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4A54CB3"/>
    <w:multiLevelType w:val="hybridMultilevel"/>
    <w:tmpl w:val="8040B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7880910"/>
    <w:multiLevelType w:val="singleLevel"/>
    <w:tmpl w:val="39D28B10"/>
    <w:lvl w:ilvl="0">
      <w:start w:val="1"/>
      <w:numFmt w:val="decimal"/>
      <w:pStyle w:val="Index1"/>
      <w:lvlText w:val="%1."/>
      <w:lvlJc w:val="left"/>
      <w:pPr>
        <w:tabs>
          <w:tab w:val="num" w:pos="360"/>
        </w:tabs>
        <w:ind w:left="360" w:hanging="360"/>
      </w:pPr>
    </w:lvl>
  </w:abstractNum>
  <w:abstractNum w:abstractNumId="42">
    <w:nsid w:val="68572347"/>
    <w:multiLevelType w:val="hybridMultilevel"/>
    <w:tmpl w:val="060C646C"/>
    <w:lvl w:ilvl="0" w:tplc="219CE58A">
      <w:start w:val="1"/>
      <w:numFmt w:val="bullet"/>
      <w:lvlText w:val=""/>
      <w:lvlJc w:val="left"/>
      <w:pPr>
        <w:ind w:left="720" w:hanging="360"/>
      </w:pPr>
      <w:rPr>
        <w:rFonts w:ascii="Symbol" w:hAnsi="Symbol" w:hint="default"/>
      </w:rPr>
    </w:lvl>
    <w:lvl w:ilvl="1" w:tplc="5B261F0A" w:tentative="1">
      <w:start w:val="1"/>
      <w:numFmt w:val="bullet"/>
      <w:lvlText w:val="o"/>
      <w:lvlJc w:val="left"/>
      <w:pPr>
        <w:ind w:left="1440" w:hanging="360"/>
      </w:pPr>
      <w:rPr>
        <w:rFonts w:ascii="Courier New" w:hAnsi="Courier New" w:cs="Courier New" w:hint="default"/>
      </w:rPr>
    </w:lvl>
    <w:lvl w:ilvl="2" w:tplc="0478C536" w:tentative="1">
      <w:start w:val="1"/>
      <w:numFmt w:val="bullet"/>
      <w:lvlText w:val=""/>
      <w:lvlJc w:val="left"/>
      <w:pPr>
        <w:ind w:left="2160" w:hanging="360"/>
      </w:pPr>
      <w:rPr>
        <w:rFonts w:ascii="Wingdings" w:hAnsi="Wingdings" w:hint="default"/>
      </w:rPr>
    </w:lvl>
    <w:lvl w:ilvl="3" w:tplc="583A02CC" w:tentative="1">
      <w:start w:val="1"/>
      <w:numFmt w:val="bullet"/>
      <w:lvlText w:val=""/>
      <w:lvlJc w:val="left"/>
      <w:pPr>
        <w:ind w:left="2880" w:hanging="360"/>
      </w:pPr>
      <w:rPr>
        <w:rFonts w:ascii="Symbol" w:hAnsi="Symbol" w:hint="default"/>
      </w:rPr>
    </w:lvl>
    <w:lvl w:ilvl="4" w:tplc="9EAE008A" w:tentative="1">
      <w:start w:val="1"/>
      <w:numFmt w:val="bullet"/>
      <w:lvlText w:val="o"/>
      <w:lvlJc w:val="left"/>
      <w:pPr>
        <w:ind w:left="3600" w:hanging="360"/>
      </w:pPr>
      <w:rPr>
        <w:rFonts w:ascii="Courier New" w:hAnsi="Courier New" w:cs="Courier New" w:hint="default"/>
      </w:rPr>
    </w:lvl>
    <w:lvl w:ilvl="5" w:tplc="E4E4C26E" w:tentative="1">
      <w:start w:val="1"/>
      <w:numFmt w:val="bullet"/>
      <w:lvlText w:val=""/>
      <w:lvlJc w:val="left"/>
      <w:pPr>
        <w:ind w:left="4320" w:hanging="360"/>
      </w:pPr>
      <w:rPr>
        <w:rFonts w:ascii="Wingdings" w:hAnsi="Wingdings" w:hint="default"/>
      </w:rPr>
    </w:lvl>
    <w:lvl w:ilvl="6" w:tplc="6B0E5678" w:tentative="1">
      <w:start w:val="1"/>
      <w:numFmt w:val="bullet"/>
      <w:lvlText w:val=""/>
      <w:lvlJc w:val="left"/>
      <w:pPr>
        <w:ind w:left="5040" w:hanging="360"/>
      </w:pPr>
      <w:rPr>
        <w:rFonts w:ascii="Symbol" w:hAnsi="Symbol" w:hint="default"/>
      </w:rPr>
    </w:lvl>
    <w:lvl w:ilvl="7" w:tplc="BCE65B06" w:tentative="1">
      <w:start w:val="1"/>
      <w:numFmt w:val="bullet"/>
      <w:lvlText w:val="o"/>
      <w:lvlJc w:val="left"/>
      <w:pPr>
        <w:ind w:left="5760" w:hanging="360"/>
      </w:pPr>
      <w:rPr>
        <w:rFonts w:ascii="Courier New" w:hAnsi="Courier New" w:cs="Courier New" w:hint="default"/>
      </w:rPr>
    </w:lvl>
    <w:lvl w:ilvl="8" w:tplc="6F4EA324" w:tentative="1">
      <w:start w:val="1"/>
      <w:numFmt w:val="bullet"/>
      <w:lvlText w:val=""/>
      <w:lvlJc w:val="left"/>
      <w:pPr>
        <w:ind w:left="6480" w:hanging="360"/>
      </w:pPr>
      <w:rPr>
        <w:rFonts w:ascii="Wingdings" w:hAnsi="Wingdings" w:hint="default"/>
      </w:rPr>
    </w:lvl>
  </w:abstractNum>
  <w:abstractNum w:abstractNumId="43">
    <w:nsid w:val="6A051CD4"/>
    <w:multiLevelType w:val="hybridMultilevel"/>
    <w:tmpl w:val="692AF396"/>
    <w:lvl w:ilvl="0" w:tplc="E9ACFABA">
      <w:start w:val="1"/>
      <w:numFmt w:val="bullet"/>
      <w:lvlText w:val=""/>
      <w:lvlJc w:val="left"/>
      <w:pPr>
        <w:ind w:left="720" w:hanging="360"/>
      </w:pPr>
      <w:rPr>
        <w:rFonts w:ascii="Wingdings" w:hAnsi="Wingdings" w:hint="default"/>
      </w:rPr>
    </w:lvl>
    <w:lvl w:ilvl="1" w:tplc="3BA6BE62" w:tentative="1">
      <w:start w:val="1"/>
      <w:numFmt w:val="bullet"/>
      <w:lvlText w:val="o"/>
      <w:lvlJc w:val="left"/>
      <w:pPr>
        <w:ind w:left="1440" w:hanging="360"/>
      </w:pPr>
      <w:rPr>
        <w:rFonts w:ascii="Courier New" w:hAnsi="Courier New" w:cs="Courier New" w:hint="default"/>
      </w:rPr>
    </w:lvl>
    <w:lvl w:ilvl="2" w:tplc="40AED75A" w:tentative="1">
      <w:start w:val="1"/>
      <w:numFmt w:val="bullet"/>
      <w:lvlText w:val=""/>
      <w:lvlJc w:val="left"/>
      <w:pPr>
        <w:ind w:left="2160" w:hanging="360"/>
      </w:pPr>
      <w:rPr>
        <w:rFonts w:ascii="Wingdings" w:hAnsi="Wingdings" w:hint="default"/>
      </w:rPr>
    </w:lvl>
    <w:lvl w:ilvl="3" w:tplc="5A46C44E" w:tentative="1">
      <w:start w:val="1"/>
      <w:numFmt w:val="bullet"/>
      <w:lvlText w:val=""/>
      <w:lvlJc w:val="left"/>
      <w:pPr>
        <w:ind w:left="2880" w:hanging="360"/>
      </w:pPr>
      <w:rPr>
        <w:rFonts w:ascii="Symbol" w:hAnsi="Symbol" w:hint="default"/>
      </w:rPr>
    </w:lvl>
    <w:lvl w:ilvl="4" w:tplc="9F76FA24" w:tentative="1">
      <w:start w:val="1"/>
      <w:numFmt w:val="bullet"/>
      <w:lvlText w:val="o"/>
      <w:lvlJc w:val="left"/>
      <w:pPr>
        <w:ind w:left="3600" w:hanging="360"/>
      </w:pPr>
      <w:rPr>
        <w:rFonts w:ascii="Courier New" w:hAnsi="Courier New" w:cs="Courier New" w:hint="default"/>
      </w:rPr>
    </w:lvl>
    <w:lvl w:ilvl="5" w:tplc="D60C3262" w:tentative="1">
      <w:start w:val="1"/>
      <w:numFmt w:val="bullet"/>
      <w:lvlText w:val=""/>
      <w:lvlJc w:val="left"/>
      <w:pPr>
        <w:ind w:left="4320" w:hanging="360"/>
      </w:pPr>
      <w:rPr>
        <w:rFonts w:ascii="Wingdings" w:hAnsi="Wingdings" w:hint="default"/>
      </w:rPr>
    </w:lvl>
    <w:lvl w:ilvl="6" w:tplc="53FA02FE" w:tentative="1">
      <w:start w:val="1"/>
      <w:numFmt w:val="bullet"/>
      <w:lvlText w:val=""/>
      <w:lvlJc w:val="left"/>
      <w:pPr>
        <w:ind w:left="5040" w:hanging="360"/>
      </w:pPr>
      <w:rPr>
        <w:rFonts w:ascii="Symbol" w:hAnsi="Symbol" w:hint="default"/>
      </w:rPr>
    </w:lvl>
    <w:lvl w:ilvl="7" w:tplc="2CF0585C" w:tentative="1">
      <w:start w:val="1"/>
      <w:numFmt w:val="bullet"/>
      <w:lvlText w:val="o"/>
      <w:lvlJc w:val="left"/>
      <w:pPr>
        <w:ind w:left="5760" w:hanging="360"/>
      </w:pPr>
      <w:rPr>
        <w:rFonts w:ascii="Courier New" w:hAnsi="Courier New" w:cs="Courier New" w:hint="default"/>
      </w:rPr>
    </w:lvl>
    <w:lvl w:ilvl="8" w:tplc="2F44D290" w:tentative="1">
      <w:start w:val="1"/>
      <w:numFmt w:val="bullet"/>
      <w:lvlText w:val=""/>
      <w:lvlJc w:val="left"/>
      <w:pPr>
        <w:ind w:left="6480" w:hanging="360"/>
      </w:pPr>
      <w:rPr>
        <w:rFonts w:ascii="Wingdings" w:hAnsi="Wingdings" w:hint="default"/>
      </w:rPr>
    </w:lvl>
  </w:abstractNum>
  <w:abstractNum w:abstractNumId="44">
    <w:nsid w:val="6C0F5328"/>
    <w:multiLevelType w:val="multilevel"/>
    <w:tmpl w:val="C93A67CA"/>
    <w:lvl w:ilvl="0">
      <w:start w:val="1"/>
      <w:numFmt w:val="lowerLetter"/>
      <w:lvlText w:val="%1."/>
      <w:lvlJc w:val="left"/>
      <w:pPr>
        <w:tabs>
          <w:tab w:val="num" w:pos="720"/>
        </w:tabs>
        <w:ind w:left="720" w:hanging="360"/>
      </w:pPr>
    </w:lvl>
    <w:lvl w:ilvl="1" w:tentative="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45">
    <w:nsid w:val="6CA23EE7"/>
    <w:multiLevelType w:val="hybridMultilevel"/>
    <w:tmpl w:val="0060D9A6"/>
    <w:lvl w:ilvl="0" w:tplc="CFCAF072">
      <w:start w:val="1"/>
      <w:numFmt w:val="decimal"/>
      <w:lvlText w:val="%1."/>
      <w:lvlJc w:val="left"/>
      <w:pPr>
        <w:ind w:left="720" w:hanging="360"/>
      </w:pPr>
      <w:rPr>
        <w:rFonts w:hint="default"/>
      </w:rPr>
    </w:lvl>
    <w:lvl w:ilvl="1" w:tplc="05C80386" w:tentative="1">
      <w:start w:val="1"/>
      <w:numFmt w:val="lowerLetter"/>
      <w:lvlText w:val="%2."/>
      <w:lvlJc w:val="left"/>
      <w:pPr>
        <w:ind w:left="1440" w:hanging="360"/>
      </w:pPr>
    </w:lvl>
    <w:lvl w:ilvl="2" w:tplc="6A7812A4" w:tentative="1">
      <w:start w:val="1"/>
      <w:numFmt w:val="lowerRoman"/>
      <w:lvlText w:val="%3."/>
      <w:lvlJc w:val="right"/>
      <w:pPr>
        <w:ind w:left="2160" w:hanging="180"/>
      </w:pPr>
    </w:lvl>
    <w:lvl w:ilvl="3" w:tplc="846494FC" w:tentative="1">
      <w:start w:val="1"/>
      <w:numFmt w:val="decimal"/>
      <w:lvlText w:val="%4."/>
      <w:lvlJc w:val="left"/>
      <w:pPr>
        <w:ind w:left="2880" w:hanging="360"/>
      </w:pPr>
    </w:lvl>
    <w:lvl w:ilvl="4" w:tplc="342CFFB4" w:tentative="1">
      <w:start w:val="1"/>
      <w:numFmt w:val="lowerLetter"/>
      <w:lvlText w:val="%5."/>
      <w:lvlJc w:val="left"/>
      <w:pPr>
        <w:ind w:left="3600" w:hanging="360"/>
      </w:pPr>
    </w:lvl>
    <w:lvl w:ilvl="5" w:tplc="48C63544" w:tentative="1">
      <w:start w:val="1"/>
      <w:numFmt w:val="lowerRoman"/>
      <w:lvlText w:val="%6."/>
      <w:lvlJc w:val="right"/>
      <w:pPr>
        <w:ind w:left="4320" w:hanging="180"/>
      </w:pPr>
    </w:lvl>
    <w:lvl w:ilvl="6" w:tplc="D3A4BAFC" w:tentative="1">
      <w:start w:val="1"/>
      <w:numFmt w:val="decimal"/>
      <w:lvlText w:val="%7."/>
      <w:lvlJc w:val="left"/>
      <w:pPr>
        <w:ind w:left="5040" w:hanging="360"/>
      </w:pPr>
    </w:lvl>
    <w:lvl w:ilvl="7" w:tplc="D8DC273E" w:tentative="1">
      <w:start w:val="1"/>
      <w:numFmt w:val="lowerLetter"/>
      <w:lvlText w:val="%8."/>
      <w:lvlJc w:val="left"/>
      <w:pPr>
        <w:ind w:left="5760" w:hanging="360"/>
      </w:pPr>
    </w:lvl>
    <w:lvl w:ilvl="8" w:tplc="FDA6638C" w:tentative="1">
      <w:start w:val="1"/>
      <w:numFmt w:val="lowerRoman"/>
      <w:lvlText w:val="%9."/>
      <w:lvlJc w:val="right"/>
      <w:pPr>
        <w:ind w:left="6480" w:hanging="180"/>
      </w:pPr>
    </w:lvl>
  </w:abstractNum>
  <w:abstractNum w:abstractNumId="46">
    <w:nsid w:val="6F044E57"/>
    <w:multiLevelType w:val="hybridMultilevel"/>
    <w:tmpl w:val="D0E80A76"/>
    <w:lvl w:ilvl="0" w:tplc="DCAE81DA">
      <w:start w:val="1"/>
      <w:numFmt w:val="lowerLetter"/>
      <w:lvlText w:val="%1."/>
      <w:lvlJc w:val="left"/>
      <w:pPr>
        <w:ind w:left="2088" w:hanging="360"/>
      </w:pPr>
      <w:rPr>
        <w:rFonts w:hint="default"/>
      </w:rPr>
    </w:lvl>
    <w:lvl w:ilvl="1" w:tplc="05D87CC0" w:tentative="1">
      <w:start w:val="1"/>
      <w:numFmt w:val="lowerLetter"/>
      <w:lvlText w:val="%2."/>
      <w:lvlJc w:val="left"/>
      <w:pPr>
        <w:ind w:left="2808" w:hanging="360"/>
      </w:pPr>
    </w:lvl>
    <w:lvl w:ilvl="2" w:tplc="75442138" w:tentative="1">
      <w:start w:val="1"/>
      <w:numFmt w:val="lowerRoman"/>
      <w:lvlText w:val="%3."/>
      <w:lvlJc w:val="right"/>
      <w:pPr>
        <w:ind w:left="3528" w:hanging="180"/>
      </w:pPr>
    </w:lvl>
    <w:lvl w:ilvl="3" w:tplc="C5388AD6" w:tentative="1">
      <w:start w:val="1"/>
      <w:numFmt w:val="decimal"/>
      <w:lvlText w:val="%4."/>
      <w:lvlJc w:val="left"/>
      <w:pPr>
        <w:ind w:left="4248" w:hanging="360"/>
      </w:pPr>
    </w:lvl>
    <w:lvl w:ilvl="4" w:tplc="DBCA75A2" w:tentative="1">
      <w:start w:val="1"/>
      <w:numFmt w:val="lowerLetter"/>
      <w:lvlText w:val="%5."/>
      <w:lvlJc w:val="left"/>
      <w:pPr>
        <w:ind w:left="4968" w:hanging="360"/>
      </w:pPr>
    </w:lvl>
    <w:lvl w:ilvl="5" w:tplc="45BEE45C" w:tentative="1">
      <w:start w:val="1"/>
      <w:numFmt w:val="lowerRoman"/>
      <w:lvlText w:val="%6."/>
      <w:lvlJc w:val="right"/>
      <w:pPr>
        <w:ind w:left="5688" w:hanging="180"/>
      </w:pPr>
    </w:lvl>
    <w:lvl w:ilvl="6" w:tplc="5050A428" w:tentative="1">
      <w:start w:val="1"/>
      <w:numFmt w:val="decimal"/>
      <w:lvlText w:val="%7."/>
      <w:lvlJc w:val="left"/>
      <w:pPr>
        <w:ind w:left="6408" w:hanging="360"/>
      </w:pPr>
    </w:lvl>
    <w:lvl w:ilvl="7" w:tplc="0A76927C" w:tentative="1">
      <w:start w:val="1"/>
      <w:numFmt w:val="lowerLetter"/>
      <w:lvlText w:val="%8."/>
      <w:lvlJc w:val="left"/>
      <w:pPr>
        <w:ind w:left="7128" w:hanging="360"/>
      </w:pPr>
    </w:lvl>
    <w:lvl w:ilvl="8" w:tplc="21449FE6" w:tentative="1">
      <w:start w:val="1"/>
      <w:numFmt w:val="lowerRoman"/>
      <w:lvlText w:val="%9."/>
      <w:lvlJc w:val="right"/>
      <w:pPr>
        <w:ind w:left="7848" w:hanging="180"/>
      </w:pPr>
    </w:lvl>
  </w:abstractNum>
  <w:abstractNum w:abstractNumId="47">
    <w:nsid w:val="703C787E"/>
    <w:multiLevelType w:val="hybridMultilevel"/>
    <w:tmpl w:val="DB70FAEA"/>
    <w:lvl w:ilvl="0" w:tplc="7778A310">
      <w:start w:val="1"/>
      <w:numFmt w:val="decimal"/>
      <w:lvlText w:val="%1."/>
      <w:lvlJc w:val="left"/>
      <w:pPr>
        <w:ind w:left="720" w:hanging="360"/>
      </w:pPr>
      <w:rPr>
        <w:rFonts w:hint="default"/>
      </w:rPr>
    </w:lvl>
    <w:lvl w:ilvl="1" w:tplc="0A54AB34">
      <w:start w:val="1"/>
      <w:numFmt w:val="lowerLetter"/>
      <w:lvlText w:val="%2."/>
      <w:lvlJc w:val="left"/>
      <w:pPr>
        <w:ind w:left="1440" w:hanging="360"/>
      </w:pPr>
    </w:lvl>
    <w:lvl w:ilvl="2" w:tplc="9438C09A">
      <w:start w:val="1"/>
      <w:numFmt w:val="lowerRoman"/>
      <w:lvlText w:val="%3."/>
      <w:lvlJc w:val="right"/>
      <w:pPr>
        <w:ind w:left="2160" w:hanging="180"/>
      </w:pPr>
    </w:lvl>
    <w:lvl w:ilvl="3" w:tplc="6BA89958">
      <w:start w:val="1"/>
      <w:numFmt w:val="decimal"/>
      <w:lvlText w:val="%4."/>
      <w:lvlJc w:val="left"/>
      <w:pPr>
        <w:ind w:left="2880" w:hanging="360"/>
      </w:pPr>
    </w:lvl>
    <w:lvl w:ilvl="4" w:tplc="5FFCC424" w:tentative="1">
      <w:start w:val="1"/>
      <w:numFmt w:val="lowerLetter"/>
      <w:lvlText w:val="%5."/>
      <w:lvlJc w:val="left"/>
      <w:pPr>
        <w:ind w:left="3600" w:hanging="360"/>
      </w:pPr>
    </w:lvl>
    <w:lvl w:ilvl="5" w:tplc="34AE49CE" w:tentative="1">
      <w:start w:val="1"/>
      <w:numFmt w:val="lowerRoman"/>
      <w:lvlText w:val="%6."/>
      <w:lvlJc w:val="right"/>
      <w:pPr>
        <w:ind w:left="4320" w:hanging="180"/>
      </w:pPr>
    </w:lvl>
    <w:lvl w:ilvl="6" w:tplc="C7407948" w:tentative="1">
      <w:start w:val="1"/>
      <w:numFmt w:val="decimal"/>
      <w:lvlText w:val="%7."/>
      <w:lvlJc w:val="left"/>
      <w:pPr>
        <w:ind w:left="5040" w:hanging="360"/>
      </w:pPr>
    </w:lvl>
    <w:lvl w:ilvl="7" w:tplc="4E36BBB8" w:tentative="1">
      <w:start w:val="1"/>
      <w:numFmt w:val="lowerLetter"/>
      <w:lvlText w:val="%8."/>
      <w:lvlJc w:val="left"/>
      <w:pPr>
        <w:ind w:left="5760" w:hanging="360"/>
      </w:pPr>
    </w:lvl>
    <w:lvl w:ilvl="8" w:tplc="0F6CEC76" w:tentative="1">
      <w:start w:val="1"/>
      <w:numFmt w:val="lowerRoman"/>
      <w:lvlText w:val="%9."/>
      <w:lvlJc w:val="right"/>
      <w:pPr>
        <w:ind w:left="6480" w:hanging="180"/>
      </w:pPr>
    </w:lvl>
  </w:abstractNum>
  <w:abstractNum w:abstractNumId="48">
    <w:nsid w:val="72962B37"/>
    <w:multiLevelType w:val="hybridMultilevel"/>
    <w:tmpl w:val="36245E72"/>
    <w:lvl w:ilvl="0" w:tplc="453EB10E">
      <w:start w:val="1"/>
      <w:numFmt w:val="bullet"/>
      <w:lvlText w:val=""/>
      <w:lvlJc w:val="left"/>
      <w:pPr>
        <w:tabs>
          <w:tab w:val="num" w:pos="1080"/>
        </w:tabs>
        <w:ind w:left="1080" w:hanging="360"/>
      </w:pPr>
      <w:rPr>
        <w:rFonts w:ascii="Symbol" w:hAnsi="Symbol" w:hint="default"/>
      </w:rPr>
    </w:lvl>
    <w:lvl w:ilvl="1" w:tplc="00724F9C">
      <w:start w:val="1"/>
      <w:numFmt w:val="bullet"/>
      <w:lvlText w:val=""/>
      <w:lvlJc w:val="left"/>
      <w:pPr>
        <w:tabs>
          <w:tab w:val="num" w:pos="1440"/>
        </w:tabs>
        <w:ind w:left="1440" w:hanging="360"/>
      </w:pPr>
      <w:rPr>
        <w:rFonts w:ascii="Wingdings" w:hAnsi="Wingdings" w:hint="default"/>
      </w:rPr>
    </w:lvl>
    <w:lvl w:ilvl="2" w:tplc="628AB878">
      <w:start w:val="1"/>
      <w:numFmt w:val="bullet"/>
      <w:lvlText w:val=""/>
      <w:lvlJc w:val="left"/>
      <w:pPr>
        <w:tabs>
          <w:tab w:val="num" w:pos="2160"/>
        </w:tabs>
        <w:ind w:left="2160" w:hanging="360"/>
      </w:pPr>
      <w:rPr>
        <w:rFonts w:ascii="Symbol" w:hAnsi="Symbol" w:hint="default"/>
      </w:rPr>
    </w:lvl>
    <w:lvl w:ilvl="3" w:tplc="660C50FE" w:tentative="1">
      <w:start w:val="1"/>
      <w:numFmt w:val="bullet"/>
      <w:lvlText w:val=""/>
      <w:lvlJc w:val="left"/>
      <w:pPr>
        <w:tabs>
          <w:tab w:val="num" w:pos="2880"/>
        </w:tabs>
        <w:ind w:left="2880" w:hanging="360"/>
      </w:pPr>
      <w:rPr>
        <w:rFonts w:ascii="Symbol" w:hAnsi="Symbol" w:hint="default"/>
      </w:rPr>
    </w:lvl>
    <w:lvl w:ilvl="4" w:tplc="B02AE42C" w:tentative="1">
      <w:start w:val="1"/>
      <w:numFmt w:val="bullet"/>
      <w:lvlText w:val="o"/>
      <w:lvlJc w:val="left"/>
      <w:pPr>
        <w:tabs>
          <w:tab w:val="num" w:pos="3600"/>
        </w:tabs>
        <w:ind w:left="3600" w:hanging="360"/>
      </w:pPr>
      <w:rPr>
        <w:rFonts w:ascii="Courier New" w:hAnsi="Courier New" w:hint="default"/>
      </w:rPr>
    </w:lvl>
    <w:lvl w:ilvl="5" w:tplc="E858089C" w:tentative="1">
      <w:start w:val="1"/>
      <w:numFmt w:val="bullet"/>
      <w:lvlText w:val=""/>
      <w:lvlJc w:val="left"/>
      <w:pPr>
        <w:tabs>
          <w:tab w:val="num" w:pos="4320"/>
        </w:tabs>
        <w:ind w:left="4320" w:hanging="360"/>
      </w:pPr>
      <w:rPr>
        <w:rFonts w:ascii="Wingdings" w:hAnsi="Wingdings" w:hint="default"/>
      </w:rPr>
    </w:lvl>
    <w:lvl w:ilvl="6" w:tplc="8E2800E6" w:tentative="1">
      <w:start w:val="1"/>
      <w:numFmt w:val="bullet"/>
      <w:lvlText w:val=""/>
      <w:lvlJc w:val="left"/>
      <w:pPr>
        <w:tabs>
          <w:tab w:val="num" w:pos="5040"/>
        </w:tabs>
        <w:ind w:left="5040" w:hanging="360"/>
      </w:pPr>
      <w:rPr>
        <w:rFonts w:ascii="Symbol" w:hAnsi="Symbol" w:hint="default"/>
      </w:rPr>
    </w:lvl>
    <w:lvl w:ilvl="7" w:tplc="CCE62B34" w:tentative="1">
      <w:start w:val="1"/>
      <w:numFmt w:val="bullet"/>
      <w:lvlText w:val="o"/>
      <w:lvlJc w:val="left"/>
      <w:pPr>
        <w:tabs>
          <w:tab w:val="num" w:pos="5760"/>
        </w:tabs>
        <w:ind w:left="5760" w:hanging="360"/>
      </w:pPr>
      <w:rPr>
        <w:rFonts w:ascii="Courier New" w:hAnsi="Courier New" w:hint="default"/>
      </w:rPr>
    </w:lvl>
    <w:lvl w:ilvl="8" w:tplc="BFB048FC" w:tentative="1">
      <w:start w:val="1"/>
      <w:numFmt w:val="bullet"/>
      <w:lvlText w:val=""/>
      <w:lvlJc w:val="left"/>
      <w:pPr>
        <w:tabs>
          <w:tab w:val="num" w:pos="6480"/>
        </w:tabs>
        <w:ind w:left="6480" w:hanging="360"/>
      </w:pPr>
      <w:rPr>
        <w:rFonts w:ascii="Wingdings" w:hAnsi="Wingdings" w:hint="default"/>
      </w:rPr>
    </w:lvl>
  </w:abstractNum>
  <w:abstractNum w:abstractNumId="49">
    <w:nsid w:val="732B7C5E"/>
    <w:multiLevelType w:val="hybridMultilevel"/>
    <w:tmpl w:val="733E9E6A"/>
    <w:lvl w:ilvl="0" w:tplc="D5C229EA">
      <w:start w:val="1"/>
      <w:numFmt w:val="bullet"/>
      <w:lvlText w:val=""/>
      <w:lvlJc w:val="left"/>
      <w:pPr>
        <w:ind w:left="1800" w:hanging="360"/>
      </w:pPr>
      <w:rPr>
        <w:rFonts w:ascii="Symbol" w:hAnsi="Symbol" w:hint="default"/>
      </w:rPr>
    </w:lvl>
    <w:lvl w:ilvl="1" w:tplc="53D238B6" w:tentative="1">
      <w:start w:val="1"/>
      <w:numFmt w:val="bullet"/>
      <w:lvlText w:val="o"/>
      <w:lvlJc w:val="left"/>
      <w:pPr>
        <w:ind w:left="2520" w:hanging="360"/>
      </w:pPr>
      <w:rPr>
        <w:rFonts w:ascii="Courier New" w:hAnsi="Courier New" w:cs="Courier New" w:hint="default"/>
      </w:rPr>
    </w:lvl>
    <w:lvl w:ilvl="2" w:tplc="2C02B356" w:tentative="1">
      <w:start w:val="1"/>
      <w:numFmt w:val="bullet"/>
      <w:lvlText w:val=""/>
      <w:lvlJc w:val="left"/>
      <w:pPr>
        <w:ind w:left="3240" w:hanging="360"/>
      </w:pPr>
      <w:rPr>
        <w:rFonts w:ascii="Wingdings" w:hAnsi="Wingdings" w:hint="default"/>
      </w:rPr>
    </w:lvl>
    <w:lvl w:ilvl="3" w:tplc="7A462FC0" w:tentative="1">
      <w:start w:val="1"/>
      <w:numFmt w:val="bullet"/>
      <w:lvlText w:val=""/>
      <w:lvlJc w:val="left"/>
      <w:pPr>
        <w:ind w:left="3960" w:hanging="360"/>
      </w:pPr>
      <w:rPr>
        <w:rFonts w:ascii="Symbol" w:hAnsi="Symbol" w:hint="default"/>
      </w:rPr>
    </w:lvl>
    <w:lvl w:ilvl="4" w:tplc="20920880" w:tentative="1">
      <w:start w:val="1"/>
      <w:numFmt w:val="bullet"/>
      <w:lvlText w:val="o"/>
      <w:lvlJc w:val="left"/>
      <w:pPr>
        <w:ind w:left="4680" w:hanging="360"/>
      </w:pPr>
      <w:rPr>
        <w:rFonts w:ascii="Courier New" w:hAnsi="Courier New" w:cs="Courier New" w:hint="default"/>
      </w:rPr>
    </w:lvl>
    <w:lvl w:ilvl="5" w:tplc="710EB49A" w:tentative="1">
      <w:start w:val="1"/>
      <w:numFmt w:val="bullet"/>
      <w:lvlText w:val=""/>
      <w:lvlJc w:val="left"/>
      <w:pPr>
        <w:ind w:left="5400" w:hanging="360"/>
      </w:pPr>
      <w:rPr>
        <w:rFonts w:ascii="Wingdings" w:hAnsi="Wingdings" w:hint="default"/>
      </w:rPr>
    </w:lvl>
    <w:lvl w:ilvl="6" w:tplc="04B84C38" w:tentative="1">
      <w:start w:val="1"/>
      <w:numFmt w:val="bullet"/>
      <w:lvlText w:val=""/>
      <w:lvlJc w:val="left"/>
      <w:pPr>
        <w:ind w:left="6120" w:hanging="360"/>
      </w:pPr>
      <w:rPr>
        <w:rFonts w:ascii="Symbol" w:hAnsi="Symbol" w:hint="default"/>
      </w:rPr>
    </w:lvl>
    <w:lvl w:ilvl="7" w:tplc="75E68DBE" w:tentative="1">
      <w:start w:val="1"/>
      <w:numFmt w:val="bullet"/>
      <w:lvlText w:val="o"/>
      <w:lvlJc w:val="left"/>
      <w:pPr>
        <w:ind w:left="6840" w:hanging="360"/>
      </w:pPr>
      <w:rPr>
        <w:rFonts w:ascii="Courier New" w:hAnsi="Courier New" w:cs="Courier New" w:hint="default"/>
      </w:rPr>
    </w:lvl>
    <w:lvl w:ilvl="8" w:tplc="5D7A780E" w:tentative="1">
      <w:start w:val="1"/>
      <w:numFmt w:val="bullet"/>
      <w:lvlText w:val=""/>
      <w:lvlJc w:val="left"/>
      <w:pPr>
        <w:ind w:left="7560" w:hanging="360"/>
      </w:pPr>
      <w:rPr>
        <w:rFonts w:ascii="Wingdings" w:hAnsi="Wingdings" w:hint="default"/>
      </w:rPr>
    </w:lvl>
  </w:abstractNum>
  <w:abstractNum w:abstractNumId="50">
    <w:nsid w:val="76672D82"/>
    <w:multiLevelType w:val="multilevel"/>
    <w:tmpl w:val="AA9254EC"/>
    <w:lvl w:ilvl="0">
      <w:start w:val="2"/>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1">
    <w:nsid w:val="78CD2800"/>
    <w:multiLevelType w:val="singleLevel"/>
    <w:tmpl w:val="04090001"/>
    <w:lvl w:ilvl="0">
      <w:start w:val="1"/>
      <w:numFmt w:val="bullet"/>
      <w:lvlText w:val=""/>
      <w:lvlJc w:val="left"/>
      <w:pPr>
        <w:ind w:left="720" w:hanging="360"/>
      </w:pPr>
      <w:rPr>
        <w:rFonts w:ascii="Symbol" w:hAnsi="Symbol" w:hint="default"/>
      </w:rPr>
    </w:lvl>
  </w:abstractNum>
  <w:abstractNum w:abstractNumId="52">
    <w:nsid w:val="7A7F3F1C"/>
    <w:multiLevelType w:val="hybridMultilevel"/>
    <w:tmpl w:val="CE38E618"/>
    <w:lvl w:ilvl="0" w:tplc="4F0CE5F6">
      <w:start w:val="1"/>
      <w:numFmt w:val="bullet"/>
      <w:lvlText w:val=""/>
      <w:lvlJc w:val="left"/>
      <w:pPr>
        <w:tabs>
          <w:tab w:val="num" w:pos="720"/>
        </w:tabs>
        <w:ind w:left="720" w:hanging="360"/>
      </w:pPr>
      <w:rPr>
        <w:rFonts w:ascii="Symbol" w:hAnsi="Symbol" w:hint="default"/>
      </w:rPr>
    </w:lvl>
    <w:lvl w:ilvl="1" w:tplc="90684FB6" w:tentative="1">
      <w:start w:val="1"/>
      <w:numFmt w:val="bullet"/>
      <w:lvlText w:val="o"/>
      <w:lvlJc w:val="left"/>
      <w:pPr>
        <w:tabs>
          <w:tab w:val="num" w:pos="1440"/>
        </w:tabs>
        <w:ind w:left="1440" w:hanging="360"/>
      </w:pPr>
      <w:rPr>
        <w:rFonts w:ascii="Courier New" w:hAnsi="Courier New" w:hint="default"/>
      </w:rPr>
    </w:lvl>
    <w:lvl w:ilvl="2" w:tplc="873ECF1C" w:tentative="1">
      <w:start w:val="1"/>
      <w:numFmt w:val="bullet"/>
      <w:lvlText w:val=""/>
      <w:lvlJc w:val="left"/>
      <w:pPr>
        <w:tabs>
          <w:tab w:val="num" w:pos="2160"/>
        </w:tabs>
        <w:ind w:left="2160" w:hanging="360"/>
      </w:pPr>
      <w:rPr>
        <w:rFonts w:ascii="Wingdings" w:hAnsi="Wingdings" w:hint="default"/>
      </w:rPr>
    </w:lvl>
    <w:lvl w:ilvl="3" w:tplc="09042778" w:tentative="1">
      <w:start w:val="1"/>
      <w:numFmt w:val="bullet"/>
      <w:lvlText w:val=""/>
      <w:lvlJc w:val="left"/>
      <w:pPr>
        <w:tabs>
          <w:tab w:val="num" w:pos="2880"/>
        </w:tabs>
        <w:ind w:left="2880" w:hanging="360"/>
      </w:pPr>
      <w:rPr>
        <w:rFonts w:ascii="Symbol" w:hAnsi="Symbol" w:hint="default"/>
      </w:rPr>
    </w:lvl>
    <w:lvl w:ilvl="4" w:tplc="A9E08BC0" w:tentative="1">
      <w:start w:val="1"/>
      <w:numFmt w:val="bullet"/>
      <w:lvlText w:val="o"/>
      <w:lvlJc w:val="left"/>
      <w:pPr>
        <w:tabs>
          <w:tab w:val="num" w:pos="3600"/>
        </w:tabs>
        <w:ind w:left="3600" w:hanging="360"/>
      </w:pPr>
      <w:rPr>
        <w:rFonts w:ascii="Courier New" w:hAnsi="Courier New" w:hint="default"/>
      </w:rPr>
    </w:lvl>
    <w:lvl w:ilvl="5" w:tplc="C68EC3AC" w:tentative="1">
      <w:start w:val="1"/>
      <w:numFmt w:val="bullet"/>
      <w:lvlText w:val=""/>
      <w:lvlJc w:val="left"/>
      <w:pPr>
        <w:tabs>
          <w:tab w:val="num" w:pos="4320"/>
        </w:tabs>
        <w:ind w:left="4320" w:hanging="360"/>
      </w:pPr>
      <w:rPr>
        <w:rFonts w:ascii="Wingdings" w:hAnsi="Wingdings" w:hint="default"/>
      </w:rPr>
    </w:lvl>
    <w:lvl w:ilvl="6" w:tplc="290AE9D8" w:tentative="1">
      <w:start w:val="1"/>
      <w:numFmt w:val="bullet"/>
      <w:lvlText w:val=""/>
      <w:lvlJc w:val="left"/>
      <w:pPr>
        <w:tabs>
          <w:tab w:val="num" w:pos="5040"/>
        </w:tabs>
        <w:ind w:left="5040" w:hanging="360"/>
      </w:pPr>
      <w:rPr>
        <w:rFonts w:ascii="Symbol" w:hAnsi="Symbol" w:hint="default"/>
      </w:rPr>
    </w:lvl>
    <w:lvl w:ilvl="7" w:tplc="87EE1F14" w:tentative="1">
      <w:start w:val="1"/>
      <w:numFmt w:val="bullet"/>
      <w:lvlText w:val="o"/>
      <w:lvlJc w:val="left"/>
      <w:pPr>
        <w:tabs>
          <w:tab w:val="num" w:pos="5760"/>
        </w:tabs>
        <w:ind w:left="5760" w:hanging="360"/>
      </w:pPr>
      <w:rPr>
        <w:rFonts w:ascii="Courier New" w:hAnsi="Courier New" w:hint="default"/>
      </w:rPr>
    </w:lvl>
    <w:lvl w:ilvl="8" w:tplc="A614EC92" w:tentative="1">
      <w:start w:val="1"/>
      <w:numFmt w:val="bullet"/>
      <w:lvlText w:val=""/>
      <w:lvlJc w:val="left"/>
      <w:pPr>
        <w:tabs>
          <w:tab w:val="num" w:pos="6480"/>
        </w:tabs>
        <w:ind w:left="6480" w:hanging="360"/>
      </w:pPr>
      <w:rPr>
        <w:rFonts w:ascii="Wingdings" w:hAnsi="Wingdings" w:hint="default"/>
      </w:rPr>
    </w:lvl>
  </w:abstractNum>
  <w:abstractNum w:abstractNumId="53">
    <w:nsid w:val="7C453AD6"/>
    <w:multiLevelType w:val="hybridMultilevel"/>
    <w:tmpl w:val="C06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C465FE9"/>
    <w:multiLevelType w:val="hybridMultilevel"/>
    <w:tmpl w:val="734CA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7E89332A"/>
    <w:multiLevelType w:val="singleLevel"/>
    <w:tmpl w:val="452617A2"/>
    <w:lvl w:ilvl="0">
      <w:start w:val="1"/>
      <w:numFmt w:val="bullet"/>
      <w:lvlText w:val=""/>
      <w:lvlJc w:val="left"/>
      <w:pPr>
        <w:tabs>
          <w:tab w:val="num" w:pos="340"/>
        </w:tabs>
        <w:ind w:left="340" w:hanging="340"/>
      </w:pPr>
      <w:rPr>
        <w:rFonts w:ascii="Symbol" w:hAnsi="Symbol" w:hint="default"/>
        <w:color w:val="auto"/>
        <w:sz w:val="22"/>
      </w:rPr>
    </w:lvl>
  </w:abstractNum>
  <w:abstractNum w:abstractNumId="56">
    <w:nsid w:val="7F483021"/>
    <w:multiLevelType w:val="hybridMultilevel"/>
    <w:tmpl w:val="011ABDAC"/>
    <w:lvl w:ilvl="0" w:tplc="B532DAE2">
      <w:start w:val="1"/>
      <w:numFmt w:val="decimal"/>
      <w:lvlText w:val="%1."/>
      <w:lvlJc w:val="left"/>
      <w:pPr>
        <w:ind w:left="720" w:hanging="360"/>
      </w:pPr>
      <w:rPr>
        <w:rFonts w:hint="default"/>
      </w:rPr>
    </w:lvl>
    <w:lvl w:ilvl="1" w:tplc="B3B809BA" w:tentative="1">
      <w:start w:val="1"/>
      <w:numFmt w:val="lowerLetter"/>
      <w:lvlText w:val="%2."/>
      <w:lvlJc w:val="left"/>
      <w:pPr>
        <w:ind w:left="1440" w:hanging="360"/>
      </w:pPr>
    </w:lvl>
    <w:lvl w:ilvl="2" w:tplc="5F584C84" w:tentative="1">
      <w:start w:val="1"/>
      <w:numFmt w:val="lowerRoman"/>
      <w:lvlText w:val="%3."/>
      <w:lvlJc w:val="right"/>
      <w:pPr>
        <w:ind w:left="2160" w:hanging="180"/>
      </w:pPr>
    </w:lvl>
    <w:lvl w:ilvl="3" w:tplc="EEDC17EA" w:tentative="1">
      <w:start w:val="1"/>
      <w:numFmt w:val="decimal"/>
      <w:lvlText w:val="%4."/>
      <w:lvlJc w:val="left"/>
      <w:pPr>
        <w:ind w:left="2880" w:hanging="360"/>
      </w:pPr>
    </w:lvl>
    <w:lvl w:ilvl="4" w:tplc="EB1C2B7E" w:tentative="1">
      <w:start w:val="1"/>
      <w:numFmt w:val="lowerLetter"/>
      <w:lvlText w:val="%5."/>
      <w:lvlJc w:val="left"/>
      <w:pPr>
        <w:ind w:left="3600" w:hanging="360"/>
      </w:pPr>
    </w:lvl>
    <w:lvl w:ilvl="5" w:tplc="FC88B1A6" w:tentative="1">
      <w:start w:val="1"/>
      <w:numFmt w:val="lowerRoman"/>
      <w:lvlText w:val="%6."/>
      <w:lvlJc w:val="right"/>
      <w:pPr>
        <w:ind w:left="4320" w:hanging="180"/>
      </w:pPr>
    </w:lvl>
    <w:lvl w:ilvl="6" w:tplc="D1F4FFE6" w:tentative="1">
      <w:start w:val="1"/>
      <w:numFmt w:val="decimal"/>
      <w:lvlText w:val="%7."/>
      <w:lvlJc w:val="left"/>
      <w:pPr>
        <w:ind w:left="5040" w:hanging="360"/>
      </w:pPr>
    </w:lvl>
    <w:lvl w:ilvl="7" w:tplc="C8C82606" w:tentative="1">
      <w:start w:val="1"/>
      <w:numFmt w:val="lowerLetter"/>
      <w:lvlText w:val="%8."/>
      <w:lvlJc w:val="left"/>
      <w:pPr>
        <w:ind w:left="5760" w:hanging="360"/>
      </w:pPr>
    </w:lvl>
    <w:lvl w:ilvl="8" w:tplc="F7C83EF6" w:tentative="1">
      <w:start w:val="1"/>
      <w:numFmt w:val="lowerRoman"/>
      <w:lvlText w:val="%9."/>
      <w:lvlJc w:val="right"/>
      <w:pPr>
        <w:ind w:left="6480" w:hanging="180"/>
      </w:pPr>
    </w:lvl>
  </w:abstractNum>
  <w:num w:numId="1">
    <w:abstractNumId w:val="8"/>
  </w:num>
  <w:num w:numId="2">
    <w:abstractNumId w:val="41"/>
  </w:num>
  <w:num w:numId="3">
    <w:abstractNumId w:val="19"/>
  </w:num>
  <w:num w:numId="4">
    <w:abstractNumId w:val="28"/>
  </w:num>
  <w:num w:numId="5">
    <w:abstractNumId w:val="12"/>
  </w:num>
  <w:num w:numId="6">
    <w:abstractNumId w:val="30"/>
  </w:num>
  <w:num w:numId="7">
    <w:abstractNumId w:val="30"/>
    <w:lvlOverride w:ilvl="0">
      <w:lvl w:ilvl="0">
        <w:start w:val="1"/>
        <w:numFmt w:val="decimal"/>
        <w:lvlText w:val="%1."/>
        <w:legacy w:legacy="1" w:legacySpace="0" w:legacyIndent="360"/>
        <w:lvlJc w:val="left"/>
        <w:pPr>
          <w:ind w:left="360" w:hanging="360"/>
        </w:pPr>
      </w:lvl>
    </w:lvlOverride>
  </w:num>
  <w:num w:numId="8">
    <w:abstractNumId w:val="24"/>
  </w:num>
  <w:num w:numId="9">
    <w:abstractNumId w:val="13"/>
  </w:num>
  <w:num w:numId="10">
    <w:abstractNumId w:val="32"/>
  </w:num>
  <w:num w:numId="11">
    <w:abstractNumId w:val="52"/>
  </w:num>
  <w:num w:numId="12">
    <w:abstractNumId w:val="48"/>
  </w:num>
  <w:num w:numId="13">
    <w:abstractNumId w:val="51"/>
  </w:num>
  <w:num w:numId="14">
    <w:abstractNumId w:val="10"/>
  </w:num>
  <w:num w:numId="15">
    <w:abstractNumId w:val="21"/>
  </w:num>
  <w:num w:numId="16">
    <w:abstractNumId w:val="23"/>
  </w:num>
  <w:num w:numId="17">
    <w:abstractNumId w:val="22"/>
  </w:num>
  <w:num w:numId="18">
    <w:abstractNumId w:val="56"/>
  </w:num>
  <w:num w:numId="19">
    <w:abstractNumId w:val="46"/>
  </w:num>
  <w:num w:numId="20">
    <w:abstractNumId w:val="11"/>
  </w:num>
  <w:num w:numId="21">
    <w:abstractNumId w:val="47"/>
  </w:num>
  <w:num w:numId="22">
    <w:abstractNumId w:val="50"/>
  </w:num>
  <w:num w:numId="23">
    <w:abstractNumId w:val="31"/>
  </w:num>
  <w:num w:numId="24">
    <w:abstractNumId w:val="55"/>
  </w:num>
  <w:num w:numId="25">
    <w:abstractNumId w:val="36"/>
  </w:num>
  <w:num w:numId="26">
    <w:abstractNumId w:val="1"/>
  </w:num>
  <w:num w:numId="27">
    <w:abstractNumId w:val="15"/>
  </w:num>
  <w:num w:numId="28">
    <w:abstractNumId w:val="9"/>
  </w:num>
  <w:num w:numId="29">
    <w:abstractNumId w:val="49"/>
  </w:num>
  <w:num w:numId="30">
    <w:abstractNumId w:val="26"/>
  </w:num>
  <w:num w:numId="31">
    <w:abstractNumId w:val="4"/>
  </w:num>
  <w:num w:numId="32">
    <w:abstractNumId w:val="42"/>
  </w:num>
  <w:num w:numId="33">
    <w:abstractNumId w:val="45"/>
  </w:num>
  <w:num w:numId="34">
    <w:abstractNumId w:val="0"/>
  </w:num>
  <w:num w:numId="35">
    <w:abstractNumId w:val="7"/>
  </w:num>
  <w:num w:numId="36">
    <w:abstractNumId w:val="18"/>
  </w:num>
  <w:num w:numId="37">
    <w:abstractNumId w:val="3"/>
  </w:num>
  <w:num w:numId="38">
    <w:abstractNumId w:val="43"/>
  </w:num>
  <w:num w:numId="39">
    <w:abstractNumId w:val="17"/>
  </w:num>
  <w:num w:numId="40">
    <w:abstractNumId w:val="29"/>
  </w:num>
  <w:num w:numId="41">
    <w:abstractNumId w:val="37"/>
  </w:num>
  <w:num w:numId="42">
    <w:abstractNumId w:val="20"/>
  </w:num>
  <w:num w:numId="43">
    <w:abstractNumId w:val="6"/>
  </w:num>
  <w:num w:numId="44">
    <w:abstractNumId w:val="53"/>
  </w:num>
  <w:num w:numId="45">
    <w:abstractNumId w:val="25"/>
  </w:num>
  <w:num w:numId="46">
    <w:abstractNumId w:val="38"/>
  </w:num>
  <w:num w:numId="47">
    <w:abstractNumId w:val="27"/>
  </w:num>
  <w:num w:numId="48">
    <w:abstractNumId w:val="14"/>
  </w:num>
  <w:num w:numId="49">
    <w:abstractNumId w:val="39"/>
  </w:num>
  <w:num w:numId="50">
    <w:abstractNumId w:val="33"/>
  </w:num>
  <w:num w:numId="51">
    <w:abstractNumId w:val="40"/>
  </w:num>
  <w:num w:numId="52">
    <w:abstractNumId w:val="35"/>
  </w:num>
  <w:num w:numId="53">
    <w:abstractNumId w:val="5"/>
  </w:num>
  <w:num w:numId="54">
    <w:abstractNumId w:val="16"/>
  </w:num>
  <w:num w:numId="55">
    <w:abstractNumId w:val="2"/>
  </w:num>
  <w:num w:numId="56">
    <w:abstractNumId w:val="54"/>
  </w:num>
  <w:num w:numId="57">
    <w:abstractNumId w:val="34"/>
  </w:num>
  <w:num w:numId="58">
    <w:abstractNumId w:val="44"/>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ibhav Garg">
    <w15:presenceInfo w15:providerId="Windows Live" w15:userId="977904c31b5e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288"/>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F7972"/>
    <w:rsid w:val="00002A62"/>
    <w:rsid w:val="000263A6"/>
    <w:rsid w:val="00026FE4"/>
    <w:rsid w:val="000352E3"/>
    <w:rsid w:val="0004185C"/>
    <w:rsid w:val="00054B2E"/>
    <w:rsid w:val="0005548A"/>
    <w:rsid w:val="00056B25"/>
    <w:rsid w:val="00056C3C"/>
    <w:rsid w:val="0006051B"/>
    <w:rsid w:val="000662A0"/>
    <w:rsid w:val="00076479"/>
    <w:rsid w:val="00082BBD"/>
    <w:rsid w:val="00083613"/>
    <w:rsid w:val="00084392"/>
    <w:rsid w:val="000957D4"/>
    <w:rsid w:val="000A2430"/>
    <w:rsid w:val="000B3A49"/>
    <w:rsid w:val="000B5A00"/>
    <w:rsid w:val="000B5C32"/>
    <w:rsid w:val="000C7ABC"/>
    <w:rsid w:val="000D0B41"/>
    <w:rsid w:val="000D154A"/>
    <w:rsid w:val="000D5595"/>
    <w:rsid w:val="000F5D04"/>
    <w:rsid w:val="000F627D"/>
    <w:rsid w:val="000F65C5"/>
    <w:rsid w:val="000F6EC3"/>
    <w:rsid w:val="000F71D7"/>
    <w:rsid w:val="001041A3"/>
    <w:rsid w:val="001057C7"/>
    <w:rsid w:val="0010612F"/>
    <w:rsid w:val="001117ED"/>
    <w:rsid w:val="00111E3D"/>
    <w:rsid w:val="00114A26"/>
    <w:rsid w:val="00115FD4"/>
    <w:rsid w:val="00124BCB"/>
    <w:rsid w:val="00132F1B"/>
    <w:rsid w:val="001370E7"/>
    <w:rsid w:val="001479E0"/>
    <w:rsid w:val="00155E0C"/>
    <w:rsid w:val="00155F2B"/>
    <w:rsid w:val="00157CE4"/>
    <w:rsid w:val="00165E73"/>
    <w:rsid w:val="00166625"/>
    <w:rsid w:val="00166CB1"/>
    <w:rsid w:val="001700DE"/>
    <w:rsid w:val="0018059D"/>
    <w:rsid w:val="00184CBB"/>
    <w:rsid w:val="00185834"/>
    <w:rsid w:val="0019437E"/>
    <w:rsid w:val="001A32A5"/>
    <w:rsid w:val="001B0ADF"/>
    <w:rsid w:val="001B0B83"/>
    <w:rsid w:val="001B486B"/>
    <w:rsid w:val="001B7925"/>
    <w:rsid w:val="001C14E8"/>
    <w:rsid w:val="001C26A3"/>
    <w:rsid w:val="001D172E"/>
    <w:rsid w:val="001D21B8"/>
    <w:rsid w:val="001F0342"/>
    <w:rsid w:val="00201C1B"/>
    <w:rsid w:val="002311E0"/>
    <w:rsid w:val="00243444"/>
    <w:rsid w:val="002479E9"/>
    <w:rsid w:val="00250CFD"/>
    <w:rsid w:val="00252F2C"/>
    <w:rsid w:val="00260ACF"/>
    <w:rsid w:val="002611D0"/>
    <w:rsid w:val="00265025"/>
    <w:rsid w:val="00267426"/>
    <w:rsid w:val="002708FB"/>
    <w:rsid w:val="002807E7"/>
    <w:rsid w:val="00290614"/>
    <w:rsid w:val="002A020B"/>
    <w:rsid w:val="002A069C"/>
    <w:rsid w:val="002B1EBA"/>
    <w:rsid w:val="002B4435"/>
    <w:rsid w:val="002C132D"/>
    <w:rsid w:val="002D2AC3"/>
    <w:rsid w:val="002D7E76"/>
    <w:rsid w:val="002E64AB"/>
    <w:rsid w:val="002F196F"/>
    <w:rsid w:val="002F1D13"/>
    <w:rsid w:val="00303893"/>
    <w:rsid w:val="00303D04"/>
    <w:rsid w:val="0031536B"/>
    <w:rsid w:val="00324EE0"/>
    <w:rsid w:val="00325763"/>
    <w:rsid w:val="00325991"/>
    <w:rsid w:val="00330E65"/>
    <w:rsid w:val="00331E81"/>
    <w:rsid w:val="00333DAF"/>
    <w:rsid w:val="00341507"/>
    <w:rsid w:val="003467E7"/>
    <w:rsid w:val="003525FB"/>
    <w:rsid w:val="00355E15"/>
    <w:rsid w:val="00356EE3"/>
    <w:rsid w:val="00362AB1"/>
    <w:rsid w:val="00362D23"/>
    <w:rsid w:val="003728BC"/>
    <w:rsid w:val="00381A6C"/>
    <w:rsid w:val="00395BDC"/>
    <w:rsid w:val="003A1700"/>
    <w:rsid w:val="003A3E90"/>
    <w:rsid w:val="003B2E28"/>
    <w:rsid w:val="003C0B59"/>
    <w:rsid w:val="003C3C68"/>
    <w:rsid w:val="003D01C9"/>
    <w:rsid w:val="003F303F"/>
    <w:rsid w:val="00406C97"/>
    <w:rsid w:val="004223A6"/>
    <w:rsid w:val="00422911"/>
    <w:rsid w:val="004264EA"/>
    <w:rsid w:val="004267A1"/>
    <w:rsid w:val="00435253"/>
    <w:rsid w:val="0043750A"/>
    <w:rsid w:val="00442369"/>
    <w:rsid w:val="00446025"/>
    <w:rsid w:val="00452CA0"/>
    <w:rsid w:val="004777EF"/>
    <w:rsid w:val="004831A9"/>
    <w:rsid w:val="0048459E"/>
    <w:rsid w:val="00485758"/>
    <w:rsid w:val="00497FE3"/>
    <w:rsid w:val="004A141E"/>
    <w:rsid w:val="004A21CB"/>
    <w:rsid w:val="004A2ED1"/>
    <w:rsid w:val="004A46B8"/>
    <w:rsid w:val="004A58D3"/>
    <w:rsid w:val="004B4664"/>
    <w:rsid w:val="004B4D54"/>
    <w:rsid w:val="004C3587"/>
    <w:rsid w:val="004D091B"/>
    <w:rsid w:val="004D5A1C"/>
    <w:rsid w:val="004E1B39"/>
    <w:rsid w:val="004E70AE"/>
    <w:rsid w:val="005014A0"/>
    <w:rsid w:val="0050343E"/>
    <w:rsid w:val="0050598C"/>
    <w:rsid w:val="0050608D"/>
    <w:rsid w:val="005065E0"/>
    <w:rsid w:val="00507D4C"/>
    <w:rsid w:val="00507D4D"/>
    <w:rsid w:val="00511139"/>
    <w:rsid w:val="00514433"/>
    <w:rsid w:val="005239E7"/>
    <w:rsid w:val="005240AD"/>
    <w:rsid w:val="00525EAE"/>
    <w:rsid w:val="00525FE2"/>
    <w:rsid w:val="00530174"/>
    <w:rsid w:val="00531055"/>
    <w:rsid w:val="00533791"/>
    <w:rsid w:val="00546D77"/>
    <w:rsid w:val="00551BBD"/>
    <w:rsid w:val="0055358F"/>
    <w:rsid w:val="005578F7"/>
    <w:rsid w:val="00562F6F"/>
    <w:rsid w:val="005666F0"/>
    <w:rsid w:val="00566ED0"/>
    <w:rsid w:val="0056706B"/>
    <w:rsid w:val="005800C0"/>
    <w:rsid w:val="00581113"/>
    <w:rsid w:val="00581A53"/>
    <w:rsid w:val="00582A1A"/>
    <w:rsid w:val="005843A8"/>
    <w:rsid w:val="00586242"/>
    <w:rsid w:val="00586A63"/>
    <w:rsid w:val="005924B3"/>
    <w:rsid w:val="0059382E"/>
    <w:rsid w:val="005A083D"/>
    <w:rsid w:val="005A51BD"/>
    <w:rsid w:val="005A6403"/>
    <w:rsid w:val="005A72BA"/>
    <w:rsid w:val="005B14B5"/>
    <w:rsid w:val="005C349C"/>
    <w:rsid w:val="005C5A8B"/>
    <w:rsid w:val="005C5B2B"/>
    <w:rsid w:val="005D1257"/>
    <w:rsid w:val="005D3F8C"/>
    <w:rsid w:val="005D4831"/>
    <w:rsid w:val="005D6267"/>
    <w:rsid w:val="005D7407"/>
    <w:rsid w:val="005E2B62"/>
    <w:rsid w:val="005E2C3B"/>
    <w:rsid w:val="005E56DF"/>
    <w:rsid w:val="005E6FCA"/>
    <w:rsid w:val="005E7965"/>
    <w:rsid w:val="005F1CF3"/>
    <w:rsid w:val="00602F7C"/>
    <w:rsid w:val="00605C4B"/>
    <w:rsid w:val="00615F9C"/>
    <w:rsid w:val="0061655E"/>
    <w:rsid w:val="0062572B"/>
    <w:rsid w:val="0062695B"/>
    <w:rsid w:val="00627B26"/>
    <w:rsid w:val="00633273"/>
    <w:rsid w:val="00634FD3"/>
    <w:rsid w:val="0063719C"/>
    <w:rsid w:val="0064007C"/>
    <w:rsid w:val="00643A7B"/>
    <w:rsid w:val="00655562"/>
    <w:rsid w:val="00660FEC"/>
    <w:rsid w:val="00670C75"/>
    <w:rsid w:val="006718E1"/>
    <w:rsid w:val="0067201C"/>
    <w:rsid w:val="0067736D"/>
    <w:rsid w:val="00677C68"/>
    <w:rsid w:val="00686461"/>
    <w:rsid w:val="006912A3"/>
    <w:rsid w:val="00694A9E"/>
    <w:rsid w:val="00697A72"/>
    <w:rsid w:val="006C0BE4"/>
    <w:rsid w:val="006D031F"/>
    <w:rsid w:val="006D6B70"/>
    <w:rsid w:val="006D7CBD"/>
    <w:rsid w:val="007008FE"/>
    <w:rsid w:val="007031AD"/>
    <w:rsid w:val="00706EE8"/>
    <w:rsid w:val="00712A3B"/>
    <w:rsid w:val="00715EF9"/>
    <w:rsid w:val="007215D5"/>
    <w:rsid w:val="00722414"/>
    <w:rsid w:val="00727E5D"/>
    <w:rsid w:val="00732B8C"/>
    <w:rsid w:val="007404D3"/>
    <w:rsid w:val="007444CD"/>
    <w:rsid w:val="00745B20"/>
    <w:rsid w:val="00754A55"/>
    <w:rsid w:val="0075556B"/>
    <w:rsid w:val="007606B5"/>
    <w:rsid w:val="00760C89"/>
    <w:rsid w:val="00762ED2"/>
    <w:rsid w:val="007705AB"/>
    <w:rsid w:val="00772BEF"/>
    <w:rsid w:val="007733F0"/>
    <w:rsid w:val="00776B59"/>
    <w:rsid w:val="00781A3B"/>
    <w:rsid w:val="007830E6"/>
    <w:rsid w:val="007940CD"/>
    <w:rsid w:val="007950A1"/>
    <w:rsid w:val="007A3712"/>
    <w:rsid w:val="007A4ECA"/>
    <w:rsid w:val="007A5DDD"/>
    <w:rsid w:val="007B3A81"/>
    <w:rsid w:val="007B40D5"/>
    <w:rsid w:val="007B7A0E"/>
    <w:rsid w:val="007C085F"/>
    <w:rsid w:val="007C09E0"/>
    <w:rsid w:val="007C6995"/>
    <w:rsid w:val="007C7858"/>
    <w:rsid w:val="007D0069"/>
    <w:rsid w:val="007D06B2"/>
    <w:rsid w:val="007D6E41"/>
    <w:rsid w:val="007E7878"/>
    <w:rsid w:val="007F34F0"/>
    <w:rsid w:val="00810DD9"/>
    <w:rsid w:val="00811AFC"/>
    <w:rsid w:val="00814A17"/>
    <w:rsid w:val="00814C85"/>
    <w:rsid w:val="00823644"/>
    <w:rsid w:val="00825D51"/>
    <w:rsid w:val="0083598C"/>
    <w:rsid w:val="00854F1D"/>
    <w:rsid w:val="00855651"/>
    <w:rsid w:val="008661F3"/>
    <w:rsid w:val="00871917"/>
    <w:rsid w:val="00885370"/>
    <w:rsid w:val="00887F97"/>
    <w:rsid w:val="0089189F"/>
    <w:rsid w:val="00893F5B"/>
    <w:rsid w:val="008967A3"/>
    <w:rsid w:val="008A298F"/>
    <w:rsid w:val="008A729B"/>
    <w:rsid w:val="008B1C5B"/>
    <w:rsid w:val="008C1316"/>
    <w:rsid w:val="008E0B64"/>
    <w:rsid w:val="008E28C6"/>
    <w:rsid w:val="008E3640"/>
    <w:rsid w:val="008E7BCE"/>
    <w:rsid w:val="008F0165"/>
    <w:rsid w:val="008F3EF3"/>
    <w:rsid w:val="008F7972"/>
    <w:rsid w:val="00903658"/>
    <w:rsid w:val="009176E8"/>
    <w:rsid w:val="00930F87"/>
    <w:rsid w:val="00933E61"/>
    <w:rsid w:val="00935701"/>
    <w:rsid w:val="009451FA"/>
    <w:rsid w:val="00952383"/>
    <w:rsid w:val="009554A9"/>
    <w:rsid w:val="00961D61"/>
    <w:rsid w:val="00964F1B"/>
    <w:rsid w:val="0097320C"/>
    <w:rsid w:val="00977AB5"/>
    <w:rsid w:val="009813B3"/>
    <w:rsid w:val="0098367A"/>
    <w:rsid w:val="00983752"/>
    <w:rsid w:val="009870EB"/>
    <w:rsid w:val="009A152C"/>
    <w:rsid w:val="009A379E"/>
    <w:rsid w:val="009A7821"/>
    <w:rsid w:val="009B75CB"/>
    <w:rsid w:val="009C1334"/>
    <w:rsid w:val="009C3E85"/>
    <w:rsid w:val="009D2683"/>
    <w:rsid w:val="009D4379"/>
    <w:rsid w:val="009D58A3"/>
    <w:rsid w:val="009E15CD"/>
    <w:rsid w:val="009E4678"/>
    <w:rsid w:val="009E572E"/>
    <w:rsid w:val="009E7819"/>
    <w:rsid w:val="009F058C"/>
    <w:rsid w:val="00A05386"/>
    <w:rsid w:val="00A14E80"/>
    <w:rsid w:val="00A17B52"/>
    <w:rsid w:val="00A249A1"/>
    <w:rsid w:val="00A261E3"/>
    <w:rsid w:val="00A33D43"/>
    <w:rsid w:val="00A40C93"/>
    <w:rsid w:val="00A427AB"/>
    <w:rsid w:val="00A62888"/>
    <w:rsid w:val="00A6389A"/>
    <w:rsid w:val="00A645E3"/>
    <w:rsid w:val="00A8130E"/>
    <w:rsid w:val="00A83CB7"/>
    <w:rsid w:val="00A855C0"/>
    <w:rsid w:val="00A8794C"/>
    <w:rsid w:val="00AA104B"/>
    <w:rsid w:val="00AA39DA"/>
    <w:rsid w:val="00AB5FD7"/>
    <w:rsid w:val="00AC19C7"/>
    <w:rsid w:val="00AC63B5"/>
    <w:rsid w:val="00AC70E6"/>
    <w:rsid w:val="00AE02E8"/>
    <w:rsid w:val="00AE4148"/>
    <w:rsid w:val="00AF15C2"/>
    <w:rsid w:val="00AF4743"/>
    <w:rsid w:val="00AF5AD9"/>
    <w:rsid w:val="00B0118C"/>
    <w:rsid w:val="00B0247D"/>
    <w:rsid w:val="00B031FF"/>
    <w:rsid w:val="00B05481"/>
    <w:rsid w:val="00B106CF"/>
    <w:rsid w:val="00B10ECD"/>
    <w:rsid w:val="00B13CF5"/>
    <w:rsid w:val="00B1742E"/>
    <w:rsid w:val="00B2350B"/>
    <w:rsid w:val="00B235A1"/>
    <w:rsid w:val="00B23694"/>
    <w:rsid w:val="00B25BBF"/>
    <w:rsid w:val="00B416FB"/>
    <w:rsid w:val="00B41FFA"/>
    <w:rsid w:val="00B422DD"/>
    <w:rsid w:val="00B42C1A"/>
    <w:rsid w:val="00B461C4"/>
    <w:rsid w:val="00B47E55"/>
    <w:rsid w:val="00B50523"/>
    <w:rsid w:val="00B52431"/>
    <w:rsid w:val="00B53022"/>
    <w:rsid w:val="00B63E9A"/>
    <w:rsid w:val="00B65D65"/>
    <w:rsid w:val="00B81986"/>
    <w:rsid w:val="00B931BB"/>
    <w:rsid w:val="00BA02CD"/>
    <w:rsid w:val="00BB4BF9"/>
    <w:rsid w:val="00BB5C41"/>
    <w:rsid w:val="00BD376C"/>
    <w:rsid w:val="00BD4054"/>
    <w:rsid w:val="00BD720F"/>
    <w:rsid w:val="00BE557E"/>
    <w:rsid w:val="00BE57BE"/>
    <w:rsid w:val="00BF0C98"/>
    <w:rsid w:val="00BF3830"/>
    <w:rsid w:val="00C02443"/>
    <w:rsid w:val="00C17641"/>
    <w:rsid w:val="00C23551"/>
    <w:rsid w:val="00C2420D"/>
    <w:rsid w:val="00C24481"/>
    <w:rsid w:val="00C2552C"/>
    <w:rsid w:val="00C279C0"/>
    <w:rsid w:val="00C359A7"/>
    <w:rsid w:val="00C36060"/>
    <w:rsid w:val="00C3689D"/>
    <w:rsid w:val="00C40284"/>
    <w:rsid w:val="00C43202"/>
    <w:rsid w:val="00C52ABE"/>
    <w:rsid w:val="00C53A94"/>
    <w:rsid w:val="00C55A0F"/>
    <w:rsid w:val="00C56C6F"/>
    <w:rsid w:val="00C579AB"/>
    <w:rsid w:val="00C6068B"/>
    <w:rsid w:val="00C67B0F"/>
    <w:rsid w:val="00C81F9D"/>
    <w:rsid w:val="00C82020"/>
    <w:rsid w:val="00C833A4"/>
    <w:rsid w:val="00C90CD5"/>
    <w:rsid w:val="00CA4A29"/>
    <w:rsid w:val="00CA5712"/>
    <w:rsid w:val="00CB01C8"/>
    <w:rsid w:val="00CB1F11"/>
    <w:rsid w:val="00CB1F86"/>
    <w:rsid w:val="00CB50D2"/>
    <w:rsid w:val="00CB5286"/>
    <w:rsid w:val="00CB5FFB"/>
    <w:rsid w:val="00CD6976"/>
    <w:rsid w:val="00CE2347"/>
    <w:rsid w:val="00CE71BA"/>
    <w:rsid w:val="00CF319E"/>
    <w:rsid w:val="00CF56C3"/>
    <w:rsid w:val="00D0268E"/>
    <w:rsid w:val="00D031C5"/>
    <w:rsid w:val="00D06F22"/>
    <w:rsid w:val="00D16BF4"/>
    <w:rsid w:val="00D272BB"/>
    <w:rsid w:val="00D40181"/>
    <w:rsid w:val="00D4043E"/>
    <w:rsid w:val="00D4482A"/>
    <w:rsid w:val="00D5127F"/>
    <w:rsid w:val="00D51D0F"/>
    <w:rsid w:val="00D5492B"/>
    <w:rsid w:val="00D61589"/>
    <w:rsid w:val="00D719A8"/>
    <w:rsid w:val="00D821F3"/>
    <w:rsid w:val="00D85731"/>
    <w:rsid w:val="00D87206"/>
    <w:rsid w:val="00DB0450"/>
    <w:rsid w:val="00DB401B"/>
    <w:rsid w:val="00DB52F3"/>
    <w:rsid w:val="00DB730C"/>
    <w:rsid w:val="00DC1940"/>
    <w:rsid w:val="00DC6DF6"/>
    <w:rsid w:val="00DC7E70"/>
    <w:rsid w:val="00DD074F"/>
    <w:rsid w:val="00DD3E86"/>
    <w:rsid w:val="00DD5069"/>
    <w:rsid w:val="00DD7D3F"/>
    <w:rsid w:val="00DE2C8D"/>
    <w:rsid w:val="00DE37CA"/>
    <w:rsid w:val="00DF0A5E"/>
    <w:rsid w:val="00DF4A89"/>
    <w:rsid w:val="00E01440"/>
    <w:rsid w:val="00E074B6"/>
    <w:rsid w:val="00E157F9"/>
    <w:rsid w:val="00E17C1E"/>
    <w:rsid w:val="00E20BB8"/>
    <w:rsid w:val="00E236E4"/>
    <w:rsid w:val="00E3006B"/>
    <w:rsid w:val="00E33367"/>
    <w:rsid w:val="00E404C0"/>
    <w:rsid w:val="00E41998"/>
    <w:rsid w:val="00E51DF8"/>
    <w:rsid w:val="00E57469"/>
    <w:rsid w:val="00E61AC9"/>
    <w:rsid w:val="00E63E6E"/>
    <w:rsid w:val="00E77F49"/>
    <w:rsid w:val="00E85CC4"/>
    <w:rsid w:val="00E91C3E"/>
    <w:rsid w:val="00E92BC6"/>
    <w:rsid w:val="00EA0BBD"/>
    <w:rsid w:val="00EA4293"/>
    <w:rsid w:val="00EA6825"/>
    <w:rsid w:val="00EB0276"/>
    <w:rsid w:val="00EB3A51"/>
    <w:rsid w:val="00EB43E2"/>
    <w:rsid w:val="00EB4547"/>
    <w:rsid w:val="00EC0318"/>
    <w:rsid w:val="00EC0A78"/>
    <w:rsid w:val="00ED0FBF"/>
    <w:rsid w:val="00ED3B7D"/>
    <w:rsid w:val="00EF1AF7"/>
    <w:rsid w:val="00EF1E85"/>
    <w:rsid w:val="00EF29F4"/>
    <w:rsid w:val="00EF3849"/>
    <w:rsid w:val="00EF7390"/>
    <w:rsid w:val="00F00DEA"/>
    <w:rsid w:val="00F0243B"/>
    <w:rsid w:val="00F06E96"/>
    <w:rsid w:val="00F155CF"/>
    <w:rsid w:val="00F2087C"/>
    <w:rsid w:val="00F23E4F"/>
    <w:rsid w:val="00F31C2B"/>
    <w:rsid w:val="00F341F9"/>
    <w:rsid w:val="00F4477D"/>
    <w:rsid w:val="00F4735D"/>
    <w:rsid w:val="00F533B4"/>
    <w:rsid w:val="00F53FF8"/>
    <w:rsid w:val="00F54DF2"/>
    <w:rsid w:val="00F55D3C"/>
    <w:rsid w:val="00F5662E"/>
    <w:rsid w:val="00F711B1"/>
    <w:rsid w:val="00F765E9"/>
    <w:rsid w:val="00F86249"/>
    <w:rsid w:val="00F87354"/>
    <w:rsid w:val="00F87E58"/>
    <w:rsid w:val="00F95A6D"/>
    <w:rsid w:val="00FA406A"/>
    <w:rsid w:val="00FB0B73"/>
    <w:rsid w:val="00FB1F24"/>
    <w:rsid w:val="00FC3475"/>
    <w:rsid w:val="00FC56EC"/>
    <w:rsid w:val="00FC5F84"/>
    <w:rsid w:val="00FD7279"/>
    <w:rsid w:val="00FD7283"/>
    <w:rsid w:val="00FE12F7"/>
    <w:rsid w:val="00FE2614"/>
    <w:rsid w:val="00FE36E4"/>
    <w:rsid w:val="00FE4A52"/>
    <w:rsid w:val="00FE5FE1"/>
    <w:rsid w:val="00FF0DF1"/>
    <w:rsid w:val="00FF5E5B"/>
    <w:rsid w:val="00FF7D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3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ED"/>
    <w:pPr>
      <w:spacing w:after="200" w:line="276" w:lineRule="auto"/>
    </w:pPr>
    <w:rPr>
      <w:sz w:val="22"/>
      <w:szCs w:val="22"/>
      <w:lang w:bidi="en-US"/>
    </w:rPr>
  </w:style>
  <w:style w:type="paragraph" w:styleId="Heading1">
    <w:name w:val="heading 1"/>
    <w:basedOn w:val="Normal"/>
    <w:next w:val="Normal"/>
    <w:link w:val="Heading1Char"/>
    <w:uiPriority w:val="9"/>
    <w:qFormat/>
    <w:rsid w:val="001117ED"/>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1117ED"/>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1117ED"/>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1117ED"/>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1117ED"/>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1117ED"/>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1117ED"/>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1117ED"/>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1117ED"/>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B23694"/>
    <w:pPr>
      <w:numPr>
        <w:numId w:val="2"/>
      </w:numPr>
      <w:spacing w:after="60"/>
      <w:ind w:right="-117"/>
    </w:pPr>
  </w:style>
  <w:style w:type="paragraph" w:customStyle="1" w:styleId="Blocklabel">
    <w:name w:val="Block label"/>
    <w:basedOn w:val="Normal"/>
    <w:next w:val="Normal"/>
    <w:rsid w:val="00B23694"/>
    <w:pPr>
      <w:keepNext/>
    </w:pPr>
    <w:rPr>
      <w:b/>
    </w:rPr>
  </w:style>
  <w:style w:type="paragraph" w:styleId="Header">
    <w:name w:val="header"/>
    <w:basedOn w:val="Normal"/>
    <w:link w:val="HeaderChar"/>
    <w:semiHidden/>
    <w:rsid w:val="00B23694"/>
    <w:pPr>
      <w:tabs>
        <w:tab w:val="center" w:pos="4320"/>
        <w:tab w:val="right" w:pos="8640"/>
      </w:tabs>
    </w:pPr>
  </w:style>
  <w:style w:type="paragraph" w:styleId="Footer">
    <w:name w:val="footer"/>
    <w:basedOn w:val="Normal"/>
    <w:semiHidden/>
    <w:rsid w:val="00B23694"/>
    <w:pPr>
      <w:tabs>
        <w:tab w:val="center" w:pos="4320"/>
        <w:tab w:val="right" w:pos="8640"/>
      </w:tabs>
    </w:pPr>
  </w:style>
  <w:style w:type="paragraph" w:styleId="BodyTextIndent">
    <w:name w:val="Body Text Indent"/>
    <w:basedOn w:val="Normal"/>
    <w:semiHidden/>
    <w:rsid w:val="00B23694"/>
    <w:pPr>
      <w:numPr>
        <w:ilvl w:val="12"/>
      </w:numPr>
      <w:tabs>
        <w:tab w:val="left" w:pos="346"/>
      </w:tabs>
      <w:spacing w:after="60"/>
      <w:ind w:left="432"/>
    </w:pPr>
  </w:style>
  <w:style w:type="paragraph" w:styleId="BodyTextIndent2">
    <w:name w:val="Body Text Indent 2"/>
    <w:basedOn w:val="Normal"/>
    <w:semiHidden/>
    <w:rsid w:val="00B23694"/>
    <w:pPr>
      <w:numPr>
        <w:ilvl w:val="12"/>
      </w:numPr>
      <w:spacing w:after="60"/>
      <w:ind w:left="450"/>
    </w:pPr>
  </w:style>
  <w:style w:type="paragraph" w:styleId="DocumentMap">
    <w:name w:val="Document Map"/>
    <w:basedOn w:val="Normal"/>
    <w:semiHidden/>
    <w:rsid w:val="00B23694"/>
    <w:pPr>
      <w:shd w:val="clear" w:color="auto" w:fill="000080"/>
    </w:pPr>
    <w:rPr>
      <w:rFonts w:ascii="Tahoma" w:hAnsi="Tahoma"/>
    </w:rPr>
  </w:style>
  <w:style w:type="character" w:styleId="PageNumber">
    <w:name w:val="page number"/>
    <w:basedOn w:val="DefaultParagraphFont"/>
    <w:semiHidden/>
    <w:rsid w:val="00B23694"/>
  </w:style>
  <w:style w:type="paragraph" w:customStyle="1" w:styleId="Bullet">
    <w:name w:val="Bullet"/>
    <w:basedOn w:val="Normal"/>
    <w:rsid w:val="00B23694"/>
    <w:pPr>
      <w:tabs>
        <w:tab w:val="left" w:pos="720"/>
      </w:tabs>
      <w:spacing w:before="60" w:after="60"/>
      <w:ind w:left="720" w:hanging="360"/>
    </w:pPr>
  </w:style>
  <w:style w:type="character" w:styleId="FollowedHyperlink">
    <w:name w:val="FollowedHyperlink"/>
    <w:semiHidden/>
    <w:rsid w:val="00B23694"/>
    <w:rPr>
      <w:color w:val="800080"/>
      <w:u w:val="single"/>
    </w:rPr>
  </w:style>
  <w:style w:type="character" w:styleId="Hyperlink">
    <w:name w:val="Hyperlink"/>
    <w:uiPriority w:val="99"/>
    <w:rsid w:val="00B23694"/>
    <w:rPr>
      <w:color w:val="0000FF"/>
      <w:u w:val="single"/>
    </w:rPr>
  </w:style>
  <w:style w:type="paragraph" w:customStyle="1" w:styleId="StepText">
    <w:name w:val="Step Text"/>
    <w:basedOn w:val="Normal"/>
    <w:rsid w:val="00B23694"/>
    <w:pPr>
      <w:ind w:left="360"/>
    </w:pPr>
  </w:style>
  <w:style w:type="paragraph" w:styleId="BalloonText">
    <w:name w:val="Balloon Text"/>
    <w:basedOn w:val="Normal"/>
    <w:semiHidden/>
    <w:rsid w:val="00B23694"/>
    <w:rPr>
      <w:rFonts w:ascii="Tahoma" w:hAnsi="Tahoma" w:cs="Tahoma"/>
      <w:sz w:val="16"/>
      <w:szCs w:val="16"/>
    </w:rPr>
  </w:style>
  <w:style w:type="character" w:customStyle="1" w:styleId="Heading1Char">
    <w:name w:val="Heading 1 Char"/>
    <w:link w:val="Heading1"/>
    <w:uiPriority w:val="9"/>
    <w:rsid w:val="001117ED"/>
    <w:rPr>
      <w:rFonts w:ascii="Cambria" w:eastAsia="Times New Roman" w:hAnsi="Cambria" w:cs="Times New Roman"/>
      <w:b/>
      <w:bCs/>
      <w:color w:val="365F91"/>
      <w:sz w:val="28"/>
      <w:szCs w:val="28"/>
    </w:rPr>
  </w:style>
  <w:style w:type="character" w:customStyle="1" w:styleId="Heading2Char">
    <w:name w:val="Heading 2 Char"/>
    <w:link w:val="Heading2"/>
    <w:uiPriority w:val="9"/>
    <w:rsid w:val="001117ED"/>
    <w:rPr>
      <w:rFonts w:ascii="Cambria" w:eastAsia="Times New Roman" w:hAnsi="Cambria" w:cs="Times New Roman"/>
      <w:b/>
      <w:bCs/>
      <w:color w:val="4F81BD"/>
      <w:sz w:val="26"/>
      <w:szCs w:val="26"/>
    </w:rPr>
  </w:style>
  <w:style w:type="character" w:customStyle="1" w:styleId="Heading3Char">
    <w:name w:val="Heading 3 Char"/>
    <w:link w:val="Heading3"/>
    <w:uiPriority w:val="9"/>
    <w:rsid w:val="001117ED"/>
    <w:rPr>
      <w:rFonts w:ascii="Cambria" w:eastAsia="Times New Roman" w:hAnsi="Cambria" w:cs="Times New Roman"/>
      <w:b/>
      <w:bCs/>
      <w:color w:val="4F81BD"/>
    </w:rPr>
  </w:style>
  <w:style w:type="character" w:customStyle="1" w:styleId="Heading4Char">
    <w:name w:val="Heading 4 Char"/>
    <w:link w:val="Heading4"/>
    <w:uiPriority w:val="9"/>
    <w:rsid w:val="001117ED"/>
    <w:rPr>
      <w:rFonts w:ascii="Cambria" w:eastAsia="Times New Roman" w:hAnsi="Cambria" w:cs="Times New Roman"/>
      <w:b/>
      <w:bCs/>
      <w:i/>
      <w:iCs/>
      <w:color w:val="4F81BD"/>
    </w:rPr>
  </w:style>
  <w:style w:type="character" w:customStyle="1" w:styleId="Heading5Char">
    <w:name w:val="Heading 5 Char"/>
    <w:link w:val="Heading5"/>
    <w:uiPriority w:val="9"/>
    <w:rsid w:val="001117ED"/>
    <w:rPr>
      <w:rFonts w:ascii="Cambria" w:eastAsia="Times New Roman" w:hAnsi="Cambria" w:cs="Times New Roman"/>
      <w:color w:val="243F60"/>
    </w:rPr>
  </w:style>
  <w:style w:type="character" w:customStyle="1" w:styleId="Heading6Char">
    <w:name w:val="Heading 6 Char"/>
    <w:link w:val="Heading6"/>
    <w:uiPriority w:val="9"/>
    <w:rsid w:val="001117ED"/>
    <w:rPr>
      <w:rFonts w:ascii="Cambria" w:eastAsia="Times New Roman" w:hAnsi="Cambria" w:cs="Times New Roman"/>
      <w:i/>
      <w:iCs/>
      <w:color w:val="243F60"/>
    </w:rPr>
  </w:style>
  <w:style w:type="character" w:customStyle="1" w:styleId="Heading7Char">
    <w:name w:val="Heading 7 Char"/>
    <w:link w:val="Heading7"/>
    <w:uiPriority w:val="9"/>
    <w:rsid w:val="001117ED"/>
    <w:rPr>
      <w:rFonts w:ascii="Cambria" w:eastAsia="Times New Roman" w:hAnsi="Cambria" w:cs="Times New Roman"/>
      <w:i/>
      <w:iCs/>
      <w:color w:val="404040"/>
    </w:rPr>
  </w:style>
  <w:style w:type="character" w:customStyle="1" w:styleId="Heading8Char">
    <w:name w:val="Heading 8 Char"/>
    <w:link w:val="Heading8"/>
    <w:uiPriority w:val="9"/>
    <w:rsid w:val="001117ED"/>
    <w:rPr>
      <w:rFonts w:ascii="Cambria" w:eastAsia="Times New Roman" w:hAnsi="Cambria" w:cs="Times New Roman"/>
      <w:color w:val="4F81BD"/>
      <w:sz w:val="20"/>
      <w:szCs w:val="20"/>
    </w:rPr>
  </w:style>
  <w:style w:type="character" w:customStyle="1" w:styleId="Heading9Char">
    <w:name w:val="Heading 9 Char"/>
    <w:link w:val="Heading9"/>
    <w:uiPriority w:val="9"/>
    <w:rsid w:val="001117ED"/>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1117ED"/>
    <w:pPr>
      <w:spacing w:line="240" w:lineRule="auto"/>
    </w:pPr>
    <w:rPr>
      <w:b/>
      <w:bCs/>
      <w:color w:val="4F81BD"/>
      <w:sz w:val="18"/>
      <w:szCs w:val="18"/>
    </w:rPr>
  </w:style>
  <w:style w:type="paragraph" w:styleId="Title">
    <w:name w:val="Title"/>
    <w:basedOn w:val="Normal"/>
    <w:next w:val="Normal"/>
    <w:link w:val="TitleChar"/>
    <w:uiPriority w:val="10"/>
    <w:qFormat/>
    <w:rsid w:val="001117ED"/>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1117ED"/>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117ED"/>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1117ED"/>
    <w:rPr>
      <w:rFonts w:ascii="Cambria" w:eastAsia="Times New Roman" w:hAnsi="Cambria" w:cs="Times New Roman"/>
      <w:i/>
      <w:iCs/>
      <w:color w:val="4F81BD"/>
      <w:spacing w:val="15"/>
      <w:sz w:val="24"/>
      <w:szCs w:val="24"/>
    </w:rPr>
  </w:style>
  <w:style w:type="character" w:styleId="Strong">
    <w:name w:val="Strong"/>
    <w:uiPriority w:val="22"/>
    <w:qFormat/>
    <w:rsid w:val="001117ED"/>
    <w:rPr>
      <w:b/>
      <w:bCs/>
    </w:rPr>
  </w:style>
  <w:style w:type="character" w:styleId="Emphasis">
    <w:name w:val="Emphasis"/>
    <w:uiPriority w:val="20"/>
    <w:qFormat/>
    <w:rsid w:val="001117ED"/>
    <w:rPr>
      <w:i/>
      <w:iCs/>
    </w:rPr>
  </w:style>
  <w:style w:type="paragraph" w:styleId="NoSpacing">
    <w:name w:val="No Spacing"/>
    <w:link w:val="NoSpacingChar"/>
    <w:uiPriority w:val="1"/>
    <w:qFormat/>
    <w:rsid w:val="001117ED"/>
    <w:rPr>
      <w:sz w:val="22"/>
      <w:szCs w:val="22"/>
      <w:lang w:bidi="en-US"/>
    </w:rPr>
  </w:style>
  <w:style w:type="paragraph" w:styleId="ListParagraph">
    <w:name w:val="List Paragraph"/>
    <w:basedOn w:val="Normal"/>
    <w:uiPriority w:val="34"/>
    <w:qFormat/>
    <w:rsid w:val="001117ED"/>
    <w:pPr>
      <w:ind w:left="720"/>
      <w:contextualSpacing/>
    </w:pPr>
  </w:style>
  <w:style w:type="paragraph" w:styleId="Quote">
    <w:name w:val="Quote"/>
    <w:basedOn w:val="Normal"/>
    <w:next w:val="Normal"/>
    <w:link w:val="QuoteChar"/>
    <w:uiPriority w:val="29"/>
    <w:qFormat/>
    <w:rsid w:val="001117ED"/>
    <w:rPr>
      <w:i/>
      <w:iCs/>
      <w:color w:val="000000"/>
    </w:rPr>
  </w:style>
  <w:style w:type="character" w:customStyle="1" w:styleId="QuoteChar">
    <w:name w:val="Quote Char"/>
    <w:link w:val="Quote"/>
    <w:uiPriority w:val="29"/>
    <w:rsid w:val="001117ED"/>
    <w:rPr>
      <w:i/>
      <w:iCs/>
      <w:color w:val="000000"/>
    </w:rPr>
  </w:style>
  <w:style w:type="paragraph" w:styleId="IntenseQuote">
    <w:name w:val="Intense Quote"/>
    <w:basedOn w:val="Normal"/>
    <w:next w:val="Normal"/>
    <w:link w:val="IntenseQuoteChar"/>
    <w:uiPriority w:val="30"/>
    <w:qFormat/>
    <w:rsid w:val="001117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117ED"/>
    <w:rPr>
      <w:b/>
      <w:bCs/>
      <w:i/>
      <w:iCs/>
      <w:color w:val="4F81BD"/>
    </w:rPr>
  </w:style>
  <w:style w:type="character" w:styleId="SubtleEmphasis">
    <w:name w:val="Subtle Emphasis"/>
    <w:uiPriority w:val="19"/>
    <w:qFormat/>
    <w:rsid w:val="001117ED"/>
    <w:rPr>
      <w:i/>
      <w:iCs/>
      <w:color w:val="808080"/>
    </w:rPr>
  </w:style>
  <w:style w:type="character" w:styleId="IntenseEmphasis">
    <w:name w:val="Intense Emphasis"/>
    <w:uiPriority w:val="21"/>
    <w:qFormat/>
    <w:rsid w:val="001117ED"/>
    <w:rPr>
      <w:b/>
      <w:bCs/>
      <w:i/>
      <w:iCs/>
      <w:color w:val="4F81BD"/>
    </w:rPr>
  </w:style>
  <w:style w:type="character" w:styleId="SubtleReference">
    <w:name w:val="Subtle Reference"/>
    <w:uiPriority w:val="31"/>
    <w:qFormat/>
    <w:rsid w:val="001117ED"/>
    <w:rPr>
      <w:smallCaps/>
      <w:color w:val="C0504D"/>
      <w:u w:val="single"/>
    </w:rPr>
  </w:style>
  <w:style w:type="character" w:styleId="IntenseReference">
    <w:name w:val="Intense Reference"/>
    <w:uiPriority w:val="32"/>
    <w:qFormat/>
    <w:rsid w:val="001117ED"/>
    <w:rPr>
      <w:b/>
      <w:bCs/>
      <w:smallCaps/>
      <w:color w:val="C0504D"/>
      <w:spacing w:val="5"/>
      <w:u w:val="single"/>
    </w:rPr>
  </w:style>
  <w:style w:type="character" w:styleId="BookTitle">
    <w:name w:val="Book Title"/>
    <w:uiPriority w:val="33"/>
    <w:qFormat/>
    <w:rsid w:val="001117ED"/>
    <w:rPr>
      <w:b/>
      <w:bCs/>
      <w:smallCaps/>
      <w:spacing w:val="5"/>
    </w:rPr>
  </w:style>
  <w:style w:type="paragraph" w:styleId="TOCHeading">
    <w:name w:val="TOC Heading"/>
    <w:basedOn w:val="Heading1"/>
    <w:next w:val="Normal"/>
    <w:uiPriority w:val="39"/>
    <w:semiHidden/>
    <w:unhideWhenUsed/>
    <w:qFormat/>
    <w:rsid w:val="001117ED"/>
    <w:pPr>
      <w:outlineLvl w:val="9"/>
    </w:pPr>
  </w:style>
  <w:style w:type="character" w:customStyle="1" w:styleId="HeaderChar">
    <w:name w:val="Header Char"/>
    <w:link w:val="Header"/>
    <w:semiHidden/>
    <w:rsid w:val="00D06F22"/>
    <w:rPr>
      <w:sz w:val="22"/>
      <w:szCs w:val="22"/>
      <w:lang w:bidi="en-US"/>
    </w:rPr>
  </w:style>
  <w:style w:type="character" w:styleId="CommentReference">
    <w:name w:val="annotation reference"/>
    <w:uiPriority w:val="99"/>
    <w:semiHidden/>
    <w:unhideWhenUsed/>
    <w:rsid w:val="004A2ED1"/>
    <w:rPr>
      <w:sz w:val="16"/>
      <w:szCs w:val="16"/>
    </w:rPr>
  </w:style>
  <w:style w:type="paragraph" w:styleId="CommentText">
    <w:name w:val="annotation text"/>
    <w:basedOn w:val="Normal"/>
    <w:link w:val="CommentTextChar"/>
    <w:uiPriority w:val="99"/>
    <w:unhideWhenUsed/>
    <w:rsid w:val="004A2ED1"/>
    <w:rPr>
      <w:sz w:val="20"/>
      <w:szCs w:val="20"/>
    </w:rPr>
  </w:style>
  <w:style w:type="character" w:customStyle="1" w:styleId="CommentTextChar">
    <w:name w:val="Comment Text Char"/>
    <w:link w:val="CommentText"/>
    <w:uiPriority w:val="99"/>
    <w:rsid w:val="004A2ED1"/>
    <w:rPr>
      <w:lang w:bidi="en-US"/>
    </w:rPr>
  </w:style>
  <w:style w:type="paragraph" w:styleId="CommentSubject">
    <w:name w:val="annotation subject"/>
    <w:basedOn w:val="CommentText"/>
    <w:next w:val="CommentText"/>
    <w:link w:val="CommentSubjectChar"/>
    <w:uiPriority w:val="99"/>
    <w:semiHidden/>
    <w:unhideWhenUsed/>
    <w:rsid w:val="004A2ED1"/>
    <w:rPr>
      <w:b/>
      <w:bCs/>
    </w:rPr>
  </w:style>
  <w:style w:type="character" w:customStyle="1" w:styleId="CommentSubjectChar">
    <w:name w:val="Comment Subject Char"/>
    <w:link w:val="CommentSubject"/>
    <w:uiPriority w:val="99"/>
    <w:semiHidden/>
    <w:rsid w:val="004A2ED1"/>
    <w:rPr>
      <w:b/>
      <w:bCs/>
      <w:lang w:bidi="en-US"/>
    </w:rPr>
  </w:style>
  <w:style w:type="table" w:styleId="TableGrid">
    <w:name w:val="Table Grid"/>
    <w:basedOn w:val="TableNormal"/>
    <w:uiPriority w:val="59"/>
    <w:rsid w:val="00260A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ProcessBody">
    <w:name w:val="ProcessBody"/>
    <w:basedOn w:val="Normal"/>
    <w:link w:val="ProcessBodyChar"/>
    <w:rsid w:val="001700DE"/>
    <w:pPr>
      <w:widowControl w:val="0"/>
      <w:suppressLineNumbers/>
      <w:suppressAutoHyphens/>
      <w:spacing w:before="60" w:after="60" w:line="280" w:lineRule="exact"/>
      <w:ind w:left="709"/>
      <w:jc w:val="both"/>
    </w:pPr>
    <w:rPr>
      <w:rFonts w:ascii="Arial" w:hAnsi="Arial"/>
      <w:sz w:val="20"/>
      <w:lang w:bidi="ar-SA"/>
    </w:rPr>
  </w:style>
  <w:style w:type="character" w:customStyle="1" w:styleId="ProcessBodyChar">
    <w:name w:val="ProcessBody Char"/>
    <w:basedOn w:val="DefaultParagraphFont"/>
    <w:link w:val="ProcessBody"/>
    <w:rsid w:val="001700DE"/>
    <w:rPr>
      <w:rFonts w:ascii="Arial" w:hAnsi="Arial"/>
      <w:szCs w:val="22"/>
    </w:rPr>
  </w:style>
  <w:style w:type="paragraph" w:customStyle="1" w:styleId="Char">
    <w:name w:val="Char"/>
    <w:basedOn w:val="Normal"/>
    <w:semiHidden/>
    <w:rsid w:val="001700DE"/>
    <w:pPr>
      <w:widowControl w:val="0"/>
      <w:spacing w:after="0" w:line="280" w:lineRule="atLeast"/>
    </w:pPr>
    <w:rPr>
      <w:rFonts w:ascii="Times New Roman" w:eastAsia="MS Mincho" w:hAnsi="Times New Roman"/>
      <w:lang w:val="en-GB" w:eastAsia="en-GB" w:bidi="ar-SA"/>
    </w:rPr>
  </w:style>
  <w:style w:type="paragraph" w:customStyle="1" w:styleId="TableText-bullet">
    <w:name w:val="TableText-bullet"/>
    <w:basedOn w:val="Normal"/>
    <w:rsid w:val="001700DE"/>
    <w:pPr>
      <w:widowControl w:val="0"/>
      <w:numPr>
        <w:numId w:val="30"/>
      </w:numPr>
      <w:suppressLineNumbers/>
      <w:tabs>
        <w:tab w:val="clear" w:pos="340"/>
        <w:tab w:val="num" w:pos="397"/>
      </w:tabs>
      <w:suppressAutoHyphens/>
      <w:spacing w:before="60" w:after="60" w:line="240" w:lineRule="exact"/>
      <w:ind w:left="397"/>
    </w:pPr>
    <w:rPr>
      <w:rFonts w:ascii="Arial" w:hAnsi="Arial"/>
      <w:sz w:val="16"/>
      <w:lang w:bidi="ar-SA"/>
    </w:rPr>
  </w:style>
  <w:style w:type="paragraph" w:customStyle="1" w:styleId="Tabletext">
    <w:name w:val="Tabletext"/>
    <w:basedOn w:val="Normal"/>
    <w:rsid w:val="00E157F9"/>
    <w:pPr>
      <w:widowControl w:val="0"/>
      <w:suppressLineNumbers/>
      <w:suppressAutoHyphens/>
      <w:spacing w:before="60" w:after="60" w:line="240" w:lineRule="exact"/>
      <w:ind w:left="57"/>
    </w:pPr>
    <w:rPr>
      <w:rFonts w:ascii="Arial" w:hAnsi="Arial"/>
      <w:sz w:val="16"/>
      <w:lang w:bidi="ar-SA"/>
    </w:rPr>
  </w:style>
  <w:style w:type="paragraph" w:customStyle="1" w:styleId="TableFormat">
    <w:name w:val="Table Format"/>
    <w:basedOn w:val="Normal"/>
    <w:autoRedefine/>
    <w:rsid w:val="00E157F9"/>
    <w:pPr>
      <w:spacing w:before="120" w:after="120" w:line="240" w:lineRule="auto"/>
    </w:pPr>
    <w:rPr>
      <w:rFonts w:ascii="Arial" w:hAnsi="Arial"/>
      <w:sz w:val="20"/>
      <w:szCs w:val="20"/>
      <w:lang w:bidi="ar-SA"/>
    </w:rPr>
  </w:style>
  <w:style w:type="table" w:customStyle="1" w:styleId="RBI-Table">
    <w:name w:val="RBI-Table"/>
    <w:basedOn w:val="TableNormal"/>
    <w:rsid w:val="001479E0"/>
    <w:rPr>
      <w:rFonts w:ascii="Arial" w:hAnsi="Arial"/>
      <w:sz w:val="18"/>
    </w:rPr>
    <w:tblPr>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jc w:val="center"/>
      </w:pPr>
      <w:rPr>
        <w:rFonts w:ascii="Arial" w:hAnsi="Arial"/>
        <w:b/>
        <w:color w:val="FFFFFF"/>
        <w:sz w:val="22"/>
      </w:rPr>
      <w:tblPr/>
      <w:trPr>
        <w:tblHeader/>
      </w:trPr>
      <w:tcPr>
        <w:shd w:val="clear" w:color="auto" w:fill="666666"/>
      </w:tcPr>
    </w:tblStylePr>
  </w:style>
  <w:style w:type="paragraph" w:styleId="Revision">
    <w:name w:val="Revision"/>
    <w:hidden/>
    <w:uiPriority w:val="99"/>
    <w:semiHidden/>
    <w:rsid w:val="00C36060"/>
    <w:rPr>
      <w:sz w:val="22"/>
      <w:szCs w:val="22"/>
      <w:lang w:bidi="en-US"/>
    </w:rPr>
  </w:style>
  <w:style w:type="paragraph" w:styleId="TOC1">
    <w:name w:val="toc 1"/>
    <w:basedOn w:val="Normal"/>
    <w:next w:val="Normal"/>
    <w:autoRedefine/>
    <w:uiPriority w:val="39"/>
    <w:unhideWhenUsed/>
    <w:rsid w:val="004B4664"/>
    <w:pPr>
      <w:spacing w:after="100"/>
    </w:pPr>
  </w:style>
  <w:style w:type="paragraph" w:styleId="TOC2">
    <w:name w:val="toc 2"/>
    <w:basedOn w:val="Normal"/>
    <w:next w:val="Normal"/>
    <w:autoRedefine/>
    <w:uiPriority w:val="39"/>
    <w:unhideWhenUsed/>
    <w:rsid w:val="004B4664"/>
    <w:pPr>
      <w:spacing w:after="100"/>
      <w:ind w:left="220"/>
    </w:pPr>
  </w:style>
  <w:style w:type="character" w:customStyle="1" w:styleId="NoSpacingChar">
    <w:name w:val="No Spacing Char"/>
    <w:basedOn w:val="DefaultParagraphFont"/>
    <w:link w:val="NoSpacing"/>
    <w:uiPriority w:val="1"/>
    <w:rsid w:val="004B4664"/>
    <w:rPr>
      <w:sz w:val="22"/>
      <w:szCs w:val="22"/>
      <w:lang w:bidi="en-US"/>
    </w:rPr>
  </w:style>
  <w:style w:type="table" w:styleId="LightList-Accent1">
    <w:name w:val="Light List Accent 1"/>
    <w:basedOn w:val="TableNormal"/>
    <w:uiPriority w:val="61"/>
    <w:rsid w:val="00E5746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ootnoteText">
    <w:name w:val="footnote text"/>
    <w:basedOn w:val="Normal"/>
    <w:link w:val="FootnoteTextChar"/>
    <w:uiPriority w:val="99"/>
    <w:semiHidden/>
    <w:unhideWhenUsed/>
    <w:rsid w:val="002611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11D0"/>
    <w:rPr>
      <w:lang w:bidi="en-US"/>
    </w:rPr>
  </w:style>
  <w:style w:type="character" w:styleId="FootnoteReference">
    <w:name w:val="footnote reference"/>
    <w:basedOn w:val="DefaultParagraphFont"/>
    <w:uiPriority w:val="99"/>
    <w:semiHidden/>
    <w:unhideWhenUsed/>
    <w:rsid w:val="002611D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557169">
      <w:bodyDiv w:val="1"/>
      <w:marLeft w:val="0"/>
      <w:marRight w:val="0"/>
      <w:marTop w:val="0"/>
      <w:marBottom w:val="0"/>
      <w:divBdr>
        <w:top w:val="none" w:sz="0" w:space="0" w:color="auto"/>
        <w:left w:val="none" w:sz="0" w:space="0" w:color="auto"/>
        <w:bottom w:val="none" w:sz="0" w:space="0" w:color="auto"/>
        <w:right w:val="none" w:sz="0" w:space="0" w:color="auto"/>
      </w:divBdr>
    </w:div>
    <w:div w:id="118397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microsoft.com/office/2011/relationships/people" Target="peop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0.png"/><Relationship Id="rId32" Type="http://schemas.openxmlformats.org/officeDocument/2006/relationships/theme" Target="theme/theme1.xml"/><Relationship Id="rId37"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microsoft.com/office/2016/09/relationships/commentsIds" Target="commentsIds.xml"/><Relationship Id="rId10" Type="http://schemas.openxmlformats.org/officeDocument/2006/relationships/settings" Target="setting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comments" Target="comments.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1.xml"/><Relationship Id="rId35"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bhav.GENUSRND\AppData\Roaming\Microsoft\Templates\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2010-03-18T00:00:00</PublishDate>
  <Abstract>This procedure covers monitoring and controlling the progress of a project. This includes Senior Management Reviews, Milestone Reviews, Project Status Reviews, communicating Status, and determining needed Corrective Actions.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A068604E74C047BC66B3ED07869872" ma:contentTypeVersion="0" ma:contentTypeDescription="Create a new document." ma:contentTypeScope="" ma:versionID="7d65b694ac3f1c289d6201da35c196e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E01B17-0D25-4F37-9E64-1D7935DF3C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17621D5-8118-4296-944B-367BCA2FC84A}">
  <ds:schemaRefs>
    <ds:schemaRef ds:uri="http://schemas.microsoft.com/sharepoint/v3/contenttype/forms"/>
  </ds:schemaRefs>
</ds:datastoreItem>
</file>

<file path=customXml/itemProps4.xml><?xml version="1.0" encoding="utf-8"?>
<ds:datastoreItem xmlns:ds="http://schemas.openxmlformats.org/officeDocument/2006/customXml" ds:itemID="{C160D463-E0A4-43CC-B4FC-6A78BAE7598D}">
  <ds:schemaRefs>
    <ds:schemaRef ds:uri="http://schemas.microsoft.com/office/2006/metadata/longProperties"/>
  </ds:schemaRefs>
</ds:datastoreItem>
</file>

<file path=customXml/itemProps5.xml><?xml version="1.0" encoding="utf-8"?>
<ds:datastoreItem xmlns:ds="http://schemas.openxmlformats.org/officeDocument/2006/customXml" ds:itemID="{413EE0B9-61A1-4D97-84E8-9D6D67F97DB6}">
  <ds:schemaRefs>
    <ds:schemaRef ds:uri="http://schemas.microsoft.com/office/2006/metadata/properties"/>
  </ds:schemaRefs>
</ds:datastoreItem>
</file>

<file path=customXml/itemProps6.xml><?xml version="1.0" encoding="utf-8"?>
<ds:datastoreItem xmlns:ds="http://schemas.openxmlformats.org/officeDocument/2006/customXml" ds:itemID="{959B337B-3CFB-4637-81E0-A3094E104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Procedure Template</Template>
  <TotalTime>373</TotalTime>
  <Pages>17</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Project Monitoring and Control Procedure</vt:lpstr>
    </vt:vector>
  </TitlesOfParts>
  <Company>GENUS INNOVATION LIMITED</Company>
  <LinksUpToDate>false</LinksUpToDate>
  <CharactersWithSpaces>12298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Monitoring and Control Procedure</dc:title>
  <dc:creator>Genus</dc:creator>
  <cp:lastModifiedBy>Jalaj Mathur</cp:lastModifiedBy>
  <cp:revision>89</cp:revision>
  <cp:lastPrinted>2001-03-01T10:01:00Z</cp:lastPrinted>
  <dcterms:created xsi:type="dcterms:W3CDTF">2011-01-07T03:45:00Z</dcterms:created>
  <dcterms:modified xsi:type="dcterms:W3CDTF">2022-04-09T05:51:00Z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0x01010005A068604E74C047BC66B3ED07869872</vt:lpwstr>
  </property>
  <property fmtid="{D5CDD505-2E9C-101B-9397-08002B2CF9AE}" pid="3" name="ContentType">
    <vt:lpwstr>Document</vt:lpwstr>
  </property>
</Properties>
</file>