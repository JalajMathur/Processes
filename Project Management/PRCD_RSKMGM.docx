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188719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B4664" w14:paraId="02C1742F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2614B070" w14:textId="77777777" w:rsidR="004B4664" w:rsidRDefault="00910773" w:rsidP="0013104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GENUS INNOVATION LIMITED </w:t>
                    </w:r>
                  </w:p>
                </w:tc>
              </w:sdtContent>
            </w:sdt>
          </w:tr>
          <w:tr w:rsidR="004B4664" w14:paraId="6951BE27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292EB17" w14:textId="77777777" w:rsidR="004B4664" w:rsidRDefault="00590C4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Risk Management Procedure</w:t>
                    </w:r>
                  </w:p>
                </w:tc>
              </w:sdtContent>
            </w:sdt>
          </w:tr>
          <w:tr w:rsidR="004B4664" w14:paraId="05AEFFC5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FF8C51E" w14:textId="77777777" w:rsidR="004B4664" w:rsidRPr="00212ACF" w:rsidRDefault="00591AD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</w:rPr>
                </w:pPr>
                <w:fldSimple w:instr=" FILENAME   \* MERGEFORMAT ">
                  <w:r w:rsidR="00D01677" w:rsidRPr="00D01677">
                    <w:rPr>
                      <w:rFonts w:asciiTheme="majorHAnsi" w:eastAsiaTheme="majorEastAsia" w:hAnsiTheme="majorHAnsi" w:cstheme="majorBidi"/>
                      <w:noProof/>
                    </w:rPr>
                    <w:t>PRCD_RSKMGM</w:t>
                  </w:r>
                  <w:r w:rsidR="00D01677">
                    <w:rPr>
                      <w:noProof/>
                    </w:rPr>
                    <w:t>.docx</w:t>
                  </w:r>
                </w:fldSimple>
              </w:p>
            </w:tc>
          </w:tr>
          <w:tr w:rsidR="004B4664" w14:paraId="289E16F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596E363" w14:textId="77777777" w:rsidR="004B4664" w:rsidRDefault="004B4664">
                <w:pPr>
                  <w:pStyle w:val="NoSpacing"/>
                  <w:jc w:val="center"/>
                </w:pPr>
              </w:p>
            </w:tc>
          </w:tr>
          <w:tr w:rsidR="004B4664" w14:paraId="124FD3B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3E4F9CB" w14:textId="77777777" w:rsidR="004B4664" w:rsidRDefault="00590C4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Genus</w:t>
                    </w:r>
                  </w:p>
                </w:tc>
              </w:sdtContent>
            </w:sdt>
          </w:tr>
        </w:tbl>
        <w:p w14:paraId="1B78D2D8" w14:textId="77777777" w:rsidR="004B4664" w:rsidRDefault="004B4664"/>
        <w:p w14:paraId="053D5C06" w14:textId="77777777" w:rsidR="004B4664" w:rsidRDefault="004B46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C397E" w14:paraId="01B7D1C7" w14:textId="77777777">
            <w:tc>
              <w:tcPr>
                <w:tcW w:w="5000" w:type="pct"/>
              </w:tcPr>
              <w:p w14:paraId="1E000475" w14:textId="77777777" w:rsidR="004C397E" w:rsidRPr="00953B92" w:rsidRDefault="00D211AB" w:rsidP="00747A12">
                <w:pPr>
                  <w:rPr>
                    <w:b/>
                  </w:rPr>
                </w:pPr>
                <w:r>
                  <w:t>This Procedure</w:t>
                </w:r>
                <w:r w:rsidRPr="00953B92">
                  <w:t xml:space="preserve"> </w:t>
                </w:r>
                <w:r>
                  <w:t>includes</w:t>
                </w:r>
                <w:r w:rsidR="00747A12">
                  <w:t xml:space="preserve"> R</w:t>
                </w:r>
                <w:r w:rsidRPr="00953B92">
                  <w:t xml:space="preserve">isk </w:t>
                </w:r>
                <w:r w:rsidR="00747A12">
                  <w:t>Identification, Capitals, A</w:t>
                </w:r>
                <w:r w:rsidRPr="00953B92">
                  <w:t xml:space="preserve">nalysis, </w:t>
                </w:r>
                <w:r w:rsidR="00747A12">
                  <w:t>M</w:t>
                </w:r>
                <w:r w:rsidRPr="00953B92">
                  <w:t xml:space="preserve">itigation </w:t>
                </w:r>
                <w:r w:rsidR="00747A12">
                  <w:t>Planning, Mitigation Plan Implementation, and T</w:t>
                </w:r>
                <w:r w:rsidRPr="00953B92">
                  <w:t>racking to ensure early identification and handling of risks</w:t>
                </w:r>
                <w:r w:rsidR="004C397E">
                  <w:t xml:space="preserve">. </w:t>
                </w:r>
              </w:p>
            </w:tc>
          </w:tr>
        </w:tbl>
        <w:p w14:paraId="03F76789" w14:textId="77777777" w:rsidR="004B4664" w:rsidRDefault="004B4664"/>
        <w:p w14:paraId="454B94A4" w14:textId="77777777" w:rsidR="004B4664" w:rsidRDefault="004B4664">
          <w:pPr>
            <w:spacing w:after="0" w:line="240" w:lineRule="auto"/>
          </w:pPr>
          <w:r>
            <w:br w:type="page"/>
          </w:r>
        </w:p>
      </w:sdtContent>
    </w:sdt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1846631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9225F1" w14:textId="77777777" w:rsidR="004B4664" w:rsidRDefault="004B4664">
          <w:pPr>
            <w:pStyle w:val="TOCHeading"/>
          </w:pPr>
          <w:r>
            <w:t>Contents</w:t>
          </w:r>
        </w:p>
        <w:p w14:paraId="5873D1E9" w14:textId="77777777" w:rsidR="00D01677" w:rsidRDefault="004021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r>
            <w:fldChar w:fldCharType="begin"/>
          </w:r>
          <w:r w:rsidR="004B4664">
            <w:instrText xml:space="preserve"> TOC \o "1-3" \h \z \u </w:instrText>
          </w:r>
          <w:r>
            <w:fldChar w:fldCharType="separate"/>
          </w:r>
          <w:hyperlink w:anchor="_Toc102749115" w:history="1">
            <w:r w:rsidR="00D01677" w:rsidRPr="00B43041">
              <w:rPr>
                <w:rStyle w:val="Hyperlink"/>
                <w:noProof/>
              </w:rPr>
              <w:t>Overview</w:t>
            </w:r>
            <w:r w:rsidR="00D01677">
              <w:rPr>
                <w:noProof/>
                <w:webHidden/>
              </w:rPr>
              <w:tab/>
            </w:r>
            <w:r w:rsidR="00D01677">
              <w:rPr>
                <w:noProof/>
                <w:webHidden/>
              </w:rPr>
              <w:fldChar w:fldCharType="begin"/>
            </w:r>
            <w:r w:rsidR="00D01677">
              <w:rPr>
                <w:noProof/>
                <w:webHidden/>
              </w:rPr>
              <w:instrText xml:space="preserve"> PAGEREF _Toc102749115 \h </w:instrText>
            </w:r>
            <w:r w:rsidR="00D01677">
              <w:rPr>
                <w:noProof/>
                <w:webHidden/>
              </w:rPr>
            </w:r>
            <w:r w:rsidR="00D01677">
              <w:rPr>
                <w:noProof/>
                <w:webHidden/>
              </w:rPr>
              <w:fldChar w:fldCharType="separate"/>
            </w:r>
            <w:r w:rsidR="00D01677">
              <w:rPr>
                <w:noProof/>
                <w:webHidden/>
              </w:rPr>
              <w:t>2</w:t>
            </w:r>
            <w:r w:rsidR="00D01677">
              <w:rPr>
                <w:noProof/>
                <w:webHidden/>
              </w:rPr>
              <w:fldChar w:fldCharType="end"/>
            </w:r>
          </w:hyperlink>
        </w:p>
        <w:p w14:paraId="6E48C530" w14:textId="77777777" w:rsidR="00D01677" w:rsidRDefault="00C17A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16" w:history="1">
            <w:r w:rsidR="00D01677" w:rsidRPr="00B43041">
              <w:rPr>
                <w:rStyle w:val="Hyperlink"/>
                <w:noProof/>
              </w:rPr>
              <w:t>Objective</w:t>
            </w:r>
            <w:r w:rsidR="00D01677">
              <w:rPr>
                <w:noProof/>
                <w:webHidden/>
              </w:rPr>
              <w:tab/>
            </w:r>
            <w:r w:rsidR="00D01677">
              <w:rPr>
                <w:noProof/>
                <w:webHidden/>
              </w:rPr>
              <w:fldChar w:fldCharType="begin"/>
            </w:r>
            <w:r w:rsidR="00D01677">
              <w:rPr>
                <w:noProof/>
                <w:webHidden/>
              </w:rPr>
              <w:instrText xml:space="preserve"> PAGEREF _Toc102749116 \h </w:instrText>
            </w:r>
            <w:r w:rsidR="00D01677">
              <w:rPr>
                <w:noProof/>
                <w:webHidden/>
              </w:rPr>
            </w:r>
            <w:r w:rsidR="00D01677">
              <w:rPr>
                <w:noProof/>
                <w:webHidden/>
              </w:rPr>
              <w:fldChar w:fldCharType="separate"/>
            </w:r>
            <w:r w:rsidR="00D01677">
              <w:rPr>
                <w:noProof/>
                <w:webHidden/>
              </w:rPr>
              <w:t>2</w:t>
            </w:r>
            <w:r w:rsidR="00D01677">
              <w:rPr>
                <w:noProof/>
                <w:webHidden/>
              </w:rPr>
              <w:fldChar w:fldCharType="end"/>
            </w:r>
          </w:hyperlink>
        </w:p>
        <w:p w14:paraId="78C1B1B4" w14:textId="77777777" w:rsidR="00D01677" w:rsidRDefault="00C17A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17" w:history="1">
            <w:r w:rsidR="00D01677" w:rsidRPr="00B43041">
              <w:rPr>
                <w:rStyle w:val="Hyperlink"/>
                <w:noProof/>
              </w:rPr>
              <w:t>Scope</w:t>
            </w:r>
            <w:r w:rsidR="00D01677">
              <w:rPr>
                <w:noProof/>
                <w:webHidden/>
              </w:rPr>
              <w:tab/>
            </w:r>
            <w:r w:rsidR="00D01677">
              <w:rPr>
                <w:noProof/>
                <w:webHidden/>
              </w:rPr>
              <w:fldChar w:fldCharType="begin"/>
            </w:r>
            <w:r w:rsidR="00D01677">
              <w:rPr>
                <w:noProof/>
                <w:webHidden/>
              </w:rPr>
              <w:instrText xml:space="preserve"> PAGEREF _Toc102749117 \h </w:instrText>
            </w:r>
            <w:r w:rsidR="00D01677">
              <w:rPr>
                <w:noProof/>
                <w:webHidden/>
              </w:rPr>
            </w:r>
            <w:r w:rsidR="00D01677">
              <w:rPr>
                <w:noProof/>
                <w:webHidden/>
              </w:rPr>
              <w:fldChar w:fldCharType="separate"/>
            </w:r>
            <w:r w:rsidR="00D01677">
              <w:rPr>
                <w:noProof/>
                <w:webHidden/>
              </w:rPr>
              <w:t>2</w:t>
            </w:r>
            <w:r w:rsidR="00D01677">
              <w:rPr>
                <w:noProof/>
                <w:webHidden/>
              </w:rPr>
              <w:fldChar w:fldCharType="end"/>
            </w:r>
          </w:hyperlink>
        </w:p>
        <w:p w14:paraId="39CB3C8E" w14:textId="77777777" w:rsidR="00D01677" w:rsidRDefault="00C17A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18" w:history="1">
            <w:r w:rsidR="00D01677" w:rsidRPr="00B43041">
              <w:rPr>
                <w:rStyle w:val="Hyperlink"/>
                <w:noProof/>
              </w:rPr>
              <w:t>Inputs</w:t>
            </w:r>
            <w:r w:rsidR="00D01677">
              <w:rPr>
                <w:noProof/>
                <w:webHidden/>
              </w:rPr>
              <w:tab/>
            </w:r>
            <w:r w:rsidR="00D01677">
              <w:rPr>
                <w:noProof/>
                <w:webHidden/>
              </w:rPr>
              <w:fldChar w:fldCharType="begin"/>
            </w:r>
            <w:r w:rsidR="00D01677">
              <w:rPr>
                <w:noProof/>
                <w:webHidden/>
              </w:rPr>
              <w:instrText xml:space="preserve"> PAGEREF _Toc102749118 \h </w:instrText>
            </w:r>
            <w:r w:rsidR="00D01677">
              <w:rPr>
                <w:noProof/>
                <w:webHidden/>
              </w:rPr>
            </w:r>
            <w:r w:rsidR="00D01677">
              <w:rPr>
                <w:noProof/>
                <w:webHidden/>
              </w:rPr>
              <w:fldChar w:fldCharType="separate"/>
            </w:r>
            <w:r w:rsidR="00D01677">
              <w:rPr>
                <w:noProof/>
                <w:webHidden/>
              </w:rPr>
              <w:t>2</w:t>
            </w:r>
            <w:r w:rsidR="00D01677">
              <w:rPr>
                <w:noProof/>
                <w:webHidden/>
              </w:rPr>
              <w:fldChar w:fldCharType="end"/>
            </w:r>
          </w:hyperlink>
        </w:p>
        <w:p w14:paraId="44DED84C" w14:textId="77777777" w:rsidR="00D01677" w:rsidRDefault="00C17A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19" w:history="1">
            <w:r w:rsidR="00D01677" w:rsidRPr="00B43041">
              <w:rPr>
                <w:rStyle w:val="Hyperlink"/>
                <w:noProof/>
              </w:rPr>
              <w:t>Entry Criteria/Triggers</w:t>
            </w:r>
            <w:r w:rsidR="00D01677">
              <w:rPr>
                <w:noProof/>
                <w:webHidden/>
              </w:rPr>
              <w:tab/>
            </w:r>
            <w:r w:rsidR="00D01677">
              <w:rPr>
                <w:noProof/>
                <w:webHidden/>
              </w:rPr>
              <w:fldChar w:fldCharType="begin"/>
            </w:r>
            <w:r w:rsidR="00D01677">
              <w:rPr>
                <w:noProof/>
                <w:webHidden/>
              </w:rPr>
              <w:instrText xml:space="preserve"> PAGEREF _Toc102749119 \h </w:instrText>
            </w:r>
            <w:r w:rsidR="00D01677">
              <w:rPr>
                <w:noProof/>
                <w:webHidden/>
              </w:rPr>
            </w:r>
            <w:r w:rsidR="00D01677">
              <w:rPr>
                <w:noProof/>
                <w:webHidden/>
              </w:rPr>
              <w:fldChar w:fldCharType="separate"/>
            </w:r>
            <w:r w:rsidR="00D01677">
              <w:rPr>
                <w:noProof/>
                <w:webHidden/>
              </w:rPr>
              <w:t>2</w:t>
            </w:r>
            <w:r w:rsidR="00D01677">
              <w:rPr>
                <w:noProof/>
                <w:webHidden/>
              </w:rPr>
              <w:fldChar w:fldCharType="end"/>
            </w:r>
          </w:hyperlink>
        </w:p>
        <w:p w14:paraId="341CA4BE" w14:textId="77777777" w:rsidR="00D01677" w:rsidRDefault="00C17A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20" w:history="1">
            <w:r w:rsidR="00D01677" w:rsidRPr="00B43041">
              <w:rPr>
                <w:rStyle w:val="Hyperlink"/>
                <w:noProof/>
              </w:rPr>
              <w:t>Tasks</w:t>
            </w:r>
            <w:r w:rsidR="00D01677">
              <w:rPr>
                <w:noProof/>
                <w:webHidden/>
              </w:rPr>
              <w:tab/>
            </w:r>
            <w:r w:rsidR="00D01677">
              <w:rPr>
                <w:noProof/>
                <w:webHidden/>
              </w:rPr>
              <w:fldChar w:fldCharType="begin"/>
            </w:r>
            <w:r w:rsidR="00D01677">
              <w:rPr>
                <w:noProof/>
                <w:webHidden/>
              </w:rPr>
              <w:instrText xml:space="preserve"> PAGEREF _Toc102749120 \h </w:instrText>
            </w:r>
            <w:r w:rsidR="00D01677">
              <w:rPr>
                <w:noProof/>
                <w:webHidden/>
              </w:rPr>
            </w:r>
            <w:r w:rsidR="00D01677">
              <w:rPr>
                <w:noProof/>
                <w:webHidden/>
              </w:rPr>
              <w:fldChar w:fldCharType="separate"/>
            </w:r>
            <w:r w:rsidR="00D01677">
              <w:rPr>
                <w:noProof/>
                <w:webHidden/>
              </w:rPr>
              <w:t>2</w:t>
            </w:r>
            <w:r w:rsidR="00D01677">
              <w:rPr>
                <w:noProof/>
                <w:webHidden/>
              </w:rPr>
              <w:fldChar w:fldCharType="end"/>
            </w:r>
          </w:hyperlink>
        </w:p>
        <w:p w14:paraId="49E8CB4A" w14:textId="77777777" w:rsidR="00D01677" w:rsidRDefault="00C17A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21" w:history="1">
            <w:r w:rsidR="00D01677" w:rsidRPr="00B43041">
              <w:rPr>
                <w:rStyle w:val="Hyperlink"/>
                <w:noProof/>
              </w:rPr>
              <w:t>Verification</w:t>
            </w:r>
            <w:r w:rsidR="00D01677">
              <w:rPr>
                <w:noProof/>
                <w:webHidden/>
              </w:rPr>
              <w:tab/>
            </w:r>
            <w:r w:rsidR="00D01677">
              <w:rPr>
                <w:noProof/>
                <w:webHidden/>
              </w:rPr>
              <w:fldChar w:fldCharType="begin"/>
            </w:r>
            <w:r w:rsidR="00D01677">
              <w:rPr>
                <w:noProof/>
                <w:webHidden/>
              </w:rPr>
              <w:instrText xml:space="preserve"> PAGEREF _Toc102749121 \h </w:instrText>
            </w:r>
            <w:r w:rsidR="00D01677">
              <w:rPr>
                <w:noProof/>
                <w:webHidden/>
              </w:rPr>
            </w:r>
            <w:r w:rsidR="00D01677">
              <w:rPr>
                <w:noProof/>
                <w:webHidden/>
              </w:rPr>
              <w:fldChar w:fldCharType="separate"/>
            </w:r>
            <w:r w:rsidR="00D01677">
              <w:rPr>
                <w:noProof/>
                <w:webHidden/>
              </w:rPr>
              <w:t>5</w:t>
            </w:r>
            <w:r w:rsidR="00D01677">
              <w:rPr>
                <w:noProof/>
                <w:webHidden/>
              </w:rPr>
              <w:fldChar w:fldCharType="end"/>
            </w:r>
          </w:hyperlink>
        </w:p>
        <w:p w14:paraId="02CBAD8E" w14:textId="77777777" w:rsidR="00D01677" w:rsidRDefault="00C17A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22" w:history="1">
            <w:r w:rsidR="00D01677" w:rsidRPr="00B43041">
              <w:rPr>
                <w:rStyle w:val="Hyperlink"/>
                <w:noProof/>
              </w:rPr>
              <w:t>Guidelines</w:t>
            </w:r>
            <w:r w:rsidR="00D01677">
              <w:rPr>
                <w:noProof/>
                <w:webHidden/>
              </w:rPr>
              <w:tab/>
            </w:r>
            <w:r w:rsidR="00D01677">
              <w:rPr>
                <w:noProof/>
                <w:webHidden/>
              </w:rPr>
              <w:fldChar w:fldCharType="begin"/>
            </w:r>
            <w:r w:rsidR="00D01677">
              <w:rPr>
                <w:noProof/>
                <w:webHidden/>
              </w:rPr>
              <w:instrText xml:space="preserve"> PAGEREF _Toc102749122 \h </w:instrText>
            </w:r>
            <w:r w:rsidR="00D01677">
              <w:rPr>
                <w:noProof/>
                <w:webHidden/>
              </w:rPr>
            </w:r>
            <w:r w:rsidR="00D01677">
              <w:rPr>
                <w:noProof/>
                <w:webHidden/>
              </w:rPr>
              <w:fldChar w:fldCharType="separate"/>
            </w:r>
            <w:r w:rsidR="00D01677">
              <w:rPr>
                <w:noProof/>
                <w:webHidden/>
              </w:rPr>
              <w:t>5</w:t>
            </w:r>
            <w:r w:rsidR="00D01677">
              <w:rPr>
                <w:noProof/>
                <w:webHidden/>
              </w:rPr>
              <w:fldChar w:fldCharType="end"/>
            </w:r>
          </w:hyperlink>
        </w:p>
        <w:p w14:paraId="5ACDC1A1" w14:textId="77777777" w:rsidR="00D01677" w:rsidRDefault="00C17A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23" w:history="1">
            <w:r w:rsidR="00D01677" w:rsidRPr="00B43041">
              <w:rPr>
                <w:rStyle w:val="Hyperlink"/>
                <w:noProof/>
              </w:rPr>
              <w:t>Guidelines for identifying Risk</w:t>
            </w:r>
            <w:r w:rsidR="00D01677">
              <w:rPr>
                <w:noProof/>
                <w:webHidden/>
              </w:rPr>
              <w:tab/>
            </w:r>
            <w:r w:rsidR="00D01677">
              <w:rPr>
                <w:noProof/>
                <w:webHidden/>
              </w:rPr>
              <w:fldChar w:fldCharType="begin"/>
            </w:r>
            <w:r w:rsidR="00D01677">
              <w:rPr>
                <w:noProof/>
                <w:webHidden/>
              </w:rPr>
              <w:instrText xml:space="preserve"> PAGEREF _Toc102749123 \h </w:instrText>
            </w:r>
            <w:r w:rsidR="00D01677">
              <w:rPr>
                <w:noProof/>
                <w:webHidden/>
              </w:rPr>
            </w:r>
            <w:r w:rsidR="00D01677">
              <w:rPr>
                <w:noProof/>
                <w:webHidden/>
              </w:rPr>
              <w:fldChar w:fldCharType="separate"/>
            </w:r>
            <w:r w:rsidR="00D01677">
              <w:rPr>
                <w:noProof/>
                <w:webHidden/>
              </w:rPr>
              <w:t>5</w:t>
            </w:r>
            <w:r w:rsidR="00D01677">
              <w:rPr>
                <w:noProof/>
                <w:webHidden/>
              </w:rPr>
              <w:fldChar w:fldCharType="end"/>
            </w:r>
          </w:hyperlink>
        </w:p>
        <w:p w14:paraId="228A1B4E" w14:textId="77777777" w:rsidR="00D01677" w:rsidRDefault="00C17A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24" w:history="1">
            <w:r w:rsidR="00D01677" w:rsidRPr="00B43041">
              <w:rPr>
                <w:rStyle w:val="Hyperlink"/>
                <w:noProof/>
              </w:rPr>
              <w:t>Guidelines for Risk Analysis</w:t>
            </w:r>
            <w:r w:rsidR="00D01677">
              <w:rPr>
                <w:noProof/>
                <w:webHidden/>
              </w:rPr>
              <w:tab/>
            </w:r>
            <w:r w:rsidR="00D01677">
              <w:rPr>
                <w:noProof/>
                <w:webHidden/>
              </w:rPr>
              <w:fldChar w:fldCharType="begin"/>
            </w:r>
            <w:r w:rsidR="00D01677">
              <w:rPr>
                <w:noProof/>
                <w:webHidden/>
              </w:rPr>
              <w:instrText xml:space="preserve"> PAGEREF _Toc102749124 \h </w:instrText>
            </w:r>
            <w:r w:rsidR="00D01677">
              <w:rPr>
                <w:noProof/>
                <w:webHidden/>
              </w:rPr>
            </w:r>
            <w:r w:rsidR="00D01677">
              <w:rPr>
                <w:noProof/>
                <w:webHidden/>
              </w:rPr>
              <w:fldChar w:fldCharType="separate"/>
            </w:r>
            <w:r w:rsidR="00D01677">
              <w:rPr>
                <w:noProof/>
                <w:webHidden/>
              </w:rPr>
              <w:t>6</w:t>
            </w:r>
            <w:r w:rsidR="00D01677">
              <w:rPr>
                <w:noProof/>
                <w:webHidden/>
              </w:rPr>
              <w:fldChar w:fldCharType="end"/>
            </w:r>
          </w:hyperlink>
        </w:p>
        <w:p w14:paraId="27463357" w14:textId="77777777" w:rsidR="00D01677" w:rsidRDefault="00C17A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25" w:history="1">
            <w:r w:rsidR="00D01677" w:rsidRPr="00B43041">
              <w:rPr>
                <w:rStyle w:val="Hyperlink"/>
                <w:noProof/>
              </w:rPr>
              <w:t>Guidelines for Risk Mitigation/Contingency Planning</w:t>
            </w:r>
            <w:r w:rsidR="00D01677">
              <w:rPr>
                <w:noProof/>
                <w:webHidden/>
              </w:rPr>
              <w:tab/>
            </w:r>
            <w:r w:rsidR="00D01677">
              <w:rPr>
                <w:noProof/>
                <w:webHidden/>
              </w:rPr>
              <w:fldChar w:fldCharType="begin"/>
            </w:r>
            <w:r w:rsidR="00D01677">
              <w:rPr>
                <w:noProof/>
                <w:webHidden/>
              </w:rPr>
              <w:instrText xml:space="preserve"> PAGEREF _Toc102749125 \h </w:instrText>
            </w:r>
            <w:r w:rsidR="00D01677">
              <w:rPr>
                <w:noProof/>
                <w:webHidden/>
              </w:rPr>
            </w:r>
            <w:r w:rsidR="00D01677">
              <w:rPr>
                <w:noProof/>
                <w:webHidden/>
              </w:rPr>
              <w:fldChar w:fldCharType="separate"/>
            </w:r>
            <w:r w:rsidR="00D01677">
              <w:rPr>
                <w:noProof/>
                <w:webHidden/>
              </w:rPr>
              <w:t>7</w:t>
            </w:r>
            <w:r w:rsidR="00D01677">
              <w:rPr>
                <w:noProof/>
                <w:webHidden/>
              </w:rPr>
              <w:fldChar w:fldCharType="end"/>
            </w:r>
          </w:hyperlink>
        </w:p>
        <w:p w14:paraId="4B2C4654" w14:textId="77777777" w:rsidR="00D01677" w:rsidRDefault="00C17A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26" w:history="1">
            <w:r w:rsidR="00D01677" w:rsidRPr="00B43041">
              <w:rPr>
                <w:rStyle w:val="Hyperlink"/>
                <w:noProof/>
              </w:rPr>
              <w:t>Guidelines for Risk Tracking/Communication</w:t>
            </w:r>
            <w:r w:rsidR="00D01677">
              <w:rPr>
                <w:noProof/>
                <w:webHidden/>
              </w:rPr>
              <w:tab/>
            </w:r>
            <w:r w:rsidR="00D01677">
              <w:rPr>
                <w:noProof/>
                <w:webHidden/>
              </w:rPr>
              <w:fldChar w:fldCharType="begin"/>
            </w:r>
            <w:r w:rsidR="00D01677">
              <w:rPr>
                <w:noProof/>
                <w:webHidden/>
              </w:rPr>
              <w:instrText xml:space="preserve"> PAGEREF _Toc102749126 \h </w:instrText>
            </w:r>
            <w:r w:rsidR="00D01677">
              <w:rPr>
                <w:noProof/>
                <w:webHidden/>
              </w:rPr>
            </w:r>
            <w:r w:rsidR="00D01677">
              <w:rPr>
                <w:noProof/>
                <w:webHidden/>
              </w:rPr>
              <w:fldChar w:fldCharType="separate"/>
            </w:r>
            <w:r w:rsidR="00D01677">
              <w:rPr>
                <w:noProof/>
                <w:webHidden/>
              </w:rPr>
              <w:t>8</w:t>
            </w:r>
            <w:r w:rsidR="00D01677">
              <w:rPr>
                <w:noProof/>
                <w:webHidden/>
              </w:rPr>
              <w:fldChar w:fldCharType="end"/>
            </w:r>
          </w:hyperlink>
        </w:p>
        <w:p w14:paraId="7C92E76B" w14:textId="77777777" w:rsidR="00D01677" w:rsidRDefault="00C17A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27" w:history="1">
            <w:r w:rsidR="00D01677" w:rsidRPr="00B43041">
              <w:rPr>
                <w:rStyle w:val="Hyperlink"/>
                <w:noProof/>
              </w:rPr>
              <w:t>Applicable Measurements</w:t>
            </w:r>
            <w:r w:rsidR="00D01677">
              <w:rPr>
                <w:noProof/>
                <w:webHidden/>
              </w:rPr>
              <w:tab/>
            </w:r>
            <w:r w:rsidR="00D01677">
              <w:rPr>
                <w:noProof/>
                <w:webHidden/>
              </w:rPr>
              <w:fldChar w:fldCharType="begin"/>
            </w:r>
            <w:r w:rsidR="00D01677">
              <w:rPr>
                <w:noProof/>
                <w:webHidden/>
              </w:rPr>
              <w:instrText xml:space="preserve"> PAGEREF _Toc102749127 \h </w:instrText>
            </w:r>
            <w:r w:rsidR="00D01677">
              <w:rPr>
                <w:noProof/>
                <w:webHidden/>
              </w:rPr>
            </w:r>
            <w:r w:rsidR="00D01677">
              <w:rPr>
                <w:noProof/>
                <w:webHidden/>
              </w:rPr>
              <w:fldChar w:fldCharType="separate"/>
            </w:r>
            <w:r w:rsidR="00D01677">
              <w:rPr>
                <w:noProof/>
                <w:webHidden/>
              </w:rPr>
              <w:t>8</w:t>
            </w:r>
            <w:r w:rsidR="00D01677">
              <w:rPr>
                <w:noProof/>
                <w:webHidden/>
              </w:rPr>
              <w:fldChar w:fldCharType="end"/>
            </w:r>
          </w:hyperlink>
        </w:p>
        <w:p w14:paraId="2AC4EB15" w14:textId="77777777" w:rsidR="00D01677" w:rsidRDefault="00C17A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9128" w:history="1">
            <w:r w:rsidR="00D01677" w:rsidRPr="00B43041">
              <w:rPr>
                <w:rStyle w:val="Hyperlink"/>
                <w:noProof/>
              </w:rPr>
              <w:t>Exit Criteria/Outputs</w:t>
            </w:r>
            <w:r w:rsidR="00D01677">
              <w:rPr>
                <w:noProof/>
                <w:webHidden/>
              </w:rPr>
              <w:tab/>
            </w:r>
            <w:r w:rsidR="00D01677">
              <w:rPr>
                <w:noProof/>
                <w:webHidden/>
              </w:rPr>
              <w:fldChar w:fldCharType="begin"/>
            </w:r>
            <w:r w:rsidR="00D01677">
              <w:rPr>
                <w:noProof/>
                <w:webHidden/>
              </w:rPr>
              <w:instrText xml:space="preserve"> PAGEREF _Toc102749128 \h </w:instrText>
            </w:r>
            <w:r w:rsidR="00D01677">
              <w:rPr>
                <w:noProof/>
                <w:webHidden/>
              </w:rPr>
            </w:r>
            <w:r w:rsidR="00D01677">
              <w:rPr>
                <w:noProof/>
                <w:webHidden/>
              </w:rPr>
              <w:fldChar w:fldCharType="separate"/>
            </w:r>
            <w:r w:rsidR="00D01677">
              <w:rPr>
                <w:noProof/>
                <w:webHidden/>
              </w:rPr>
              <w:t>8</w:t>
            </w:r>
            <w:r w:rsidR="00D01677">
              <w:rPr>
                <w:noProof/>
                <w:webHidden/>
              </w:rPr>
              <w:fldChar w:fldCharType="end"/>
            </w:r>
          </w:hyperlink>
        </w:p>
        <w:p w14:paraId="7C8E3E4E" w14:textId="77777777" w:rsidR="004B4664" w:rsidRDefault="004021CD">
          <w:r>
            <w:rPr>
              <w:b/>
              <w:bCs/>
              <w:noProof/>
            </w:rPr>
            <w:fldChar w:fldCharType="end"/>
          </w:r>
        </w:p>
      </w:sdtContent>
    </w:sdt>
    <w:p w14:paraId="77F93B08" w14:textId="77777777" w:rsidR="00212ACF" w:rsidRDefault="00212ACF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2F5A961F" w14:textId="77777777" w:rsidR="00260ACF" w:rsidRDefault="00260ACF" w:rsidP="00C82020">
      <w:pPr>
        <w:pStyle w:val="Heading1"/>
      </w:pPr>
      <w:bookmarkStart w:id="0" w:name="_Toc102749115"/>
      <w:r>
        <w:lastRenderedPageBreak/>
        <w:t>Overview</w:t>
      </w:r>
      <w:bookmarkEnd w:id="0"/>
    </w:p>
    <w:p w14:paraId="413DF29C" w14:textId="77777777" w:rsidR="004C397E" w:rsidRPr="004C397E" w:rsidRDefault="00747A12" w:rsidP="004C397E">
      <w:r>
        <w:t>This Procedure</w:t>
      </w:r>
      <w:r w:rsidRPr="00953B92">
        <w:t xml:space="preserve"> </w:t>
      </w:r>
      <w:r>
        <w:t>includes R</w:t>
      </w:r>
      <w:r w:rsidRPr="00953B92">
        <w:t xml:space="preserve">isk </w:t>
      </w:r>
      <w:r>
        <w:t>Identification, Capitals, A</w:t>
      </w:r>
      <w:r w:rsidRPr="00953B92">
        <w:t xml:space="preserve">nalysis, </w:t>
      </w:r>
      <w:r>
        <w:t>M</w:t>
      </w:r>
      <w:r w:rsidRPr="00953B92">
        <w:t xml:space="preserve">itigation </w:t>
      </w:r>
      <w:r>
        <w:t>Planning, Mitigation Plan Implementation, and T</w:t>
      </w:r>
      <w:r w:rsidRPr="00953B92">
        <w:t>racking to ensure early identification and handling of risks</w:t>
      </w:r>
      <w:r w:rsidR="004C397E">
        <w:t xml:space="preserve">. </w:t>
      </w:r>
    </w:p>
    <w:p w14:paraId="0091323A" w14:textId="77777777" w:rsidR="00B81986" w:rsidRDefault="00260ACF">
      <w:pPr>
        <w:pStyle w:val="Heading1"/>
      </w:pPr>
      <w:bookmarkStart w:id="1" w:name="_Toc102749116"/>
      <w:r>
        <w:t>Objective</w:t>
      </w:r>
      <w:bookmarkEnd w:id="1"/>
    </w:p>
    <w:p w14:paraId="5D408F98" w14:textId="77777777" w:rsidR="00747A12" w:rsidRDefault="00BA2C37" w:rsidP="00747A12">
      <w:pPr>
        <w:pStyle w:val="ListParagraph"/>
        <w:numPr>
          <w:ilvl w:val="0"/>
          <w:numId w:val="22"/>
        </w:numPr>
      </w:pPr>
      <w:r>
        <w:t xml:space="preserve">To </w:t>
      </w:r>
      <w:r w:rsidR="00AA20BA">
        <w:t>identify potential problem before they occur so that risk handling activities can be planned and invoked as needed across the</w:t>
      </w:r>
      <w:r w:rsidR="00747A12">
        <w:t xml:space="preserve"> life of the product or project.</w:t>
      </w:r>
    </w:p>
    <w:p w14:paraId="10D1A0BA" w14:textId="77777777" w:rsidR="00BA2C37" w:rsidRDefault="00747A12" w:rsidP="00747A12">
      <w:pPr>
        <w:pStyle w:val="ListParagraph"/>
        <w:numPr>
          <w:ilvl w:val="0"/>
          <w:numId w:val="22"/>
        </w:numPr>
      </w:pPr>
      <w:r>
        <w:t>T</w:t>
      </w:r>
      <w:r w:rsidR="00AA20BA">
        <w:t xml:space="preserve">o </w:t>
      </w:r>
      <w:r w:rsidR="00BA2C37">
        <w:t>achie</w:t>
      </w:r>
      <w:r>
        <w:t>ve</w:t>
      </w:r>
      <w:r w:rsidR="00BA2C37">
        <w:t xml:space="preserve"> </w:t>
      </w:r>
      <w:r w:rsidR="00BA2C37" w:rsidRPr="00953B92">
        <w:t>project performance goals and objectives within defined cost, schedule</w:t>
      </w:r>
      <w:r w:rsidR="00BA2C37">
        <w:t>,</w:t>
      </w:r>
      <w:r w:rsidR="00BA2C37" w:rsidRPr="00953B92">
        <w:t xml:space="preserve"> and performance constraints</w:t>
      </w:r>
      <w:r w:rsidR="00BA2C37">
        <w:t>.</w:t>
      </w:r>
    </w:p>
    <w:p w14:paraId="550FAABA" w14:textId="77777777" w:rsidR="00B81986" w:rsidRDefault="00260ACF">
      <w:pPr>
        <w:pStyle w:val="Heading1"/>
      </w:pPr>
      <w:bookmarkStart w:id="2" w:name="_Toc102749117"/>
      <w:r>
        <w:t>Scope</w:t>
      </w:r>
      <w:bookmarkEnd w:id="2"/>
    </w:p>
    <w:p w14:paraId="55159363" w14:textId="77777777" w:rsidR="00D4740C" w:rsidRPr="00554BF6" w:rsidRDefault="00B36CC4" w:rsidP="00D4740C">
      <w:pPr>
        <w:jc w:val="both"/>
      </w:pPr>
      <w:r>
        <w:t>This procedure</w:t>
      </w:r>
      <w:r w:rsidR="00F23C1A">
        <w:t xml:space="preserve"> outlines how risk management activities will be performed, recorded, and monitored throughout the lifecycle of the project</w:t>
      </w:r>
      <w:r w:rsidR="00D4740C" w:rsidRPr="00554BF6">
        <w:t>.</w:t>
      </w:r>
    </w:p>
    <w:p w14:paraId="37C4136F" w14:textId="77777777" w:rsidR="005E2C3B" w:rsidRDefault="00FE5FE1" w:rsidP="000352E3">
      <w:pPr>
        <w:pStyle w:val="Heading1"/>
      </w:pPr>
      <w:bookmarkStart w:id="3" w:name="_Toc102749118"/>
      <w:r>
        <w:t>Inputs</w:t>
      </w:r>
      <w:bookmarkEnd w:id="3"/>
    </w:p>
    <w:p w14:paraId="782A5453" w14:textId="77777777" w:rsidR="00CB6F86" w:rsidRDefault="00B73924" w:rsidP="00F23C1A">
      <w:pPr>
        <w:pStyle w:val="ListParagraph"/>
        <w:numPr>
          <w:ilvl w:val="0"/>
          <w:numId w:val="13"/>
        </w:numPr>
      </w:pPr>
      <w:r>
        <w:t xml:space="preserve">Risk </w:t>
      </w:r>
      <w:r w:rsidR="00F23C1A">
        <w:t>Database</w:t>
      </w:r>
    </w:p>
    <w:p w14:paraId="0AF1ED8A" w14:textId="77777777" w:rsidR="00F23C1A" w:rsidRPr="00CB6F86" w:rsidRDefault="00F23C1A" w:rsidP="00F23C1A">
      <w:pPr>
        <w:pStyle w:val="ListParagraph"/>
        <w:numPr>
          <w:ilvl w:val="0"/>
          <w:numId w:val="13"/>
        </w:numPr>
      </w:pPr>
      <w:r>
        <w:t>Project Plan</w:t>
      </w:r>
    </w:p>
    <w:p w14:paraId="7E32847F" w14:textId="77777777" w:rsidR="00B81986" w:rsidRDefault="00260ACF" w:rsidP="005239E7">
      <w:pPr>
        <w:pStyle w:val="Heading1"/>
      </w:pPr>
      <w:bookmarkStart w:id="4" w:name="_Toc102749119"/>
      <w:r>
        <w:t>Entry Criteria/</w:t>
      </w:r>
      <w:r w:rsidR="00AC63B5">
        <w:t>Triggers</w:t>
      </w:r>
      <w:bookmarkEnd w:id="4"/>
    </w:p>
    <w:p w14:paraId="7311F345" w14:textId="77777777" w:rsidR="0005688D" w:rsidRDefault="00B73924" w:rsidP="00F23C1A">
      <w:pPr>
        <w:pStyle w:val="Bullet"/>
        <w:numPr>
          <w:ilvl w:val="0"/>
          <w:numId w:val="14"/>
        </w:numPr>
        <w:spacing w:line="240" w:lineRule="auto"/>
      </w:pPr>
      <w:r>
        <w:t>T</w:t>
      </w:r>
      <w:r w:rsidR="0005688D">
        <w:t xml:space="preserve">he inception of </w:t>
      </w:r>
      <w:r>
        <w:t xml:space="preserve">a </w:t>
      </w:r>
      <w:r w:rsidR="00747A12">
        <w:t>P</w:t>
      </w:r>
      <w:r w:rsidR="00CB6F86">
        <w:t xml:space="preserve">roject </w:t>
      </w:r>
    </w:p>
    <w:p w14:paraId="12AE9714" w14:textId="77777777" w:rsidR="00CB6F86" w:rsidRDefault="00212ACF" w:rsidP="00F23C1A">
      <w:pPr>
        <w:pStyle w:val="Bullet"/>
        <w:numPr>
          <w:ilvl w:val="0"/>
          <w:numId w:val="14"/>
        </w:numPr>
        <w:spacing w:line="240" w:lineRule="auto"/>
      </w:pPr>
      <w:r>
        <w:t>R</w:t>
      </w:r>
      <w:r w:rsidR="00CB6F86">
        <w:t xml:space="preserve">eassessment of the </w:t>
      </w:r>
      <w:r w:rsidR="00747A12">
        <w:t>P</w:t>
      </w:r>
      <w:r w:rsidR="00CB6F86">
        <w:t xml:space="preserve">roject </w:t>
      </w:r>
      <w:r w:rsidR="00747A12">
        <w:t>R</w:t>
      </w:r>
      <w:r w:rsidR="00CB6F86">
        <w:t>isks.</w:t>
      </w:r>
    </w:p>
    <w:p w14:paraId="4EE69B3A" w14:textId="77777777" w:rsidR="00F4559D" w:rsidRDefault="00F4559D" w:rsidP="00F23C1A">
      <w:pPr>
        <w:pStyle w:val="Bullet"/>
        <w:numPr>
          <w:ilvl w:val="0"/>
          <w:numId w:val="14"/>
        </w:numPr>
        <w:spacing w:line="240" w:lineRule="auto"/>
      </w:pPr>
      <w:r w:rsidRPr="00F4559D">
        <w:t>The practitioners have undergone QMS trainings with focus on performing their processes.</w:t>
      </w:r>
    </w:p>
    <w:p w14:paraId="7FDDEC6A" w14:textId="77777777" w:rsidR="00747A12" w:rsidRDefault="00747A12" w:rsidP="00F23C1A">
      <w:pPr>
        <w:pStyle w:val="Heading1"/>
      </w:pPr>
    </w:p>
    <w:p w14:paraId="7FC3915F" w14:textId="77777777" w:rsidR="00A8794C" w:rsidRDefault="00706EE8" w:rsidP="00F23C1A">
      <w:pPr>
        <w:pStyle w:val="Heading1"/>
      </w:pPr>
      <w:bookmarkStart w:id="5" w:name="_Toc102749120"/>
      <w:r>
        <w:t>Tasks</w:t>
      </w:r>
      <w:bookmarkEnd w:id="5"/>
    </w:p>
    <w:tbl>
      <w:tblPr>
        <w:tblStyle w:val="LightList-Accent11"/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6519"/>
        <w:gridCol w:w="2126"/>
      </w:tblGrid>
      <w:tr w:rsidR="007950A1" w:rsidRPr="00260ACF" w14:paraId="3B6115B2" w14:textId="77777777" w:rsidTr="004C6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CACD4E3" w14:textId="77777777" w:rsidR="00260ACF" w:rsidRPr="00260ACF" w:rsidRDefault="0043750A" w:rsidP="00B81986">
            <w:r>
              <w:t>Sr.</w:t>
            </w:r>
            <w:r w:rsidR="009F2B6C">
              <w:t xml:space="preserve"> </w:t>
            </w:r>
            <w:r>
              <w:t>No</w:t>
            </w:r>
          </w:p>
        </w:tc>
        <w:tc>
          <w:tcPr>
            <w:tcW w:w="6519" w:type="dxa"/>
          </w:tcPr>
          <w:p w14:paraId="5D6FC72E" w14:textId="77777777"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26" w:type="dxa"/>
          </w:tcPr>
          <w:p w14:paraId="24390AD3" w14:textId="77777777"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Owner/Role</w:t>
            </w:r>
          </w:p>
        </w:tc>
      </w:tr>
      <w:tr w:rsidR="00CD6976" w:rsidRPr="00260ACF" w14:paraId="62CDC9F3" w14:textId="77777777" w:rsidTr="008B6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168A2DBA" w14:textId="77777777" w:rsidR="00B81986" w:rsidRPr="008B6EED" w:rsidRDefault="00B81986" w:rsidP="00F23C1A">
            <w:pPr>
              <w:pStyle w:val="ListParagraph"/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4E08E6CD" w14:textId="77777777" w:rsidR="00B81986" w:rsidRPr="00D211AB" w:rsidRDefault="00D211AB" w:rsidP="008B6EE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11AB">
              <w:rPr>
                <w:b/>
              </w:rPr>
              <w:t>Determine Risk Sources and Categories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468B2315" w14:textId="77777777" w:rsidR="00B81986" w:rsidRPr="008B6EED" w:rsidRDefault="00B81986" w:rsidP="00F23C1A">
            <w:pPr>
              <w:ind w:left="33" w:hanging="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C1A" w:rsidRPr="00260ACF" w14:paraId="35A8E57D" w14:textId="77777777" w:rsidTr="004C6F35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BC949A5" w14:textId="77777777" w:rsidR="00F23C1A" w:rsidRDefault="00F23C1A" w:rsidP="00D211A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441AF4AA" w14:textId="77777777" w:rsidR="00F23C1A" w:rsidRDefault="00F23C1A" w:rsidP="00F23C1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t>Identify the risk sour</w:t>
            </w:r>
            <w:r w:rsidR="008B6EED">
              <w:t>c</w:t>
            </w:r>
            <w:r>
              <w:t xml:space="preserve">e by identifying each element of WBS and process that may cause the area of </w:t>
            </w:r>
            <w:r w:rsidR="005D756B">
              <w:t>risk.</w:t>
            </w:r>
            <w:r w:rsidR="005D756B" w:rsidRPr="008C1805">
              <w:t xml:space="preserve"> There</w:t>
            </w:r>
            <w:r w:rsidRPr="008C1805">
              <w:t xml:space="preserve"> are many sources of risks, both internal </w:t>
            </w:r>
            <w:r>
              <w:t xml:space="preserve">, </w:t>
            </w:r>
            <w:r w:rsidRPr="008C1805">
              <w:t>externa</w:t>
            </w:r>
            <w:r>
              <w:t>l and technological</w:t>
            </w:r>
          </w:p>
          <w:p w14:paraId="592900A9" w14:textId="77777777"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Uncertain Requirements</w:t>
            </w:r>
          </w:p>
          <w:p w14:paraId="150B4A9C" w14:textId="77777777"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Efforts/Estimates </w:t>
            </w:r>
            <w:r w:rsidR="005D756B">
              <w:rPr>
                <w:rFonts w:cs="Courier New"/>
                <w:color w:val="000000"/>
              </w:rPr>
              <w:t>cannot</w:t>
            </w:r>
            <w:r>
              <w:rPr>
                <w:rFonts w:cs="Courier New"/>
                <w:color w:val="000000"/>
              </w:rPr>
              <w:t xml:space="preserve"> be determined</w:t>
            </w:r>
          </w:p>
          <w:p w14:paraId="6D39F5C5" w14:textId="77777777"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lastRenderedPageBreak/>
              <w:t>Infeasible design</w:t>
            </w:r>
          </w:p>
          <w:p w14:paraId="6396821F" w14:textId="77777777"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Unavailable technology</w:t>
            </w:r>
          </w:p>
          <w:p w14:paraId="200ACD55" w14:textId="77777777"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Unrealistic schedule estimates or allocation</w:t>
            </w:r>
          </w:p>
          <w:p w14:paraId="59740933" w14:textId="77777777" w:rsidR="00F23C1A" w:rsidRDefault="005D756B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Inadequate</w:t>
            </w:r>
            <w:r w:rsidR="00F23C1A">
              <w:rPr>
                <w:rFonts w:cs="Courier New"/>
                <w:color w:val="000000"/>
              </w:rPr>
              <w:t xml:space="preserve"> staffing and skills</w:t>
            </w:r>
          </w:p>
          <w:p w14:paraId="5391C2C4" w14:textId="77777777" w:rsidR="00F23C1A" w:rsidRDefault="00F23C1A" w:rsidP="00F23C1A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Cost or funding issues</w:t>
            </w:r>
          </w:p>
          <w:p w14:paraId="19E9BFDC" w14:textId="77777777" w:rsidR="00F23C1A" w:rsidRPr="000A79A9" w:rsidRDefault="00F23C1A" w:rsidP="008B6EED">
            <w:pPr>
              <w:pStyle w:val="ListParagraph"/>
              <w:numPr>
                <w:ilvl w:val="0"/>
                <w:numId w:val="6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  <w:color w:val="000000"/>
              </w:rPr>
              <w:t>Inadequate communication with actual or potential customers or with their representative</w:t>
            </w:r>
          </w:p>
          <w:p w14:paraId="3772088E" w14:textId="77777777" w:rsidR="000A79A9" w:rsidRDefault="000A79A9" w:rsidP="00C3560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“</w:t>
            </w:r>
            <w:r w:rsidRPr="00212ACF">
              <w:t>Su</w:t>
            </w:r>
            <w:r w:rsidR="00747A12">
              <w:t xml:space="preserve">ggested List of </w:t>
            </w:r>
            <w:r w:rsidR="00FF263F">
              <w:t>Risks”</w:t>
            </w:r>
            <w:r w:rsidRPr="00212ACF">
              <w:t xml:space="preserve"> (</w:t>
            </w:r>
            <w:r w:rsidR="00D73788">
              <w:t>INFO</w:t>
            </w:r>
            <w:r w:rsidRPr="00212ACF">
              <w:t>_RSKLST)</w:t>
            </w:r>
            <w:r w:rsidR="005D756B">
              <w:t>.</w:t>
            </w:r>
            <w:r>
              <w:t xml:space="preserve"> </w:t>
            </w:r>
          </w:p>
        </w:tc>
        <w:tc>
          <w:tcPr>
            <w:tcW w:w="2126" w:type="dxa"/>
          </w:tcPr>
          <w:p w14:paraId="2CBEFAD1" w14:textId="77777777" w:rsidR="00F23C1A" w:rsidRDefault="00D211AB" w:rsidP="008A1923">
            <w:pPr>
              <w:ind w:left="33" w:hanging="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Project Manager</w:t>
            </w:r>
          </w:p>
        </w:tc>
      </w:tr>
      <w:tr w:rsidR="003A3E90" w:rsidRPr="00260ACF" w14:paraId="6300E631" w14:textId="77777777" w:rsidTr="008B6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B78C3C7" w14:textId="77777777" w:rsidR="003A3E90" w:rsidRDefault="003A3E90" w:rsidP="000B7D9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  <w:tcBorders>
              <w:top w:val="none" w:sz="0" w:space="0" w:color="auto"/>
              <w:bottom w:val="none" w:sz="0" w:space="0" w:color="auto"/>
            </w:tcBorders>
          </w:tcPr>
          <w:p w14:paraId="52FB7B30" w14:textId="77777777" w:rsidR="008B6EED" w:rsidRDefault="00CB6F86" w:rsidP="008B6E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 risk categories</w:t>
            </w:r>
            <w:r w:rsidR="004868D3">
              <w:t>, such as</w:t>
            </w:r>
            <w:r w:rsidR="008B6EED">
              <w:t xml:space="preserve"> </w:t>
            </w:r>
          </w:p>
          <w:p w14:paraId="14B1CEBC" w14:textId="77777777" w:rsidR="004868D3" w:rsidRDefault="004868D3" w:rsidP="005D756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Customer, Safety and regulatory requirements, Inspectors, banks, unions, vendors, Government, Competitor, Skills, Budget, Resources, Component</w:t>
            </w:r>
            <w:r w:rsidR="00747A12">
              <w:t xml:space="preserve">s, processes, specifications, </w:t>
            </w:r>
            <w:proofErr w:type="spellStart"/>
            <w:r w:rsidR="00747A12">
              <w:t>Equipments</w:t>
            </w:r>
            <w:proofErr w:type="spellEnd"/>
            <w:r w:rsidR="00747A12">
              <w:t>.</w:t>
            </w:r>
          </w:p>
          <w:p w14:paraId="0454C42A" w14:textId="77777777" w:rsidR="004868D3" w:rsidRDefault="004868D3" w:rsidP="008B6EED">
            <w:pPr>
              <w:pStyle w:val="ListParagraph"/>
              <w:numPr>
                <w:ilvl w:val="0"/>
                <w:numId w:val="1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8B6EED">
              <w:t xml:space="preserve">isk categories help to </w:t>
            </w:r>
          </w:p>
          <w:p w14:paraId="42F625C5" w14:textId="77777777" w:rsidR="004868D3" w:rsidRDefault="005D756B" w:rsidP="005D756B">
            <w:pPr>
              <w:pStyle w:val="ListParagraph"/>
              <w:numPr>
                <w:ilvl w:val="1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4868D3">
              <w:t>rovide</w:t>
            </w:r>
            <w:r w:rsidR="008B6EED">
              <w:t xml:space="preserve"> information about which areas of the project have the highest degree of uncertainty</w:t>
            </w:r>
            <w:r w:rsidR="00747A12">
              <w:t>.</w:t>
            </w:r>
          </w:p>
          <w:p w14:paraId="7813DE57" w14:textId="77777777" w:rsidR="003A3E90" w:rsidRDefault="008B6EED" w:rsidP="005D756B">
            <w:pPr>
              <w:pStyle w:val="ListParagraph"/>
              <w:numPr>
                <w:ilvl w:val="1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5D756B">
              <w:t>Give</w:t>
            </w:r>
            <w:r>
              <w:t xml:space="preserve"> further insight in the identification and analysis of risks.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D459F66" w14:textId="77777777" w:rsidR="003A3E90" w:rsidRDefault="00D01373" w:rsidP="000A0267">
            <w:pPr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8B6EED" w:rsidRPr="00260ACF" w14:paraId="12327F22" w14:textId="77777777" w:rsidTr="004868D3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48BD359" w14:textId="77777777" w:rsidR="008B6EED" w:rsidRDefault="008B6EED" w:rsidP="004868D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7337C63C" w14:textId="77777777" w:rsidR="008B6EED" w:rsidRDefault="004868D3" w:rsidP="00747A1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Risk p</w:t>
            </w:r>
            <w:r w:rsidR="00747A12">
              <w:t>arameters used to analyze risks</w:t>
            </w:r>
            <w:r>
              <w:t>.</w:t>
            </w:r>
          </w:p>
        </w:tc>
        <w:tc>
          <w:tcPr>
            <w:tcW w:w="2126" w:type="dxa"/>
          </w:tcPr>
          <w:p w14:paraId="3DBCE1E2" w14:textId="77777777" w:rsidR="008B6EED" w:rsidRDefault="005D756B" w:rsidP="003F635C">
            <w:pPr>
              <w:ind w:left="33" w:hanging="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</w:t>
            </w:r>
            <w:r w:rsidR="004868D3">
              <w:t>anager</w:t>
            </w:r>
          </w:p>
        </w:tc>
      </w:tr>
      <w:tr w:rsidR="00D211AB" w:rsidRPr="00260ACF" w14:paraId="7CA528A2" w14:textId="77777777" w:rsidTr="00D2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364401A3" w14:textId="77777777" w:rsidR="00D211AB" w:rsidRPr="00D211AB" w:rsidRDefault="00D211AB" w:rsidP="00D211AB">
            <w:pPr>
              <w:pStyle w:val="ListParagraph"/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69FF8C39" w14:textId="77777777" w:rsidR="00D211AB" w:rsidRPr="00D211AB" w:rsidRDefault="00D211AB" w:rsidP="00D211A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11AB">
              <w:rPr>
                <w:b/>
              </w:rPr>
              <w:t>Risk Management Strategy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0BB367E3" w14:textId="77777777" w:rsidR="00D211AB" w:rsidRPr="00D211AB" w:rsidRDefault="00D211AB" w:rsidP="004868D3">
            <w:pPr>
              <w:ind w:left="33" w:hanging="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C6F35" w:rsidRPr="00260ACF" w14:paraId="1F40F45F" w14:textId="77777777" w:rsidTr="004C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714BF64" w14:textId="77777777" w:rsidR="004C6F35" w:rsidRDefault="004C6F35" w:rsidP="000B7D9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21FF58F0" w14:textId="77777777" w:rsidR="007942D4" w:rsidRDefault="007942D4" w:rsidP="004868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Establish</w:t>
            </w:r>
            <w:r w:rsidR="00080E4C">
              <w:t xml:space="preserve"> and document</w:t>
            </w:r>
            <w:r>
              <w:t xml:space="preserve"> </w:t>
            </w:r>
            <w:r w:rsidR="00080E4C">
              <w:t>risk management s</w:t>
            </w:r>
            <w:r>
              <w:t>trategy</w:t>
            </w:r>
            <w:r w:rsidR="00080E4C">
              <w:t xml:space="preserve"> in the Risk Management Plan</w:t>
            </w:r>
            <w:r>
              <w:t xml:space="preserve">, which includes </w:t>
            </w:r>
          </w:p>
          <w:p w14:paraId="5C03C175" w14:textId="77777777" w:rsidR="007942D4" w:rsidRDefault="007942D4" w:rsidP="007942D4">
            <w:pPr>
              <w:pStyle w:val="ListParagraph"/>
              <w:numPr>
                <w:ilvl w:val="0"/>
                <w:numId w:val="17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Sources</w:t>
            </w:r>
          </w:p>
          <w:p w14:paraId="17219048" w14:textId="77777777" w:rsidR="007942D4" w:rsidRDefault="007942D4" w:rsidP="007942D4">
            <w:pPr>
              <w:pStyle w:val="ListParagraph"/>
              <w:numPr>
                <w:ilvl w:val="0"/>
                <w:numId w:val="17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Categories </w:t>
            </w:r>
          </w:p>
          <w:p w14:paraId="7DA8C769" w14:textId="77777777" w:rsidR="007942D4" w:rsidRDefault="007942D4" w:rsidP="007942D4">
            <w:pPr>
              <w:pStyle w:val="ListParagraph"/>
              <w:numPr>
                <w:ilvl w:val="0"/>
                <w:numId w:val="17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handling options (accept, avoid, share, mitigate)  </w:t>
            </w:r>
          </w:p>
          <w:p w14:paraId="4EF6FC42" w14:textId="77777777" w:rsidR="004C6F35" w:rsidRDefault="007942D4" w:rsidP="005D756B">
            <w:pPr>
              <w:pStyle w:val="ListParagraph"/>
              <w:numPr>
                <w:ilvl w:val="0"/>
                <w:numId w:val="17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Mitigation </w:t>
            </w:r>
            <w:r w:rsidR="005D756B">
              <w:t>Action Plan</w:t>
            </w:r>
          </w:p>
          <w:p w14:paraId="74384637" w14:textId="77777777" w:rsidR="007B5600" w:rsidRDefault="007B5600" w:rsidP="005D756B">
            <w:pPr>
              <w:pStyle w:val="ListParagraph"/>
              <w:numPr>
                <w:ilvl w:val="0"/>
                <w:numId w:val="17"/>
              </w:num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Contingency Plan</w:t>
            </w:r>
          </w:p>
        </w:tc>
        <w:tc>
          <w:tcPr>
            <w:tcW w:w="2126" w:type="dxa"/>
          </w:tcPr>
          <w:p w14:paraId="2DEAAECF" w14:textId="77777777" w:rsidR="004C6F35" w:rsidRDefault="007942D4" w:rsidP="000A2971">
            <w:pPr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0A79A9" w:rsidRPr="00260ACF" w14:paraId="07309F4B" w14:textId="77777777" w:rsidTr="004C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20B1DFAC" w14:textId="77777777" w:rsidR="000A79A9" w:rsidRDefault="000A79A9" w:rsidP="000B7D9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62DE7ED5" w14:textId="77777777" w:rsidR="000A79A9" w:rsidRDefault="000A79A9" w:rsidP="004868D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Seek approval of Risk Manag</w:t>
            </w:r>
            <w:r w:rsidR="00FF263F">
              <w:t>ement Plan by Senior Management.</w:t>
            </w:r>
          </w:p>
        </w:tc>
        <w:tc>
          <w:tcPr>
            <w:tcW w:w="2126" w:type="dxa"/>
          </w:tcPr>
          <w:p w14:paraId="0CB497CF" w14:textId="77777777" w:rsidR="000A79A9" w:rsidRDefault="000A79A9" w:rsidP="00441A33">
            <w:pPr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4C6F35" w:rsidRPr="00260ACF" w14:paraId="11E9E022" w14:textId="77777777" w:rsidTr="000B7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6F5BB179" w14:textId="77777777" w:rsidR="004C6F35" w:rsidRDefault="004C6F35" w:rsidP="000B7D9D">
            <w:pPr>
              <w:pStyle w:val="ListParagraph"/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2BB455C3" w14:textId="77777777" w:rsidR="004C6F35" w:rsidRDefault="004C6F35" w:rsidP="000B7D9D">
            <w:pPr>
              <w:pStyle w:val="Blocklabel"/>
              <w:keepNext w:val="0"/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Identification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404AD568" w14:textId="77777777" w:rsidR="004C6F35" w:rsidRPr="00260ACF" w:rsidRDefault="004C6F35" w:rsidP="0021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D9D" w:rsidRPr="00260ACF" w14:paraId="7A95BEF6" w14:textId="77777777" w:rsidTr="004C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4483AAA" w14:textId="77777777" w:rsidR="000B7D9D" w:rsidRDefault="000B7D9D" w:rsidP="006B5D2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71FF5C14" w14:textId="77777777" w:rsidR="000B7D9D" w:rsidRPr="00F23C1A" w:rsidRDefault="000A79A9" w:rsidP="0021111C">
            <w:pPr>
              <w:pStyle w:val="Blocklabel"/>
              <w:keepNext w:val="0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Refer Guidelines for </w:t>
            </w:r>
            <w:hyperlink w:anchor="_Guidelines_for_identifying" w:history="1">
              <w:r w:rsidRPr="00ED2A05">
                <w:rPr>
                  <w:rStyle w:val="Hyperlink"/>
                  <w:b w:val="0"/>
                </w:rPr>
                <w:t>Risk I</w:t>
              </w:r>
              <w:r w:rsidR="00F23C1A" w:rsidRPr="00ED2A05">
                <w:rPr>
                  <w:rStyle w:val="Hyperlink"/>
                  <w:b w:val="0"/>
                </w:rPr>
                <w:t>dentification</w:t>
              </w:r>
            </w:hyperlink>
            <w:r w:rsidR="00FF263F">
              <w:t>.</w:t>
            </w:r>
          </w:p>
        </w:tc>
        <w:tc>
          <w:tcPr>
            <w:tcW w:w="2126" w:type="dxa"/>
          </w:tcPr>
          <w:p w14:paraId="6C7C60AD" w14:textId="77777777" w:rsidR="00F23C1A" w:rsidRDefault="000B7D9D" w:rsidP="00C06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Manager/</w:t>
            </w:r>
            <w:r w:rsidR="00F23C1A">
              <w:t xml:space="preserve"> </w:t>
            </w:r>
            <w:r w:rsidR="00C060A2">
              <w:t>Functional Head</w:t>
            </w:r>
          </w:p>
        </w:tc>
      </w:tr>
      <w:tr w:rsidR="004C6F35" w:rsidRPr="00260ACF" w14:paraId="6DB5822E" w14:textId="77777777" w:rsidTr="000B7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5DCBD5C8" w14:textId="77777777" w:rsidR="004C6F35" w:rsidRDefault="004C6F35" w:rsidP="000B7D9D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6FD54194" w14:textId="77777777" w:rsidR="004C6F35" w:rsidRDefault="004C6F35" w:rsidP="000B7D9D">
            <w:pPr>
              <w:pStyle w:val="Blocklabel"/>
              <w:keepNext w:val="0"/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Analysis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6341C87E" w14:textId="77777777" w:rsidR="004C6F35" w:rsidRPr="00260ACF" w:rsidRDefault="004C6F35" w:rsidP="0021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D9D" w:rsidRPr="00260ACF" w14:paraId="1382DF35" w14:textId="77777777" w:rsidTr="004C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7501AF1" w14:textId="77777777" w:rsidR="000B7D9D" w:rsidRDefault="000B7D9D" w:rsidP="006B5D2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6519" w:type="dxa"/>
          </w:tcPr>
          <w:p w14:paraId="07266FB0" w14:textId="77777777" w:rsidR="000B7D9D" w:rsidRPr="000B7D9D" w:rsidRDefault="000A79A9" w:rsidP="00774D6B">
            <w:pPr>
              <w:pStyle w:val="Blocklabel"/>
              <w:keepNext w:val="0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Refer Guidelines for </w:t>
            </w:r>
            <w:hyperlink w:anchor="_Guidelines_for_Risk" w:history="1">
              <w:r w:rsidRPr="00ED2A05">
                <w:rPr>
                  <w:rStyle w:val="Hyperlink"/>
                  <w:b w:val="0"/>
                </w:rPr>
                <w:t>Risk A</w:t>
              </w:r>
              <w:r w:rsidR="000B7D9D" w:rsidRPr="00ED2A05">
                <w:rPr>
                  <w:rStyle w:val="Hyperlink"/>
                  <w:b w:val="0"/>
                </w:rPr>
                <w:t>nalysis</w:t>
              </w:r>
            </w:hyperlink>
            <w:r w:rsidR="00FF263F">
              <w:t>.</w:t>
            </w:r>
          </w:p>
        </w:tc>
        <w:tc>
          <w:tcPr>
            <w:tcW w:w="2126" w:type="dxa"/>
          </w:tcPr>
          <w:p w14:paraId="68976822" w14:textId="77777777" w:rsidR="000B7D9D" w:rsidRDefault="000B7D9D" w:rsidP="0021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Manager/</w:t>
            </w:r>
            <w:r w:rsidR="00D01373">
              <w:t xml:space="preserve"> </w:t>
            </w:r>
            <w:r w:rsidR="00C060A2">
              <w:t>Functional Head</w:t>
            </w:r>
          </w:p>
        </w:tc>
      </w:tr>
      <w:tr w:rsidR="00F95860" w:rsidRPr="00260ACF" w14:paraId="67F79FFC" w14:textId="77777777" w:rsidTr="004C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EB9BB97" w14:textId="77777777" w:rsidR="00F95860" w:rsidRDefault="00F95860" w:rsidP="006B5D2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6519" w:type="dxa"/>
          </w:tcPr>
          <w:p w14:paraId="7FADFDF4" w14:textId="5494B923" w:rsidR="00F95860" w:rsidRDefault="00445526" w:rsidP="00BE1648">
            <w:pPr>
              <w:pStyle w:val="Blocklabel"/>
              <w:keepNext w:val="0"/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Inform</w:t>
            </w:r>
            <w:r w:rsidR="00F95860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Senior Management if </w:t>
            </w:r>
            <w:r w:rsidR="00F95860">
              <w:rPr>
                <w:b w:val="0"/>
              </w:rPr>
              <w:t xml:space="preserve">Risk </w:t>
            </w:r>
            <w:r w:rsidR="00EA5468">
              <w:rPr>
                <w:b w:val="0"/>
              </w:rPr>
              <w:t xml:space="preserve">is </w:t>
            </w:r>
            <w:r w:rsidR="00F97A00">
              <w:t>HIGH (48 &amp; above</w:t>
            </w:r>
            <w:r w:rsidR="00EA5468">
              <w:t xml:space="preserve">) </w:t>
            </w:r>
            <w:r w:rsidR="00747A12">
              <w:rPr>
                <w:b w:val="0"/>
              </w:rPr>
              <w:t>through E-</w:t>
            </w:r>
            <w:r>
              <w:rPr>
                <w:b w:val="0"/>
              </w:rPr>
              <w:t xml:space="preserve">mail or personal meeting. </w:t>
            </w:r>
          </w:p>
          <w:p w14:paraId="565E4055" w14:textId="2FBE05D3" w:rsidR="00474A89" w:rsidRPr="00474A89" w:rsidRDefault="00474A89" w:rsidP="00B33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8D6EAB8" w14:textId="77777777" w:rsidR="00F95860" w:rsidRDefault="00445526" w:rsidP="00C06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F23C1A" w:rsidRPr="00260ACF" w14:paraId="30F3F592" w14:textId="77777777" w:rsidTr="00F2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21C16C3A" w14:textId="77777777" w:rsidR="00F23C1A" w:rsidRDefault="00F23C1A" w:rsidP="00F23C1A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1461B335" w14:textId="77777777" w:rsidR="00F23C1A" w:rsidRPr="000B7D9D" w:rsidRDefault="00F23C1A" w:rsidP="00F23C1A">
            <w:pPr>
              <w:pStyle w:val="Blocklabel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t xml:space="preserve">Risk Mitigation/Contingency </w:t>
            </w:r>
            <w:r w:rsidRPr="00B313D8">
              <w:t xml:space="preserve">Planning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0324AC55" w14:textId="77777777" w:rsidR="00F23C1A" w:rsidRDefault="00F23C1A" w:rsidP="0021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F35" w:rsidRPr="00260ACF" w14:paraId="4F46ACBC" w14:textId="77777777" w:rsidTr="005D756B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1A20C0D4" w14:textId="77777777" w:rsidR="004C6F35" w:rsidRDefault="004C6F35" w:rsidP="006B5D2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6519" w:type="dxa"/>
          </w:tcPr>
          <w:p w14:paraId="759246E0" w14:textId="77777777" w:rsidR="00D01373" w:rsidRDefault="00D01373" w:rsidP="00A842C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Outline a course of action for each major risk that is to be mitigated</w:t>
            </w:r>
            <w:r w:rsidR="00F3134C">
              <w:t xml:space="preserve"> to minimize its impact.</w:t>
            </w:r>
          </w:p>
          <w:p w14:paraId="07B5F29E" w14:textId="77777777" w:rsidR="00A842CE" w:rsidRPr="00F3134C" w:rsidRDefault="00F23C1A" w:rsidP="00F3134C">
            <w:pPr>
              <w:pStyle w:val="Blocklabel"/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C1A">
              <w:rPr>
                <w:b w:val="0"/>
              </w:rPr>
              <w:t>Refer Guidelines</w:t>
            </w:r>
            <w:r w:rsidR="00F3134C">
              <w:rPr>
                <w:b w:val="0"/>
              </w:rPr>
              <w:t xml:space="preserve"> for </w:t>
            </w:r>
            <w:hyperlink w:anchor="_Guidelines_for_Risk_1" w:history="1">
              <w:r w:rsidR="00F3134C" w:rsidRPr="00ED2A05">
                <w:rPr>
                  <w:rStyle w:val="Hyperlink"/>
                  <w:b w:val="0"/>
                </w:rPr>
                <w:t>Risk Mitigation /</w:t>
              </w:r>
              <w:r w:rsidR="00F3134C" w:rsidRPr="00ED2A05">
                <w:rPr>
                  <w:rStyle w:val="Hyperlink"/>
                </w:rPr>
                <w:t xml:space="preserve"> </w:t>
              </w:r>
              <w:r w:rsidR="00F3134C" w:rsidRPr="00ED2A05">
                <w:rPr>
                  <w:rStyle w:val="Hyperlink"/>
                  <w:b w:val="0"/>
                </w:rPr>
                <w:t>Contingency Planning</w:t>
              </w:r>
            </w:hyperlink>
            <w:r w:rsidR="00FF263F">
              <w:t>.</w:t>
            </w:r>
          </w:p>
        </w:tc>
        <w:tc>
          <w:tcPr>
            <w:tcW w:w="2126" w:type="dxa"/>
          </w:tcPr>
          <w:p w14:paraId="6A2958F5" w14:textId="77777777" w:rsidR="004C6F35" w:rsidRPr="00260ACF" w:rsidRDefault="004C6F35" w:rsidP="0021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Manager/</w:t>
            </w:r>
            <w:r w:rsidR="00F23C1A">
              <w:t xml:space="preserve"> </w:t>
            </w:r>
            <w:r w:rsidR="001B0195">
              <w:t>Functional Head</w:t>
            </w:r>
          </w:p>
        </w:tc>
      </w:tr>
      <w:tr w:rsidR="00F23C1A" w:rsidRPr="00260ACF" w14:paraId="67EBE8CA" w14:textId="77777777" w:rsidTr="00F2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655D7A31" w14:textId="77777777" w:rsidR="00F23C1A" w:rsidRDefault="00F23C1A" w:rsidP="00F23C1A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4E259818" w14:textId="77777777" w:rsidR="00F23C1A" w:rsidRDefault="00F23C1A" w:rsidP="00F23C1A">
            <w:pPr>
              <w:pStyle w:val="Blocklabel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7FC">
              <w:t>Risk Tracking/Communication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1348B8F2" w14:textId="77777777" w:rsidR="00F23C1A" w:rsidRDefault="00F23C1A" w:rsidP="0021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F35" w:rsidRPr="00260ACF" w14:paraId="785AFDDD" w14:textId="77777777" w:rsidTr="001F69EA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604E7528" w14:textId="77777777" w:rsidR="004C6F35" w:rsidRDefault="004C6F35" w:rsidP="006B5D24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19" w:type="dxa"/>
          </w:tcPr>
          <w:p w14:paraId="3CF16F53" w14:textId="47A2D075" w:rsidR="005D756B" w:rsidRDefault="007B6D82" w:rsidP="005D7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842CE" w:rsidRPr="004D6712">
              <w:t>rac</w:t>
            </w:r>
            <w:r w:rsidR="00F3134C">
              <w:t>k and</w:t>
            </w:r>
            <w:r>
              <w:t xml:space="preserve"> monitor t</w:t>
            </w:r>
            <w:r w:rsidRPr="004D6712">
              <w:t>he level of risk on a project</w:t>
            </w:r>
            <w:r>
              <w:t xml:space="preserve"> </w:t>
            </w:r>
            <w:r w:rsidR="00A842CE">
              <w:t xml:space="preserve">throughout the </w:t>
            </w:r>
            <w:r w:rsidR="00747A12">
              <w:t>P</w:t>
            </w:r>
            <w:r w:rsidR="00A842CE">
              <w:t xml:space="preserve">roject </w:t>
            </w:r>
            <w:r w:rsidR="00747A12">
              <w:t>L</w:t>
            </w:r>
            <w:r w:rsidR="00A842CE">
              <w:t>ifecycle.</w:t>
            </w:r>
            <w:r w:rsidR="004162A3">
              <w:t xml:space="preserve"> Take a snapshot of Risk page before changing the risk parameters.</w:t>
            </w:r>
          </w:p>
          <w:p w14:paraId="15489D4B" w14:textId="77777777" w:rsidR="00A842CE" w:rsidRPr="00D211AB" w:rsidRDefault="00F3134C" w:rsidP="005D7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1AB">
              <w:t xml:space="preserve">Refer Guidelines for </w:t>
            </w:r>
            <w:hyperlink w:anchor="_Guidelines_for_Risk_2" w:history="1">
              <w:r w:rsidRPr="00ED2A05">
                <w:rPr>
                  <w:rStyle w:val="Hyperlink"/>
                </w:rPr>
                <w:t>Risk Tracking/Communication</w:t>
              </w:r>
            </w:hyperlink>
            <w:r w:rsidR="00FF263F">
              <w:t>.</w:t>
            </w:r>
          </w:p>
        </w:tc>
        <w:tc>
          <w:tcPr>
            <w:tcW w:w="2126" w:type="dxa"/>
          </w:tcPr>
          <w:p w14:paraId="1DC70D6E" w14:textId="77777777" w:rsidR="004C6F35" w:rsidRPr="00260ACF" w:rsidRDefault="004C6F35" w:rsidP="0036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F3134C" w:rsidRPr="00260ACF" w14:paraId="23C1BDAC" w14:textId="77777777" w:rsidTr="00D2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5C9FD5F" w14:textId="77777777" w:rsidR="00F3134C" w:rsidRDefault="00F3134C" w:rsidP="006B5D24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19" w:type="dxa"/>
          </w:tcPr>
          <w:p w14:paraId="007BC82C" w14:textId="2AD58E90" w:rsidR="00BC6843" w:rsidRDefault="00F3134C" w:rsidP="00F313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 Risk</w:t>
            </w:r>
            <w:r w:rsidR="00474A89">
              <w:t>s</w:t>
            </w:r>
            <w:r>
              <w:t xml:space="preserve"> on regular basis</w:t>
            </w:r>
            <w:r w:rsidR="00474A89">
              <w:t xml:space="preserve"> using the Risk management module of </w:t>
            </w:r>
            <w:proofErr w:type="spellStart"/>
            <w:r w:rsidR="00474A89">
              <w:t>GIL.ef</w:t>
            </w:r>
            <w:proofErr w:type="spellEnd"/>
            <w:r w:rsidR="00474A89">
              <w:rPr>
                <w:rStyle w:val="FootnoteReference"/>
              </w:rPr>
              <w:footnoteReference w:id="1"/>
            </w:r>
            <w:r>
              <w:t>.</w:t>
            </w:r>
            <w:r w:rsidR="007C60F4">
              <w:t xml:space="preserve"> </w:t>
            </w:r>
          </w:p>
          <w:p w14:paraId="77466A4B" w14:textId="09123B2B" w:rsidR="00BC6843" w:rsidRPr="00B33B95" w:rsidRDefault="00BC6843" w:rsidP="00F313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33B95">
              <w:rPr>
                <w:b/>
                <w:bCs/>
              </w:rPr>
              <w:t>Use the format &lt;Risk source&gt;-&lt;Risk Category&gt;-&lt;Risk description&gt;</w:t>
            </w:r>
          </w:p>
          <w:p w14:paraId="410A098B" w14:textId="1DE8ED5C" w:rsidR="00F3134C" w:rsidRDefault="007C60F4" w:rsidP="00E97C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Risk Priority Score changes significantly, the rationale </w:t>
            </w:r>
            <w:r w:rsidR="00E97CC8">
              <w:t>for the same must be documented.</w:t>
            </w:r>
          </w:p>
        </w:tc>
        <w:tc>
          <w:tcPr>
            <w:tcW w:w="2126" w:type="dxa"/>
          </w:tcPr>
          <w:p w14:paraId="391CDFC8" w14:textId="77777777" w:rsidR="00F3134C" w:rsidRDefault="00F3134C" w:rsidP="0021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Manager/ </w:t>
            </w:r>
            <w:r w:rsidR="00DE4A1C">
              <w:t>Functional Head</w:t>
            </w:r>
          </w:p>
        </w:tc>
      </w:tr>
      <w:tr w:rsidR="00F3134C" w:rsidRPr="00260ACF" w14:paraId="6A0E2D0A" w14:textId="77777777" w:rsidTr="004C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A9623EF" w14:textId="77777777" w:rsidR="00F3134C" w:rsidRDefault="00F3134C" w:rsidP="006B5D24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19" w:type="dxa"/>
          </w:tcPr>
          <w:p w14:paraId="4CED675B" w14:textId="77777777" w:rsidR="00F3134C" w:rsidRDefault="00F3134C" w:rsidP="0074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Analyze all </w:t>
            </w:r>
            <w:r w:rsidR="00747A12">
              <w:t>Project C</w:t>
            </w:r>
            <w:r>
              <w:t xml:space="preserve">hange </w:t>
            </w:r>
            <w:r w:rsidR="00747A12">
              <w:t>R</w:t>
            </w:r>
            <w:r>
              <w:t xml:space="preserve">equests for their possible impact to the </w:t>
            </w:r>
            <w:r w:rsidR="00747A12">
              <w:t>Project R</w:t>
            </w:r>
            <w:r>
              <w:t>isks</w:t>
            </w:r>
            <w:r w:rsidR="00FF263F">
              <w:t>.</w:t>
            </w:r>
            <w:r>
              <w:t xml:space="preserve">  </w:t>
            </w:r>
          </w:p>
        </w:tc>
        <w:tc>
          <w:tcPr>
            <w:tcW w:w="2126" w:type="dxa"/>
          </w:tcPr>
          <w:p w14:paraId="4AA2FE9A" w14:textId="77777777" w:rsidR="00F3134C" w:rsidRDefault="00F3134C" w:rsidP="0021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Manager/ </w:t>
            </w:r>
            <w:r w:rsidR="001864C1">
              <w:t>Functional Head</w:t>
            </w:r>
          </w:p>
        </w:tc>
      </w:tr>
      <w:tr w:rsidR="004C6F35" w:rsidRPr="00260ACF" w14:paraId="4DD6BD96" w14:textId="77777777" w:rsidTr="00F2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shd w:val="clear" w:color="auto" w:fill="B8CCE4" w:themeFill="accent1" w:themeFillTint="66"/>
          </w:tcPr>
          <w:p w14:paraId="3CE2C355" w14:textId="77777777" w:rsidR="004C6F35" w:rsidRDefault="004C6F35" w:rsidP="00F23C1A">
            <w:pPr>
              <w:pStyle w:val="ListParagraph"/>
            </w:pPr>
          </w:p>
        </w:tc>
        <w:tc>
          <w:tcPr>
            <w:tcW w:w="6519" w:type="dxa"/>
            <w:shd w:val="clear" w:color="auto" w:fill="B8CCE4" w:themeFill="accent1" w:themeFillTint="66"/>
          </w:tcPr>
          <w:p w14:paraId="626C6087" w14:textId="77777777" w:rsidR="004C6F35" w:rsidRPr="00074311" w:rsidRDefault="004C6F35" w:rsidP="00212ACF">
            <w:pPr>
              <w:pStyle w:val="Blocklabel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 Mitigation/Contingency Plan Implementation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72C01446" w14:textId="77777777" w:rsidR="004C6F35" w:rsidRPr="00260ACF" w:rsidRDefault="004C6F35" w:rsidP="00212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3C1A" w:rsidRPr="00260ACF" w14:paraId="672F743B" w14:textId="77777777" w:rsidTr="002066D1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233FC95" w14:textId="77777777" w:rsidR="00F23C1A" w:rsidRDefault="00F23C1A" w:rsidP="00F23C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5F6DB8D8" w14:textId="77777777" w:rsidR="00F23C1A" w:rsidRPr="00D211AB" w:rsidRDefault="00D211AB" w:rsidP="00D211AB">
            <w:pPr>
              <w:tabs>
                <w:tab w:val="left" w:pos="38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I</w:t>
            </w:r>
            <w:r w:rsidR="00F3134C" w:rsidRPr="00F3134C">
              <w:t xml:space="preserve">nvoke </w:t>
            </w:r>
            <w:r>
              <w:t>s</w:t>
            </w:r>
            <w:r w:rsidR="00FF263F">
              <w:t>elected risk-handling option.</w:t>
            </w:r>
          </w:p>
        </w:tc>
        <w:tc>
          <w:tcPr>
            <w:tcW w:w="2126" w:type="dxa"/>
          </w:tcPr>
          <w:p w14:paraId="0F5912B5" w14:textId="77777777" w:rsidR="00F23C1A" w:rsidRDefault="00F23C1A" w:rsidP="0021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Manager/</w:t>
            </w:r>
            <w:r w:rsidR="00D211AB">
              <w:t xml:space="preserve"> </w:t>
            </w:r>
            <w:r w:rsidR="00780361">
              <w:t>Functional Head</w:t>
            </w:r>
          </w:p>
        </w:tc>
      </w:tr>
      <w:tr w:rsidR="00F3134C" w:rsidRPr="00260ACF" w14:paraId="2C446F26" w14:textId="77777777" w:rsidTr="004C6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228AEA68" w14:textId="77777777" w:rsidR="00F3134C" w:rsidRDefault="00F3134C" w:rsidP="00F23C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464F4BA2" w14:textId="65D4E77F" w:rsidR="00F3134C" w:rsidRDefault="00D211AB" w:rsidP="00F3134C">
            <w:pPr>
              <w:pStyle w:val="Blocklabel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Develop the s</w:t>
            </w:r>
            <w:r w:rsidRPr="00F3134C">
              <w:rPr>
                <w:b w:val="0"/>
              </w:rPr>
              <w:t>chedule for each risk handling activity.</w:t>
            </w:r>
            <w:r w:rsidR="00842A76">
              <w:rPr>
                <w:b w:val="0"/>
              </w:rPr>
              <w:t xml:space="preserve"> Schedule those in the Project schedule.</w:t>
            </w:r>
          </w:p>
        </w:tc>
        <w:tc>
          <w:tcPr>
            <w:tcW w:w="2126" w:type="dxa"/>
          </w:tcPr>
          <w:p w14:paraId="6B155400" w14:textId="77777777" w:rsidR="00F3134C" w:rsidRDefault="00D211AB" w:rsidP="00D71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2066D1" w:rsidRPr="00260ACF" w14:paraId="160162DF" w14:textId="77777777" w:rsidTr="004C6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868D50D" w14:textId="77777777" w:rsidR="002066D1" w:rsidRDefault="002066D1" w:rsidP="00F23C1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19" w:type="dxa"/>
          </w:tcPr>
          <w:p w14:paraId="48C2422B" w14:textId="516A6344" w:rsidR="002066D1" w:rsidRDefault="000B3041" w:rsidP="000B3041">
            <w:pPr>
              <w:pStyle w:val="Blocklabel"/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Update and </w:t>
            </w:r>
            <w:r w:rsidR="00806E36">
              <w:rPr>
                <w:b w:val="0"/>
              </w:rPr>
              <w:t>inform</w:t>
            </w:r>
            <w:r w:rsidR="002066D1" w:rsidRPr="002066D1">
              <w:rPr>
                <w:b w:val="0"/>
              </w:rPr>
              <w:t xml:space="preserve"> </w:t>
            </w:r>
            <w:r w:rsidR="00806E36">
              <w:rPr>
                <w:b w:val="0"/>
              </w:rPr>
              <w:t>the</w:t>
            </w:r>
            <w:r>
              <w:rPr>
                <w:b w:val="0"/>
              </w:rPr>
              <w:t xml:space="preserve"> P</w:t>
            </w:r>
            <w:r w:rsidR="00747A12">
              <w:rPr>
                <w:b w:val="0"/>
              </w:rPr>
              <w:t>rocess Engineering Group (P</w:t>
            </w:r>
            <w:r>
              <w:rPr>
                <w:b w:val="0"/>
              </w:rPr>
              <w:t>EG</w:t>
            </w:r>
            <w:r w:rsidR="00747A12">
              <w:rPr>
                <w:b w:val="0"/>
              </w:rPr>
              <w:t>)</w:t>
            </w:r>
            <w:r>
              <w:rPr>
                <w:b w:val="0"/>
              </w:rPr>
              <w:t xml:space="preserve"> to maintain the </w:t>
            </w:r>
            <w:r w:rsidR="00806E36">
              <w:rPr>
                <w:b w:val="0"/>
              </w:rPr>
              <w:t>list of risks</w:t>
            </w:r>
            <w:r>
              <w:rPr>
                <w:b w:val="0"/>
              </w:rPr>
              <w:t xml:space="preserve"> at</w:t>
            </w:r>
            <w:r w:rsidR="002066D1" w:rsidRPr="002066D1">
              <w:rPr>
                <w:b w:val="0"/>
              </w:rPr>
              <w:t xml:space="preserve"> organizational level</w:t>
            </w:r>
            <w:r w:rsidR="00796A22">
              <w:rPr>
                <w:b w:val="0"/>
              </w:rPr>
              <w:t xml:space="preserve"> in “Suggested List of Risks” Document (INFO_RSKLST)</w:t>
            </w:r>
            <w:r w:rsidR="002066D1" w:rsidRPr="002066D1">
              <w:rPr>
                <w:b w:val="0"/>
              </w:rPr>
              <w:t>.</w:t>
            </w:r>
          </w:p>
        </w:tc>
        <w:tc>
          <w:tcPr>
            <w:tcW w:w="2126" w:type="dxa"/>
          </w:tcPr>
          <w:p w14:paraId="5F713B6B" w14:textId="77777777" w:rsidR="002066D1" w:rsidRDefault="002066D1" w:rsidP="0088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</w:tbl>
    <w:p w14:paraId="4E3AC72C" w14:textId="77777777" w:rsidR="00EE17A7" w:rsidRDefault="00EE17A7" w:rsidP="00EE17A7">
      <w:r w:rsidRPr="00EE17A7">
        <w:t>* Improvements/Suggestions are solicited on “Process Improvement Proposals Database”.</w:t>
      </w:r>
      <w:r w:rsidR="000B7D9D">
        <w:t xml:space="preserve"> </w:t>
      </w:r>
      <w:r w:rsidR="00F4559D">
        <w:br/>
      </w:r>
      <w:r w:rsidR="00F4559D" w:rsidRPr="00F4559D">
        <w:t>*For details on the Roles and Responsibilities of the practitioners, Refer "Roles and Responsibility" document in the QMS.</w:t>
      </w:r>
    </w:p>
    <w:p w14:paraId="3FF7CBBC" w14:textId="77777777" w:rsidR="00E01440" w:rsidRDefault="00E01440" w:rsidP="004A2ED1">
      <w:pPr>
        <w:pStyle w:val="Heading1"/>
      </w:pPr>
      <w:bookmarkStart w:id="6" w:name="_Toc102749121"/>
      <w:r>
        <w:t>Verification</w:t>
      </w:r>
      <w:bookmarkEnd w:id="6"/>
    </w:p>
    <w:p w14:paraId="204FC297" w14:textId="77777777" w:rsidR="00D211AB" w:rsidRPr="00D211AB" w:rsidRDefault="00D211AB" w:rsidP="00757FF8">
      <w:pPr>
        <w:pStyle w:val="InfoBlue"/>
        <w:numPr>
          <w:ilvl w:val="0"/>
          <w:numId w:val="12"/>
        </w:numPr>
        <w:jc w:val="both"/>
        <w:rPr>
          <w:i w:val="0"/>
          <w:color w:val="auto"/>
          <w:szCs w:val="24"/>
        </w:rPr>
      </w:pPr>
      <w:r w:rsidRPr="00D211AB">
        <w:rPr>
          <w:i w:val="0"/>
          <w:color w:val="auto"/>
          <w:szCs w:val="24"/>
        </w:rPr>
        <w:t xml:space="preserve">Review and approval of Risk Management Plan by </w:t>
      </w:r>
      <w:r>
        <w:rPr>
          <w:i w:val="0"/>
          <w:color w:val="auto"/>
          <w:szCs w:val="24"/>
        </w:rPr>
        <w:t>Senior Management</w:t>
      </w:r>
    </w:p>
    <w:p w14:paraId="2EE8E5C9" w14:textId="77777777" w:rsidR="00757FF8" w:rsidRDefault="00757FF8" w:rsidP="009F2B6C">
      <w:pPr>
        <w:pStyle w:val="InfoBlue"/>
        <w:numPr>
          <w:ilvl w:val="0"/>
          <w:numId w:val="12"/>
        </w:numPr>
        <w:jc w:val="both"/>
        <w:rPr>
          <w:i w:val="0"/>
          <w:color w:val="auto"/>
          <w:szCs w:val="24"/>
        </w:rPr>
      </w:pPr>
      <w:r>
        <w:rPr>
          <w:i w:val="0"/>
          <w:color w:val="auto"/>
          <w:szCs w:val="24"/>
        </w:rPr>
        <w:t xml:space="preserve">Risk Matrix must be maintained by the project manager and shall be regularly reviewed in the </w:t>
      </w:r>
      <w:r w:rsidR="009F2B6C">
        <w:rPr>
          <w:i w:val="0"/>
          <w:color w:val="auto"/>
          <w:szCs w:val="24"/>
        </w:rPr>
        <w:t>P</w:t>
      </w:r>
      <w:r>
        <w:rPr>
          <w:i w:val="0"/>
          <w:color w:val="auto"/>
          <w:szCs w:val="24"/>
        </w:rPr>
        <w:t xml:space="preserve">roject </w:t>
      </w:r>
      <w:r w:rsidR="009F2B6C">
        <w:rPr>
          <w:i w:val="0"/>
          <w:color w:val="auto"/>
          <w:szCs w:val="24"/>
        </w:rPr>
        <w:t>Team M</w:t>
      </w:r>
      <w:r>
        <w:rPr>
          <w:i w:val="0"/>
          <w:color w:val="auto"/>
          <w:szCs w:val="24"/>
        </w:rPr>
        <w:t>eetings</w:t>
      </w:r>
    </w:p>
    <w:p w14:paraId="37C41C13" w14:textId="77777777" w:rsidR="00F4559D" w:rsidRDefault="00F4559D" w:rsidP="00F4559D">
      <w:pPr>
        <w:pStyle w:val="BodyText"/>
        <w:numPr>
          <w:ilvl w:val="0"/>
          <w:numId w:val="12"/>
        </w:numPr>
      </w:pPr>
      <w:r>
        <w:t>Review of the process and its work products by PPQA members.</w:t>
      </w:r>
    </w:p>
    <w:p w14:paraId="7975C663" w14:textId="77777777" w:rsidR="00F4559D" w:rsidRPr="00F4559D" w:rsidRDefault="00F4559D" w:rsidP="00F4559D">
      <w:pPr>
        <w:pStyle w:val="BodyText"/>
        <w:numPr>
          <w:ilvl w:val="0"/>
          <w:numId w:val="12"/>
        </w:numPr>
      </w:pPr>
      <w:r>
        <w:t>Review of the process and its work products by Senior Management.</w:t>
      </w:r>
    </w:p>
    <w:p w14:paraId="3648BABA" w14:textId="77777777" w:rsidR="00B81986" w:rsidRDefault="00E92BC6">
      <w:pPr>
        <w:pStyle w:val="Heading1"/>
      </w:pPr>
      <w:bookmarkStart w:id="7" w:name="_Toc102749122"/>
      <w:r>
        <w:t>Guidelines</w:t>
      </w:r>
      <w:bookmarkEnd w:id="7"/>
    </w:p>
    <w:p w14:paraId="1F3047AA" w14:textId="77777777" w:rsidR="00E76391" w:rsidRPr="00E76391" w:rsidRDefault="00E76391" w:rsidP="00E76391">
      <w:r>
        <w:t>R</w:t>
      </w:r>
      <w:r w:rsidRPr="00E76391">
        <w:t xml:space="preserve">efer "Configuration Management </w:t>
      </w:r>
      <w:r w:rsidR="004536EA">
        <w:t xml:space="preserve">and Release </w:t>
      </w:r>
      <w:r w:rsidRPr="00E76391">
        <w:t>Procedure" (PRCD_CONFIG) for Access Rights, location of work products, naming convention and types of controls.</w:t>
      </w:r>
    </w:p>
    <w:p w14:paraId="1A3A1349" w14:textId="77777777" w:rsidR="00CD6976" w:rsidRDefault="00E57469" w:rsidP="005239E7">
      <w:pPr>
        <w:pStyle w:val="Heading2"/>
      </w:pPr>
      <w:bookmarkStart w:id="8" w:name="_Guidelines_for_identifying"/>
      <w:bookmarkStart w:id="9" w:name="_Toc102749123"/>
      <w:bookmarkEnd w:id="8"/>
      <w:r>
        <w:t>Guidelines</w:t>
      </w:r>
      <w:r w:rsidR="00FA47F1">
        <w:t xml:space="preserve"> for identifying Risk</w:t>
      </w:r>
      <w:bookmarkEnd w:id="9"/>
    </w:p>
    <w:p w14:paraId="410298C8" w14:textId="77777777" w:rsidR="008A5C4C" w:rsidRDefault="00FA47F1" w:rsidP="006B5D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/>
      </w:pPr>
      <w:r>
        <w:t>Risk identification should be an organized, thorough approach to seek out probable or realistic risks that could prevent achieving objectives.</w:t>
      </w:r>
    </w:p>
    <w:p w14:paraId="1BAC1284" w14:textId="77777777" w:rsidR="008A5C4C" w:rsidRPr="008A5C4C" w:rsidRDefault="00FA47F1" w:rsidP="006B5D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/>
        <w:rPr>
          <w:rFonts w:eastAsia="SimSun"/>
          <w:lang w:eastAsia="zh-CN"/>
        </w:rPr>
      </w:pPr>
      <w:r w:rsidRPr="008A5C4C">
        <w:rPr>
          <w:rFonts w:eastAsia="SimSun"/>
          <w:lang w:eastAsia="zh-CN"/>
        </w:rPr>
        <w:t xml:space="preserve">Risk can be associated with all aspects of </w:t>
      </w:r>
      <w:r w:rsidR="00080E4C">
        <w:rPr>
          <w:rFonts w:eastAsia="SimSun"/>
          <w:lang w:eastAsia="zh-CN"/>
        </w:rPr>
        <w:t>the</w:t>
      </w:r>
      <w:r w:rsidRPr="008A5C4C">
        <w:rPr>
          <w:rFonts w:eastAsia="SimSun"/>
          <w:lang w:eastAsia="zh-CN"/>
        </w:rPr>
        <w:t xml:space="preserve"> project, and risk </w:t>
      </w:r>
      <w:r w:rsidR="00080E4C">
        <w:rPr>
          <w:rFonts w:eastAsia="SimSun"/>
          <w:lang w:eastAsia="zh-CN"/>
        </w:rPr>
        <w:t xml:space="preserve">may be </w:t>
      </w:r>
      <w:r w:rsidRPr="008A5C4C">
        <w:rPr>
          <w:rFonts w:eastAsia="SimSun"/>
          <w:lang w:eastAsia="zh-CN"/>
        </w:rPr>
        <w:t>identi</w:t>
      </w:r>
      <w:r w:rsidR="00080E4C">
        <w:rPr>
          <w:rFonts w:eastAsia="SimSun"/>
          <w:lang w:eastAsia="zh-CN"/>
        </w:rPr>
        <w:t>fied by an</w:t>
      </w:r>
      <w:r w:rsidRPr="008A5C4C">
        <w:rPr>
          <w:rFonts w:eastAsia="SimSun"/>
          <w:lang w:eastAsia="zh-CN"/>
        </w:rPr>
        <w:t xml:space="preserve">y member of the team. </w:t>
      </w:r>
    </w:p>
    <w:p w14:paraId="334F0DF9" w14:textId="77777777" w:rsidR="00FA47F1" w:rsidRPr="008A5C4C" w:rsidRDefault="00FA47F1" w:rsidP="006B5D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/>
        <w:rPr>
          <w:rFonts w:eastAsia="SimSun"/>
          <w:lang w:eastAsia="zh-CN"/>
        </w:rPr>
      </w:pPr>
      <w:r w:rsidRPr="008A5C4C">
        <w:rPr>
          <w:rFonts w:eastAsia="SimSun"/>
          <w:lang w:eastAsia="zh-CN"/>
        </w:rPr>
        <w:t xml:space="preserve">The intent of risk identification is to answer the question: </w:t>
      </w:r>
      <w:r w:rsidRPr="008A5C4C">
        <w:rPr>
          <w:rFonts w:eastAsia="SimSun"/>
          <w:i/>
          <w:iCs/>
          <w:lang w:eastAsia="zh-CN"/>
        </w:rPr>
        <w:t>What are the major uncertainties to the project and what can go wrong</w:t>
      </w:r>
      <w:r w:rsidRPr="008A5C4C">
        <w:rPr>
          <w:rFonts w:eastAsia="SimSun"/>
          <w:lang w:eastAsia="zh-CN"/>
        </w:rPr>
        <w:t>?</w:t>
      </w:r>
    </w:p>
    <w:p w14:paraId="7AD7CFE3" w14:textId="77777777" w:rsidR="00FA47F1" w:rsidRPr="00E56370" w:rsidRDefault="00FA47F1" w:rsidP="006B5D24">
      <w:pPr>
        <w:pStyle w:val="StepText"/>
        <w:numPr>
          <w:ilvl w:val="0"/>
          <w:numId w:val="8"/>
        </w:numPr>
        <w:spacing w:before="60" w:after="60"/>
      </w:pPr>
      <w:r>
        <w:t xml:space="preserve">Risks must be identified and described in an understandable way before they can be analyzed and managed properly. </w:t>
      </w:r>
    </w:p>
    <w:p w14:paraId="444F2DC7" w14:textId="77777777" w:rsidR="00D01373" w:rsidRDefault="00D01373" w:rsidP="006B5D24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Risks</w:t>
      </w:r>
      <w:r w:rsidR="00FA47F1" w:rsidRPr="008A5C4C">
        <w:rPr>
          <w:rFonts w:eastAsia="SimSun"/>
          <w:lang w:eastAsia="zh-CN"/>
        </w:rPr>
        <w:t xml:space="preserve"> can be examined </w:t>
      </w:r>
      <w:r>
        <w:rPr>
          <w:rFonts w:eastAsia="SimSun"/>
          <w:lang w:eastAsia="zh-CN"/>
        </w:rPr>
        <w:t>using any of the following methods:</w:t>
      </w:r>
      <w:r w:rsidR="00FA47F1" w:rsidRPr="008A5C4C">
        <w:rPr>
          <w:rFonts w:eastAsia="SimSun"/>
          <w:lang w:eastAsia="zh-CN"/>
        </w:rPr>
        <w:t xml:space="preserve"> </w:t>
      </w:r>
    </w:p>
    <w:p w14:paraId="2C9BFDF1" w14:textId="77777777" w:rsidR="008A5C4C" w:rsidRPr="008A5C4C" w:rsidRDefault="00D01373" w:rsidP="00D01373">
      <w:pPr>
        <w:pStyle w:val="ListParagraph"/>
        <w:numPr>
          <w:ilvl w:val="1"/>
          <w:numId w:val="8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T</w:t>
      </w:r>
      <w:r w:rsidR="00FA47F1" w:rsidRPr="008A5C4C">
        <w:rPr>
          <w:rFonts w:eastAsia="SimSun"/>
          <w:lang w:eastAsia="zh-CN"/>
        </w:rPr>
        <w:t>hrough decomposition into relevant elements or areas, such as requirements, processes, functional areas (functional analysis), technical baselines, or acquisition phases.</w:t>
      </w:r>
    </w:p>
    <w:p w14:paraId="7769C770" w14:textId="77777777" w:rsidR="000112BD" w:rsidRPr="00D01373" w:rsidRDefault="00D01373" w:rsidP="00D01373">
      <w:pPr>
        <w:pStyle w:val="ListParagraph"/>
        <w:numPr>
          <w:ilvl w:val="1"/>
          <w:numId w:val="8"/>
        </w:numPr>
        <w:spacing w:before="60" w:after="60"/>
        <w:rPr>
          <w:rFonts w:eastAsia="SimSun"/>
          <w:lang w:eastAsia="zh-CN"/>
        </w:rPr>
      </w:pPr>
      <w:r>
        <w:rPr>
          <w:rFonts w:eastAsia="SimSun"/>
          <w:lang w:eastAsia="zh-CN"/>
        </w:rPr>
        <w:t>B</w:t>
      </w:r>
      <w:r w:rsidR="000112BD" w:rsidRPr="00D01373">
        <w:rPr>
          <w:rFonts w:eastAsia="SimSun"/>
          <w:lang w:eastAsia="zh-CN"/>
        </w:rPr>
        <w:t xml:space="preserve">rainstorming, Delphi technique, interviewing, root cause analysis and Strengths, Weaknesses, Opportunities and Threats (SWOT) analysis. </w:t>
      </w:r>
    </w:p>
    <w:p w14:paraId="3014F911" w14:textId="77777777" w:rsidR="000112BD" w:rsidRDefault="000112BD" w:rsidP="000112BD">
      <w:pPr>
        <w:pStyle w:val="Heading2"/>
      </w:pPr>
      <w:bookmarkStart w:id="10" w:name="_Guidelines_for_Risk"/>
      <w:bookmarkStart w:id="11" w:name="_Toc102749124"/>
      <w:bookmarkEnd w:id="10"/>
      <w:r>
        <w:lastRenderedPageBreak/>
        <w:t>Guidelines for Risk Analysis</w:t>
      </w:r>
      <w:bookmarkEnd w:id="11"/>
    </w:p>
    <w:p w14:paraId="2FA3D1E0" w14:textId="77777777" w:rsidR="000112BD" w:rsidRPr="008F4ED4" w:rsidRDefault="000112BD" w:rsidP="000112BD">
      <w:pPr>
        <w:autoSpaceDE w:val="0"/>
        <w:autoSpaceDN w:val="0"/>
        <w:adjustRightInd w:val="0"/>
        <w:spacing w:before="60" w:after="60"/>
        <w:rPr>
          <w:rFonts w:eastAsia="SimSun"/>
          <w:lang w:eastAsia="zh-CN"/>
        </w:rPr>
      </w:pPr>
      <w:r w:rsidRPr="008F4ED4">
        <w:rPr>
          <w:rFonts w:eastAsia="SimSun"/>
          <w:lang w:eastAsia="zh-CN"/>
        </w:rPr>
        <w:t xml:space="preserve">The intent of risk analysis is to answer the </w:t>
      </w:r>
      <w:r w:rsidR="009F2B6C" w:rsidRPr="008F4ED4">
        <w:rPr>
          <w:rFonts w:eastAsia="SimSun"/>
          <w:lang w:eastAsia="zh-CN"/>
        </w:rPr>
        <w:t>question</w:t>
      </w:r>
      <w:r w:rsidR="009F2B6C">
        <w:rPr>
          <w:rFonts w:eastAsia="SimSun"/>
          <w:lang w:eastAsia="zh-CN"/>
        </w:rPr>
        <w:t>:</w:t>
      </w:r>
      <w:r w:rsidR="009F2B6C" w:rsidRPr="0003706F">
        <w:rPr>
          <w:rFonts w:eastAsia="SimSun"/>
          <w:i/>
          <w:iCs/>
          <w:lang w:eastAsia="zh-CN"/>
        </w:rPr>
        <w:t xml:space="preserve"> How</w:t>
      </w:r>
      <w:r w:rsidRPr="0003706F">
        <w:rPr>
          <w:rFonts w:eastAsia="SimSun"/>
          <w:i/>
          <w:iCs/>
          <w:lang w:eastAsia="zh-CN"/>
        </w:rPr>
        <w:t xml:space="preserve"> big </w:t>
      </w:r>
      <w:r w:rsidRPr="001B20FB">
        <w:rPr>
          <w:rFonts w:eastAsia="SimSun"/>
          <w:i/>
          <w:iCs/>
          <w:lang w:eastAsia="zh-CN"/>
        </w:rPr>
        <w:t>(important)</w:t>
      </w:r>
      <w:r w:rsidR="009F2B6C">
        <w:rPr>
          <w:rFonts w:eastAsia="SimSun"/>
          <w:i/>
          <w:iCs/>
          <w:lang w:eastAsia="zh-CN"/>
        </w:rPr>
        <w:t xml:space="preserve"> </w:t>
      </w:r>
      <w:r w:rsidRPr="0003706F">
        <w:rPr>
          <w:rFonts w:eastAsia="SimSun"/>
          <w:i/>
          <w:iCs/>
          <w:lang w:eastAsia="zh-CN"/>
        </w:rPr>
        <w:t>is the risk</w:t>
      </w:r>
      <w:r>
        <w:rPr>
          <w:rFonts w:eastAsia="SimSun"/>
          <w:i/>
          <w:iCs/>
          <w:lang w:eastAsia="zh-CN"/>
        </w:rPr>
        <w:t>,</w:t>
      </w:r>
      <w:r w:rsidR="009F2B6C">
        <w:rPr>
          <w:rFonts w:eastAsia="SimSun"/>
          <w:i/>
          <w:iCs/>
          <w:lang w:eastAsia="zh-CN"/>
        </w:rPr>
        <w:t xml:space="preserve"> </w:t>
      </w:r>
      <w:r>
        <w:rPr>
          <w:rFonts w:eastAsia="SimSun"/>
          <w:lang w:eastAsia="zh-CN"/>
        </w:rPr>
        <w:t>b</w:t>
      </w:r>
      <w:r w:rsidRPr="008F4ED4">
        <w:rPr>
          <w:rFonts w:eastAsia="SimSun"/>
          <w:lang w:eastAsia="zh-CN"/>
        </w:rPr>
        <w:t>y</w:t>
      </w:r>
      <w:r>
        <w:rPr>
          <w:rFonts w:eastAsia="SimSun"/>
          <w:lang w:eastAsia="zh-CN"/>
        </w:rPr>
        <w:t xml:space="preserve"> performing the activities listed below</w:t>
      </w:r>
      <w:r w:rsidRPr="008F4ED4">
        <w:rPr>
          <w:rFonts w:eastAsia="SimSun"/>
          <w:lang w:eastAsia="zh-CN"/>
        </w:rPr>
        <w:t>:</w:t>
      </w:r>
    </w:p>
    <w:p w14:paraId="3AB749E7" w14:textId="77777777" w:rsidR="000112BD" w:rsidRPr="008F4ED4" w:rsidRDefault="004C6F35" w:rsidP="006B5D24">
      <w:pPr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  <w:r>
        <w:rPr>
          <w:rFonts w:eastAsia="SimSun"/>
          <w:lang w:eastAsia="zh-CN"/>
        </w:rPr>
        <w:t>Evaluate  risk  to d</w:t>
      </w:r>
      <w:r w:rsidR="000112BD">
        <w:rPr>
          <w:rFonts w:eastAsia="SimSun"/>
          <w:lang w:eastAsia="zh-CN"/>
        </w:rPr>
        <w:t>etermine</w:t>
      </w:r>
      <w:r w:rsidR="000112BD" w:rsidRPr="008F4ED4">
        <w:rPr>
          <w:rFonts w:eastAsia="SimSun"/>
          <w:lang w:eastAsia="zh-CN"/>
        </w:rPr>
        <w:t xml:space="preserve"> the likelihood </w:t>
      </w:r>
      <w:r w:rsidR="000112BD">
        <w:rPr>
          <w:rFonts w:eastAsia="SimSun"/>
          <w:lang w:eastAsia="zh-CN"/>
        </w:rPr>
        <w:t xml:space="preserve">or probability </w:t>
      </w:r>
      <w:r w:rsidR="000112BD" w:rsidRPr="008F4ED4">
        <w:rPr>
          <w:rFonts w:eastAsia="SimSun"/>
          <w:lang w:eastAsia="zh-CN"/>
        </w:rPr>
        <w:t xml:space="preserve">of the </w:t>
      </w:r>
      <w:r w:rsidR="000112BD">
        <w:rPr>
          <w:rFonts w:eastAsia="SimSun"/>
          <w:lang w:eastAsia="zh-CN"/>
        </w:rPr>
        <w:t>risk occurring</w:t>
      </w:r>
    </w:p>
    <w:p w14:paraId="249B005B" w14:textId="77777777" w:rsidR="000112BD" w:rsidRPr="008F4ED4" w:rsidRDefault="004C6F35" w:rsidP="006B5D24">
      <w:pPr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  <w:r>
        <w:t xml:space="preserve">Categorize </w:t>
      </w:r>
      <w:r w:rsidR="007C5722">
        <w:t xml:space="preserve">the risk </w:t>
      </w:r>
      <w:r>
        <w:t>to i</w:t>
      </w:r>
      <w:r w:rsidR="000112BD">
        <w:rPr>
          <w:rFonts w:eastAsia="SimSun"/>
          <w:lang w:eastAsia="zh-CN"/>
        </w:rPr>
        <w:t>dentify</w:t>
      </w:r>
      <w:r w:rsidR="000112BD" w:rsidRPr="008F4ED4">
        <w:rPr>
          <w:rFonts w:eastAsia="SimSun"/>
          <w:lang w:eastAsia="zh-CN"/>
        </w:rPr>
        <w:t xml:space="preserve"> the possible consequences </w:t>
      </w:r>
      <w:r w:rsidR="000112BD">
        <w:rPr>
          <w:rFonts w:eastAsia="SimSun"/>
          <w:lang w:eastAsia="zh-CN"/>
        </w:rPr>
        <w:t xml:space="preserve">or impact </w:t>
      </w:r>
      <w:r w:rsidR="000112BD" w:rsidRPr="008F4ED4">
        <w:rPr>
          <w:rFonts w:eastAsia="SimSun"/>
          <w:lang w:eastAsia="zh-CN"/>
        </w:rPr>
        <w:t xml:space="preserve">in terms of performance, </w:t>
      </w:r>
      <w:r w:rsidR="000112BD">
        <w:rPr>
          <w:rFonts w:eastAsia="SimSun"/>
          <w:lang w:eastAsia="zh-CN"/>
        </w:rPr>
        <w:t xml:space="preserve">schedule, and cost </w:t>
      </w:r>
    </w:p>
    <w:p w14:paraId="696969F0" w14:textId="77777777" w:rsidR="000112BD" w:rsidRDefault="000112BD" w:rsidP="006B5D24">
      <w:pPr>
        <w:pStyle w:val="StepText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  <w:r>
        <w:rPr>
          <w:rFonts w:eastAsia="SimSun"/>
          <w:lang w:eastAsia="zh-CN"/>
        </w:rPr>
        <w:t>Determine</w:t>
      </w:r>
      <w:r w:rsidRPr="008F4ED4">
        <w:rPr>
          <w:rFonts w:eastAsia="SimSun"/>
          <w:lang w:eastAsia="zh-CN"/>
        </w:rPr>
        <w:t xml:space="preserve"> the risk </w:t>
      </w:r>
      <w:r>
        <w:rPr>
          <w:rFonts w:eastAsia="SimSun"/>
          <w:lang w:eastAsia="zh-CN"/>
        </w:rPr>
        <w:t xml:space="preserve">rating </w:t>
      </w:r>
      <w:r w:rsidR="00DB17A5">
        <w:rPr>
          <w:rFonts w:eastAsia="SimSun"/>
          <w:lang w:eastAsia="zh-CN"/>
        </w:rPr>
        <w:t xml:space="preserve"> based on its severity/likelihood as per following criterion</w:t>
      </w:r>
    </w:p>
    <w:p w14:paraId="0C1215F3" w14:textId="77777777" w:rsidR="0034543F" w:rsidRDefault="0034543F" w:rsidP="0034543F">
      <w:pPr>
        <w:pStyle w:val="StepText"/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</w:p>
    <w:p w14:paraId="62BD250E" w14:textId="77777777" w:rsidR="00D36BAC" w:rsidRDefault="00D36BAC" w:rsidP="00D36BAC">
      <w:pPr>
        <w:pStyle w:val="CommentText"/>
      </w:pPr>
    </w:p>
    <w:p w14:paraId="566F80A4" w14:textId="59054B48" w:rsidR="00D36BAC" w:rsidRDefault="00D36BAC" w:rsidP="00D36BAC">
      <w:pPr>
        <w:pStyle w:val="CommentText"/>
      </w:pPr>
      <w:r>
        <w:t>I – Impact (1-5)</w:t>
      </w:r>
    </w:p>
    <w:p w14:paraId="61792012" w14:textId="3944A42F" w:rsidR="00D36BAC" w:rsidRDefault="00D36BAC" w:rsidP="00D36BAC">
      <w:pPr>
        <w:pStyle w:val="CommentText"/>
      </w:pPr>
      <w:r>
        <w:t xml:space="preserve"> L – Likelihood (1-5)</w:t>
      </w:r>
    </w:p>
    <w:p w14:paraId="4EE60159" w14:textId="0BEDBFAE" w:rsidR="00D36BAC" w:rsidRDefault="00D36BAC" w:rsidP="00D36BAC">
      <w:pPr>
        <w:pStyle w:val="CommentText"/>
      </w:pPr>
      <w:r>
        <w:t xml:space="preserve"> PO - Prevention Opportunity (0-4)</w:t>
      </w:r>
    </w:p>
    <w:p w14:paraId="23917542" w14:textId="68CE8920" w:rsidR="00D36BAC" w:rsidRDefault="00D36BAC" w:rsidP="00D36BAC">
      <w:pPr>
        <w:pStyle w:val="CommentText"/>
      </w:pPr>
      <w:r>
        <w:t>Risk Levels: NO RISK (0-3) LOW (3-16) MODERATE (17-47) HIGH (48-98) SERIOUS - STOP (99 &amp; Above)</w:t>
      </w:r>
    </w:p>
    <w:p w14:paraId="6409B04B" w14:textId="77777777" w:rsidR="00D36BAC" w:rsidRDefault="00D36BAC" w:rsidP="0034543F">
      <w:pPr>
        <w:pStyle w:val="StepText"/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</w:p>
    <w:p w14:paraId="25A133A2" w14:textId="77777777" w:rsidR="00DB17A5" w:rsidRDefault="00DB17A5" w:rsidP="0018651F">
      <w:pPr>
        <w:pStyle w:val="ListParagraph"/>
        <w:ind w:left="1080"/>
        <w:jc w:val="both"/>
      </w:pPr>
    </w:p>
    <w:p w14:paraId="34468586" w14:textId="50DA9F86" w:rsidR="00DB17A5" w:rsidRDefault="00DB17A5" w:rsidP="006974B1">
      <w:pPr>
        <w:pStyle w:val="ListParagraph"/>
        <w:ind w:left="0"/>
        <w:jc w:val="both"/>
      </w:pPr>
      <w:r>
        <w:t xml:space="preserve">The risk priority number is the product of the scores of </w:t>
      </w:r>
      <w:r w:rsidR="00D36BAC">
        <w:t>impact</w:t>
      </w:r>
      <w:r w:rsidR="00475897">
        <w:t xml:space="preserve">, </w:t>
      </w:r>
      <w:r>
        <w:t>likelihood</w:t>
      </w:r>
      <w:r w:rsidR="00475897">
        <w:t xml:space="preserve"> and prevention opportunity</w:t>
      </w:r>
      <w:r>
        <w:t xml:space="preserve">. </w:t>
      </w:r>
      <w:proofErr w:type="gramStart"/>
      <w:r>
        <w:t>Higher the</w:t>
      </w:r>
      <w:r w:rsidR="006974B1">
        <w:t xml:space="preserve"> </w:t>
      </w:r>
      <w:r>
        <w:t>number, higher the priority of the risk.</w:t>
      </w:r>
      <w:proofErr w:type="gramEnd"/>
    </w:p>
    <w:p w14:paraId="107D3DF3" w14:textId="6E26C393" w:rsidR="00DB17A5" w:rsidRDefault="00DB17A5" w:rsidP="00A842CE">
      <w:pPr>
        <w:jc w:val="both"/>
      </w:pPr>
      <w:r>
        <w:t xml:space="preserve">The risks above Risk priority score of </w:t>
      </w:r>
      <w:r w:rsidR="00D60FBD">
        <w:t xml:space="preserve">48 </w:t>
      </w:r>
      <w:r>
        <w:t>will be escalated, regularly monitored and controlled.</w:t>
      </w:r>
      <w:r w:rsidR="0087519B">
        <w:t xml:space="preserve"> The mitigation and contingency plans must still be created and maintained in order to be able to respond to the risks in a timely manner. </w:t>
      </w:r>
    </w:p>
    <w:p w14:paraId="18AE654E" w14:textId="70F11E02" w:rsidR="00D60FBD" w:rsidRDefault="00B33B95" w:rsidP="00A842CE">
      <w:pPr>
        <w:jc w:val="both"/>
      </w:pPr>
      <w:r w:rsidRPr="00B33B95">
        <w:rPr>
          <w:noProof/>
          <w:lang w:val="en-IN" w:eastAsia="en-IN" w:bidi="ar-SA"/>
        </w:rPr>
        <w:lastRenderedPageBreak/>
        <w:drawing>
          <wp:inline distT="0" distB="0" distL="0" distR="0" wp14:anchorId="6D191661" wp14:editId="1C3C0A15">
            <wp:extent cx="5943600" cy="319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0522" w14:textId="77777777" w:rsidR="00B33B95" w:rsidRDefault="00B33B95" w:rsidP="00A842C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475"/>
      </w:tblGrid>
      <w:tr w:rsidR="001242A2" w:rsidRPr="001242A2" w14:paraId="1B303D91" w14:textId="77777777" w:rsidTr="002971D9">
        <w:tc>
          <w:tcPr>
            <w:tcW w:w="1101" w:type="dxa"/>
          </w:tcPr>
          <w:p w14:paraId="6A89006E" w14:textId="695F812C" w:rsidR="002971D9" w:rsidRPr="001242A2" w:rsidRDefault="002971D9" w:rsidP="00A842CE">
            <w:pPr>
              <w:jc w:val="both"/>
              <w:rPr>
                <w:i/>
                <w:color w:val="000000" w:themeColor="text1"/>
              </w:rPr>
            </w:pPr>
            <w:bookmarkStart w:id="12" w:name="_GoBack"/>
            <w:bookmarkEnd w:id="12"/>
            <w:r w:rsidRPr="001242A2">
              <w:rPr>
                <w:i/>
                <w:color w:val="000000" w:themeColor="text1"/>
              </w:rPr>
              <w:t>0-3</w:t>
            </w:r>
          </w:p>
        </w:tc>
        <w:tc>
          <w:tcPr>
            <w:tcW w:w="8475" w:type="dxa"/>
          </w:tcPr>
          <w:p w14:paraId="24E25DAB" w14:textId="0E10F774" w:rsidR="002971D9" w:rsidRPr="001242A2" w:rsidRDefault="002971D9" w:rsidP="00A842CE">
            <w:pPr>
              <w:jc w:val="both"/>
              <w:rPr>
                <w:i/>
                <w:color w:val="000000" w:themeColor="text1"/>
              </w:rPr>
            </w:pPr>
            <w:r w:rsidRPr="001242A2">
              <w:rPr>
                <w:i/>
                <w:color w:val="000000" w:themeColor="text1"/>
              </w:rPr>
              <w:t>NO RISK. No action required.</w:t>
            </w:r>
          </w:p>
        </w:tc>
      </w:tr>
      <w:tr w:rsidR="001242A2" w:rsidRPr="001242A2" w14:paraId="5DBA2BCE" w14:textId="77777777" w:rsidTr="002971D9">
        <w:tc>
          <w:tcPr>
            <w:tcW w:w="1101" w:type="dxa"/>
          </w:tcPr>
          <w:p w14:paraId="24B6B25A" w14:textId="2208DBE3" w:rsidR="002971D9" w:rsidRPr="001242A2" w:rsidRDefault="002971D9" w:rsidP="002971D9">
            <w:pPr>
              <w:jc w:val="both"/>
              <w:rPr>
                <w:i/>
                <w:color w:val="000000" w:themeColor="text1"/>
              </w:rPr>
            </w:pPr>
            <w:r w:rsidRPr="001242A2">
              <w:rPr>
                <w:i/>
                <w:color w:val="000000" w:themeColor="text1"/>
              </w:rPr>
              <w:t>3-16</w:t>
            </w:r>
          </w:p>
        </w:tc>
        <w:tc>
          <w:tcPr>
            <w:tcW w:w="8475" w:type="dxa"/>
          </w:tcPr>
          <w:p w14:paraId="0FE4F5E6" w14:textId="4E82FB07" w:rsidR="002971D9" w:rsidRPr="001242A2" w:rsidRDefault="002971D9" w:rsidP="00A842CE">
            <w:pPr>
              <w:jc w:val="both"/>
              <w:rPr>
                <w:i/>
                <w:color w:val="000000" w:themeColor="text1"/>
              </w:rPr>
            </w:pPr>
            <w:r w:rsidRPr="001242A2">
              <w:rPr>
                <w:i/>
                <w:color w:val="000000" w:themeColor="text1"/>
              </w:rPr>
              <w:t>LOW – Be aware and keep improving</w:t>
            </w:r>
          </w:p>
        </w:tc>
      </w:tr>
      <w:tr w:rsidR="001242A2" w:rsidRPr="001242A2" w14:paraId="3DE96726" w14:textId="77777777" w:rsidTr="002971D9">
        <w:tc>
          <w:tcPr>
            <w:tcW w:w="1101" w:type="dxa"/>
          </w:tcPr>
          <w:p w14:paraId="4A2F60F7" w14:textId="1B3111B6" w:rsidR="002971D9" w:rsidRPr="001242A2" w:rsidRDefault="002971D9" w:rsidP="00A842CE">
            <w:pPr>
              <w:jc w:val="both"/>
              <w:rPr>
                <w:i/>
                <w:color w:val="000000" w:themeColor="text1"/>
              </w:rPr>
            </w:pPr>
            <w:r w:rsidRPr="001242A2">
              <w:rPr>
                <w:i/>
                <w:color w:val="000000" w:themeColor="text1"/>
              </w:rPr>
              <w:t>17-47</w:t>
            </w:r>
          </w:p>
        </w:tc>
        <w:tc>
          <w:tcPr>
            <w:tcW w:w="8475" w:type="dxa"/>
          </w:tcPr>
          <w:p w14:paraId="16A7C97C" w14:textId="4391DB6A" w:rsidR="002971D9" w:rsidRPr="001242A2" w:rsidRDefault="002971D9" w:rsidP="00A842CE">
            <w:pPr>
              <w:jc w:val="both"/>
              <w:rPr>
                <w:i/>
                <w:color w:val="000000" w:themeColor="text1"/>
              </w:rPr>
            </w:pPr>
            <w:r w:rsidRPr="001242A2">
              <w:rPr>
                <w:i/>
                <w:color w:val="000000" w:themeColor="text1"/>
              </w:rPr>
              <w:t>MODERATE – Have an approved risk mitigation plan</w:t>
            </w:r>
          </w:p>
        </w:tc>
      </w:tr>
      <w:tr w:rsidR="001242A2" w:rsidRPr="001242A2" w14:paraId="65B19490" w14:textId="77777777" w:rsidTr="002971D9">
        <w:tc>
          <w:tcPr>
            <w:tcW w:w="1101" w:type="dxa"/>
          </w:tcPr>
          <w:p w14:paraId="3E26F31F" w14:textId="21B47C14" w:rsidR="002971D9" w:rsidRPr="001242A2" w:rsidRDefault="002971D9" w:rsidP="00A842CE">
            <w:pPr>
              <w:jc w:val="both"/>
              <w:rPr>
                <w:i/>
                <w:color w:val="000000" w:themeColor="text1"/>
              </w:rPr>
            </w:pPr>
            <w:r w:rsidRPr="001242A2">
              <w:rPr>
                <w:i/>
                <w:color w:val="000000" w:themeColor="text1"/>
              </w:rPr>
              <w:t>48-98</w:t>
            </w:r>
          </w:p>
        </w:tc>
        <w:tc>
          <w:tcPr>
            <w:tcW w:w="8475" w:type="dxa"/>
          </w:tcPr>
          <w:p w14:paraId="7749CFB0" w14:textId="368E76A6" w:rsidR="002971D9" w:rsidRPr="001242A2" w:rsidRDefault="002971D9" w:rsidP="00A842CE">
            <w:pPr>
              <w:jc w:val="both"/>
              <w:rPr>
                <w:i/>
                <w:color w:val="000000" w:themeColor="text1"/>
              </w:rPr>
            </w:pPr>
            <w:r w:rsidRPr="001242A2">
              <w:rPr>
                <w:i/>
                <w:color w:val="000000" w:themeColor="text1"/>
              </w:rPr>
              <w:t>HIGH – Prioritize risk mitigation actions and demonstrate confidence in plan</w:t>
            </w:r>
          </w:p>
        </w:tc>
      </w:tr>
      <w:tr w:rsidR="001242A2" w:rsidRPr="001242A2" w14:paraId="42EF2F28" w14:textId="77777777" w:rsidTr="002971D9">
        <w:tc>
          <w:tcPr>
            <w:tcW w:w="1101" w:type="dxa"/>
          </w:tcPr>
          <w:p w14:paraId="689D3B4A" w14:textId="2408D0E0" w:rsidR="002971D9" w:rsidRPr="001242A2" w:rsidRDefault="002971D9" w:rsidP="00A842CE">
            <w:pPr>
              <w:jc w:val="both"/>
              <w:rPr>
                <w:i/>
                <w:color w:val="000000" w:themeColor="text1"/>
              </w:rPr>
            </w:pPr>
            <w:r w:rsidRPr="001242A2">
              <w:rPr>
                <w:i/>
                <w:color w:val="000000" w:themeColor="text1"/>
              </w:rPr>
              <w:t>99</w:t>
            </w:r>
          </w:p>
        </w:tc>
        <w:tc>
          <w:tcPr>
            <w:tcW w:w="8475" w:type="dxa"/>
          </w:tcPr>
          <w:p w14:paraId="72F8840F" w14:textId="46450A4F" w:rsidR="002971D9" w:rsidRPr="001242A2" w:rsidRDefault="002971D9" w:rsidP="00A842CE">
            <w:pPr>
              <w:jc w:val="both"/>
              <w:rPr>
                <w:i/>
                <w:color w:val="000000" w:themeColor="text1"/>
              </w:rPr>
            </w:pPr>
            <w:r w:rsidRPr="001242A2">
              <w:rPr>
                <w:i/>
                <w:color w:val="000000" w:themeColor="text1"/>
              </w:rPr>
              <w:t>SERIOUS – STOP Reduce risk before proceeding further</w:t>
            </w:r>
          </w:p>
        </w:tc>
      </w:tr>
    </w:tbl>
    <w:p w14:paraId="4D56D294" w14:textId="77777777" w:rsidR="00D60FBD" w:rsidRPr="00A842CE" w:rsidRDefault="00D60FBD" w:rsidP="00A842CE">
      <w:pPr>
        <w:jc w:val="both"/>
        <w:rPr>
          <w:i/>
          <w:color w:val="0000FF"/>
        </w:rPr>
      </w:pPr>
    </w:p>
    <w:p w14:paraId="2B84352D" w14:textId="77777777" w:rsidR="000A7F17" w:rsidRDefault="000A7F17" w:rsidP="000A7F17">
      <w:pPr>
        <w:pStyle w:val="Heading2"/>
      </w:pPr>
      <w:bookmarkStart w:id="13" w:name="_Guidelines_for_Risk_1"/>
      <w:bookmarkStart w:id="14" w:name="_Toc102749125"/>
      <w:bookmarkEnd w:id="13"/>
      <w:r>
        <w:t>Guidelines for Risk Mitigation/Contingency Planning</w:t>
      </w:r>
      <w:bookmarkEnd w:id="14"/>
    </w:p>
    <w:p w14:paraId="09F8B872" w14:textId="77777777" w:rsidR="00445526" w:rsidRDefault="00445526" w:rsidP="00EE17A7">
      <w:pPr>
        <w:pStyle w:val="ListParagraph"/>
        <w:numPr>
          <w:ilvl w:val="0"/>
          <w:numId w:val="9"/>
        </w:numPr>
        <w:ind w:left="648"/>
        <w:rPr>
          <w:rFonts w:eastAsia="SimSun"/>
          <w:lang w:eastAsia="zh-CN"/>
        </w:rPr>
      </w:pPr>
      <w:r>
        <w:rPr>
          <w:rFonts w:eastAsia="SimSun"/>
          <w:lang w:eastAsia="zh-CN"/>
        </w:rPr>
        <w:t>Definitions:</w:t>
      </w:r>
    </w:p>
    <w:p w14:paraId="25C8B0A0" w14:textId="77777777" w:rsidR="00445526" w:rsidRPr="00F845B2" w:rsidRDefault="00445526" w:rsidP="00EE17A7">
      <w:pPr>
        <w:pStyle w:val="ListParagraph"/>
        <w:numPr>
          <w:ilvl w:val="1"/>
          <w:numId w:val="9"/>
        </w:numPr>
        <w:ind w:left="1368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Risk </w:t>
      </w:r>
      <w:r w:rsidR="00F845B2">
        <w:rPr>
          <w:rFonts w:eastAsia="SimSun"/>
          <w:lang w:eastAsia="zh-CN"/>
        </w:rPr>
        <w:t>Mitigation:</w:t>
      </w:r>
      <w:r>
        <w:rPr>
          <w:rFonts w:eastAsia="SimSun"/>
          <w:lang w:eastAsia="zh-CN"/>
        </w:rPr>
        <w:t xml:space="preserve"> </w:t>
      </w:r>
      <w:r w:rsidR="00F845B2" w:rsidRPr="00F845B2">
        <w:rPr>
          <w:rFonts w:eastAsia="SimSun"/>
          <w:iCs/>
          <w:lang w:eastAsia="zh-CN"/>
        </w:rPr>
        <w:t>Risk Mitigation</w:t>
      </w:r>
      <w:r w:rsidR="00F845B2" w:rsidRPr="00F845B2">
        <w:rPr>
          <w:rFonts w:eastAsia="SimSun"/>
          <w:lang w:eastAsia="zh-CN"/>
        </w:rPr>
        <w:t xml:space="preserve"> covers efforts taken to reduce either the probability or consequences of a threat. These m</w:t>
      </w:r>
      <w:r w:rsidR="00F845B2">
        <w:rPr>
          <w:rFonts w:eastAsia="SimSun"/>
          <w:lang w:eastAsia="zh-CN"/>
        </w:rPr>
        <w:t>ay range from physical measures to financial measures</w:t>
      </w:r>
      <w:r w:rsidR="00F845B2" w:rsidRPr="00F845B2">
        <w:rPr>
          <w:rFonts w:eastAsia="SimSun"/>
          <w:lang w:eastAsia="zh-CN"/>
        </w:rPr>
        <w:t>.</w:t>
      </w:r>
    </w:p>
    <w:p w14:paraId="1F2CC158" w14:textId="77777777" w:rsidR="00445526" w:rsidRPr="00F845B2" w:rsidRDefault="00445526" w:rsidP="00EE17A7">
      <w:pPr>
        <w:pStyle w:val="ListParagraph"/>
        <w:numPr>
          <w:ilvl w:val="1"/>
          <w:numId w:val="9"/>
        </w:numPr>
        <w:ind w:left="1368"/>
        <w:rPr>
          <w:rFonts w:eastAsia="SimSun"/>
          <w:lang w:eastAsia="zh-CN"/>
        </w:rPr>
      </w:pPr>
      <w:r>
        <w:rPr>
          <w:rFonts w:eastAsia="SimSun"/>
          <w:lang w:eastAsia="zh-CN"/>
        </w:rPr>
        <w:t>Contingency</w:t>
      </w:r>
      <w:r w:rsidR="00F845B2">
        <w:rPr>
          <w:rFonts w:eastAsia="SimSun"/>
          <w:lang w:eastAsia="zh-CN"/>
        </w:rPr>
        <w:t xml:space="preserve"> Plan </w:t>
      </w:r>
      <w:r>
        <w:rPr>
          <w:rFonts w:eastAsia="SimSun"/>
          <w:lang w:eastAsia="zh-CN"/>
        </w:rPr>
        <w:t>:</w:t>
      </w:r>
      <w:r w:rsidR="00F845B2">
        <w:rPr>
          <w:rFonts w:eastAsia="SimSun"/>
          <w:lang w:eastAsia="zh-CN"/>
        </w:rPr>
        <w:t xml:space="preserve"> </w:t>
      </w:r>
      <w:r w:rsidR="00F845B2" w:rsidRPr="00F845B2">
        <w:rPr>
          <w:rFonts w:eastAsia="SimSun"/>
          <w:lang w:eastAsia="zh-CN"/>
        </w:rPr>
        <w:t>A Contingency plan is a plan devise</w:t>
      </w:r>
      <w:r w:rsidR="00F845B2">
        <w:rPr>
          <w:rFonts w:eastAsia="SimSun"/>
          <w:lang w:eastAsia="zh-CN"/>
        </w:rPr>
        <w:t>d</w:t>
      </w:r>
      <w:r w:rsidR="00F845B2" w:rsidRPr="00F845B2">
        <w:rPr>
          <w:rFonts w:eastAsia="SimSun"/>
          <w:lang w:eastAsia="zh-CN"/>
        </w:rPr>
        <w:t xml:space="preserve"> for a specific situation when things go wrong</w:t>
      </w:r>
    </w:p>
    <w:p w14:paraId="130210EF" w14:textId="77777777" w:rsidR="0063351D" w:rsidRPr="0063351D" w:rsidRDefault="000A7F17" w:rsidP="00EE17A7">
      <w:pPr>
        <w:pStyle w:val="ListParagraph"/>
        <w:numPr>
          <w:ilvl w:val="0"/>
          <w:numId w:val="9"/>
        </w:numPr>
        <w:ind w:left="648"/>
        <w:rPr>
          <w:rFonts w:eastAsia="SimSun"/>
          <w:lang w:eastAsia="zh-CN"/>
        </w:rPr>
      </w:pPr>
      <w:r w:rsidRPr="0063351D">
        <w:rPr>
          <w:rFonts w:eastAsia="SimSun"/>
          <w:lang w:eastAsia="zh-CN"/>
        </w:rPr>
        <w:t>Risk mitigation planning is initially completed by the risk owner, and it includes the specifics of</w:t>
      </w:r>
    </w:p>
    <w:p w14:paraId="51504AA2" w14:textId="77777777" w:rsidR="009D560A" w:rsidRPr="0063351D" w:rsidRDefault="0063351D" w:rsidP="00EE17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60" w:after="60"/>
        <w:ind w:left="1008"/>
        <w:rPr>
          <w:rFonts w:eastAsia="SimSun"/>
          <w:lang w:eastAsia="zh-CN"/>
        </w:rPr>
      </w:pPr>
      <w:r w:rsidRPr="0063351D">
        <w:rPr>
          <w:rFonts w:eastAsia="SimSun"/>
          <w:lang w:eastAsia="zh-CN"/>
        </w:rPr>
        <w:t>W</w:t>
      </w:r>
      <w:r w:rsidR="000A7F17" w:rsidRPr="0063351D">
        <w:rPr>
          <w:rFonts w:eastAsia="SimSun"/>
          <w:lang w:eastAsia="zh-CN"/>
        </w:rPr>
        <w:t>hat should be done</w:t>
      </w:r>
      <w:r w:rsidR="00BD61E3">
        <w:rPr>
          <w:rFonts w:eastAsia="SimSun"/>
          <w:lang w:eastAsia="zh-CN"/>
        </w:rPr>
        <w:t>?</w:t>
      </w:r>
    </w:p>
    <w:p w14:paraId="104C1055" w14:textId="77777777" w:rsidR="009D560A" w:rsidRPr="009D560A" w:rsidRDefault="0063351D" w:rsidP="00EE17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60" w:after="60"/>
        <w:ind w:left="1008"/>
        <w:rPr>
          <w:rFonts w:eastAsia="SimSun"/>
          <w:lang w:eastAsia="zh-CN"/>
        </w:rPr>
      </w:pPr>
      <w:r>
        <w:rPr>
          <w:rFonts w:eastAsia="SimSun"/>
          <w:lang w:eastAsia="zh-CN"/>
        </w:rPr>
        <w:t>W</w:t>
      </w:r>
      <w:r w:rsidR="000A7F17" w:rsidRPr="009D560A">
        <w:rPr>
          <w:rFonts w:eastAsia="SimSun"/>
          <w:lang w:eastAsia="zh-CN"/>
        </w:rPr>
        <w:t xml:space="preserve">hen it should be </w:t>
      </w:r>
      <w:r>
        <w:rPr>
          <w:rFonts w:eastAsia="SimSun"/>
          <w:lang w:eastAsia="zh-CN"/>
        </w:rPr>
        <w:t>accomplished</w:t>
      </w:r>
      <w:r w:rsidR="00BD61E3">
        <w:rPr>
          <w:rFonts w:eastAsia="SimSun"/>
          <w:lang w:eastAsia="zh-CN"/>
        </w:rPr>
        <w:t>?</w:t>
      </w:r>
    </w:p>
    <w:p w14:paraId="511B3A6F" w14:textId="77777777" w:rsidR="009D560A" w:rsidRPr="009D560A" w:rsidRDefault="0063351D" w:rsidP="00EE17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60" w:after="60"/>
        <w:ind w:left="1008"/>
        <w:rPr>
          <w:rFonts w:eastAsia="SimSun"/>
          <w:lang w:eastAsia="zh-CN"/>
        </w:rPr>
      </w:pPr>
      <w:r>
        <w:rPr>
          <w:rFonts w:eastAsia="SimSun"/>
          <w:lang w:eastAsia="zh-CN"/>
        </w:rPr>
        <w:t>W</w:t>
      </w:r>
      <w:r w:rsidR="009D560A" w:rsidRPr="009D560A">
        <w:rPr>
          <w:rFonts w:eastAsia="SimSun"/>
          <w:lang w:eastAsia="zh-CN"/>
        </w:rPr>
        <w:t>ho is responsible</w:t>
      </w:r>
      <w:r w:rsidR="00BD61E3">
        <w:rPr>
          <w:rFonts w:eastAsia="SimSun"/>
          <w:lang w:eastAsia="zh-CN"/>
        </w:rPr>
        <w:t>?</w:t>
      </w:r>
    </w:p>
    <w:p w14:paraId="1C9D9EF3" w14:textId="77777777" w:rsidR="00017384" w:rsidRPr="009D560A" w:rsidRDefault="0063351D" w:rsidP="00EE17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60" w:after="60"/>
        <w:ind w:left="1008"/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R</w:t>
      </w:r>
      <w:r w:rsidR="000A7F17" w:rsidRPr="009D560A">
        <w:rPr>
          <w:rFonts w:eastAsia="SimSun"/>
          <w:lang w:eastAsia="zh-CN"/>
        </w:rPr>
        <w:t xml:space="preserve">esources required </w:t>
      </w:r>
      <w:proofErr w:type="gramStart"/>
      <w:r w:rsidR="000A7F17" w:rsidRPr="009D560A">
        <w:rPr>
          <w:rFonts w:eastAsia="SimSun"/>
          <w:lang w:eastAsia="zh-CN"/>
        </w:rPr>
        <w:t>to</w:t>
      </w:r>
      <w:r w:rsidR="00EE17A7">
        <w:rPr>
          <w:rFonts w:eastAsia="SimSun"/>
          <w:lang w:eastAsia="zh-CN"/>
        </w:rPr>
        <w:t xml:space="preserve"> </w:t>
      </w:r>
      <w:r w:rsidR="000A7F17" w:rsidRPr="009D560A">
        <w:rPr>
          <w:rFonts w:eastAsia="SimSun"/>
          <w:lang w:eastAsia="zh-CN"/>
        </w:rPr>
        <w:t>implement</w:t>
      </w:r>
      <w:proofErr w:type="gramEnd"/>
      <w:r w:rsidR="000A7F17" w:rsidRPr="009D560A">
        <w:rPr>
          <w:rFonts w:eastAsia="SimSun"/>
          <w:lang w:eastAsia="zh-CN"/>
        </w:rPr>
        <w:t xml:space="preserve"> the risk mitigation plan</w:t>
      </w:r>
      <w:r>
        <w:rPr>
          <w:rFonts w:eastAsia="SimSun"/>
          <w:lang w:eastAsia="zh-CN"/>
        </w:rPr>
        <w:t>.</w:t>
      </w:r>
    </w:p>
    <w:p w14:paraId="65E795F5" w14:textId="77777777" w:rsidR="000A7F17" w:rsidRPr="00F3134C" w:rsidRDefault="00017384" w:rsidP="00EE17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ind w:left="648"/>
        <w:rPr>
          <w:rFonts w:eastAsia="SimSun"/>
          <w:i/>
          <w:iCs/>
          <w:lang w:eastAsia="zh-CN"/>
        </w:rPr>
      </w:pPr>
      <w:r w:rsidRPr="00F3134C">
        <w:rPr>
          <w:rFonts w:eastAsia="SimSun"/>
          <w:lang w:eastAsia="zh-CN"/>
        </w:rPr>
        <w:t>T</w:t>
      </w:r>
      <w:r w:rsidR="000A7F17" w:rsidRPr="00F3134C">
        <w:rPr>
          <w:rFonts w:eastAsia="SimSun"/>
          <w:lang w:eastAsia="zh-CN"/>
        </w:rPr>
        <w:t>his</w:t>
      </w:r>
      <w:r w:rsidRPr="00F3134C">
        <w:rPr>
          <w:rFonts w:eastAsia="SimSun"/>
          <w:lang w:eastAsia="zh-CN"/>
        </w:rPr>
        <w:t xml:space="preserve"> Plan</w:t>
      </w:r>
      <w:r w:rsidR="000A7F17" w:rsidRPr="00F3134C">
        <w:rPr>
          <w:rFonts w:eastAsia="SimSun"/>
          <w:lang w:eastAsia="zh-CN"/>
        </w:rPr>
        <w:t xml:space="preserve"> is then </w:t>
      </w:r>
      <w:r w:rsidR="00DD48D8">
        <w:rPr>
          <w:rFonts w:eastAsia="SimSun"/>
          <w:lang w:eastAsia="zh-CN"/>
        </w:rPr>
        <w:t>sent</w:t>
      </w:r>
      <w:r w:rsidR="000A7F17" w:rsidRPr="00F3134C">
        <w:rPr>
          <w:rFonts w:eastAsia="SimSun"/>
          <w:lang w:eastAsia="zh-CN"/>
        </w:rPr>
        <w:t xml:space="preserve"> to the </w:t>
      </w:r>
      <w:r w:rsidR="006F1406">
        <w:rPr>
          <w:rFonts w:eastAsia="SimSun"/>
          <w:lang w:eastAsia="zh-CN"/>
        </w:rPr>
        <w:t>Design</w:t>
      </w:r>
      <w:r w:rsidRPr="00F3134C">
        <w:rPr>
          <w:rFonts w:eastAsia="SimSun"/>
          <w:lang w:eastAsia="zh-CN"/>
        </w:rPr>
        <w:t xml:space="preserve"> </w:t>
      </w:r>
      <w:r w:rsidR="009F2B6C">
        <w:rPr>
          <w:rFonts w:eastAsia="SimSun"/>
          <w:lang w:eastAsia="zh-CN"/>
        </w:rPr>
        <w:t>H</w:t>
      </w:r>
      <w:r w:rsidRPr="00F3134C">
        <w:rPr>
          <w:rFonts w:eastAsia="SimSun"/>
          <w:lang w:eastAsia="zh-CN"/>
        </w:rPr>
        <w:t>ead</w:t>
      </w:r>
      <w:r w:rsidR="000A7F17" w:rsidRPr="00F3134C">
        <w:rPr>
          <w:rFonts w:eastAsia="SimSun"/>
          <w:lang w:eastAsia="zh-CN"/>
        </w:rPr>
        <w:t xml:space="preserve"> for review. </w:t>
      </w:r>
    </w:p>
    <w:p w14:paraId="0070D55D" w14:textId="77777777" w:rsidR="009D560A" w:rsidRPr="004C6DA9" w:rsidRDefault="000A7F17" w:rsidP="00EE17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ind w:left="648"/>
        <w:rPr>
          <w:rFonts w:eastAsia="SimSun"/>
          <w:lang w:eastAsia="zh-CN"/>
        </w:rPr>
      </w:pPr>
      <w:r w:rsidRPr="004C6DA9">
        <w:rPr>
          <w:rFonts w:eastAsia="SimSun"/>
          <w:lang w:eastAsia="zh-CN"/>
        </w:rPr>
        <w:t>For each root cause or risk, the type of mitigation must be determined and the details of the mitigation described.</w:t>
      </w:r>
    </w:p>
    <w:p w14:paraId="03B5FFD8" w14:textId="77777777" w:rsidR="0063351D" w:rsidRPr="004C6DA9" w:rsidRDefault="000A7F17" w:rsidP="00EE17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ind w:left="648"/>
        <w:rPr>
          <w:rFonts w:eastAsia="SimSun"/>
          <w:lang w:eastAsia="zh-CN"/>
        </w:rPr>
      </w:pPr>
      <w:r w:rsidRPr="004C6DA9">
        <w:rPr>
          <w:rFonts w:eastAsia="SimSun"/>
          <w:lang w:eastAsia="zh-CN"/>
        </w:rPr>
        <w:t>A person or group will have responsibility for addressing each risk that is identified</w:t>
      </w:r>
      <w:r w:rsidR="0063351D" w:rsidRPr="004C6DA9">
        <w:rPr>
          <w:rFonts w:eastAsia="SimSun"/>
          <w:lang w:eastAsia="zh-CN"/>
        </w:rPr>
        <w:t>.</w:t>
      </w:r>
    </w:p>
    <w:p w14:paraId="7824B7A4" w14:textId="77777777" w:rsidR="000A7F17" w:rsidRPr="00CB783A" w:rsidRDefault="000A7F17" w:rsidP="00EE17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ind w:left="648"/>
        <w:rPr>
          <w:rFonts w:eastAsia="SimSun"/>
          <w:lang w:eastAsia="zh-CN"/>
        </w:rPr>
      </w:pPr>
      <w:r w:rsidRPr="00CB783A">
        <w:rPr>
          <w:rFonts w:eastAsia="SimSun"/>
          <w:lang w:eastAsia="zh-CN"/>
        </w:rPr>
        <w:t xml:space="preserve">Once alternatives have been analyzed, the selected mitigation option should be incorporated into existing project plans or documented separately as a risk mitigation plan. </w:t>
      </w:r>
    </w:p>
    <w:p w14:paraId="33A6006E" w14:textId="77777777" w:rsidR="000A7F17" w:rsidRDefault="000A7F17" w:rsidP="00EE17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ind w:left="648"/>
      </w:pPr>
      <w:r>
        <w:t>C</w:t>
      </w:r>
      <w:r w:rsidRPr="00185278">
        <w:t>ontingency plans are developed for selected critical risks in case the impact of the risk is realized</w:t>
      </w:r>
      <w:r>
        <w:t xml:space="preserve"> (they may include redesigning features, reallocation of resources, or others).</w:t>
      </w:r>
    </w:p>
    <w:p w14:paraId="026B3B21" w14:textId="77777777" w:rsidR="00665858" w:rsidRDefault="00665858" w:rsidP="0015263C">
      <w:pPr>
        <w:pStyle w:val="Heading2"/>
        <w:tabs>
          <w:tab w:val="left" w:pos="5898"/>
        </w:tabs>
      </w:pPr>
      <w:bookmarkStart w:id="15" w:name="_Guidelines_for_Risk_2"/>
      <w:bookmarkStart w:id="16" w:name="_Toc102749126"/>
      <w:bookmarkEnd w:id="15"/>
      <w:r>
        <w:t xml:space="preserve">Guidelines for </w:t>
      </w:r>
      <w:r w:rsidRPr="00F057FC">
        <w:t>Risk Tracking/Communication</w:t>
      </w:r>
      <w:bookmarkEnd w:id="16"/>
      <w:r w:rsidR="0015263C">
        <w:tab/>
      </w:r>
    </w:p>
    <w:p w14:paraId="66C8192F" w14:textId="77777777" w:rsidR="0015263C" w:rsidRDefault="0015263C" w:rsidP="0015263C">
      <w:pPr>
        <w:autoSpaceDE w:val="0"/>
        <w:autoSpaceDN w:val="0"/>
        <w:adjustRightInd w:val="0"/>
        <w:spacing w:before="60" w:after="60"/>
      </w:pPr>
      <w:r>
        <w:t>Objective</w:t>
      </w:r>
      <w:r w:rsidRPr="00E028C1">
        <w:t xml:space="preserve"> of risk </w:t>
      </w:r>
      <w:r>
        <w:t xml:space="preserve">tracking is to </w:t>
      </w:r>
      <w:r w:rsidRPr="00E028C1">
        <w:rPr>
          <w:rFonts w:eastAsia="SimSun"/>
          <w:lang w:eastAsia="zh-CN"/>
        </w:rPr>
        <w:t>communicate risks</w:t>
      </w:r>
      <w:r>
        <w:rPr>
          <w:rFonts w:eastAsia="SimSun"/>
          <w:lang w:eastAsia="zh-CN"/>
        </w:rPr>
        <w:t xml:space="preserve"> and risk status</w:t>
      </w:r>
      <w:r w:rsidRPr="00E028C1">
        <w:rPr>
          <w:rFonts w:eastAsia="SimSun"/>
          <w:lang w:eastAsia="zh-CN"/>
        </w:rPr>
        <w:t xml:space="preserve"> to all affected stakeholders, including management</w:t>
      </w:r>
      <w:r>
        <w:rPr>
          <w:rFonts w:eastAsia="SimSun"/>
          <w:lang w:eastAsia="zh-CN"/>
        </w:rPr>
        <w:t>,</w:t>
      </w:r>
      <w:r w:rsidRPr="00E028C1">
        <w:t xml:space="preserve"> to establish a clear understanding and support for the project risk management</w:t>
      </w:r>
      <w:r w:rsidRPr="00D34ABF">
        <w:t xml:space="preserve"> strategy</w:t>
      </w:r>
      <w:r>
        <w:t xml:space="preserve">; to manage stakeholder expectations; and to effectively manage </w:t>
      </w:r>
      <w:r w:rsidRPr="00D34ABF">
        <w:t>risks</w:t>
      </w:r>
      <w:r>
        <w:t xml:space="preserve">. </w:t>
      </w:r>
    </w:p>
    <w:p w14:paraId="257B02C2" w14:textId="77777777" w:rsidR="0015263C" w:rsidRPr="0015263C" w:rsidRDefault="0015263C" w:rsidP="0015263C"/>
    <w:p w14:paraId="7B259F6B" w14:textId="77777777" w:rsidR="0032608D" w:rsidRPr="00785934" w:rsidRDefault="00665858" w:rsidP="006B5D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60" w:after="60"/>
        <w:rPr>
          <w:rFonts w:eastAsia="SimSun"/>
          <w:lang w:eastAsia="zh-CN"/>
        </w:rPr>
      </w:pPr>
      <w:r w:rsidRPr="00785934">
        <w:rPr>
          <w:rFonts w:eastAsia="SimSun"/>
          <w:lang w:eastAsia="zh-CN"/>
        </w:rPr>
        <w:t xml:space="preserve">Risk </w:t>
      </w:r>
      <w:r w:rsidR="009F2B6C">
        <w:rPr>
          <w:rFonts w:eastAsia="SimSun"/>
          <w:lang w:eastAsia="zh-CN"/>
        </w:rPr>
        <w:t>T</w:t>
      </w:r>
      <w:r w:rsidRPr="00785934">
        <w:rPr>
          <w:rFonts w:eastAsia="SimSun"/>
          <w:lang w:eastAsia="zh-CN"/>
        </w:rPr>
        <w:t xml:space="preserve">racking is the activity of systematically evaluating the status of risks. </w:t>
      </w:r>
    </w:p>
    <w:p w14:paraId="6D61CEFE" w14:textId="77777777" w:rsidR="00785934" w:rsidRDefault="00665858" w:rsidP="006B5D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60" w:after="60"/>
      </w:pPr>
      <w:r w:rsidRPr="00F057FC">
        <w:t xml:space="preserve">Risks are updated in the Risk </w:t>
      </w:r>
      <w:r w:rsidR="009F2B6C">
        <w:t>Matrix</w:t>
      </w:r>
      <w:r w:rsidRPr="00F057FC">
        <w:t xml:space="preserve"> and are tracked to closure</w:t>
      </w:r>
      <w:r>
        <w:t xml:space="preserve">. </w:t>
      </w:r>
    </w:p>
    <w:p w14:paraId="5C4EE1AE" w14:textId="77777777" w:rsidR="00785934" w:rsidRDefault="009F2B6C" w:rsidP="006B5D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60" w:after="60"/>
      </w:pPr>
      <w:r>
        <w:t>The R</w:t>
      </w:r>
      <w:r w:rsidR="00665858" w:rsidRPr="00F057FC">
        <w:t xml:space="preserve">isk </w:t>
      </w:r>
      <w:r>
        <w:t>Matrix</w:t>
      </w:r>
      <w:r w:rsidR="00665858" w:rsidRPr="00F057FC">
        <w:t xml:space="preserve"> shall include</w:t>
      </w:r>
    </w:p>
    <w:p w14:paraId="5934B058" w14:textId="77777777" w:rsidR="00785934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Risk name and description</w:t>
      </w:r>
    </w:p>
    <w:p w14:paraId="555DFB88" w14:textId="77777777" w:rsidR="00785934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Likelihood</w:t>
      </w:r>
    </w:p>
    <w:p w14:paraId="118768E6" w14:textId="77777777" w:rsidR="00785934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C</w:t>
      </w:r>
      <w:r w:rsidR="00665858" w:rsidRPr="00F057FC">
        <w:t>onsequence</w:t>
      </w:r>
    </w:p>
    <w:p w14:paraId="12D006E4" w14:textId="77777777" w:rsidR="00785934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Priority</w:t>
      </w:r>
    </w:p>
    <w:p w14:paraId="51A5094E" w14:textId="77777777" w:rsidR="00785934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M</w:t>
      </w:r>
      <w:r w:rsidR="00665858" w:rsidRPr="00F057FC">
        <w:t>itigation</w:t>
      </w:r>
      <w:r w:rsidR="00665858">
        <w:t>/</w:t>
      </w:r>
      <w:r>
        <w:t>C</w:t>
      </w:r>
      <w:r w:rsidR="00665858">
        <w:t>ontingency</w:t>
      </w:r>
      <w:r w:rsidR="00665858" w:rsidRPr="00F057FC">
        <w:t xml:space="preserve"> plans</w:t>
      </w:r>
    </w:p>
    <w:p w14:paraId="4362E32E" w14:textId="77777777" w:rsidR="00665858" w:rsidRPr="00F057FC" w:rsidRDefault="00785934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60" w:after="60"/>
      </w:pPr>
      <w:r>
        <w:t>A</w:t>
      </w:r>
      <w:r w:rsidR="00665858" w:rsidRPr="00F057FC">
        <w:t>ny metrics defined for tracking the risk</w:t>
      </w:r>
      <w:r w:rsidR="00665858">
        <w:t xml:space="preserve"> and risk dependencies</w:t>
      </w:r>
      <w:r w:rsidR="00665858" w:rsidRPr="00F057FC">
        <w:t>.</w:t>
      </w:r>
    </w:p>
    <w:p w14:paraId="43B2407D" w14:textId="77777777" w:rsidR="00665858" w:rsidRPr="00785934" w:rsidRDefault="00665858" w:rsidP="006B5D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60" w:after="60"/>
        <w:rPr>
          <w:rFonts w:eastAsia="SimSun"/>
          <w:lang w:eastAsia="zh-CN"/>
        </w:rPr>
      </w:pPr>
      <w:r w:rsidRPr="00785934">
        <w:rPr>
          <w:rFonts w:eastAsia="SimSun"/>
          <w:lang w:eastAsia="zh-CN"/>
        </w:rPr>
        <w:t xml:space="preserve">The intent of </w:t>
      </w:r>
      <w:r w:rsidRPr="00F057FC">
        <w:t xml:space="preserve">risk tracking </w:t>
      </w:r>
      <w:r w:rsidRPr="00785934">
        <w:rPr>
          <w:rFonts w:eastAsia="SimSun"/>
          <w:lang w:eastAsia="zh-CN"/>
        </w:rPr>
        <w:t xml:space="preserve">answers the question: </w:t>
      </w:r>
      <w:r w:rsidRPr="00785934">
        <w:rPr>
          <w:rFonts w:eastAsia="SimSun"/>
          <w:i/>
          <w:iCs/>
          <w:lang w:eastAsia="zh-CN"/>
        </w:rPr>
        <w:t xml:space="preserve">“How are things going?” </w:t>
      </w:r>
      <w:r w:rsidRPr="00785934">
        <w:rPr>
          <w:rFonts w:eastAsia="SimSun"/>
          <w:lang w:eastAsia="zh-CN"/>
        </w:rPr>
        <w:t>by performing the activities below to track risks:</w:t>
      </w:r>
    </w:p>
    <w:p w14:paraId="2860E104" w14:textId="77777777" w:rsidR="00665858" w:rsidRPr="00785934" w:rsidRDefault="00665858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  <w:r w:rsidRPr="00785934">
        <w:rPr>
          <w:rFonts w:eastAsia="SimSun"/>
          <w:lang w:eastAsia="zh-CN"/>
        </w:rPr>
        <w:t>Regularly review and re-evaluate status of all risks</w:t>
      </w:r>
    </w:p>
    <w:p w14:paraId="27A5159F" w14:textId="77777777" w:rsidR="00665858" w:rsidRPr="00785934" w:rsidRDefault="00665858" w:rsidP="006B5D2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eastAsia="SimSun"/>
          <w:lang w:eastAsia="zh-CN"/>
        </w:rPr>
      </w:pPr>
      <w:r w:rsidRPr="00785934">
        <w:rPr>
          <w:rFonts w:eastAsia="SimSun"/>
          <w:lang w:eastAsia="zh-CN"/>
        </w:rPr>
        <w:t xml:space="preserve">Monitor risk mitigation and contingency efforts   </w:t>
      </w:r>
    </w:p>
    <w:p w14:paraId="033B2CF6" w14:textId="77777777" w:rsidR="00A261E3" w:rsidRDefault="00A261E3" w:rsidP="00A261E3">
      <w:pPr>
        <w:pStyle w:val="Heading1"/>
      </w:pPr>
      <w:bookmarkStart w:id="17" w:name="_Toc102749127"/>
      <w:r>
        <w:t>Applicable Measurements</w:t>
      </w:r>
      <w:bookmarkEnd w:id="17"/>
    </w:p>
    <w:p w14:paraId="103895B0" w14:textId="77777777" w:rsidR="00A261E3" w:rsidRDefault="00E1153A" w:rsidP="00EE17A7">
      <w:r>
        <w:t>NA</w:t>
      </w:r>
    </w:p>
    <w:p w14:paraId="65D33CE1" w14:textId="77777777" w:rsidR="00B81986" w:rsidRPr="00E57469" w:rsidRDefault="004A2ED1" w:rsidP="00E57469">
      <w:pPr>
        <w:pStyle w:val="Heading1"/>
      </w:pPr>
      <w:bookmarkStart w:id="18" w:name="_Toc102749128"/>
      <w:r>
        <w:t>Exit Criteria/Outputs</w:t>
      </w:r>
      <w:bookmarkEnd w:id="18"/>
    </w:p>
    <w:p w14:paraId="73D38091" w14:textId="77777777" w:rsidR="00DC7E70" w:rsidRPr="001117ED" w:rsidRDefault="00362FE7" w:rsidP="00A8794C">
      <w:pPr>
        <w:pStyle w:val="ListParagraph"/>
        <w:numPr>
          <w:ilvl w:val="0"/>
          <w:numId w:val="20"/>
        </w:numPr>
        <w:ind w:left="360"/>
      </w:pPr>
      <w:r>
        <w:t xml:space="preserve">Documented and updated Risks and their </w:t>
      </w:r>
      <w:r w:rsidR="009F2B6C">
        <w:t>M</w:t>
      </w:r>
      <w:r>
        <w:t xml:space="preserve">itigation and/or </w:t>
      </w:r>
      <w:r w:rsidR="009F2B6C">
        <w:t>C</w:t>
      </w:r>
      <w:r>
        <w:t>onting</w:t>
      </w:r>
      <w:r w:rsidR="004B0EA8">
        <w:t>ency plans.</w:t>
      </w:r>
    </w:p>
    <w:sectPr w:rsidR="00DC7E70" w:rsidRPr="001117ED" w:rsidSect="00EE17A7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96A5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6FC1B" w16cex:dateUtc="2022-03-12T0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96A50C" w16cid:durableId="25D6FC1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A9E13A" w14:textId="77777777" w:rsidR="00C17AEC" w:rsidRDefault="00C17AEC">
      <w:r>
        <w:separator/>
      </w:r>
    </w:p>
  </w:endnote>
  <w:endnote w:type="continuationSeparator" w:id="0">
    <w:p w14:paraId="6A648021" w14:textId="77777777" w:rsidR="00C17AEC" w:rsidRDefault="00C17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9B91F" w14:textId="77777777" w:rsidR="00ED2A05" w:rsidRDefault="00ED2A05" w:rsidP="00D06F22">
    <w:pPr>
      <w:jc w:val="center"/>
    </w:pPr>
    <w:r>
      <w:t xml:space="preserve">Genus </w:t>
    </w:r>
    <w:r w:rsidR="00005E1F">
      <w:t>Innovation</w:t>
    </w:r>
    <w:r>
      <w:t xml:space="preserve"> Limited</w:t>
    </w:r>
  </w:p>
  <w:p w14:paraId="11DFC0FE" w14:textId="77777777" w:rsidR="00ED2A05" w:rsidRDefault="00ED2A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BCB58" w14:textId="77777777" w:rsidR="00C17AEC" w:rsidRDefault="00C17AEC">
      <w:r>
        <w:separator/>
      </w:r>
    </w:p>
  </w:footnote>
  <w:footnote w:type="continuationSeparator" w:id="0">
    <w:p w14:paraId="71ACFB22" w14:textId="77777777" w:rsidR="00C17AEC" w:rsidRDefault="00C17AEC">
      <w:r>
        <w:continuationSeparator/>
      </w:r>
    </w:p>
  </w:footnote>
  <w:footnote w:id="1">
    <w:p w14:paraId="6BE2C90C" w14:textId="0DFE90A4" w:rsidR="00474A89" w:rsidRDefault="00474A89">
      <w:pPr>
        <w:pStyle w:val="FootnoteText"/>
      </w:pPr>
      <w:r>
        <w:rPr>
          <w:rStyle w:val="FootnoteReference"/>
        </w:rPr>
        <w:footnoteRef/>
      </w:r>
      <w:r>
        <w:t xml:space="preserve"> https://gil.einframe.com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494E2" w14:textId="77777777" w:rsidR="00ED2A05" w:rsidRDefault="00591AD1" w:rsidP="00CB1F86">
    <w:fldSimple w:instr=" TITLE   \* MERGEFORMAT ">
      <w:r w:rsidR="00ED2A05">
        <w:t>Risk Management Procedure</w:t>
      </w:r>
    </w:fldSimple>
    <w:r w:rsidR="00ED2A05">
      <w:br/>
    </w:r>
    <w:fldSimple w:instr=" FILENAME   \* MERGEFORMAT ">
      <w:r w:rsidR="00ED2A05">
        <w:rPr>
          <w:noProof/>
        </w:rPr>
        <w:t>PRCD_RSKMGM.docx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188"/>
    <w:multiLevelType w:val="hybridMultilevel"/>
    <w:tmpl w:val="24BE0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AC1DCB"/>
    <w:multiLevelType w:val="hybridMultilevel"/>
    <w:tmpl w:val="DA78C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601A6"/>
    <w:multiLevelType w:val="hybridMultilevel"/>
    <w:tmpl w:val="E8E89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B0749"/>
    <w:multiLevelType w:val="hybridMultilevel"/>
    <w:tmpl w:val="1CEC0630"/>
    <w:lvl w:ilvl="0" w:tplc="558441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14EE1EE3"/>
    <w:multiLevelType w:val="hybridMultilevel"/>
    <w:tmpl w:val="3E2C9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973B9"/>
    <w:multiLevelType w:val="hybridMultilevel"/>
    <w:tmpl w:val="8E1A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73654"/>
    <w:multiLevelType w:val="hybridMultilevel"/>
    <w:tmpl w:val="A336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806B71"/>
    <w:multiLevelType w:val="hybridMultilevel"/>
    <w:tmpl w:val="39C0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917F3"/>
    <w:multiLevelType w:val="hybridMultilevel"/>
    <w:tmpl w:val="EDCC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F04A9"/>
    <w:multiLevelType w:val="hybridMultilevel"/>
    <w:tmpl w:val="D818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D137CA"/>
    <w:multiLevelType w:val="hybridMultilevel"/>
    <w:tmpl w:val="9EAE1F34"/>
    <w:lvl w:ilvl="0" w:tplc="B5368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71165A"/>
    <w:multiLevelType w:val="hybridMultilevel"/>
    <w:tmpl w:val="F3826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6226D9"/>
    <w:multiLevelType w:val="hybridMultilevel"/>
    <w:tmpl w:val="CEE6C91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E31703"/>
    <w:multiLevelType w:val="hybridMultilevel"/>
    <w:tmpl w:val="F48E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C95D14"/>
    <w:multiLevelType w:val="hybridMultilevel"/>
    <w:tmpl w:val="26363F4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6">
    <w:nsid w:val="62C202BB"/>
    <w:multiLevelType w:val="hybridMultilevel"/>
    <w:tmpl w:val="CF2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AAE70E0"/>
    <w:multiLevelType w:val="hybridMultilevel"/>
    <w:tmpl w:val="1B144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A1224"/>
    <w:multiLevelType w:val="hybridMultilevel"/>
    <w:tmpl w:val="6228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672D82"/>
    <w:multiLevelType w:val="multilevel"/>
    <w:tmpl w:val="75047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EFA7F9E"/>
    <w:multiLevelType w:val="hybridMultilevel"/>
    <w:tmpl w:val="C470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0"/>
  </w:num>
  <w:num w:numId="4">
    <w:abstractNumId w:val="15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10"/>
  </w:num>
  <w:num w:numId="10">
    <w:abstractNumId w:val="11"/>
  </w:num>
  <w:num w:numId="11">
    <w:abstractNumId w:val="8"/>
  </w:num>
  <w:num w:numId="12">
    <w:abstractNumId w:val="6"/>
  </w:num>
  <w:num w:numId="13">
    <w:abstractNumId w:val="9"/>
  </w:num>
  <w:num w:numId="14">
    <w:abstractNumId w:val="18"/>
  </w:num>
  <w:num w:numId="15">
    <w:abstractNumId w:val="13"/>
  </w:num>
  <w:num w:numId="16">
    <w:abstractNumId w:val="21"/>
  </w:num>
  <w:num w:numId="17">
    <w:abstractNumId w:val="16"/>
  </w:num>
  <w:num w:numId="18">
    <w:abstractNumId w:val="7"/>
  </w:num>
  <w:num w:numId="19">
    <w:abstractNumId w:val="19"/>
  </w:num>
  <w:num w:numId="20">
    <w:abstractNumId w:val="4"/>
  </w:num>
  <w:num w:numId="21">
    <w:abstractNumId w:val="2"/>
  </w:num>
  <w:num w:numId="22">
    <w:abstractNumId w:val="14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ibhav Garg">
    <w15:presenceInfo w15:providerId="Windows Live" w15:userId="977904c31b5ebf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C48"/>
    <w:rsid w:val="00002A62"/>
    <w:rsid w:val="00005E1F"/>
    <w:rsid w:val="00010C44"/>
    <w:rsid w:val="000112BD"/>
    <w:rsid w:val="000137F9"/>
    <w:rsid w:val="00017384"/>
    <w:rsid w:val="000352E3"/>
    <w:rsid w:val="00041672"/>
    <w:rsid w:val="0004185C"/>
    <w:rsid w:val="00054B2E"/>
    <w:rsid w:val="0005548A"/>
    <w:rsid w:val="0005688D"/>
    <w:rsid w:val="00056B25"/>
    <w:rsid w:val="000662A0"/>
    <w:rsid w:val="00074311"/>
    <w:rsid w:val="00080E4C"/>
    <w:rsid w:val="00082BBD"/>
    <w:rsid w:val="00083613"/>
    <w:rsid w:val="00084392"/>
    <w:rsid w:val="000A0267"/>
    <w:rsid w:val="000A0804"/>
    <w:rsid w:val="000A2971"/>
    <w:rsid w:val="000A79A9"/>
    <w:rsid w:val="000A7F17"/>
    <w:rsid w:val="000B05B8"/>
    <w:rsid w:val="000B3041"/>
    <w:rsid w:val="000B3A49"/>
    <w:rsid w:val="000B5C32"/>
    <w:rsid w:val="000B7D9D"/>
    <w:rsid w:val="000C7ABC"/>
    <w:rsid w:val="000D0B41"/>
    <w:rsid w:val="000D154A"/>
    <w:rsid w:val="000D5595"/>
    <w:rsid w:val="000E20E6"/>
    <w:rsid w:val="000F1A0E"/>
    <w:rsid w:val="000F5D04"/>
    <w:rsid w:val="000F627D"/>
    <w:rsid w:val="000F65C5"/>
    <w:rsid w:val="000F6EC3"/>
    <w:rsid w:val="001057C7"/>
    <w:rsid w:val="0010612F"/>
    <w:rsid w:val="00110734"/>
    <w:rsid w:val="001117ED"/>
    <w:rsid w:val="001242A2"/>
    <w:rsid w:val="00131048"/>
    <w:rsid w:val="00132F1B"/>
    <w:rsid w:val="00133C3A"/>
    <w:rsid w:val="001370E7"/>
    <w:rsid w:val="00137485"/>
    <w:rsid w:val="001434F5"/>
    <w:rsid w:val="001479E0"/>
    <w:rsid w:val="0015263C"/>
    <w:rsid w:val="00155E0C"/>
    <w:rsid w:val="00165E73"/>
    <w:rsid w:val="00166CB1"/>
    <w:rsid w:val="001700DE"/>
    <w:rsid w:val="00185834"/>
    <w:rsid w:val="001864C1"/>
    <w:rsid w:val="0018651F"/>
    <w:rsid w:val="001B0195"/>
    <w:rsid w:val="001B0ADF"/>
    <w:rsid w:val="001B0B83"/>
    <w:rsid w:val="001B10F8"/>
    <w:rsid w:val="001B7925"/>
    <w:rsid w:val="001C02EE"/>
    <w:rsid w:val="001C14E8"/>
    <w:rsid w:val="001C7A16"/>
    <w:rsid w:val="001D172E"/>
    <w:rsid w:val="001F0342"/>
    <w:rsid w:val="001F69EA"/>
    <w:rsid w:val="00201C1B"/>
    <w:rsid w:val="002066D1"/>
    <w:rsid w:val="0021111C"/>
    <w:rsid w:val="00212ACF"/>
    <w:rsid w:val="00221159"/>
    <w:rsid w:val="00222251"/>
    <w:rsid w:val="002323E8"/>
    <w:rsid w:val="00260ACF"/>
    <w:rsid w:val="00270EC6"/>
    <w:rsid w:val="00271DEE"/>
    <w:rsid w:val="00290614"/>
    <w:rsid w:val="002971D9"/>
    <w:rsid w:val="002A5675"/>
    <w:rsid w:val="002B1EBA"/>
    <w:rsid w:val="002B3740"/>
    <w:rsid w:val="002C132D"/>
    <w:rsid w:val="002C3236"/>
    <w:rsid w:val="002D7E76"/>
    <w:rsid w:val="002F5582"/>
    <w:rsid w:val="00300A9C"/>
    <w:rsid w:val="00324EE0"/>
    <w:rsid w:val="0032608D"/>
    <w:rsid w:val="00331E81"/>
    <w:rsid w:val="00341507"/>
    <w:rsid w:val="0034543F"/>
    <w:rsid w:val="003467E7"/>
    <w:rsid w:val="00355E15"/>
    <w:rsid w:val="00361EC9"/>
    <w:rsid w:val="00362AB1"/>
    <w:rsid w:val="00362D23"/>
    <w:rsid w:val="00362FE7"/>
    <w:rsid w:val="00363FAD"/>
    <w:rsid w:val="0037219F"/>
    <w:rsid w:val="00395BDC"/>
    <w:rsid w:val="003972A7"/>
    <w:rsid w:val="003A1700"/>
    <w:rsid w:val="003A3231"/>
    <w:rsid w:val="003A3E90"/>
    <w:rsid w:val="003B2E28"/>
    <w:rsid w:val="003B49E0"/>
    <w:rsid w:val="003B4BAC"/>
    <w:rsid w:val="003B52CF"/>
    <w:rsid w:val="003C0B59"/>
    <w:rsid w:val="003C37CB"/>
    <w:rsid w:val="003C7409"/>
    <w:rsid w:val="003D01C9"/>
    <w:rsid w:val="003D14B1"/>
    <w:rsid w:val="003D1936"/>
    <w:rsid w:val="003F635C"/>
    <w:rsid w:val="004021CD"/>
    <w:rsid w:val="00406C97"/>
    <w:rsid w:val="004162A3"/>
    <w:rsid w:val="004223A6"/>
    <w:rsid w:val="00422911"/>
    <w:rsid w:val="004264EA"/>
    <w:rsid w:val="0043750A"/>
    <w:rsid w:val="00441A33"/>
    <w:rsid w:val="00442369"/>
    <w:rsid w:val="00442503"/>
    <w:rsid w:val="00445526"/>
    <w:rsid w:val="004536EA"/>
    <w:rsid w:val="00466D72"/>
    <w:rsid w:val="00474A89"/>
    <w:rsid w:val="00475897"/>
    <w:rsid w:val="00477616"/>
    <w:rsid w:val="004777EF"/>
    <w:rsid w:val="004815FB"/>
    <w:rsid w:val="004868D3"/>
    <w:rsid w:val="0048742E"/>
    <w:rsid w:val="004A2ED1"/>
    <w:rsid w:val="004A46B8"/>
    <w:rsid w:val="004B0EA8"/>
    <w:rsid w:val="004B4664"/>
    <w:rsid w:val="004C397E"/>
    <w:rsid w:val="004C6DA9"/>
    <w:rsid w:val="004C6F35"/>
    <w:rsid w:val="004D0038"/>
    <w:rsid w:val="004E551C"/>
    <w:rsid w:val="004E70AE"/>
    <w:rsid w:val="004F76C3"/>
    <w:rsid w:val="005014A0"/>
    <w:rsid w:val="0050598C"/>
    <w:rsid w:val="00511139"/>
    <w:rsid w:val="00516D00"/>
    <w:rsid w:val="0052364F"/>
    <w:rsid w:val="005239E7"/>
    <w:rsid w:val="005240AD"/>
    <w:rsid w:val="00525019"/>
    <w:rsid w:val="00530174"/>
    <w:rsid w:val="00533791"/>
    <w:rsid w:val="00551BBD"/>
    <w:rsid w:val="005800C0"/>
    <w:rsid w:val="00581113"/>
    <w:rsid w:val="005843A8"/>
    <w:rsid w:val="00590C48"/>
    <w:rsid w:val="00591AD1"/>
    <w:rsid w:val="005924B3"/>
    <w:rsid w:val="00592D49"/>
    <w:rsid w:val="005A72BA"/>
    <w:rsid w:val="005C5A8B"/>
    <w:rsid w:val="005C5B2B"/>
    <w:rsid w:val="005D1257"/>
    <w:rsid w:val="005D4831"/>
    <w:rsid w:val="005D756B"/>
    <w:rsid w:val="005E2B62"/>
    <w:rsid w:val="005E2C3B"/>
    <w:rsid w:val="005F244B"/>
    <w:rsid w:val="00605C4B"/>
    <w:rsid w:val="00615F9C"/>
    <w:rsid w:val="0062572B"/>
    <w:rsid w:val="0062695B"/>
    <w:rsid w:val="00627B26"/>
    <w:rsid w:val="0063351D"/>
    <w:rsid w:val="00643A7B"/>
    <w:rsid w:val="00660FEC"/>
    <w:rsid w:val="00664C76"/>
    <w:rsid w:val="00665858"/>
    <w:rsid w:val="006718E1"/>
    <w:rsid w:val="0067736D"/>
    <w:rsid w:val="006817FB"/>
    <w:rsid w:val="00686461"/>
    <w:rsid w:val="006869C3"/>
    <w:rsid w:val="00690FE7"/>
    <w:rsid w:val="006974B1"/>
    <w:rsid w:val="00697A72"/>
    <w:rsid w:val="006A2AFF"/>
    <w:rsid w:val="006B5D24"/>
    <w:rsid w:val="006E2E4E"/>
    <w:rsid w:val="006F1406"/>
    <w:rsid w:val="007008FE"/>
    <w:rsid w:val="00701F20"/>
    <w:rsid w:val="00706EE8"/>
    <w:rsid w:val="007117D6"/>
    <w:rsid w:val="00712A3B"/>
    <w:rsid w:val="00713292"/>
    <w:rsid w:val="00715EF9"/>
    <w:rsid w:val="00732B8C"/>
    <w:rsid w:val="007345D5"/>
    <w:rsid w:val="007404D3"/>
    <w:rsid w:val="00743EDB"/>
    <w:rsid w:val="007444CD"/>
    <w:rsid w:val="00745B20"/>
    <w:rsid w:val="0074730A"/>
    <w:rsid w:val="00747A12"/>
    <w:rsid w:val="00747B00"/>
    <w:rsid w:val="0075556B"/>
    <w:rsid w:val="007566FC"/>
    <w:rsid w:val="00757FF8"/>
    <w:rsid w:val="00764B70"/>
    <w:rsid w:val="00774D6B"/>
    <w:rsid w:val="00776B59"/>
    <w:rsid w:val="00780361"/>
    <w:rsid w:val="00781A3B"/>
    <w:rsid w:val="00785934"/>
    <w:rsid w:val="007940CD"/>
    <w:rsid w:val="007942D4"/>
    <w:rsid w:val="007950A1"/>
    <w:rsid w:val="00796A22"/>
    <w:rsid w:val="007A3712"/>
    <w:rsid w:val="007A4ECA"/>
    <w:rsid w:val="007A5DDD"/>
    <w:rsid w:val="007B3A81"/>
    <w:rsid w:val="007B5600"/>
    <w:rsid w:val="007B6D82"/>
    <w:rsid w:val="007B7A0E"/>
    <w:rsid w:val="007C085F"/>
    <w:rsid w:val="007C09E0"/>
    <w:rsid w:val="007C5722"/>
    <w:rsid w:val="007C60F4"/>
    <w:rsid w:val="007C6995"/>
    <w:rsid w:val="007C7B7C"/>
    <w:rsid w:val="007D06B2"/>
    <w:rsid w:val="007D3A9B"/>
    <w:rsid w:val="007D66BA"/>
    <w:rsid w:val="007E7878"/>
    <w:rsid w:val="007F34F0"/>
    <w:rsid w:val="00806E36"/>
    <w:rsid w:val="00811AFC"/>
    <w:rsid w:val="00814C85"/>
    <w:rsid w:val="00823644"/>
    <w:rsid w:val="00842A76"/>
    <w:rsid w:val="00854F1D"/>
    <w:rsid w:val="00855C4F"/>
    <w:rsid w:val="008661F3"/>
    <w:rsid w:val="00871917"/>
    <w:rsid w:val="0087519B"/>
    <w:rsid w:val="00883E25"/>
    <w:rsid w:val="00887F97"/>
    <w:rsid w:val="00893F5B"/>
    <w:rsid w:val="008967A3"/>
    <w:rsid w:val="008A0A1E"/>
    <w:rsid w:val="008A1923"/>
    <w:rsid w:val="008A298F"/>
    <w:rsid w:val="008A5504"/>
    <w:rsid w:val="008A5C4C"/>
    <w:rsid w:val="008A67E8"/>
    <w:rsid w:val="008B1C5B"/>
    <w:rsid w:val="008B6EED"/>
    <w:rsid w:val="00903658"/>
    <w:rsid w:val="00910773"/>
    <w:rsid w:val="00930F87"/>
    <w:rsid w:val="00933E61"/>
    <w:rsid w:val="00935701"/>
    <w:rsid w:val="009451FA"/>
    <w:rsid w:val="00952383"/>
    <w:rsid w:val="009554A9"/>
    <w:rsid w:val="0096139A"/>
    <w:rsid w:val="00964F1B"/>
    <w:rsid w:val="0098367A"/>
    <w:rsid w:val="00991131"/>
    <w:rsid w:val="009A379E"/>
    <w:rsid w:val="009B663E"/>
    <w:rsid w:val="009B75CB"/>
    <w:rsid w:val="009B7897"/>
    <w:rsid w:val="009C1334"/>
    <w:rsid w:val="009D2683"/>
    <w:rsid w:val="009D3E60"/>
    <w:rsid w:val="009D560A"/>
    <w:rsid w:val="009D6B21"/>
    <w:rsid w:val="009E15CD"/>
    <w:rsid w:val="009E4F19"/>
    <w:rsid w:val="009E7819"/>
    <w:rsid w:val="009F058C"/>
    <w:rsid w:val="009F2B6C"/>
    <w:rsid w:val="00A05386"/>
    <w:rsid w:val="00A07A78"/>
    <w:rsid w:val="00A14E80"/>
    <w:rsid w:val="00A249A1"/>
    <w:rsid w:val="00A261E3"/>
    <w:rsid w:val="00A262DC"/>
    <w:rsid w:val="00A33D43"/>
    <w:rsid w:val="00A40C93"/>
    <w:rsid w:val="00A645E3"/>
    <w:rsid w:val="00A72E1A"/>
    <w:rsid w:val="00A8130E"/>
    <w:rsid w:val="00A83CB7"/>
    <w:rsid w:val="00A842CE"/>
    <w:rsid w:val="00A855C0"/>
    <w:rsid w:val="00A8794C"/>
    <w:rsid w:val="00AA20BA"/>
    <w:rsid w:val="00AA39DA"/>
    <w:rsid w:val="00AC63B5"/>
    <w:rsid w:val="00AE02E8"/>
    <w:rsid w:val="00AF4743"/>
    <w:rsid w:val="00B04E21"/>
    <w:rsid w:val="00B13CF5"/>
    <w:rsid w:val="00B23694"/>
    <w:rsid w:val="00B25491"/>
    <w:rsid w:val="00B25BBF"/>
    <w:rsid w:val="00B33B95"/>
    <w:rsid w:val="00B36CC4"/>
    <w:rsid w:val="00B45432"/>
    <w:rsid w:val="00B50523"/>
    <w:rsid w:val="00B52431"/>
    <w:rsid w:val="00B53022"/>
    <w:rsid w:val="00B63A1B"/>
    <w:rsid w:val="00B63E9A"/>
    <w:rsid w:val="00B73924"/>
    <w:rsid w:val="00B81986"/>
    <w:rsid w:val="00B82638"/>
    <w:rsid w:val="00B972C3"/>
    <w:rsid w:val="00BA2C37"/>
    <w:rsid w:val="00BC6843"/>
    <w:rsid w:val="00BD376C"/>
    <w:rsid w:val="00BD4054"/>
    <w:rsid w:val="00BD61E3"/>
    <w:rsid w:val="00BD720F"/>
    <w:rsid w:val="00BE1648"/>
    <w:rsid w:val="00BE557E"/>
    <w:rsid w:val="00C02443"/>
    <w:rsid w:val="00C060A2"/>
    <w:rsid w:val="00C17AEC"/>
    <w:rsid w:val="00C20081"/>
    <w:rsid w:val="00C23551"/>
    <w:rsid w:val="00C2420D"/>
    <w:rsid w:val="00C24481"/>
    <w:rsid w:val="00C3560C"/>
    <w:rsid w:val="00C36060"/>
    <w:rsid w:val="00C40284"/>
    <w:rsid w:val="00C43202"/>
    <w:rsid w:val="00C53A94"/>
    <w:rsid w:val="00C55A0F"/>
    <w:rsid w:val="00C579AB"/>
    <w:rsid w:val="00C82020"/>
    <w:rsid w:val="00C90176"/>
    <w:rsid w:val="00C93AC5"/>
    <w:rsid w:val="00CB147A"/>
    <w:rsid w:val="00CB1F86"/>
    <w:rsid w:val="00CB50D2"/>
    <w:rsid w:val="00CB6F86"/>
    <w:rsid w:val="00CB783A"/>
    <w:rsid w:val="00CD6976"/>
    <w:rsid w:val="00CF319E"/>
    <w:rsid w:val="00CF7B26"/>
    <w:rsid w:val="00D01373"/>
    <w:rsid w:val="00D01677"/>
    <w:rsid w:val="00D01A59"/>
    <w:rsid w:val="00D01C17"/>
    <w:rsid w:val="00D027C1"/>
    <w:rsid w:val="00D06F22"/>
    <w:rsid w:val="00D160D9"/>
    <w:rsid w:val="00D16BF4"/>
    <w:rsid w:val="00D211AB"/>
    <w:rsid w:val="00D33336"/>
    <w:rsid w:val="00D36BAC"/>
    <w:rsid w:val="00D40181"/>
    <w:rsid w:val="00D4043E"/>
    <w:rsid w:val="00D472D8"/>
    <w:rsid w:val="00D4740C"/>
    <w:rsid w:val="00D5127F"/>
    <w:rsid w:val="00D5492B"/>
    <w:rsid w:val="00D60FBD"/>
    <w:rsid w:val="00D71040"/>
    <w:rsid w:val="00D719A8"/>
    <w:rsid w:val="00D72571"/>
    <w:rsid w:val="00D73788"/>
    <w:rsid w:val="00D81EC5"/>
    <w:rsid w:val="00DA26AE"/>
    <w:rsid w:val="00DB0450"/>
    <w:rsid w:val="00DB17A5"/>
    <w:rsid w:val="00DB6F6D"/>
    <w:rsid w:val="00DC1940"/>
    <w:rsid w:val="00DC4367"/>
    <w:rsid w:val="00DC6DF6"/>
    <w:rsid w:val="00DC7E70"/>
    <w:rsid w:val="00DD48D8"/>
    <w:rsid w:val="00DD5069"/>
    <w:rsid w:val="00DD7D3F"/>
    <w:rsid w:val="00DE2C8D"/>
    <w:rsid w:val="00DE37CA"/>
    <w:rsid w:val="00DE4A1C"/>
    <w:rsid w:val="00DE521E"/>
    <w:rsid w:val="00DF0656"/>
    <w:rsid w:val="00E01440"/>
    <w:rsid w:val="00E074B6"/>
    <w:rsid w:val="00E1153A"/>
    <w:rsid w:val="00E157F9"/>
    <w:rsid w:val="00E20BB8"/>
    <w:rsid w:val="00E22AE2"/>
    <w:rsid w:val="00E236E4"/>
    <w:rsid w:val="00E3006B"/>
    <w:rsid w:val="00E30397"/>
    <w:rsid w:val="00E33367"/>
    <w:rsid w:val="00E46A01"/>
    <w:rsid w:val="00E57469"/>
    <w:rsid w:val="00E65C5B"/>
    <w:rsid w:val="00E76391"/>
    <w:rsid w:val="00E767D4"/>
    <w:rsid w:val="00E77F49"/>
    <w:rsid w:val="00E85AD7"/>
    <w:rsid w:val="00E9128C"/>
    <w:rsid w:val="00E91C3E"/>
    <w:rsid w:val="00E92BC6"/>
    <w:rsid w:val="00E97CC8"/>
    <w:rsid w:val="00EA0BBD"/>
    <w:rsid w:val="00EA296E"/>
    <w:rsid w:val="00EA5468"/>
    <w:rsid w:val="00EA6825"/>
    <w:rsid w:val="00EB3A51"/>
    <w:rsid w:val="00EB4547"/>
    <w:rsid w:val="00EC0318"/>
    <w:rsid w:val="00EC2458"/>
    <w:rsid w:val="00ED0FBF"/>
    <w:rsid w:val="00ED2A05"/>
    <w:rsid w:val="00ED3B7D"/>
    <w:rsid w:val="00ED5DBB"/>
    <w:rsid w:val="00EE17A7"/>
    <w:rsid w:val="00EE56DC"/>
    <w:rsid w:val="00EE6B69"/>
    <w:rsid w:val="00EF1E85"/>
    <w:rsid w:val="00F0243B"/>
    <w:rsid w:val="00F06E96"/>
    <w:rsid w:val="00F2087C"/>
    <w:rsid w:val="00F23C1A"/>
    <w:rsid w:val="00F3134C"/>
    <w:rsid w:val="00F31C2B"/>
    <w:rsid w:val="00F4559D"/>
    <w:rsid w:val="00F4735D"/>
    <w:rsid w:val="00F533B4"/>
    <w:rsid w:val="00F53FF8"/>
    <w:rsid w:val="00F54DF2"/>
    <w:rsid w:val="00F55D3C"/>
    <w:rsid w:val="00F711B1"/>
    <w:rsid w:val="00F72882"/>
    <w:rsid w:val="00F750E2"/>
    <w:rsid w:val="00F765E9"/>
    <w:rsid w:val="00F845B2"/>
    <w:rsid w:val="00F86249"/>
    <w:rsid w:val="00F95860"/>
    <w:rsid w:val="00F97A00"/>
    <w:rsid w:val="00FA1F5F"/>
    <w:rsid w:val="00FA406A"/>
    <w:rsid w:val="00FA47F1"/>
    <w:rsid w:val="00FC2FDF"/>
    <w:rsid w:val="00FD7279"/>
    <w:rsid w:val="00FE2614"/>
    <w:rsid w:val="00FE5FE1"/>
    <w:rsid w:val="00FF0DF1"/>
    <w:rsid w:val="00FF263F"/>
    <w:rsid w:val="00FF3DCB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81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7" w:uiPriority="0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4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List7">
    <w:name w:val="Table List 7"/>
    <w:basedOn w:val="TableNormal"/>
    <w:rsid w:val="00DB17A5"/>
    <w:pPr>
      <w:spacing w:before="60" w:after="60" w:line="276" w:lineRule="auto"/>
      <w:ind w:left="576"/>
      <w:jc w:val="both"/>
    </w:pPr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InfoBlue">
    <w:name w:val="InfoBlue"/>
    <w:basedOn w:val="Normal"/>
    <w:next w:val="BodyText"/>
    <w:rsid w:val="00757FF8"/>
    <w:pPr>
      <w:widowControl w:val="0"/>
      <w:spacing w:after="120" w:line="240" w:lineRule="atLeast"/>
    </w:pPr>
    <w:rPr>
      <w:rFonts w:asciiTheme="minorHAnsi" w:eastAsiaTheme="minorEastAsia" w:hAnsiTheme="minorHAnsi" w:cstheme="minorBidi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F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FF8"/>
    <w:rPr>
      <w:sz w:val="22"/>
      <w:szCs w:val="22"/>
      <w:lang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4A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4A89"/>
    <w:rPr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74A8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8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77659">
                                  <w:marLeft w:val="0"/>
                                  <w:marRight w:val="0"/>
                                  <w:marTop w:val="0"/>
                                  <w:marBottom w:val="82"/>
                                  <w:divBdr>
                                    <w:top w:val="single" w:sz="6" w:space="1" w:color="DDDDDD"/>
                                    <w:left w:val="single" w:sz="6" w:space="3" w:color="DDDDDD"/>
                                    <w:bottom w:val="single" w:sz="6" w:space="1" w:color="DDDDDD"/>
                                    <w:right w:val="single" w:sz="6" w:space="3" w:color="DDDDDD"/>
                                  </w:divBdr>
                                </w:div>
                                <w:div w:id="77471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microsoft.com/office/2011/relationships/commentsExtended" Target="commentsExtended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Relationship Id="rId22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.GENUSRND\AppData\Roaming\Microsoft\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2010-05-15T00:00:00</PublishDate>
  <Abstract/>
  <CompanyAddress/>
  <CompanyPhone/>
  <CompanyFax/>
  <CompanyEmail/>
</CoverPage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00B8A30-E31F-4022-9B33-DB9B6D983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13EE0B9-61A1-4D97-84E8-9D6D67F97DB6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2B1B787F-AB91-4C1B-A33A-5E4E63191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Template.dotx</Template>
  <TotalTime>279</TotalTime>
  <Pages>9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Procedure</vt:lpstr>
    </vt:vector>
  </TitlesOfParts>
  <Company>GENUS INNOVATION LIMITED </Company>
  <LinksUpToDate>false</LinksUpToDate>
  <CharactersWithSpaces>10636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Procedure</dc:title>
  <dc:creator>Genus</dc:creator>
  <cp:lastModifiedBy>Jalaj Mathur</cp:lastModifiedBy>
  <cp:revision>66</cp:revision>
  <cp:lastPrinted>2001-03-01T10:01:00Z</cp:lastPrinted>
  <dcterms:created xsi:type="dcterms:W3CDTF">2010-12-29T05:10:00Z</dcterms:created>
  <dcterms:modified xsi:type="dcterms:W3CDTF">2022-05-09T09:30:00Z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