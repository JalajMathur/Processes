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CAF" w:rsidRDefault="00F61AC3" w:rsidP="00AF6DE2">
      <w:pPr>
        <w:pStyle w:val="Title"/>
      </w:pPr>
      <w:r>
        <w:t>Project Classification</w:t>
      </w:r>
      <w:r w:rsidR="00D9481B">
        <w:t xml:space="preserve"> and Tailoring</w:t>
      </w:r>
      <w:r w:rsidR="00AF6DE2">
        <w:t xml:space="preserve"> Guidelines</w:t>
      </w:r>
    </w:p>
    <w:p w:rsidR="00AF6DE2" w:rsidRDefault="00AF6DE2" w:rsidP="00AF6DE2"/>
    <w:sdt>
      <w:sdtPr>
        <w:rPr>
          <w:rFonts w:asciiTheme="minorHAnsi" w:eastAsiaTheme="minorHAnsi" w:hAnsiTheme="minorHAnsi" w:cstheme="minorBidi"/>
          <w:b w:val="0"/>
          <w:bCs w:val="0"/>
          <w:color w:val="auto"/>
          <w:sz w:val="22"/>
          <w:szCs w:val="22"/>
        </w:rPr>
        <w:id w:val="2032995890"/>
        <w:docPartObj>
          <w:docPartGallery w:val="Table of Contents"/>
          <w:docPartUnique/>
        </w:docPartObj>
      </w:sdtPr>
      <w:sdtEndPr>
        <w:rPr>
          <w:noProof/>
        </w:rPr>
      </w:sdtEndPr>
      <w:sdtContent>
        <w:p w:rsidR="00AF6DE2" w:rsidRDefault="00AF6DE2">
          <w:pPr>
            <w:pStyle w:val="TOCHeading"/>
          </w:pPr>
          <w:r>
            <w:t>Contents</w:t>
          </w:r>
        </w:p>
        <w:p w:rsidR="00110F40" w:rsidRDefault="009177BA">
          <w:pPr>
            <w:pStyle w:val="TOC1"/>
            <w:tabs>
              <w:tab w:val="right" w:leader="dot" w:pos="9350"/>
            </w:tabs>
            <w:rPr>
              <w:rFonts w:eastAsiaTheme="minorEastAsia"/>
              <w:noProof/>
              <w:lang w:val="en-US"/>
            </w:rPr>
          </w:pPr>
          <w:r>
            <w:fldChar w:fldCharType="begin"/>
          </w:r>
          <w:r w:rsidR="00AF6DE2">
            <w:instrText xml:space="preserve"> TOC \o "1-3" \h \z \u </w:instrText>
          </w:r>
          <w:r>
            <w:fldChar w:fldCharType="separate"/>
          </w:r>
          <w:hyperlink w:anchor="_Toc424313335" w:history="1">
            <w:r w:rsidR="00110F40" w:rsidRPr="00DA0CAA">
              <w:rPr>
                <w:rStyle w:val="Hyperlink"/>
                <w:noProof/>
              </w:rPr>
              <w:t>Purpose</w:t>
            </w:r>
            <w:r w:rsidR="00110F40">
              <w:rPr>
                <w:noProof/>
                <w:webHidden/>
              </w:rPr>
              <w:tab/>
            </w:r>
            <w:r>
              <w:rPr>
                <w:noProof/>
                <w:webHidden/>
              </w:rPr>
              <w:fldChar w:fldCharType="begin"/>
            </w:r>
            <w:r w:rsidR="00110F40">
              <w:rPr>
                <w:noProof/>
                <w:webHidden/>
              </w:rPr>
              <w:instrText xml:space="preserve"> PAGEREF _Toc424313335 \h </w:instrText>
            </w:r>
            <w:r>
              <w:rPr>
                <w:noProof/>
                <w:webHidden/>
              </w:rPr>
            </w:r>
            <w:r>
              <w:rPr>
                <w:noProof/>
                <w:webHidden/>
              </w:rPr>
              <w:fldChar w:fldCharType="separate"/>
            </w:r>
            <w:r w:rsidR="00110F40">
              <w:rPr>
                <w:noProof/>
                <w:webHidden/>
              </w:rPr>
              <w:t>2</w:t>
            </w:r>
            <w:r>
              <w:rPr>
                <w:noProof/>
                <w:webHidden/>
              </w:rPr>
              <w:fldChar w:fldCharType="end"/>
            </w:r>
          </w:hyperlink>
        </w:p>
        <w:p w:rsidR="00110F40" w:rsidRDefault="00115AA0">
          <w:pPr>
            <w:pStyle w:val="TOC1"/>
            <w:tabs>
              <w:tab w:val="right" w:leader="dot" w:pos="9350"/>
            </w:tabs>
            <w:rPr>
              <w:rFonts w:eastAsiaTheme="minorEastAsia"/>
              <w:noProof/>
              <w:lang w:val="en-US"/>
            </w:rPr>
          </w:pPr>
          <w:hyperlink w:anchor="_Toc424313336" w:history="1">
            <w:r w:rsidR="00110F40" w:rsidRPr="00DA0CAA">
              <w:rPr>
                <w:rStyle w:val="Hyperlink"/>
                <w:noProof/>
              </w:rPr>
              <w:t>Project Classification</w:t>
            </w:r>
            <w:r w:rsidR="00110F40">
              <w:rPr>
                <w:noProof/>
                <w:webHidden/>
              </w:rPr>
              <w:tab/>
            </w:r>
            <w:r w:rsidR="009177BA">
              <w:rPr>
                <w:noProof/>
                <w:webHidden/>
              </w:rPr>
              <w:fldChar w:fldCharType="begin"/>
            </w:r>
            <w:r w:rsidR="00110F40">
              <w:rPr>
                <w:noProof/>
                <w:webHidden/>
              </w:rPr>
              <w:instrText xml:space="preserve"> PAGEREF _Toc424313336 \h </w:instrText>
            </w:r>
            <w:r w:rsidR="009177BA">
              <w:rPr>
                <w:noProof/>
                <w:webHidden/>
              </w:rPr>
            </w:r>
            <w:r w:rsidR="009177BA">
              <w:rPr>
                <w:noProof/>
                <w:webHidden/>
              </w:rPr>
              <w:fldChar w:fldCharType="separate"/>
            </w:r>
            <w:r w:rsidR="00110F40">
              <w:rPr>
                <w:noProof/>
                <w:webHidden/>
              </w:rPr>
              <w:t>2</w:t>
            </w:r>
            <w:r w:rsidR="009177BA">
              <w:rPr>
                <w:noProof/>
                <w:webHidden/>
              </w:rPr>
              <w:fldChar w:fldCharType="end"/>
            </w:r>
          </w:hyperlink>
        </w:p>
        <w:p w:rsidR="00110F40" w:rsidRDefault="00115AA0">
          <w:pPr>
            <w:pStyle w:val="TOC1"/>
            <w:tabs>
              <w:tab w:val="right" w:leader="dot" w:pos="9350"/>
            </w:tabs>
            <w:rPr>
              <w:rFonts w:eastAsiaTheme="minorEastAsia"/>
              <w:noProof/>
              <w:lang w:val="en-US"/>
            </w:rPr>
          </w:pPr>
          <w:hyperlink w:anchor="_Toc424313337" w:history="1">
            <w:r w:rsidR="00110F40" w:rsidRPr="00DA0CAA">
              <w:rPr>
                <w:rStyle w:val="Hyperlink"/>
                <w:noProof/>
              </w:rPr>
              <w:t>Typical Project Lifecycle</w:t>
            </w:r>
            <w:r w:rsidR="00110F40">
              <w:rPr>
                <w:noProof/>
                <w:webHidden/>
              </w:rPr>
              <w:tab/>
            </w:r>
            <w:r w:rsidR="009177BA">
              <w:rPr>
                <w:noProof/>
                <w:webHidden/>
              </w:rPr>
              <w:fldChar w:fldCharType="begin"/>
            </w:r>
            <w:r w:rsidR="00110F40">
              <w:rPr>
                <w:noProof/>
                <w:webHidden/>
              </w:rPr>
              <w:instrText xml:space="preserve"> PAGEREF _Toc424313337 \h </w:instrText>
            </w:r>
            <w:r w:rsidR="009177BA">
              <w:rPr>
                <w:noProof/>
                <w:webHidden/>
              </w:rPr>
            </w:r>
            <w:r w:rsidR="009177BA">
              <w:rPr>
                <w:noProof/>
                <w:webHidden/>
              </w:rPr>
              <w:fldChar w:fldCharType="separate"/>
            </w:r>
            <w:r w:rsidR="00110F40">
              <w:rPr>
                <w:noProof/>
                <w:webHidden/>
              </w:rPr>
              <w:t>2</w:t>
            </w:r>
            <w:r w:rsidR="009177BA">
              <w:rPr>
                <w:noProof/>
                <w:webHidden/>
              </w:rPr>
              <w:fldChar w:fldCharType="end"/>
            </w:r>
          </w:hyperlink>
        </w:p>
        <w:p w:rsidR="00110F40" w:rsidRDefault="00115AA0">
          <w:pPr>
            <w:pStyle w:val="TOC1"/>
            <w:tabs>
              <w:tab w:val="right" w:leader="dot" w:pos="9350"/>
            </w:tabs>
            <w:rPr>
              <w:rFonts w:eastAsiaTheme="minorEastAsia"/>
              <w:noProof/>
              <w:lang w:val="en-US"/>
            </w:rPr>
          </w:pPr>
          <w:hyperlink w:anchor="_Toc424313338" w:history="1">
            <w:r w:rsidR="00110F40" w:rsidRPr="00DA0CAA">
              <w:rPr>
                <w:rStyle w:val="Hyperlink"/>
                <w:noProof/>
              </w:rPr>
              <w:t>Guidelines for Tailoring</w:t>
            </w:r>
            <w:r w:rsidR="00110F40">
              <w:rPr>
                <w:noProof/>
                <w:webHidden/>
              </w:rPr>
              <w:tab/>
            </w:r>
            <w:r w:rsidR="009177BA">
              <w:rPr>
                <w:noProof/>
                <w:webHidden/>
              </w:rPr>
              <w:fldChar w:fldCharType="begin"/>
            </w:r>
            <w:r w:rsidR="00110F40">
              <w:rPr>
                <w:noProof/>
                <w:webHidden/>
              </w:rPr>
              <w:instrText xml:space="preserve"> PAGEREF _Toc424313338 \h </w:instrText>
            </w:r>
            <w:r w:rsidR="009177BA">
              <w:rPr>
                <w:noProof/>
                <w:webHidden/>
              </w:rPr>
            </w:r>
            <w:r w:rsidR="009177BA">
              <w:rPr>
                <w:noProof/>
                <w:webHidden/>
              </w:rPr>
              <w:fldChar w:fldCharType="separate"/>
            </w:r>
            <w:r w:rsidR="00110F40">
              <w:rPr>
                <w:noProof/>
                <w:webHidden/>
              </w:rPr>
              <w:t>3</w:t>
            </w:r>
            <w:r w:rsidR="009177BA">
              <w:rPr>
                <w:noProof/>
                <w:webHidden/>
              </w:rPr>
              <w:fldChar w:fldCharType="end"/>
            </w:r>
          </w:hyperlink>
        </w:p>
        <w:p w:rsidR="00110F40" w:rsidRDefault="00115AA0">
          <w:pPr>
            <w:pStyle w:val="TOC2"/>
            <w:tabs>
              <w:tab w:val="right" w:leader="dot" w:pos="9350"/>
            </w:tabs>
            <w:rPr>
              <w:rFonts w:eastAsiaTheme="minorEastAsia"/>
              <w:noProof/>
              <w:lang w:val="en-US"/>
            </w:rPr>
          </w:pPr>
          <w:hyperlink w:anchor="_Toc424313339" w:history="1">
            <w:r w:rsidR="00110F40" w:rsidRPr="00DA0CAA">
              <w:rPr>
                <w:rStyle w:val="Hyperlink"/>
                <w:noProof/>
              </w:rPr>
              <w:t>Tailorings (Projects)</w:t>
            </w:r>
            <w:r w:rsidR="00110F40">
              <w:rPr>
                <w:noProof/>
                <w:webHidden/>
              </w:rPr>
              <w:tab/>
            </w:r>
            <w:r w:rsidR="009177BA">
              <w:rPr>
                <w:noProof/>
                <w:webHidden/>
              </w:rPr>
              <w:fldChar w:fldCharType="begin"/>
            </w:r>
            <w:r w:rsidR="00110F40">
              <w:rPr>
                <w:noProof/>
                <w:webHidden/>
              </w:rPr>
              <w:instrText xml:space="preserve"> PAGEREF _Toc424313339 \h </w:instrText>
            </w:r>
            <w:r w:rsidR="009177BA">
              <w:rPr>
                <w:noProof/>
                <w:webHidden/>
              </w:rPr>
            </w:r>
            <w:r w:rsidR="009177BA">
              <w:rPr>
                <w:noProof/>
                <w:webHidden/>
              </w:rPr>
              <w:fldChar w:fldCharType="separate"/>
            </w:r>
            <w:r w:rsidR="00110F40">
              <w:rPr>
                <w:noProof/>
                <w:webHidden/>
              </w:rPr>
              <w:t>3</w:t>
            </w:r>
            <w:r w:rsidR="009177BA">
              <w:rPr>
                <w:noProof/>
                <w:webHidden/>
              </w:rPr>
              <w:fldChar w:fldCharType="end"/>
            </w:r>
          </w:hyperlink>
        </w:p>
        <w:p w:rsidR="00110F40" w:rsidRDefault="00115AA0">
          <w:pPr>
            <w:pStyle w:val="TOC3"/>
            <w:tabs>
              <w:tab w:val="right" w:leader="dot" w:pos="9350"/>
            </w:tabs>
            <w:rPr>
              <w:rFonts w:eastAsiaTheme="minorEastAsia"/>
              <w:noProof/>
              <w:lang w:val="en-US"/>
            </w:rPr>
          </w:pPr>
          <w:hyperlink w:anchor="_Toc424313340" w:history="1">
            <w:r w:rsidR="00110F40" w:rsidRPr="00DA0CAA">
              <w:rPr>
                <w:rStyle w:val="Hyperlink"/>
                <w:noProof/>
              </w:rPr>
              <w:t>Planning</w:t>
            </w:r>
            <w:r w:rsidR="00110F40">
              <w:rPr>
                <w:noProof/>
                <w:webHidden/>
              </w:rPr>
              <w:tab/>
            </w:r>
            <w:r w:rsidR="009177BA">
              <w:rPr>
                <w:noProof/>
                <w:webHidden/>
              </w:rPr>
              <w:fldChar w:fldCharType="begin"/>
            </w:r>
            <w:r w:rsidR="00110F40">
              <w:rPr>
                <w:noProof/>
                <w:webHidden/>
              </w:rPr>
              <w:instrText xml:space="preserve"> PAGEREF _Toc424313340 \h </w:instrText>
            </w:r>
            <w:r w:rsidR="009177BA">
              <w:rPr>
                <w:noProof/>
                <w:webHidden/>
              </w:rPr>
            </w:r>
            <w:r w:rsidR="009177BA">
              <w:rPr>
                <w:noProof/>
                <w:webHidden/>
              </w:rPr>
              <w:fldChar w:fldCharType="separate"/>
            </w:r>
            <w:r w:rsidR="00110F40">
              <w:rPr>
                <w:noProof/>
                <w:webHidden/>
              </w:rPr>
              <w:t>4</w:t>
            </w:r>
            <w:r w:rsidR="009177BA">
              <w:rPr>
                <w:noProof/>
                <w:webHidden/>
              </w:rPr>
              <w:fldChar w:fldCharType="end"/>
            </w:r>
          </w:hyperlink>
        </w:p>
        <w:p w:rsidR="00110F40" w:rsidRDefault="00115AA0">
          <w:pPr>
            <w:pStyle w:val="TOC3"/>
            <w:tabs>
              <w:tab w:val="right" w:leader="dot" w:pos="9350"/>
            </w:tabs>
            <w:rPr>
              <w:rFonts w:eastAsiaTheme="minorEastAsia"/>
              <w:noProof/>
              <w:lang w:val="en-US"/>
            </w:rPr>
          </w:pPr>
          <w:hyperlink w:anchor="_Toc424313341" w:history="1">
            <w:r w:rsidR="00110F40" w:rsidRPr="00DA0CAA">
              <w:rPr>
                <w:rStyle w:val="Hyperlink"/>
                <w:noProof/>
              </w:rPr>
              <w:t>Design</w:t>
            </w:r>
            <w:r w:rsidR="00110F40">
              <w:rPr>
                <w:noProof/>
                <w:webHidden/>
              </w:rPr>
              <w:tab/>
            </w:r>
            <w:r w:rsidR="009177BA">
              <w:rPr>
                <w:noProof/>
                <w:webHidden/>
              </w:rPr>
              <w:fldChar w:fldCharType="begin"/>
            </w:r>
            <w:r w:rsidR="00110F40">
              <w:rPr>
                <w:noProof/>
                <w:webHidden/>
              </w:rPr>
              <w:instrText xml:space="preserve"> PAGEREF _Toc424313341 \h </w:instrText>
            </w:r>
            <w:r w:rsidR="009177BA">
              <w:rPr>
                <w:noProof/>
                <w:webHidden/>
              </w:rPr>
            </w:r>
            <w:r w:rsidR="009177BA">
              <w:rPr>
                <w:noProof/>
                <w:webHidden/>
              </w:rPr>
              <w:fldChar w:fldCharType="separate"/>
            </w:r>
            <w:r w:rsidR="00110F40">
              <w:rPr>
                <w:noProof/>
                <w:webHidden/>
              </w:rPr>
              <w:t>5</w:t>
            </w:r>
            <w:r w:rsidR="009177BA">
              <w:rPr>
                <w:noProof/>
                <w:webHidden/>
              </w:rPr>
              <w:fldChar w:fldCharType="end"/>
            </w:r>
          </w:hyperlink>
        </w:p>
        <w:p w:rsidR="00110F40" w:rsidRDefault="00115AA0">
          <w:pPr>
            <w:pStyle w:val="TOC3"/>
            <w:tabs>
              <w:tab w:val="right" w:leader="dot" w:pos="9350"/>
            </w:tabs>
            <w:rPr>
              <w:rFonts w:eastAsiaTheme="minorEastAsia"/>
              <w:noProof/>
              <w:lang w:val="en-US"/>
            </w:rPr>
          </w:pPr>
          <w:hyperlink w:anchor="_Toc424313342" w:history="1">
            <w:r w:rsidR="00110F40" w:rsidRPr="00DA0CAA">
              <w:rPr>
                <w:rStyle w:val="Hyperlink"/>
                <w:noProof/>
              </w:rPr>
              <w:t>Verification and Validation</w:t>
            </w:r>
            <w:r w:rsidR="00110F40">
              <w:rPr>
                <w:noProof/>
                <w:webHidden/>
              </w:rPr>
              <w:tab/>
            </w:r>
            <w:r w:rsidR="009177BA">
              <w:rPr>
                <w:noProof/>
                <w:webHidden/>
              </w:rPr>
              <w:fldChar w:fldCharType="begin"/>
            </w:r>
            <w:r w:rsidR="00110F40">
              <w:rPr>
                <w:noProof/>
                <w:webHidden/>
              </w:rPr>
              <w:instrText xml:space="preserve"> PAGEREF _Toc424313342 \h </w:instrText>
            </w:r>
            <w:r w:rsidR="009177BA">
              <w:rPr>
                <w:noProof/>
                <w:webHidden/>
              </w:rPr>
            </w:r>
            <w:r w:rsidR="009177BA">
              <w:rPr>
                <w:noProof/>
                <w:webHidden/>
              </w:rPr>
              <w:fldChar w:fldCharType="separate"/>
            </w:r>
            <w:r w:rsidR="00110F40">
              <w:rPr>
                <w:noProof/>
                <w:webHidden/>
              </w:rPr>
              <w:t>5</w:t>
            </w:r>
            <w:r w:rsidR="009177BA">
              <w:rPr>
                <w:noProof/>
                <w:webHidden/>
              </w:rPr>
              <w:fldChar w:fldCharType="end"/>
            </w:r>
          </w:hyperlink>
        </w:p>
        <w:p w:rsidR="00110F40" w:rsidRDefault="00115AA0">
          <w:pPr>
            <w:pStyle w:val="TOC2"/>
            <w:tabs>
              <w:tab w:val="right" w:leader="dot" w:pos="9350"/>
            </w:tabs>
            <w:rPr>
              <w:rFonts w:eastAsiaTheme="minorEastAsia"/>
              <w:noProof/>
              <w:lang w:val="en-US"/>
            </w:rPr>
          </w:pPr>
          <w:hyperlink w:anchor="_Toc424313343" w:history="1">
            <w:r w:rsidR="00110F40" w:rsidRPr="00DA0CAA">
              <w:rPr>
                <w:rStyle w:val="Hyperlink"/>
                <w:noProof/>
              </w:rPr>
              <w:t>Tailorings (Training)</w:t>
            </w:r>
            <w:r w:rsidR="00110F40">
              <w:rPr>
                <w:noProof/>
                <w:webHidden/>
              </w:rPr>
              <w:tab/>
            </w:r>
            <w:r w:rsidR="009177BA">
              <w:rPr>
                <w:noProof/>
                <w:webHidden/>
              </w:rPr>
              <w:fldChar w:fldCharType="begin"/>
            </w:r>
            <w:r w:rsidR="00110F40">
              <w:rPr>
                <w:noProof/>
                <w:webHidden/>
              </w:rPr>
              <w:instrText xml:space="preserve"> PAGEREF _Toc424313343 \h </w:instrText>
            </w:r>
            <w:r w:rsidR="009177BA">
              <w:rPr>
                <w:noProof/>
                <w:webHidden/>
              </w:rPr>
            </w:r>
            <w:r w:rsidR="009177BA">
              <w:rPr>
                <w:noProof/>
                <w:webHidden/>
              </w:rPr>
              <w:fldChar w:fldCharType="separate"/>
            </w:r>
            <w:r w:rsidR="00110F40">
              <w:rPr>
                <w:noProof/>
                <w:webHidden/>
              </w:rPr>
              <w:t>6</w:t>
            </w:r>
            <w:r w:rsidR="009177BA">
              <w:rPr>
                <w:noProof/>
                <w:webHidden/>
              </w:rPr>
              <w:fldChar w:fldCharType="end"/>
            </w:r>
          </w:hyperlink>
        </w:p>
        <w:p w:rsidR="00110F40" w:rsidRDefault="00115AA0">
          <w:pPr>
            <w:pStyle w:val="TOC2"/>
            <w:tabs>
              <w:tab w:val="right" w:leader="dot" w:pos="9350"/>
            </w:tabs>
            <w:rPr>
              <w:rFonts w:eastAsiaTheme="minorEastAsia"/>
              <w:noProof/>
              <w:lang w:val="en-US"/>
            </w:rPr>
          </w:pPr>
          <w:hyperlink w:anchor="_Toc424313344" w:history="1">
            <w:r w:rsidR="00110F40" w:rsidRPr="00DA0CAA">
              <w:rPr>
                <w:rStyle w:val="Hyperlink"/>
                <w:noProof/>
              </w:rPr>
              <w:t>Tailorings (Quality Assurance)</w:t>
            </w:r>
            <w:r w:rsidR="00110F40">
              <w:rPr>
                <w:noProof/>
                <w:webHidden/>
              </w:rPr>
              <w:tab/>
            </w:r>
            <w:r w:rsidR="009177BA">
              <w:rPr>
                <w:noProof/>
                <w:webHidden/>
              </w:rPr>
              <w:fldChar w:fldCharType="begin"/>
            </w:r>
            <w:r w:rsidR="00110F40">
              <w:rPr>
                <w:noProof/>
                <w:webHidden/>
              </w:rPr>
              <w:instrText xml:space="preserve"> PAGEREF _Toc424313344 \h </w:instrText>
            </w:r>
            <w:r w:rsidR="009177BA">
              <w:rPr>
                <w:noProof/>
                <w:webHidden/>
              </w:rPr>
            </w:r>
            <w:r w:rsidR="009177BA">
              <w:rPr>
                <w:noProof/>
                <w:webHidden/>
              </w:rPr>
              <w:fldChar w:fldCharType="separate"/>
            </w:r>
            <w:r w:rsidR="00110F40">
              <w:rPr>
                <w:noProof/>
                <w:webHidden/>
              </w:rPr>
              <w:t>6</w:t>
            </w:r>
            <w:r w:rsidR="009177BA">
              <w:rPr>
                <w:noProof/>
                <w:webHidden/>
              </w:rPr>
              <w:fldChar w:fldCharType="end"/>
            </w:r>
          </w:hyperlink>
        </w:p>
        <w:p w:rsidR="00110F40" w:rsidRDefault="00115AA0">
          <w:pPr>
            <w:pStyle w:val="TOC2"/>
            <w:tabs>
              <w:tab w:val="right" w:leader="dot" w:pos="9350"/>
            </w:tabs>
            <w:rPr>
              <w:rFonts w:eastAsiaTheme="minorEastAsia"/>
              <w:noProof/>
              <w:lang w:val="en-US"/>
            </w:rPr>
          </w:pPr>
          <w:hyperlink w:anchor="_Toc424313345" w:history="1">
            <w:r w:rsidR="00110F40" w:rsidRPr="00DA0CAA">
              <w:rPr>
                <w:rStyle w:val="Hyperlink"/>
                <w:noProof/>
              </w:rPr>
              <w:t>Tailorings (PEG Function)</w:t>
            </w:r>
            <w:r w:rsidR="00110F40">
              <w:rPr>
                <w:noProof/>
                <w:webHidden/>
              </w:rPr>
              <w:tab/>
            </w:r>
            <w:r w:rsidR="009177BA">
              <w:rPr>
                <w:noProof/>
                <w:webHidden/>
              </w:rPr>
              <w:fldChar w:fldCharType="begin"/>
            </w:r>
            <w:r w:rsidR="00110F40">
              <w:rPr>
                <w:noProof/>
                <w:webHidden/>
              </w:rPr>
              <w:instrText xml:space="preserve"> PAGEREF _Toc424313345 \h </w:instrText>
            </w:r>
            <w:r w:rsidR="009177BA">
              <w:rPr>
                <w:noProof/>
                <w:webHidden/>
              </w:rPr>
            </w:r>
            <w:r w:rsidR="009177BA">
              <w:rPr>
                <w:noProof/>
                <w:webHidden/>
              </w:rPr>
              <w:fldChar w:fldCharType="separate"/>
            </w:r>
            <w:r w:rsidR="00110F40">
              <w:rPr>
                <w:noProof/>
                <w:webHidden/>
              </w:rPr>
              <w:t>6</w:t>
            </w:r>
            <w:r w:rsidR="009177BA">
              <w:rPr>
                <w:noProof/>
                <w:webHidden/>
              </w:rPr>
              <w:fldChar w:fldCharType="end"/>
            </w:r>
          </w:hyperlink>
        </w:p>
        <w:p w:rsidR="00AF6DE2" w:rsidRDefault="009177BA">
          <w:r>
            <w:rPr>
              <w:b/>
              <w:bCs/>
              <w:noProof/>
            </w:rPr>
            <w:fldChar w:fldCharType="end"/>
          </w:r>
        </w:p>
      </w:sdtContent>
    </w:sdt>
    <w:p w:rsidR="00D95D78" w:rsidRDefault="00D95D78">
      <w:pPr>
        <w:rPr>
          <w:rFonts w:asciiTheme="majorHAnsi" w:eastAsiaTheme="majorEastAsia" w:hAnsiTheme="majorHAnsi" w:cstheme="majorBidi"/>
          <w:b/>
          <w:bCs/>
          <w:color w:val="365F91" w:themeColor="accent1" w:themeShade="BF"/>
          <w:sz w:val="28"/>
          <w:szCs w:val="28"/>
        </w:rPr>
      </w:pPr>
      <w:r>
        <w:br w:type="page"/>
      </w:r>
    </w:p>
    <w:p w:rsidR="00F61AC3" w:rsidRDefault="00F61AC3" w:rsidP="00F61AC3">
      <w:pPr>
        <w:pStyle w:val="Heading1"/>
      </w:pPr>
      <w:bookmarkStart w:id="0" w:name="_Toc424313335"/>
      <w:r>
        <w:lastRenderedPageBreak/>
        <w:t>Purpose</w:t>
      </w:r>
      <w:bookmarkEnd w:id="0"/>
    </w:p>
    <w:p w:rsidR="00F61AC3" w:rsidRDefault="00F61AC3" w:rsidP="00F61AC3">
      <w:r>
        <w:t>This document lists down the various types of projects and their classification in order to govern how</w:t>
      </w:r>
      <w:r w:rsidR="00CA60EA">
        <w:t xml:space="preserve"> a certain</w:t>
      </w:r>
      <w:r>
        <w:t xml:space="preserve"> project’s planned activities will be carried out.</w:t>
      </w:r>
    </w:p>
    <w:p w:rsidR="00F61AC3" w:rsidRDefault="00F61AC3" w:rsidP="00F61AC3">
      <w:r>
        <w:t>The objective of this document is also to describe the various lifecycles and the models that can be used for development</w:t>
      </w:r>
      <w:r w:rsidR="002253CC">
        <w:t xml:space="preserve"> in Genus</w:t>
      </w:r>
      <w:r>
        <w:t>.</w:t>
      </w:r>
    </w:p>
    <w:p w:rsidR="009115EE" w:rsidRDefault="009115EE" w:rsidP="00F61AC3">
      <w:r>
        <w:t xml:space="preserve">The document is also a general guideline for tailoring. </w:t>
      </w:r>
    </w:p>
    <w:p w:rsidR="00F61AC3" w:rsidRDefault="00F61AC3" w:rsidP="00F61AC3">
      <w:pPr>
        <w:pStyle w:val="Heading1"/>
      </w:pPr>
      <w:bookmarkStart w:id="1" w:name="_Toc424313336"/>
      <w:r>
        <w:t>Project Classification</w:t>
      </w:r>
      <w:bookmarkEnd w:id="1"/>
    </w:p>
    <w:p w:rsidR="00F61AC3" w:rsidRPr="00F61AC3" w:rsidRDefault="00F61AC3" w:rsidP="00F61AC3"/>
    <w:tbl>
      <w:tblPr>
        <w:tblStyle w:val="MediumShading1-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81"/>
        <w:gridCol w:w="2423"/>
        <w:gridCol w:w="2840"/>
        <w:gridCol w:w="3732"/>
      </w:tblGrid>
      <w:tr w:rsidR="003B2DEB" w:rsidTr="006340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1" w:type="dxa"/>
            <w:tcBorders>
              <w:top w:val="none" w:sz="0" w:space="0" w:color="auto"/>
              <w:left w:val="none" w:sz="0" w:space="0" w:color="auto"/>
              <w:bottom w:val="none" w:sz="0" w:space="0" w:color="auto"/>
              <w:right w:val="none" w:sz="0" w:space="0" w:color="auto"/>
            </w:tcBorders>
          </w:tcPr>
          <w:p w:rsidR="003B2DEB" w:rsidRPr="003B2DEB" w:rsidRDefault="003B2DEB" w:rsidP="00F61AC3">
            <w:r w:rsidRPr="003B2DEB">
              <w:t>S. No</w:t>
            </w:r>
          </w:p>
        </w:tc>
        <w:tc>
          <w:tcPr>
            <w:cnfStyle w:val="000010000000" w:firstRow="0" w:lastRow="0" w:firstColumn="0" w:lastColumn="0" w:oddVBand="1" w:evenVBand="0" w:oddHBand="0" w:evenHBand="0" w:firstRowFirstColumn="0" w:firstRowLastColumn="0" w:lastRowFirstColumn="0" w:lastRowLastColumn="0"/>
            <w:tcW w:w="1806" w:type="dxa"/>
            <w:tcBorders>
              <w:top w:val="none" w:sz="0" w:space="0" w:color="auto"/>
              <w:left w:val="none" w:sz="0" w:space="0" w:color="auto"/>
              <w:bottom w:val="none" w:sz="0" w:space="0" w:color="auto"/>
              <w:right w:val="none" w:sz="0" w:space="0" w:color="auto"/>
            </w:tcBorders>
          </w:tcPr>
          <w:p w:rsidR="003B2DEB" w:rsidRPr="003B2DEB" w:rsidRDefault="003B2DEB" w:rsidP="00F61AC3">
            <w:r w:rsidRPr="003B2DEB">
              <w:t>Project Type</w:t>
            </w:r>
          </w:p>
        </w:tc>
        <w:tc>
          <w:tcPr>
            <w:tcW w:w="3011" w:type="dxa"/>
            <w:tcBorders>
              <w:top w:val="none" w:sz="0" w:space="0" w:color="auto"/>
              <w:left w:val="none" w:sz="0" w:space="0" w:color="auto"/>
              <w:bottom w:val="none" w:sz="0" w:space="0" w:color="auto"/>
              <w:right w:val="none" w:sz="0" w:space="0" w:color="auto"/>
            </w:tcBorders>
          </w:tcPr>
          <w:p w:rsidR="003B2DEB" w:rsidRPr="003B2DEB" w:rsidRDefault="00BA7B5A" w:rsidP="00F61AC3">
            <w:pPr>
              <w:cnfStyle w:val="100000000000" w:firstRow="1" w:lastRow="0" w:firstColumn="0" w:lastColumn="0" w:oddVBand="0" w:evenVBand="0" w:oddHBand="0" w:evenHBand="0" w:firstRowFirstColumn="0" w:firstRowLastColumn="0" w:lastRowFirstColumn="0" w:lastRowLastColumn="0"/>
            </w:pPr>
            <w:r>
              <w:t>Definition</w:t>
            </w:r>
          </w:p>
        </w:tc>
        <w:tc>
          <w:tcPr>
            <w:cnfStyle w:val="000010000000" w:firstRow="0" w:lastRow="0" w:firstColumn="0" w:lastColumn="0" w:oddVBand="1" w:evenVBand="0" w:oddHBand="0" w:evenHBand="0" w:firstRowFirstColumn="0" w:firstRowLastColumn="0" w:lastRowFirstColumn="0" w:lastRowLastColumn="0"/>
            <w:tcW w:w="4158" w:type="dxa"/>
            <w:tcBorders>
              <w:top w:val="none" w:sz="0" w:space="0" w:color="auto"/>
              <w:left w:val="none" w:sz="0" w:space="0" w:color="auto"/>
              <w:bottom w:val="none" w:sz="0" w:space="0" w:color="auto"/>
              <w:right w:val="none" w:sz="0" w:space="0" w:color="auto"/>
            </w:tcBorders>
          </w:tcPr>
          <w:p w:rsidR="003B2DEB" w:rsidRPr="003B2DEB" w:rsidRDefault="0063409C" w:rsidP="00F61AC3">
            <w:r>
              <w:t>Description</w:t>
            </w:r>
          </w:p>
        </w:tc>
      </w:tr>
      <w:tr w:rsidR="003B2DEB" w:rsidTr="0063409C">
        <w:tc>
          <w:tcPr>
            <w:cnfStyle w:val="001000000000" w:firstRow="0" w:lastRow="0" w:firstColumn="1" w:lastColumn="0" w:oddVBand="0" w:evenVBand="0" w:oddHBand="0" w:evenHBand="0" w:firstRowFirstColumn="0" w:firstRowLastColumn="0" w:lastRowFirstColumn="0" w:lastRowLastColumn="0"/>
            <w:tcW w:w="601" w:type="dxa"/>
          </w:tcPr>
          <w:p w:rsidR="003B2DEB" w:rsidRPr="00F61AC3" w:rsidRDefault="003B2DEB" w:rsidP="00F61AC3">
            <w:pPr>
              <w:pStyle w:val="ListParagraph"/>
              <w:numPr>
                <w:ilvl w:val="0"/>
                <w:numId w:val="9"/>
              </w:numPr>
              <w:rPr>
                <w:rFonts w:ascii="Times New Roman" w:eastAsia="Times New Roman" w:hAnsi="Times New Roman" w:cs="Times New Roman"/>
                <w:sz w:val="20"/>
                <w:szCs w:val="20"/>
              </w:rPr>
            </w:pPr>
          </w:p>
        </w:tc>
        <w:tc>
          <w:tcPr>
            <w:cnfStyle w:val="000010000000" w:firstRow="0" w:lastRow="0" w:firstColumn="0" w:lastColumn="0" w:oddVBand="1" w:evenVBand="0" w:oddHBand="0" w:evenHBand="0" w:firstRowFirstColumn="0" w:firstRowLastColumn="0" w:lastRowFirstColumn="0" w:lastRowLastColumn="0"/>
            <w:tcW w:w="1806" w:type="dxa"/>
          </w:tcPr>
          <w:p w:rsidR="003B2DEB" w:rsidRDefault="000C0B9D" w:rsidP="000C0B9D">
            <w:ins w:id="2" w:author="Jalaj Mathur" w:date="2022-04-22T16:05:00Z">
              <w:r>
                <w:t xml:space="preserve">Innovation Focus </w:t>
              </w:r>
            </w:ins>
            <w:del w:id="3" w:author="Jalaj Mathur" w:date="2022-04-22T16:05:00Z">
              <w:r w:rsidR="003B2DEB" w:rsidDel="000C0B9D">
                <w:delText>Major</w:delText>
              </w:r>
            </w:del>
          </w:p>
        </w:tc>
        <w:tc>
          <w:tcPr>
            <w:tcW w:w="3011" w:type="dxa"/>
          </w:tcPr>
          <w:p w:rsidR="0063409C" w:rsidDel="000C0B9D" w:rsidRDefault="000C0B9D" w:rsidP="0063409C">
            <w:pPr>
              <w:cnfStyle w:val="000000000000" w:firstRow="0" w:lastRow="0" w:firstColumn="0" w:lastColumn="0" w:oddVBand="0" w:evenVBand="0" w:oddHBand="0" w:evenHBand="0" w:firstRowFirstColumn="0" w:firstRowLastColumn="0" w:lastRowFirstColumn="0" w:lastRowLastColumn="0"/>
              <w:rPr>
                <w:del w:id="4" w:author="Jalaj Mathur" w:date="2022-04-22T16:05:00Z"/>
              </w:rPr>
            </w:pPr>
            <w:proofErr w:type="spellStart"/>
            <w:ins w:id="5" w:author="Jalaj Mathur" w:date="2022-04-22T16:06:00Z">
              <w:r>
                <w:t>Pro active</w:t>
              </w:r>
              <w:proofErr w:type="spellEnd"/>
              <w:r>
                <w:t xml:space="preserve"> step change</w:t>
              </w:r>
            </w:ins>
            <w:del w:id="6" w:author="Jalaj Mathur" w:date="2022-04-22T16:05:00Z">
              <w:r w:rsidR="0063409C" w:rsidDel="000C0B9D">
                <w:delText xml:space="preserve">Entirely new product </w:delText>
              </w:r>
              <w:r w:rsidR="002253CC" w:rsidDel="000C0B9D">
                <w:delText>development</w:delText>
              </w:r>
            </w:del>
          </w:p>
          <w:p w:rsidR="0063409C" w:rsidRDefault="0063409C" w:rsidP="00F61AC3">
            <w:pPr>
              <w:cnfStyle w:val="000000000000" w:firstRow="0" w:lastRow="0" w:firstColumn="0" w:lastColumn="0" w:oddVBand="0" w:evenVBand="0" w:oddHBand="0" w:evenHBand="0" w:firstRowFirstColumn="0" w:firstRowLastColumn="0" w:lastRowFirstColumn="0" w:lastRowLastColumn="0"/>
            </w:pPr>
          </w:p>
          <w:p w:rsidR="003B2DEB" w:rsidRDefault="003B2DEB" w:rsidP="00F61AC3">
            <w:pPr>
              <w:cnfStyle w:val="000000000000" w:firstRow="0" w:lastRow="0" w:firstColumn="0" w:lastColumn="0" w:oddVBand="0" w:evenVBand="0" w:oddHBand="0" w:evenHBand="0" w:firstRowFirstColumn="0" w:firstRowLastColumn="0" w:lastRowFirstColumn="0" w:lastRowLastColumn="0"/>
            </w:pPr>
            <w:r>
              <w:t xml:space="preserve"> </w:t>
            </w:r>
          </w:p>
        </w:tc>
        <w:tc>
          <w:tcPr>
            <w:cnfStyle w:val="000010000000" w:firstRow="0" w:lastRow="0" w:firstColumn="0" w:lastColumn="0" w:oddVBand="1" w:evenVBand="0" w:oddHBand="0" w:evenHBand="0" w:firstRowFirstColumn="0" w:firstRowLastColumn="0" w:lastRowFirstColumn="0" w:lastRowLastColumn="0"/>
            <w:tcW w:w="4158" w:type="dxa"/>
          </w:tcPr>
          <w:p w:rsidR="0063409C" w:rsidDel="000C0B9D" w:rsidRDefault="000C0B9D" w:rsidP="0063409C">
            <w:pPr>
              <w:rPr>
                <w:del w:id="7" w:author="Jalaj Mathur" w:date="2022-04-22T16:06:00Z"/>
              </w:rPr>
            </w:pPr>
            <w:ins w:id="8" w:author="Jalaj Mathur" w:date="2022-04-22T16:06:00Z">
              <w:r w:rsidRPr="000C0B9D">
                <w:t>Diversification (New Product - New Market)</w:t>
              </w:r>
            </w:ins>
            <w:del w:id="9" w:author="Jalaj Mathur" w:date="2022-04-22T16:06:00Z">
              <w:r w:rsidR="0063409C" w:rsidDel="000C0B9D">
                <w:delText>A project involving a significant development of technological capabilities and an addition to the company’s product portfolio can be classified as a Major Project.</w:delText>
              </w:r>
            </w:del>
          </w:p>
          <w:p w:rsidR="003B2DEB" w:rsidRDefault="003B2DEB" w:rsidP="0063409C"/>
        </w:tc>
      </w:tr>
      <w:tr w:rsidR="003B2DEB" w:rsidTr="0063409C">
        <w:tc>
          <w:tcPr>
            <w:cnfStyle w:val="001000000000" w:firstRow="0" w:lastRow="0" w:firstColumn="1" w:lastColumn="0" w:oddVBand="0" w:evenVBand="0" w:oddHBand="0" w:evenHBand="0" w:firstRowFirstColumn="0" w:firstRowLastColumn="0" w:lastRowFirstColumn="0" w:lastRowLastColumn="0"/>
            <w:tcW w:w="601" w:type="dxa"/>
          </w:tcPr>
          <w:p w:rsidR="003B2DEB" w:rsidRPr="00F61AC3" w:rsidRDefault="003B2DEB" w:rsidP="00F61AC3">
            <w:pPr>
              <w:pStyle w:val="ListParagraph"/>
              <w:numPr>
                <w:ilvl w:val="0"/>
                <w:numId w:val="9"/>
              </w:numPr>
              <w:rPr>
                <w:rFonts w:ascii="Times New Roman" w:eastAsia="Times New Roman" w:hAnsi="Times New Roman" w:cs="Times New Roman"/>
                <w:sz w:val="20"/>
                <w:szCs w:val="20"/>
              </w:rPr>
            </w:pPr>
          </w:p>
        </w:tc>
        <w:tc>
          <w:tcPr>
            <w:cnfStyle w:val="000010000000" w:firstRow="0" w:lastRow="0" w:firstColumn="0" w:lastColumn="0" w:oddVBand="1" w:evenVBand="0" w:oddHBand="0" w:evenHBand="0" w:firstRowFirstColumn="0" w:firstRowLastColumn="0" w:lastRowFirstColumn="0" w:lastRowLastColumn="0"/>
            <w:tcW w:w="1806" w:type="dxa"/>
          </w:tcPr>
          <w:p w:rsidR="003B2DEB" w:rsidRDefault="001941D2" w:rsidP="001941D2">
            <w:ins w:id="10" w:author="Jalaj Mathur" w:date="2022-04-22T16:07:00Z">
              <w:r>
                <w:t>Continuous Improvement</w:t>
              </w:r>
            </w:ins>
            <w:del w:id="11" w:author="Jalaj Mathur" w:date="2022-04-22T16:07:00Z">
              <w:r w:rsidR="003B2DEB" w:rsidDel="001941D2">
                <w:delText>Minor</w:delText>
              </w:r>
            </w:del>
          </w:p>
        </w:tc>
        <w:tc>
          <w:tcPr>
            <w:tcW w:w="3011" w:type="dxa"/>
          </w:tcPr>
          <w:p w:rsidR="0063409C" w:rsidRDefault="002253CC" w:rsidP="0063409C">
            <w:pPr>
              <w:cnfStyle w:val="000000000000" w:firstRow="0" w:lastRow="0" w:firstColumn="0" w:lastColumn="0" w:oddVBand="0" w:evenVBand="0" w:oddHBand="0" w:evenHBand="0" w:firstRowFirstColumn="0" w:firstRowLastColumn="0" w:lastRowFirstColumn="0" w:lastRowLastColumn="0"/>
            </w:pPr>
            <w:del w:id="12" w:author="Jalaj Mathur" w:date="2022-04-22T16:08:00Z">
              <w:r w:rsidDel="001941D2">
                <w:delText xml:space="preserve">Addition </w:delText>
              </w:r>
              <w:r w:rsidR="0063409C" w:rsidDel="001941D2">
                <w:delText>to existing features with available information</w:delText>
              </w:r>
            </w:del>
            <w:proofErr w:type="spellStart"/>
            <w:ins w:id="13" w:author="Jalaj Mathur" w:date="2022-04-22T16:08:00Z">
              <w:r w:rsidR="001941D2">
                <w:t>Pro active</w:t>
              </w:r>
              <w:proofErr w:type="spellEnd"/>
              <w:r w:rsidR="001941D2">
                <w:t xml:space="preserve"> incremental</w:t>
              </w:r>
            </w:ins>
          </w:p>
          <w:p w:rsidR="003B2DEB" w:rsidRDefault="003B2DEB" w:rsidP="00702F9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158" w:type="dxa"/>
          </w:tcPr>
          <w:p w:rsidR="003B2DEB" w:rsidRDefault="001941D2" w:rsidP="0063409C">
            <w:ins w:id="14" w:author="Jalaj Mathur" w:date="2022-04-22T16:07:00Z">
              <w:r w:rsidRPr="001941D2">
                <w:t>Product Development ( New Product - Existing Market)</w:t>
              </w:r>
            </w:ins>
            <w:del w:id="15" w:author="Jalaj Mathur" w:date="2022-04-22T16:07:00Z">
              <w:r w:rsidR="0063409C" w:rsidDel="001941D2">
                <w:delText>A project involving a significant addition or modification of capabilities to an existing product but not adding significantly to the company’s product portfolio can be classified as a Minor Development Project.</w:delText>
              </w:r>
            </w:del>
          </w:p>
        </w:tc>
      </w:tr>
      <w:tr w:rsidR="0063409C" w:rsidTr="0063409C">
        <w:tc>
          <w:tcPr>
            <w:cnfStyle w:val="001000000000" w:firstRow="0" w:lastRow="0" w:firstColumn="1" w:lastColumn="0" w:oddVBand="0" w:evenVBand="0" w:oddHBand="0" w:evenHBand="0" w:firstRowFirstColumn="0" w:firstRowLastColumn="0" w:lastRowFirstColumn="0" w:lastRowLastColumn="0"/>
            <w:tcW w:w="601" w:type="dxa"/>
          </w:tcPr>
          <w:p w:rsidR="0063409C" w:rsidRPr="00F61AC3" w:rsidRDefault="0063409C" w:rsidP="00F61AC3">
            <w:pPr>
              <w:pStyle w:val="ListParagraph"/>
              <w:numPr>
                <w:ilvl w:val="0"/>
                <w:numId w:val="9"/>
              </w:numPr>
              <w:rPr>
                <w:rFonts w:ascii="Times New Roman" w:eastAsia="Times New Roman" w:hAnsi="Times New Roman" w:cs="Times New Roman"/>
                <w:sz w:val="20"/>
                <w:szCs w:val="20"/>
              </w:rPr>
            </w:pPr>
          </w:p>
        </w:tc>
        <w:tc>
          <w:tcPr>
            <w:cnfStyle w:val="000010000000" w:firstRow="0" w:lastRow="0" w:firstColumn="0" w:lastColumn="0" w:oddVBand="1" w:evenVBand="0" w:oddHBand="0" w:evenHBand="0" w:firstRowFirstColumn="0" w:firstRowLastColumn="0" w:lastRowFirstColumn="0" w:lastRowLastColumn="0"/>
            <w:tcW w:w="1806" w:type="dxa"/>
          </w:tcPr>
          <w:p w:rsidR="0063409C" w:rsidRDefault="000503B8" w:rsidP="000503B8">
            <w:ins w:id="16" w:author="Jalaj Mathur" w:date="2022-04-22T16:09:00Z">
              <w:r>
                <w:t>Sustenance</w:t>
              </w:r>
            </w:ins>
            <w:del w:id="17" w:author="Jalaj Mathur" w:date="2022-04-22T16:09:00Z">
              <w:r w:rsidR="0063409C" w:rsidDel="000503B8">
                <w:delText>Maintenance</w:delText>
              </w:r>
            </w:del>
          </w:p>
        </w:tc>
        <w:tc>
          <w:tcPr>
            <w:tcW w:w="3011" w:type="dxa"/>
          </w:tcPr>
          <w:p w:rsidR="0063409C" w:rsidRDefault="0063409C" w:rsidP="0063409C">
            <w:pPr>
              <w:cnfStyle w:val="000000000000" w:firstRow="0" w:lastRow="0" w:firstColumn="0" w:lastColumn="0" w:oddVBand="0" w:evenVBand="0" w:oddHBand="0" w:evenHBand="0" w:firstRowFirstColumn="0" w:firstRowLastColumn="0" w:lastRowFirstColumn="0" w:lastRowLastColumn="0"/>
            </w:pPr>
            <w:del w:id="18" w:author="Jalaj Mathur" w:date="2022-04-22T16:09:00Z">
              <w:r w:rsidDel="0000439C">
                <w:delText xml:space="preserve">Warranty support or </w:delText>
              </w:r>
              <w:r w:rsidR="002253CC" w:rsidDel="0000439C">
                <w:delText>Q</w:delText>
              </w:r>
              <w:r w:rsidDel="0000439C">
                <w:delText>uery resolution.</w:delText>
              </w:r>
            </w:del>
            <w:ins w:id="19" w:author="Jalaj Mathur" w:date="2022-04-22T16:09:00Z">
              <w:r w:rsidR="0000439C">
                <w:t>Reactive increment</w:t>
              </w:r>
            </w:ins>
            <w:r>
              <w:t xml:space="preserve"> </w:t>
            </w:r>
          </w:p>
          <w:p w:rsidR="0063409C" w:rsidRPr="0093467B" w:rsidRDefault="0063409C" w:rsidP="0063409C">
            <w:pPr>
              <w:cnfStyle w:val="000000000000" w:firstRow="0" w:lastRow="0" w:firstColumn="0" w:lastColumn="0" w:oddVBand="0" w:evenVBand="0" w:oddHBand="0" w:evenHBand="0" w:firstRowFirstColumn="0" w:firstRowLastColumn="0" w:lastRowFirstColumn="0" w:lastRowLastColumn="0"/>
            </w:pPr>
          </w:p>
          <w:p w:rsidR="0063409C" w:rsidRDefault="0063409C" w:rsidP="00702F9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158" w:type="dxa"/>
          </w:tcPr>
          <w:p w:rsidR="0063409C" w:rsidRDefault="000503B8" w:rsidP="00242FDE">
            <w:ins w:id="20" w:author="Jalaj Mathur" w:date="2022-04-22T16:09:00Z">
              <w:r w:rsidRPr="000503B8">
                <w:t>Market Development ( Existing Product - New Market)</w:t>
              </w:r>
            </w:ins>
            <w:del w:id="21" w:author="Jalaj Mathur" w:date="2022-04-22T16:09:00Z">
              <w:r w:rsidR="0063409C" w:rsidDel="000503B8">
                <w:delText>A project involving a modification to a delivered product to either correct faults, or improve performance, or adapt the product to a modified environment is classified as a Maintenance Project.</w:delText>
              </w:r>
            </w:del>
          </w:p>
        </w:tc>
      </w:tr>
      <w:tr w:rsidR="00412B50" w:rsidTr="0063409C">
        <w:trPr>
          <w:ins w:id="22" w:author="Jalaj Mathur" w:date="2022-04-22T16:10:00Z"/>
        </w:trPr>
        <w:tc>
          <w:tcPr>
            <w:cnfStyle w:val="001000000000" w:firstRow="0" w:lastRow="0" w:firstColumn="1" w:lastColumn="0" w:oddVBand="0" w:evenVBand="0" w:oddHBand="0" w:evenHBand="0" w:firstRowFirstColumn="0" w:firstRowLastColumn="0" w:lastRowFirstColumn="0" w:lastRowLastColumn="0"/>
            <w:tcW w:w="601" w:type="dxa"/>
          </w:tcPr>
          <w:p w:rsidR="00412B50" w:rsidRPr="00F61AC3" w:rsidRDefault="00412B50" w:rsidP="00F61AC3">
            <w:pPr>
              <w:pStyle w:val="ListParagraph"/>
              <w:numPr>
                <w:ilvl w:val="0"/>
                <w:numId w:val="9"/>
              </w:numPr>
              <w:rPr>
                <w:ins w:id="23" w:author="Jalaj Mathur" w:date="2022-04-22T16:10:00Z"/>
                <w:rFonts w:ascii="Times New Roman" w:eastAsia="Times New Roman" w:hAnsi="Times New Roman" w:cs="Times New Roman"/>
                <w:sz w:val="20"/>
                <w:szCs w:val="20"/>
              </w:rPr>
            </w:pPr>
          </w:p>
        </w:tc>
        <w:tc>
          <w:tcPr>
            <w:cnfStyle w:val="000010000000" w:firstRow="0" w:lastRow="0" w:firstColumn="0" w:lastColumn="0" w:oddVBand="1" w:evenVBand="0" w:oddHBand="0" w:evenHBand="0" w:firstRowFirstColumn="0" w:firstRowLastColumn="0" w:lastRowFirstColumn="0" w:lastRowLastColumn="0"/>
            <w:tcW w:w="1806" w:type="dxa"/>
          </w:tcPr>
          <w:p w:rsidR="00412B50" w:rsidRDefault="00412B50" w:rsidP="00412B50">
            <w:pPr>
              <w:rPr>
                <w:ins w:id="24" w:author="Jalaj Mathur" w:date="2022-04-22T16:10:00Z"/>
              </w:rPr>
            </w:pPr>
            <w:ins w:id="25" w:author="Jalaj Mathur" w:date="2022-04-22T16:10:00Z">
              <w:r>
                <w:t>Crisis Recovery</w:t>
              </w:r>
            </w:ins>
          </w:p>
        </w:tc>
        <w:tc>
          <w:tcPr>
            <w:tcW w:w="3011" w:type="dxa"/>
          </w:tcPr>
          <w:p w:rsidR="00412B50" w:rsidDel="0000439C" w:rsidRDefault="00412B50" w:rsidP="0063409C">
            <w:pPr>
              <w:cnfStyle w:val="000000000000" w:firstRow="0" w:lastRow="0" w:firstColumn="0" w:lastColumn="0" w:oddVBand="0" w:evenVBand="0" w:oddHBand="0" w:evenHBand="0" w:firstRowFirstColumn="0" w:firstRowLastColumn="0" w:lastRowFirstColumn="0" w:lastRowLastColumn="0"/>
              <w:rPr>
                <w:ins w:id="26" w:author="Jalaj Mathur" w:date="2022-04-22T16:10:00Z"/>
              </w:rPr>
            </w:pPr>
            <w:ins w:id="27" w:author="Jalaj Mathur" w:date="2022-04-22T16:10:00Z">
              <w:r>
                <w:t>Reactive step change</w:t>
              </w:r>
            </w:ins>
          </w:p>
        </w:tc>
        <w:tc>
          <w:tcPr>
            <w:cnfStyle w:val="000010000000" w:firstRow="0" w:lastRow="0" w:firstColumn="0" w:lastColumn="0" w:oddVBand="1" w:evenVBand="0" w:oddHBand="0" w:evenHBand="0" w:firstRowFirstColumn="0" w:firstRowLastColumn="0" w:lastRowFirstColumn="0" w:lastRowLastColumn="0"/>
            <w:tcW w:w="4158" w:type="dxa"/>
          </w:tcPr>
          <w:p w:rsidR="00412B50" w:rsidRPr="000503B8" w:rsidRDefault="00412B50" w:rsidP="00242FDE">
            <w:pPr>
              <w:rPr>
                <w:ins w:id="28" w:author="Jalaj Mathur" w:date="2022-04-22T16:10:00Z"/>
              </w:rPr>
            </w:pPr>
            <w:ins w:id="29" w:author="Jalaj Mathur" w:date="2022-04-22T16:10:00Z">
              <w:r w:rsidRPr="00412B50">
                <w:t>Market Penetration (Existing Product - Existing Market)</w:t>
              </w:r>
            </w:ins>
          </w:p>
        </w:tc>
      </w:tr>
    </w:tbl>
    <w:p w:rsidR="003451AE" w:rsidRDefault="003451AE" w:rsidP="00F57BFA">
      <w:pPr>
        <w:pStyle w:val="Heading1"/>
      </w:pPr>
      <w:bookmarkStart w:id="30" w:name="_Toc424313337"/>
      <w:r>
        <w:t>Typical Project Lifecycle</w:t>
      </w:r>
      <w:bookmarkEnd w:id="30"/>
    </w:p>
    <w:p w:rsidR="003451AE" w:rsidRPr="003451AE" w:rsidRDefault="003451AE" w:rsidP="003451AE"/>
    <w:p w:rsidR="003451AE" w:rsidRPr="003451AE" w:rsidRDefault="003451AE" w:rsidP="003451AE">
      <w:r w:rsidRPr="003451AE">
        <w:rPr>
          <w:noProof/>
          <w:lang w:val="en-IN" w:eastAsia="en-IN"/>
        </w:rPr>
        <w:drawing>
          <wp:inline distT="0" distB="0" distL="0" distR="0">
            <wp:extent cx="3599078" cy="1828800"/>
            <wp:effectExtent l="0" t="57150" r="0" b="952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F57BFA" w:rsidRDefault="00F57BFA" w:rsidP="00F57BFA">
      <w:pPr>
        <w:pStyle w:val="Heading1"/>
      </w:pPr>
      <w:bookmarkStart w:id="31" w:name="_Toc424313338"/>
      <w:r>
        <w:t>Guidelines for Tailoring</w:t>
      </w:r>
      <w:bookmarkEnd w:id="31"/>
      <w:r>
        <w:t xml:space="preserve"> </w:t>
      </w:r>
    </w:p>
    <w:p w:rsidR="00760140" w:rsidRDefault="00E37403" w:rsidP="00760140">
      <w:r>
        <w:t>P</w:t>
      </w:r>
      <w:r w:rsidR="00760140">
        <w:t xml:space="preserve">rojects vary from prototypes to full-scale development to maintenance; often require reengineering or working with legacy </w:t>
      </w:r>
      <w:r w:rsidR="00ED7513">
        <w:t>design</w:t>
      </w:r>
      <w:r w:rsidR="00760140">
        <w:t xml:space="preserve">; have different application domains; come in a variety of different sizes and </w:t>
      </w:r>
      <w:r w:rsidR="00760140">
        <w:lastRenderedPageBreak/>
        <w:t>budgets; require different platforms and languages; and serve different customer communities with varying product and process related requirements with respect to documentation and standards. Our organization has the full range of variability among its projects.</w:t>
      </w:r>
    </w:p>
    <w:p w:rsidR="00760140" w:rsidRDefault="00760140" w:rsidP="00760140">
      <w:r>
        <w:t xml:space="preserve">An organization’s process improvement initiatives must embrace this diversity. A key process improvement strategy is to define a standard development process that will be used by all projects. This organization standard process needs to be designed to accommodate all of its </w:t>
      </w:r>
      <w:r w:rsidR="002C4BA1">
        <w:t>product</w:t>
      </w:r>
      <w:r>
        <w:t xml:space="preserve"> intensive business needs. However, since one standard process often cannot fit all of an organization’s projects, </w:t>
      </w:r>
      <w:r w:rsidRPr="00760140">
        <w:rPr>
          <w:u w:val="single"/>
        </w:rPr>
        <w:t>how this standard can most effectively be implemented on each project is an integral part of the planning process that needs to be explicitly addressed</w:t>
      </w:r>
      <w:r>
        <w:t>. The solution to this problem is usually to allow for tailoring of the standard process to accommodate the attributes and characteristics of individual projects.</w:t>
      </w:r>
      <w:r w:rsidR="006F0D6E">
        <w:t xml:space="preserve"> Taking an analogy</w:t>
      </w:r>
      <w:r w:rsidR="00D22895">
        <w:t>, a</w:t>
      </w:r>
      <w:r w:rsidR="006F0D6E">
        <w:t xml:space="preserve">ssume that the processes are a length of (unstitched) cloth, which will have to be modified to fit your body. The process of this modification will involve elimination of extraneous parts of the cloth, and addition of </w:t>
      </w:r>
      <w:r w:rsidR="00D22895">
        <w:t xml:space="preserve">specific pieces of other cloth for linings etc. </w:t>
      </w:r>
      <w:r w:rsidR="006F0D6E">
        <w:t xml:space="preserve"> </w:t>
      </w:r>
    </w:p>
    <w:p w:rsidR="00760140" w:rsidRDefault="00760140" w:rsidP="00760140">
      <w:r>
        <w:t>The tailoring process steps are:</w:t>
      </w:r>
    </w:p>
    <w:p w:rsidR="00760140" w:rsidRDefault="00760140" w:rsidP="00760140">
      <w:pPr>
        <w:pStyle w:val="ListParagraph"/>
        <w:numPr>
          <w:ilvl w:val="0"/>
          <w:numId w:val="21"/>
        </w:numPr>
      </w:pPr>
      <w:r>
        <w:t>Specify project attributes - what are the unique attributes of the project that will affect the tailoring?</w:t>
      </w:r>
    </w:p>
    <w:p w:rsidR="00760140" w:rsidRDefault="00760140" w:rsidP="00760140">
      <w:pPr>
        <w:pStyle w:val="ListParagraph"/>
        <w:numPr>
          <w:ilvl w:val="0"/>
          <w:numId w:val="21"/>
        </w:numPr>
      </w:pPr>
      <w:r>
        <w:t>Systematically plan project management activities and tasks.</w:t>
      </w:r>
    </w:p>
    <w:p w:rsidR="00760140" w:rsidRDefault="00760140" w:rsidP="00760140">
      <w:pPr>
        <w:pStyle w:val="ListParagraph"/>
        <w:numPr>
          <w:ilvl w:val="0"/>
          <w:numId w:val="21"/>
        </w:numPr>
      </w:pPr>
      <w:r>
        <w:t>Examine the standard activities for each development phase - what will need to be tailored?</w:t>
      </w:r>
    </w:p>
    <w:p w:rsidR="00760140" w:rsidRDefault="00760140" w:rsidP="00760140">
      <w:pPr>
        <w:pStyle w:val="ListParagraph"/>
        <w:numPr>
          <w:ilvl w:val="0"/>
          <w:numId w:val="21"/>
        </w:numPr>
      </w:pPr>
      <w:r>
        <w:t>Choose a project lifecycle.</w:t>
      </w:r>
    </w:p>
    <w:p w:rsidR="00760140" w:rsidRDefault="00760140" w:rsidP="00760140">
      <w:pPr>
        <w:pStyle w:val="ListParagraph"/>
        <w:numPr>
          <w:ilvl w:val="0"/>
          <w:numId w:val="21"/>
        </w:numPr>
      </w:pPr>
      <w:r>
        <w:t>Have tailoring decisions been evaluated and approved?</w:t>
      </w:r>
    </w:p>
    <w:p w:rsidR="00760140" w:rsidRDefault="00760140" w:rsidP="00760140">
      <w:pPr>
        <w:pStyle w:val="ListParagraph"/>
        <w:numPr>
          <w:ilvl w:val="0"/>
          <w:numId w:val="21"/>
        </w:numPr>
      </w:pPr>
      <w:r>
        <w:t xml:space="preserve">Plan the project. </w:t>
      </w:r>
    </w:p>
    <w:p w:rsidR="00760140" w:rsidRPr="00760140" w:rsidRDefault="00760140" w:rsidP="00760140">
      <w:pPr>
        <w:rPr>
          <w:u w:val="single"/>
        </w:rPr>
      </w:pPr>
      <w:r>
        <w:t xml:space="preserve"> Below are the guidelines for a few areas that are candidates for tailoring. This is by no means and exhaustive list, and is merely suggestive in nature.</w:t>
      </w:r>
      <w:r w:rsidRPr="00760140">
        <w:t xml:space="preserve"> </w:t>
      </w:r>
      <w:r w:rsidRPr="00760140">
        <w:rPr>
          <w:u w:val="single"/>
        </w:rPr>
        <w:t xml:space="preserve">In all cases, the </w:t>
      </w:r>
      <w:proofErr w:type="spellStart"/>
      <w:r w:rsidRPr="00760140">
        <w:rPr>
          <w:u w:val="single"/>
        </w:rPr>
        <w:t>tailorings</w:t>
      </w:r>
      <w:proofErr w:type="spellEnd"/>
      <w:r w:rsidRPr="00760140">
        <w:rPr>
          <w:u w:val="single"/>
        </w:rPr>
        <w:t xml:space="preserve"> shall be permitted only with the consent of the PEG. </w:t>
      </w:r>
    </w:p>
    <w:p w:rsidR="00760140" w:rsidRPr="00E051B7" w:rsidRDefault="00760140" w:rsidP="00760140"/>
    <w:p w:rsidR="00760140" w:rsidRDefault="00760140" w:rsidP="00760140">
      <w:pPr>
        <w:pStyle w:val="Heading2"/>
      </w:pPr>
      <w:bookmarkStart w:id="32" w:name="_Toc424313339"/>
      <w:proofErr w:type="spellStart"/>
      <w:r>
        <w:t>Tailorings</w:t>
      </w:r>
      <w:proofErr w:type="spellEnd"/>
      <w:r>
        <w:t xml:space="preserve"> (Projects)</w:t>
      </w:r>
      <w:bookmarkEnd w:id="32"/>
    </w:p>
    <w:p w:rsidR="00760140" w:rsidRDefault="00760140" w:rsidP="00760140">
      <w:r>
        <w:t xml:space="preserve">The QMS consists of Policies, Procedures, templates, tools and guidelines. The policies and procedures are largely inviolate and must not be deviated from, except with utmost deliberation. The guidelines are suggestive and explanatory in nature and do not mandate compliance. However, </w:t>
      </w:r>
      <w:r w:rsidRPr="00760140">
        <w:rPr>
          <w:u w:val="single"/>
        </w:rPr>
        <w:t xml:space="preserve">almost all tools and templates are </w:t>
      </w:r>
      <w:proofErr w:type="spellStart"/>
      <w:r w:rsidRPr="00760140">
        <w:rPr>
          <w:u w:val="single"/>
        </w:rPr>
        <w:t>tailorable</w:t>
      </w:r>
      <w:proofErr w:type="spellEnd"/>
      <w:r>
        <w:t>, i.e. suitable substitutes may be selected and used based on the project’s requirements and considerations.</w:t>
      </w:r>
    </w:p>
    <w:p w:rsidR="00760140" w:rsidRDefault="00760140" w:rsidP="00760140">
      <w:del w:id="33" w:author="Jalaj Mathur" w:date="2022-04-22T16:17:00Z">
        <w:r w:rsidRPr="00760140" w:rsidDel="00020223">
          <w:rPr>
            <w:u w:val="single"/>
          </w:rPr>
          <w:delText>A most notable exception is the Planning Template, which is mandatory</w:delText>
        </w:r>
        <w:r w:rsidDel="00020223">
          <w:delText>. The components of the same may, however, be added/not used/amended with due approvals.</w:delText>
        </w:r>
      </w:del>
    </w:p>
    <w:p w:rsidR="00760140" w:rsidRDefault="00760140" w:rsidP="00760140">
      <w:r>
        <w:t xml:space="preserve">The PEG will carefully consider the desired </w:t>
      </w:r>
      <w:proofErr w:type="spellStart"/>
      <w:r>
        <w:t>tailorings</w:t>
      </w:r>
      <w:proofErr w:type="spellEnd"/>
      <w:r>
        <w:t xml:space="preserve"> with respect to the impact on the project’s processes and its rationale. The PEG shall also collect the data with regards to the applied for </w:t>
      </w:r>
      <w:proofErr w:type="spellStart"/>
      <w:r>
        <w:t>tailorings</w:t>
      </w:r>
      <w:proofErr w:type="spellEnd"/>
      <w:r>
        <w:t xml:space="preserve"> and provision the most frequent/pertinent, for incorporation in the QMS. </w:t>
      </w:r>
      <w:r w:rsidRPr="00760140">
        <w:rPr>
          <w:u w:val="single"/>
        </w:rPr>
        <w:t xml:space="preserve">Project Audits will ensure that no unapplied-and-unapproved </w:t>
      </w:r>
      <w:proofErr w:type="spellStart"/>
      <w:r w:rsidRPr="00760140">
        <w:rPr>
          <w:u w:val="single"/>
        </w:rPr>
        <w:t>tailorings</w:t>
      </w:r>
      <w:proofErr w:type="spellEnd"/>
      <w:r w:rsidRPr="00760140">
        <w:rPr>
          <w:u w:val="single"/>
        </w:rPr>
        <w:t xml:space="preserve"> are used in the respective projects.</w:t>
      </w:r>
    </w:p>
    <w:p w:rsidR="00760140" w:rsidRPr="00760140" w:rsidRDefault="00760140" w:rsidP="00760140">
      <w:pPr>
        <w:pStyle w:val="Heading3"/>
      </w:pPr>
      <w:bookmarkStart w:id="34" w:name="_Toc424313340"/>
      <w:r w:rsidRPr="00760140">
        <w:lastRenderedPageBreak/>
        <w:t>Planning</w:t>
      </w:r>
      <w:bookmarkEnd w:id="34"/>
    </w:p>
    <w:p w:rsidR="00760140" w:rsidRDefault="00760140" w:rsidP="00760140">
      <w:r>
        <w:t xml:space="preserve">The planning phase of a project is highly </w:t>
      </w:r>
      <w:proofErr w:type="spellStart"/>
      <w:r>
        <w:t>tailorable</w:t>
      </w:r>
      <w:proofErr w:type="spellEnd"/>
      <w:r>
        <w:t xml:space="preserve"> based on the project requirements and considerations of Safety, Quality, Delivery, and Cost.  Considering the impact potential of planning on the project’s success, care must be taken to ensure that the tailoring results in an optimal selection of critical-to-success factors.  Some examples of possible </w:t>
      </w:r>
      <w:proofErr w:type="spellStart"/>
      <w:r>
        <w:t>tailorings</w:t>
      </w:r>
      <w:proofErr w:type="spellEnd"/>
      <w:r>
        <w:t xml:space="preserve"> are as under. Please note that the below are for illustrative purposes only and are not intended to be an exhaustive list of all permissible </w:t>
      </w:r>
      <w:proofErr w:type="spellStart"/>
      <w:r>
        <w:t>tailorings</w:t>
      </w:r>
      <w:proofErr w:type="spellEnd"/>
      <w:r>
        <w:t>. In all cases, due approvals from the PEG must be sought. Also, the rationale of all tailoring must be clearly and reasonably worked out and ascertained.</w:t>
      </w:r>
    </w:p>
    <w:p w:rsidR="00760140" w:rsidRDefault="00760140" w:rsidP="00760140">
      <w:pPr>
        <w:pStyle w:val="ListParagraph"/>
        <w:numPr>
          <w:ilvl w:val="0"/>
          <w:numId w:val="22"/>
        </w:numPr>
      </w:pPr>
      <w:r w:rsidRPr="00A81376">
        <w:rPr>
          <w:rStyle w:val="IntenseEmphasis"/>
        </w:rPr>
        <w:t>Project Lifecycle</w:t>
      </w:r>
      <w:r>
        <w:t xml:space="preserve">- The only acceptable lifecycle currently is waterfall in line with Genus </w:t>
      </w:r>
      <w:r w:rsidR="005B2977">
        <w:t>Product</w:t>
      </w:r>
      <w:r>
        <w:t xml:space="preserve"> Development Process. </w:t>
      </w:r>
      <w:r w:rsidRPr="00A81376">
        <w:rPr>
          <w:u w:val="single"/>
        </w:rPr>
        <w:t xml:space="preserve">However, </w:t>
      </w:r>
      <w:proofErr w:type="gramStart"/>
      <w:r w:rsidRPr="00A81376">
        <w:rPr>
          <w:u w:val="single"/>
        </w:rPr>
        <w:t>phase</w:t>
      </w:r>
      <w:proofErr w:type="gramEnd"/>
      <w:r w:rsidRPr="00A81376">
        <w:rPr>
          <w:u w:val="single"/>
        </w:rPr>
        <w:t xml:space="preserve"> merger, phase repetition and phase elimination may be permissible.</w:t>
      </w:r>
      <w:r>
        <w:t xml:space="preserve"> For example</w:t>
      </w:r>
    </w:p>
    <w:p w:rsidR="00760140" w:rsidRDefault="00760140" w:rsidP="00760140">
      <w:pPr>
        <w:pStyle w:val="ListParagraph"/>
        <w:numPr>
          <w:ilvl w:val="1"/>
          <w:numId w:val="22"/>
        </w:numPr>
      </w:pPr>
      <w:r>
        <w:t xml:space="preserve"> In case of a project with no major design changes, </w:t>
      </w:r>
      <w:r w:rsidR="00E3645A">
        <w:t>integration testing and validation testing</w:t>
      </w:r>
      <w:r>
        <w:t xml:space="preserve"> phases may be merged. Correspondingly, reviews and phase end audits may be suitable eliminated due to phase merger in this case. Care must, however, be taken that the defect leakage is considered in phase elimination/merger.</w:t>
      </w:r>
    </w:p>
    <w:p w:rsidR="00760140" w:rsidRDefault="00760140" w:rsidP="00760140">
      <w:pPr>
        <w:pStyle w:val="ListParagraph"/>
        <w:numPr>
          <w:ilvl w:val="1"/>
          <w:numId w:val="22"/>
        </w:numPr>
      </w:pPr>
      <w:r>
        <w:t>For projects that are not externally integrated with other systems, integration phase may be eliminated.</w:t>
      </w:r>
    </w:p>
    <w:p w:rsidR="00760140" w:rsidRDefault="00760140" w:rsidP="00760140">
      <w:pPr>
        <w:pStyle w:val="ListParagraph"/>
        <w:numPr>
          <w:ilvl w:val="1"/>
          <w:numId w:val="22"/>
        </w:numPr>
      </w:pPr>
      <w:r>
        <w:t xml:space="preserve">For a project with an entirely new technological challenge, the Project may decide to create a prototype in the design phase itself, and get it tested before </w:t>
      </w:r>
      <w:r w:rsidR="001D46D4">
        <w:t>implementation</w:t>
      </w:r>
      <w:r w:rsidR="00EF051F">
        <w:t xml:space="preserve"> so as to generate d</w:t>
      </w:r>
      <w:r>
        <w:t xml:space="preserve">etailed design parameters. The prototype testing phase in this situation is an example of phase repetition. </w:t>
      </w:r>
    </w:p>
    <w:p w:rsidR="00760140" w:rsidRDefault="00760140" w:rsidP="00760140">
      <w:pPr>
        <w:pStyle w:val="ListParagraph"/>
        <w:numPr>
          <w:ilvl w:val="0"/>
          <w:numId w:val="22"/>
        </w:numPr>
      </w:pPr>
      <w:r w:rsidRPr="00A81376">
        <w:rPr>
          <w:rStyle w:val="IntenseEmphasis"/>
        </w:rPr>
        <w:t>Estimation</w:t>
      </w:r>
      <w:r>
        <w:t xml:space="preserve">- The project may decide to estimate the efforts for a subset of project requirements, with only top level estimates for other requirements. This may be done in case the project is a build-up on an existing product. </w:t>
      </w:r>
    </w:p>
    <w:p w:rsidR="00760140" w:rsidRDefault="00760140" w:rsidP="00760140">
      <w:pPr>
        <w:pStyle w:val="ListParagraph"/>
        <w:numPr>
          <w:ilvl w:val="0"/>
          <w:numId w:val="22"/>
        </w:numPr>
      </w:pPr>
      <w:r w:rsidRPr="00A81376">
        <w:rPr>
          <w:rStyle w:val="IntenseEmphasis"/>
        </w:rPr>
        <w:t>Audit Planning</w:t>
      </w:r>
      <w:r>
        <w:t>- The milestones selected for Audit must take the selected Project Lifecycle into consideration. Audits for consecutive phases may also be merged if the phase in question is very small in terms of the effort budget.</w:t>
      </w:r>
    </w:p>
    <w:p w:rsidR="00760140" w:rsidRDefault="00760140" w:rsidP="003064B6">
      <w:pPr>
        <w:pStyle w:val="ListParagraph"/>
        <w:numPr>
          <w:ilvl w:val="0"/>
          <w:numId w:val="22"/>
        </w:numPr>
      </w:pPr>
      <w:r w:rsidRPr="00A81376">
        <w:rPr>
          <w:rStyle w:val="IntenseEmphasis"/>
        </w:rPr>
        <w:t>Reviews</w:t>
      </w:r>
      <w:r>
        <w:t xml:space="preserve">- </w:t>
      </w:r>
      <w:r w:rsidRPr="00A81376">
        <w:rPr>
          <w:u w:val="single"/>
        </w:rPr>
        <w:t>All reviews except peer review of source code can be tailored out.</w:t>
      </w:r>
      <w:r>
        <w:t xml:space="preserve">  This may include</w:t>
      </w:r>
    </w:p>
    <w:p w:rsidR="00760140" w:rsidRDefault="00760140" w:rsidP="00760140">
      <w:pPr>
        <w:pStyle w:val="ListParagraph"/>
        <w:numPr>
          <w:ilvl w:val="1"/>
          <w:numId w:val="22"/>
        </w:numPr>
      </w:pPr>
      <w:r>
        <w:t>review merger- such as having just one desi</w:t>
      </w:r>
      <w:r w:rsidR="00224DE8">
        <w:t>gn review at the end of</w:t>
      </w:r>
      <w:r>
        <w:t xml:space="preserve"> design to review the entire design, in case of very few complex changes/developments or </w:t>
      </w:r>
    </w:p>
    <w:p w:rsidR="00760140" w:rsidRDefault="00760140" w:rsidP="00760140">
      <w:pPr>
        <w:pStyle w:val="ListParagraph"/>
        <w:numPr>
          <w:ilvl w:val="1"/>
          <w:numId w:val="22"/>
        </w:numPr>
      </w:pPr>
      <w:r>
        <w:t>reviewing just a small subset of the design in case of localised criticality</w:t>
      </w:r>
    </w:p>
    <w:p w:rsidR="00760140" w:rsidRDefault="00760140" w:rsidP="00760140">
      <w:pPr>
        <w:ind w:left="1440"/>
      </w:pPr>
      <w:r w:rsidRPr="00A81376">
        <w:rPr>
          <w:u w:val="single"/>
        </w:rPr>
        <w:t>In no condition can the peer review of code may be completely skipped.</w:t>
      </w:r>
      <w:r>
        <w:t xml:space="preserve"> However, a decision may be taken and planed for to review only a subset of the code. The reason for such a selection must also be clearly spelled out.</w:t>
      </w:r>
    </w:p>
    <w:p w:rsidR="00760140" w:rsidRDefault="00760140" w:rsidP="00760140">
      <w:pPr>
        <w:ind w:left="1440"/>
      </w:pPr>
      <w:r>
        <w:t>The entire set of reviews planned for and the reviews that are decided to be not conducted must be a part of the Review Plan subsection of the Project Plan.</w:t>
      </w:r>
    </w:p>
    <w:p w:rsidR="00760140" w:rsidRDefault="00760140" w:rsidP="00760140">
      <w:pPr>
        <w:pStyle w:val="ListParagraph"/>
        <w:numPr>
          <w:ilvl w:val="0"/>
          <w:numId w:val="22"/>
        </w:numPr>
      </w:pPr>
      <w:r w:rsidRPr="00D22895">
        <w:rPr>
          <w:rStyle w:val="IntenseEmphasis"/>
        </w:rPr>
        <w:t>Project Monitoring and Reviews</w:t>
      </w:r>
      <w:r>
        <w:t>- The milestones selected for project monitoring must take the selected Project Lifecycle into consideration.</w:t>
      </w:r>
    </w:p>
    <w:p w:rsidR="00760140" w:rsidRDefault="00760140" w:rsidP="00760140">
      <w:pPr>
        <w:pStyle w:val="ListParagraph"/>
        <w:numPr>
          <w:ilvl w:val="0"/>
          <w:numId w:val="22"/>
        </w:numPr>
      </w:pPr>
      <w:r w:rsidRPr="00D22895">
        <w:rPr>
          <w:rStyle w:val="IntenseEmphasis"/>
        </w:rPr>
        <w:lastRenderedPageBreak/>
        <w:t>Test Planning</w:t>
      </w:r>
      <w:r>
        <w:t xml:space="preserve">- Genus </w:t>
      </w:r>
      <w:r w:rsidR="00755A43">
        <w:t>Product</w:t>
      </w:r>
      <w:r>
        <w:t xml:space="preserve"> Development Process provisions multiple types of testing processes based on the lifecycle stage of the project viz. unit testing, integration </w:t>
      </w:r>
      <w:proofErr w:type="gramStart"/>
      <w:r>
        <w:t>testing,</w:t>
      </w:r>
      <w:proofErr w:type="gramEnd"/>
      <w:r>
        <w:t xml:space="preserve"> validation/customer acceptance testing. The project, after careful consideration of the impact on product quality and schedule constraints may choose to modify, append, eliminate and/or merge any or all of the above. Validation/Customer Acceptance testing is mandatory and must be conducted. However, a project may choose to do the same less formally in case of, for example, internal productivity/debugging tools development.</w:t>
      </w:r>
    </w:p>
    <w:p w:rsidR="00760140" w:rsidDel="0071424C" w:rsidRDefault="00760140" w:rsidP="00760140">
      <w:pPr>
        <w:pStyle w:val="ListParagraph"/>
        <w:numPr>
          <w:ilvl w:val="0"/>
          <w:numId w:val="22"/>
        </w:numPr>
        <w:rPr>
          <w:del w:id="35" w:author="Jalaj Mathur" w:date="2022-04-22T16:31:00Z"/>
        </w:rPr>
      </w:pPr>
      <w:del w:id="36" w:author="Jalaj Mathur" w:date="2022-04-22T16:31:00Z">
        <w:r w:rsidRPr="00D22895" w:rsidDel="0071424C">
          <w:rPr>
            <w:rStyle w:val="IntenseEmphasis"/>
          </w:rPr>
          <w:delText>Configuration and Data Management</w:delText>
        </w:r>
        <w:r w:rsidDel="0071424C">
          <w:delText>- Identify the tools for Storage and Retrieval of Configurable Items. Suggested tools are:</w:delText>
        </w:r>
      </w:del>
    </w:p>
    <w:p w:rsidR="00760140" w:rsidRPr="006A54EA" w:rsidDel="0071424C" w:rsidRDefault="00760140" w:rsidP="00760140">
      <w:pPr>
        <w:pStyle w:val="ListParagraph"/>
        <w:numPr>
          <w:ilvl w:val="0"/>
          <w:numId w:val="23"/>
        </w:numPr>
        <w:rPr>
          <w:del w:id="37" w:author="Jalaj Mathur" w:date="2022-04-22T16:31:00Z"/>
        </w:rPr>
      </w:pPr>
      <w:del w:id="38" w:author="Jalaj Mathur" w:date="2022-04-22T16:31:00Z">
        <w:r w:rsidRPr="006A54EA" w:rsidDel="0071424C">
          <w:delText>Enterprise Project Management Tool (EPM) for storing and version controlling of the project related documents.</w:delText>
        </w:r>
      </w:del>
    </w:p>
    <w:p w:rsidR="00760140" w:rsidDel="0071424C" w:rsidRDefault="00760140" w:rsidP="00760140">
      <w:pPr>
        <w:pStyle w:val="ListParagraph"/>
        <w:numPr>
          <w:ilvl w:val="0"/>
          <w:numId w:val="23"/>
        </w:numPr>
        <w:rPr>
          <w:del w:id="39" w:author="Jalaj Mathur" w:date="2022-04-22T16:31:00Z"/>
        </w:rPr>
      </w:pPr>
      <w:del w:id="40" w:author="Jalaj Mathur" w:date="2022-04-22T16:31:00Z">
        <w:r w:rsidRPr="006A54EA" w:rsidDel="0071424C">
          <w:delText>Visual Source Safe for storing and version controlling of the Source Code.</w:delText>
        </w:r>
      </w:del>
    </w:p>
    <w:p w:rsidR="00760140" w:rsidDel="0071424C" w:rsidRDefault="00760140" w:rsidP="00760140">
      <w:pPr>
        <w:pStyle w:val="ListParagraph"/>
        <w:numPr>
          <w:ilvl w:val="0"/>
          <w:numId w:val="23"/>
        </w:numPr>
        <w:rPr>
          <w:del w:id="41" w:author="Jalaj Mathur" w:date="2022-04-22T16:31:00Z"/>
        </w:rPr>
      </w:pPr>
      <w:del w:id="42" w:author="Jalaj Mathur" w:date="2022-04-22T16:31:00Z">
        <w:r w:rsidDel="0071424C">
          <w:delText>Subversion for</w:delText>
        </w:r>
        <w:r w:rsidRPr="006A54EA" w:rsidDel="0071424C">
          <w:delText xml:space="preserve"> storing and version controlling of the project related documents.</w:delText>
        </w:r>
      </w:del>
    </w:p>
    <w:p w:rsidR="00760140" w:rsidDel="0071424C" w:rsidRDefault="00760140" w:rsidP="00760140">
      <w:pPr>
        <w:pStyle w:val="ListParagraph"/>
        <w:numPr>
          <w:ilvl w:val="0"/>
          <w:numId w:val="23"/>
        </w:numPr>
        <w:rPr>
          <w:del w:id="43" w:author="Jalaj Mathur" w:date="2022-04-22T16:31:00Z"/>
        </w:rPr>
      </w:pPr>
      <w:del w:id="44" w:author="Jalaj Mathur" w:date="2022-04-22T16:31:00Z">
        <w:r w:rsidDel="0071424C">
          <w:delText xml:space="preserve">Subversion for </w:delText>
        </w:r>
        <w:r w:rsidRPr="006A54EA" w:rsidDel="0071424C">
          <w:delText>storing and version controlling of the Source Code</w:delText>
        </w:r>
        <w:r w:rsidR="00090762" w:rsidDel="0071424C">
          <w:delText>, Schematic,</w:delText>
        </w:r>
        <w:r w:rsidR="000605B9" w:rsidDel="0071424C">
          <w:delText xml:space="preserve"> Layout, Mechanical drawings</w:delText>
        </w:r>
        <w:r w:rsidRPr="006A54EA" w:rsidDel="0071424C">
          <w:delText>.</w:delText>
        </w:r>
      </w:del>
    </w:p>
    <w:p w:rsidR="00760140" w:rsidRDefault="00760140" w:rsidP="00760140">
      <w:pPr>
        <w:pStyle w:val="ListParagraph"/>
      </w:pPr>
      <w:del w:id="45" w:author="Jalaj Mathur" w:date="2022-04-22T16:31:00Z">
        <w:r w:rsidDel="0071424C">
          <w:delText>The use of any combination of the above tools is a tailorable option that must be clearly spelled out in the plan for the project.</w:delText>
        </w:r>
      </w:del>
      <w:bookmarkStart w:id="46" w:name="_GoBack"/>
      <w:bookmarkEnd w:id="46"/>
    </w:p>
    <w:p w:rsidR="00760140" w:rsidRDefault="00760140" w:rsidP="00760140"/>
    <w:p w:rsidR="00760140" w:rsidRDefault="00760140" w:rsidP="00760140">
      <w:pPr>
        <w:pStyle w:val="Heading3"/>
      </w:pPr>
      <w:bookmarkStart w:id="47" w:name="_Toc424313341"/>
      <w:r>
        <w:t>Design</w:t>
      </w:r>
      <w:bookmarkEnd w:id="47"/>
    </w:p>
    <w:p w:rsidR="00760140" w:rsidRDefault="00760140" w:rsidP="00760140">
      <w:r>
        <w:t xml:space="preserve">All elements of design may not be required in all projects. Conversely, the elements of design provisioned for, may not be sufficient to address specific and special requirements of the project. </w:t>
      </w:r>
      <w:r w:rsidR="00D22895" w:rsidRPr="00D22895">
        <w:rPr>
          <w:u w:val="single"/>
        </w:rPr>
        <w:t xml:space="preserve">The choice of an appropriate set of design elements is a </w:t>
      </w:r>
      <w:proofErr w:type="spellStart"/>
      <w:r w:rsidR="00D22895" w:rsidRPr="00D22895">
        <w:rPr>
          <w:u w:val="single"/>
        </w:rPr>
        <w:t>tailorable</w:t>
      </w:r>
      <w:proofErr w:type="spellEnd"/>
      <w:r w:rsidR="00D22895" w:rsidRPr="00D22895">
        <w:rPr>
          <w:u w:val="single"/>
        </w:rPr>
        <w:t xml:space="preserve"> option</w:t>
      </w:r>
      <w:r w:rsidR="00D22895">
        <w:t>.</w:t>
      </w:r>
    </w:p>
    <w:p w:rsidR="00760140" w:rsidRDefault="00760140" w:rsidP="00D22895">
      <w:pPr>
        <w:pStyle w:val="Heading3"/>
      </w:pPr>
      <w:bookmarkStart w:id="48" w:name="_Toc424313342"/>
      <w:r>
        <w:t>Verification and Validation</w:t>
      </w:r>
      <w:bookmarkEnd w:id="48"/>
    </w:p>
    <w:p w:rsidR="00760140" w:rsidRDefault="00760140" w:rsidP="00D22895">
      <w:pPr>
        <w:pStyle w:val="Heading4"/>
      </w:pPr>
      <w:r>
        <w:t>Reviews</w:t>
      </w:r>
    </w:p>
    <w:p w:rsidR="00760140" w:rsidRDefault="00760140" w:rsidP="00760140">
      <w:r>
        <w:t xml:space="preserve">All reviews except peer review of </w:t>
      </w:r>
      <w:r w:rsidR="004251A8">
        <w:t xml:space="preserve">module </w:t>
      </w:r>
      <w:r w:rsidR="00B833CA">
        <w:t xml:space="preserve">design </w:t>
      </w:r>
      <w:r>
        <w:t>can be tailored out.  This may include</w:t>
      </w:r>
    </w:p>
    <w:p w:rsidR="00760140" w:rsidRDefault="00760140" w:rsidP="003064B6">
      <w:pPr>
        <w:pStyle w:val="ListParagraph"/>
      </w:pPr>
    </w:p>
    <w:p w:rsidR="00760140" w:rsidRDefault="00760140" w:rsidP="00760140">
      <w:pPr>
        <w:pStyle w:val="ListParagraph"/>
        <w:numPr>
          <w:ilvl w:val="0"/>
          <w:numId w:val="24"/>
        </w:numPr>
      </w:pPr>
      <w:r>
        <w:t xml:space="preserve">review merger- such as having just one design </w:t>
      </w:r>
      <w:r w:rsidR="00224DE8">
        <w:t xml:space="preserve">review at the end of </w:t>
      </w:r>
      <w:r>
        <w:t xml:space="preserve">design to review the entire design, in case of very few complex changes/developments or </w:t>
      </w:r>
    </w:p>
    <w:p w:rsidR="00760140" w:rsidRDefault="00760140" w:rsidP="00760140">
      <w:pPr>
        <w:pStyle w:val="ListParagraph"/>
        <w:numPr>
          <w:ilvl w:val="0"/>
          <w:numId w:val="24"/>
        </w:numPr>
      </w:pPr>
      <w:r>
        <w:t>reviewing just a small subset of the design in case of localised criticality</w:t>
      </w:r>
    </w:p>
    <w:p w:rsidR="00760140" w:rsidRDefault="00760140" w:rsidP="00760140">
      <w:pPr>
        <w:ind w:left="720"/>
      </w:pPr>
      <w:r>
        <w:t xml:space="preserve">In no condition can the peer review of </w:t>
      </w:r>
      <w:r w:rsidR="00B72440">
        <w:t xml:space="preserve">module </w:t>
      </w:r>
      <w:r w:rsidR="001009BA">
        <w:t>design</w:t>
      </w:r>
      <w:r>
        <w:t xml:space="preserve"> may be completely skipped. However, a decision may be taken and plan</w:t>
      </w:r>
      <w:r w:rsidR="009F7EB8">
        <w:t>n</w:t>
      </w:r>
      <w:r>
        <w:t xml:space="preserve">ed for to review only a subset of the </w:t>
      </w:r>
      <w:r w:rsidR="004A2428">
        <w:t>module design</w:t>
      </w:r>
      <w:r>
        <w:t>. The reason for such a selection must also be clearly spelled out.</w:t>
      </w:r>
    </w:p>
    <w:p w:rsidR="00760140" w:rsidRPr="00D22895" w:rsidRDefault="00760140" w:rsidP="00760140">
      <w:pPr>
        <w:ind w:left="720"/>
        <w:rPr>
          <w:u w:val="single"/>
        </w:rPr>
      </w:pPr>
      <w:r w:rsidRPr="00D22895">
        <w:rPr>
          <w:u w:val="single"/>
        </w:rPr>
        <w:t>The entire set of reviews planned for and the reviews that are decided to be not conducted must be a part of the Review Plan subsection of the Project Plan.</w:t>
      </w:r>
    </w:p>
    <w:p w:rsidR="00760140" w:rsidRDefault="00760140" w:rsidP="00760140"/>
    <w:p w:rsidR="00760140" w:rsidRDefault="00760140" w:rsidP="00D22895">
      <w:pPr>
        <w:pStyle w:val="Heading4"/>
      </w:pPr>
      <w:r>
        <w:t>Testing</w:t>
      </w:r>
    </w:p>
    <w:p w:rsidR="00760140" w:rsidRDefault="00760140" w:rsidP="00760140">
      <w:r>
        <w:t xml:space="preserve">Genus </w:t>
      </w:r>
      <w:r w:rsidR="00ED250B">
        <w:t>Product</w:t>
      </w:r>
      <w:r>
        <w:t xml:space="preserve"> Development Process provisions multiple types of testing processes based on the lifecycle stage of the project viz. unit testing, integration </w:t>
      </w:r>
      <w:proofErr w:type="gramStart"/>
      <w:r>
        <w:t>testing,</w:t>
      </w:r>
      <w:proofErr w:type="gramEnd"/>
      <w:r>
        <w:t xml:space="preserve"> validation/customer acceptance testing. The project, after careful consideration of the impact on product quality and schedule constraints may choose to modify, append, eliminate and/or merge any or all of the above. Validation/Customer Acceptance testing is mandatory and must be conducted. However, a project may choose to do the same less formally in case of, for example, internal productivity/debugging tools development.</w:t>
      </w:r>
    </w:p>
    <w:p w:rsidR="00760140" w:rsidRDefault="00760140" w:rsidP="00760140">
      <w:pPr>
        <w:pStyle w:val="Heading2"/>
      </w:pPr>
      <w:bookmarkStart w:id="49" w:name="_Toc424313343"/>
      <w:proofErr w:type="spellStart"/>
      <w:r>
        <w:lastRenderedPageBreak/>
        <w:t>Tailorings</w:t>
      </w:r>
      <w:proofErr w:type="spellEnd"/>
      <w:r>
        <w:t xml:space="preserve"> (Training)</w:t>
      </w:r>
      <w:bookmarkEnd w:id="49"/>
    </w:p>
    <w:p w:rsidR="00760140" w:rsidRDefault="00760140" w:rsidP="00760140">
      <w:r w:rsidRPr="00D22895">
        <w:rPr>
          <w:u w:val="single"/>
        </w:rPr>
        <w:t xml:space="preserve">The Scope of </w:t>
      </w:r>
      <w:proofErr w:type="spellStart"/>
      <w:r w:rsidRPr="00D22895">
        <w:rPr>
          <w:u w:val="single"/>
        </w:rPr>
        <w:t>tailorings</w:t>
      </w:r>
      <w:proofErr w:type="spellEnd"/>
      <w:r w:rsidRPr="00D22895">
        <w:rPr>
          <w:u w:val="single"/>
        </w:rPr>
        <w:t xml:space="preserve"> in the training function is limited to tools and templates used for the facilitation of conduction and planning the training events</w:t>
      </w:r>
      <w:r>
        <w:t xml:space="preserve">. For example, paper based feedback forms may be used in place of Email based feedback collection. </w:t>
      </w:r>
    </w:p>
    <w:p w:rsidR="00760140" w:rsidRDefault="00760140" w:rsidP="00760140">
      <w:pPr>
        <w:pStyle w:val="Heading2"/>
      </w:pPr>
      <w:bookmarkStart w:id="50" w:name="_Toc424313344"/>
      <w:proofErr w:type="spellStart"/>
      <w:r>
        <w:t>Tailorings</w:t>
      </w:r>
      <w:proofErr w:type="spellEnd"/>
      <w:r>
        <w:t xml:space="preserve"> (Quality Assurance)</w:t>
      </w:r>
      <w:bookmarkEnd w:id="50"/>
    </w:p>
    <w:p w:rsidR="00760140" w:rsidRPr="00D22895" w:rsidRDefault="00760140" w:rsidP="00760140">
      <w:pPr>
        <w:rPr>
          <w:u w:val="single"/>
        </w:rPr>
      </w:pPr>
      <w:r w:rsidRPr="00D22895">
        <w:rPr>
          <w:u w:val="single"/>
        </w:rPr>
        <w:t xml:space="preserve">The Scope of </w:t>
      </w:r>
      <w:proofErr w:type="spellStart"/>
      <w:r w:rsidRPr="00D22895">
        <w:rPr>
          <w:u w:val="single"/>
        </w:rPr>
        <w:t>tailorings</w:t>
      </w:r>
      <w:proofErr w:type="spellEnd"/>
      <w:r w:rsidRPr="00D22895">
        <w:rPr>
          <w:u w:val="single"/>
        </w:rPr>
        <w:t xml:space="preserve"> in the QA function is limited to tools and templates used for the facilitation of conduction and planning the QA activities.</w:t>
      </w:r>
    </w:p>
    <w:p w:rsidR="00760140" w:rsidRDefault="00760140" w:rsidP="00760140">
      <w:pPr>
        <w:pStyle w:val="Heading2"/>
      </w:pPr>
      <w:bookmarkStart w:id="51" w:name="_Toc424313345"/>
      <w:proofErr w:type="spellStart"/>
      <w:r>
        <w:t>Tailorings</w:t>
      </w:r>
      <w:proofErr w:type="spellEnd"/>
      <w:r>
        <w:t xml:space="preserve"> (PEG Function)</w:t>
      </w:r>
      <w:bookmarkEnd w:id="51"/>
    </w:p>
    <w:p w:rsidR="00760140" w:rsidRDefault="00760140" w:rsidP="00760140">
      <w:r>
        <w:t>The scope of tailoring in the PEG function is very limited, as the activities of the PEG are geared towards new process definition and interpretation. The scope of tailoring for the PEG activities is limited to the details pertaining to the release and maintenance of OSSP. For example, the PEG may decide to eliminate QMS release Audit for a particular release with only a few documents with editorial/typographical changes only.</w:t>
      </w:r>
    </w:p>
    <w:p w:rsidR="004028C9" w:rsidRDefault="004028C9" w:rsidP="009643CA"/>
    <w:p w:rsidR="00F57BFA" w:rsidRDefault="001275D8" w:rsidP="009643CA">
      <w:r>
        <w:t xml:space="preserve">The above has been compiled for elucidation of the concept of tailoring and is, by no means, a list of all possible tailoring. The practitioners should be able to use the above to guide their own </w:t>
      </w:r>
      <w:r w:rsidR="00B01559">
        <w:t>efforts to</w:t>
      </w:r>
      <w:r>
        <w:t xml:space="preserve"> arrive at the most optimal combination of the same. They should also look at the various process interdependencies and risks introduced as a result if tailoring. </w:t>
      </w:r>
    </w:p>
    <w:sectPr w:rsidR="00F57BFA" w:rsidSect="005E324C">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5AA0" w:rsidRDefault="00115AA0" w:rsidP="00AF6DE2">
      <w:pPr>
        <w:spacing w:after="0" w:line="240" w:lineRule="auto"/>
      </w:pPr>
      <w:r>
        <w:separator/>
      </w:r>
    </w:p>
  </w:endnote>
  <w:endnote w:type="continuationSeparator" w:id="0">
    <w:p w:rsidR="00115AA0" w:rsidRDefault="00115AA0" w:rsidP="00AF6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DE2" w:rsidRDefault="00AF6DE2">
    <w:pPr>
      <w:pStyle w:val="Footer"/>
    </w:pPr>
    <w:r>
      <w:t xml:space="preserve">Genus </w:t>
    </w:r>
    <w:r w:rsidR="00A53C6E">
      <w:t>Innovation</w:t>
    </w:r>
    <w:r>
      <w:t xml:space="preserve"> Limited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AA0" w:rsidRDefault="00115AA0" w:rsidP="00AF6DE2">
      <w:pPr>
        <w:spacing w:after="0" w:line="240" w:lineRule="auto"/>
      </w:pPr>
      <w:r>
        <w:separator/>
      </w:r>
    </w:p>
  </w:footnote>
  <w:footnote w:type="continuationSeparator" w:id="0">
    <w:p w:rsidR="00115AA0" w:rsidRDefault="00115AA0" w:rsidP="00AF6D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DE2" w:rsidRDefault="00115AA0">
    <w:pPr>
      <w:pStyle w:val="Header"/>
    </w:pPr>
    <w:r>
      <w:fldChar w:fldCharType="begin"/>
    </w:r>
    <w:r>
      <w:instrText xml:space="preserve"> FILENAME  \* Upper  \* MERGEFORMAT </w:instrText>
    </w:r>
    <w:r>
      <w:fldChar w:fldCharType="separate"/>
    </w:r>
    <w:r w:rsidR="0080735E">
      <w:rPr>
        <w:noProof/>
      </w:rPr>
      <w:t>GDLN_TAILOR</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C7A46"/>
    <w:multiLevelType w:val="hybridMultilevel"/>
    <w:tmpl w:val="467E9FC0"/>
    <w:lvl w:ilvl="0" w:tplc="7638BE9C">
      <w:start w:val="1"/>
      <w:numFmt w:val="bullet"/>
      <w:lvlText w:val=""/>
      <w:lvlJc w:val="left"/>
      <w:pPr>
        <w:tabs>
          <w:tab w:val="num" w:pos="216"/>
        </w:tabs>
        <w:ind w:left="432" w:hanging="216"/>
      </w:pPr>
      <w:rPr>
        <w:rFonts w:ascii="Symbol" w:hAnsi="Symbol" w:hint="default"/>
      </w:rPr>
    </w:lvl>
    <w:lvl w:ilvl="1" w:tplc="04090003">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
    <w:nsid w:val="07FA3A79"/>
    <w:multiLevelType w:val="hybridMultilevel"/>
    <w:tmpl w:val="D30299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C40F80"/>
    <w:multiLevelType w:val="hybridMultilevel"/>
    <w:tmpl w:val="A74C9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A7648D0"/>
    <w:multiLevelType w:val="hybridMultilevel"/>
    <w:tmpl w:val="14F08C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D947B42"/>
    <w:multiLevelType w:val="hybridMultilevel"/>
    <w:tmpl w:val="AECA1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075407"/>
    <w:multiLevelType w:val="hybridMultilevel"/>
    <w:tmpl w:val="B9BCE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D13E2D"/>
    <w:multiLevelType w:val="hybridMultilevel"/>
    <w:tmpl w:val="EBF01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4C2DE6"/>
    <w:multiLevelType w:val="hybridMultilevel"/>
    <w:tmpl w:val="934C4EDE"/>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6D4B1D"/>
    <w:multiLevelType w:val="hybridMultilevel"/>
    <w:tmpl w:val="CE645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457B71"/>
    <w:multiLevelType w:val="hybridMultilevel"/>
    <w:tmpl w:val="0372A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93219D"/>
    <w:multiLevelType w:val="hybridMultilevel"/>
    <w:tmpl w:val="34365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B765E5"/>
    <w:multiLevelType w:val="hybridMultilevel"/>
    <w:tmpl w:val="11C62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08564C"/>
    <w:multiLevelType w:val="hybridMultilevel"/>
    <w:tmpl w:val="00E4AC90"/>
    <w:lvl w:ilvl="0" w:tplc="0409000F">
      <w:start w:val="1"/>
      <w:numFmt w:val="decimal"/>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458C5ED8"/>
    <w:multiLevelType w:val="hybridMultilevel"/>
    <w:tmpl w:val="A5AA02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9E850FC"/>
    <w:multiLevelType w:val="hybridMultilevel"/>
    <w:tmpl w:val="D5108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A914DF"/>
    <w:multiLevelType w:val="hybridMultilevel"/>
    <w:tmpl w:val="05D2C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AE4D14"/>
    <w:multiLevelType w:val="hybridMultilevel"/>
    <w:tmpl w:val="6F825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4FE2F47"/>
    <w:multiLevelType w:val="hybridMultilevel"/>
    <w:tmpl w:val="FAB6E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272208"/>
    <w:multiLevelType w:val="hybridMultilevel"/>
    <w:tmpl w:val="B4DABA8C"/>
    <w:lvl w:ilvl="0" w:tplc="0409000F">
      <w:start w:val="1"/>
      <w:numFmt w:val="decimal"/>
      <w:lvlText w:val="%1."/>
      <w:lvlJc w:val="left"/>
      <w:pPr>
        <w:ind w:left="720" w:hanging="360"/>
      </w:pPr>
      <w:rPr>
        <w:rFonts w:hint="default"/>
      </w:rPr>
    </w:lvl>
    <w:lvl w:ilvl="1" w:tplc="2FAAE3D4">
      <w:start w:val="2"/>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603A9E"/>
    <w:multiLevelType w:val="hybridMultilevel"/>
    <w:tmpl w:val="934C4EDE"/>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7A494B"/>
    <w:multiLevelType w:val="hybridMultilevel"/>
    <w:tmpl w:val="15826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586650F"/>
    <w:multiLevelType w:val="hybridMultilevel"/>
    <w:tmpl w:val="6AF24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7366DB"/>
    <w:multiLevelType w:val="hybridMultilevel"/>
    <w:tmpl w:val="40AA1C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D976921"/>
    <w:multiLevelType w:val="hybridMultilevel"/>
    <w:tmpl w:val="D1565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2"/>
  </w:num>
  <w:num w:numId="3">
    <w:abstractNumId w:val="13"/>
  </w:num>
  <w:num w:numId="4">
    <w:abstractNumId w:val="12"/>
  </w:num>
  <w:num w:numId="5">
    <w:abstractNumId w:val="1"/>
  </w:num>
  <w:num w:numId="6">
    <w:abstractNumId w:val="5"/>
  </w:num>
  <w:num w:numId="7">
    <w:abstractNumId w:val="20"/>
  </w:num>
  <w:num w:numId="8">
    <w:abstractNumId w:val="10"/>
  </w:num>
  <w:num w:numId="9">
    <w:abstractNumId w:val="11"/>
  </w:num>
  <w:num w:numId="10">
    <w:abstractNumId w:val="15"/>
  </w:num>
  <w:num w:numId="11">
    <w:abstractNumId w:val="14"/>
  </w:num>
  <w:num w:numId="12">
    <w:abstractNumId w:val="8"/>
  </w:num>
  <w:num w:numId="13">
    <w:abstractNumId w:val="21"/>
  </w:num>
  <w:num w:numId="14">
    <w:abstractNumId w:val="18"/>
  </w:num>
  <w:num w:numId="15">
    <w:abstractNumId w:val="4"/>
  </w:num>
  <w:num w:numId="16">
    <w:abstractNumId w:val="3"/>
  </w:num>
  <w:num w:numId="17">
    <w:abstractNumId w:val="6"/>
  </w:num>
  <w:num w:numId="18">
    <w:abstractNumId w:val="9"/>
  </w:num>
  <w:num w:numId="19">
    <w:abstractNumId w:val="23"/>
  </w:num>
  <w:num w:numId="20">
    <w:abstractNumId w:val="17"/>
  </w:num>
  <w:num w:numId="21">
    <w:abstractNumId w:val="2"/>
  </w:num>
  <w:num w:numId="22">
    <w:abstractNumId w:val="7"/>
  </w:num>
  <w:num w:numId="23">
    <w:abstractNumId w:val="16"/>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F6DE2"/>
    <w:rsid w:val="0000439C"/>
    <w:rsid w:val="00020223"/>
    <w:rsid w:val="000503B8"/>
    <w:rsid w:val="000605B9"/>
    <w:rsid w:val="000618EC"/>
    <w:rsid w:val="00090762"/>
    <w:rsid w:val="000A2F67"/>
    <w:rsid w:val="000C0B9D"/>
    <w:rsid w:val="000C4045"/>
    <w:rsid w:val="000F6CAF"/>
    <w:rsid w:val="001009BA"/>
    <w:rsid w:val="00110F40"/>
    <w:rsid w:val="00115AA0"/>
    <w:rsid w:val="001275D8"/>
    <w:rsid w:val="001530A5"/>
    <w:rsid w:val="001941D2"/>
    <w:rsid w:val="001B1C30"/>
    <w:rsid w:val="001C44BC"/>
    <w:rsid w:val="001D46D4"/>
    <w:rsid w:val="001E0E16"/>
    <w:rsid w:val="00216310"/>
    <w:rsid w:val="00224DE8"/>
    <w:rsid w:val="002253AE"/>
    <w:rsid w:val="002253CC"/>
    <w:rsid w:val="00242FDE"/>
    <w:rsid w:val="002B4A01"/>
    <w:rsid w:val="002B61B5"/>
    <w:rsid w:val="002C4BA1"/>
    <w:rsid w:val="002D3485"/>
    <w:rsid w:val="002E2F19"/>
    <w:rsid w:val="003064B6"/>
    <w:rsid w:val="003451AE"/>
    <w:rsid w:val="00350A9A"/>
    <w:rsid w:val="00384A6D"/>
    <w:rsid w:val="003B2DEB"/>
    <w:rsid w:val="003F4C8C"/>
    <w:rsid w:val="004028C9"/>
    <w:rsid w:val="00412B50"/>
    <w:rsid w:val="004251A8"/>
    <w:rsid w:val="00460250"/>
    <w:rsid w:val="00474932"/>
    <w:rsid w:val="004A2428"/>
    <w:rsid w:val="004F6B04"/>
    <w:rsid w:val="005043C1"/>
    <w:rsid w:val="00524A1A"/>
    <w:rsid w:val="0055103E"/>
    <w:rsid w:val="00564A4C"/>
    <w:rsid w:val="00575134"/>
    <w:rsid w:val="005B2977"/>
    <w:rsid w:val="005C139D"/>
    <w:rsid w:val="005C542C"/>
    <w:rsid w:val="005C6F8F"/>
    <w:rsid w:val="005E324C"/>
    <w:rsid w:val="005F7C9F"/>
    <w:rsid w:val="00621DED"/>
    <w:rsid w:val="0063409C"/>
    <w:rsid w:val="00680097"/>
    <w:rsid w:val="006C370A"/>
    <w:rsid w:val="006F0D6E"/>
    <w:rsid w:val="00702F9C"/>
    <w:rsid w:val="0071424C"/>
    <w:rsid w:val="00755A43"/>
    <w:rsid w:val="00760140"/>
    <w:rsid w:val="00803F02"/>
    <w:rsid w:val="0080735E"/>
    <w:rsid w:val="00830E2D"/>
    <w:rsid w:val="00842EDF"/>
    <w:rsid w:val="0084574B"/>
    <w:rsid w:val="00857A00"/>
    <w:rsid w:val="008A5A9E"/>
    <w:rsid w:val="008C2B58"/>
    <w:rsid w:val="008C30C0"/>
    <w:rsid w:val="008E7D93"/>
    <w:rsid w:val="00901EB9"/>
    <w:rsid w:val="009115EE"/>
    <w:rsid w:val="009177BA"/>
    <w:rsid w:val="0093325E"/>
    <w:rsid w:val="0093467B"/>
    <w:rsid w:val="009643CA"/>
    <w:rsid w:val="00995583"/>
    <w:rsid w:val="009A1D29"/>
    <w:rsid w:val="009F4156"/>
    <w:rsid w:val="009F7EB8"/>
    <w:rsid w:val="00A216EB"/>
    <w:rsid w:val="00A25D67"/>
    <w:rsid w:val="00A36671"/>
    <w:rsid w:val="00A456B4"/>
    <w:rsid w:val="00A53C6E"/>
    <w:rsid w:val="00A81376"/>
    <w:rsid w:val="00AA24FA"/>
    <w:rsid w:val="00AD6589"/>
    <w:rsid w:val="00AF6DE2"/>
    <w:rsid w:val="00B01559"/>
    <w:rsid w:val="00B263AC"/>
    <w:rsid w:val="00B72440"/>
    <w:rsid w:val="00B833CA"/>
    <w:rsid w:val="00B855A5"/>
    <w:rsid w:val="00BA7B5A"/>
    <w:rsid w:val="00BE5F01"/>
    <w:rsid w:val="00C51107"/>
    <w:rsid w:val="00C804FA"/>
    <w:rsid w:val="00CA60EA"/>
    <w:rsid w:val="00CC4DF3"/>
    <w:rsid w:val="00D22895"/>
    <w:rsid w:val="00D54C90"/>
    <w:rsid w:val="00D62D8C"/>
    <w:rsid w:val="00D663F4"/>
    <w:rsid w:val="00D90148"/>
    <w:rsid w:val="00D9481B"/>
    <w:rsid w:val="00D95D78"/>
    <w:rsid w:val="00DD6E67"/>
    <w:rsid w:val="00E35C46"/>
    <w:rsid w:val="00E3645A"/>
    <w:rsid w:val="00E37403"/>
    <w:rsid w:val="00E67028"/>
    <w:rsid w:val="00ED250B"/>
    <w:rsid w:val="00ED7513"/>
    <w:rsid w:val="00EF051F"/>
    <w:rsid w:val="00F24E02"/>
    <w:rsid w:val="00F353A9"/>
    <w:rsid w:val="00F57BFA"/>
    <w:rsid w:val="00F60D8B"/>
    <w:rsid w:val="00F6188F"/>
    <w:rsid w:val="00F61AC3"/>
    <w:rsid w:val="00FC48DD"/>
    <w:rsid w:val="00FE33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24C"/>
    <w:rPr>
      <w:lang w:val="en-GB"/>
    </w:rPr>
  </w:style>
  <w:style w:type="paragraph" w:styleId="Heading1">
    <w:name w:val="heading 1"/>
    <w:basedOn w:val="Normal"/>
    <w:next w:val="Normal"/>
    <w:link w:val="Heading1Char"/>
    <w:uiPriority w:val="9"/>
    <w:qFormat/>
    <w:rsid w:val="00AF6D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6D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0140"/>
    <w:pPr>
      <w:keepNext/>
      <w:keepLines/>
      <w:spacing w:before="200" w:after="0"/>
      <w:outlineLvl w:val="2"/>
    </w:pPr>
    <w:rPr>
      <w:rFonts w:asciiTheme="majorHAnsi" w:eastAsiaTheme="majorEastAsia" w:hAnsiTheme="majorHAnsi" w:cstheme="majorBidi"/>
      <w:b/>
      <w:bCs/>
      <w:color w:val="4F81BD" w:themeColor="accent1"/>
      <w:lang w:val="en-IN"/>
    </w:rPr>
  </w:style>
  <w:style w:type="paragraph" w:styleId="Heading4">
    <w:name w:val="heading 4"/>
    <w:basedOn w:val="Normal"/>
    <w:next w:val="Normal"/>
    <w:link w:val="Heading4Char"/>
    <w:uiPriority w:val="9"/>
    <w:unhideWhenUsed/>
    <w:qFormat/>
    <w:rsid w:val="00D228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6D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6DE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F6DE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F6DE2"/>
    <w:pPr>
      <w:outlineLvl w:val="9"/>
    </w:pPr>
  </w:style>
  <w:style w:type="paragraph" w:styleId="BalloonText">
    <w:name w:val="Balloon Text"/>
    <w:basedOn w:val="Normal"/>
    <w:link w:val="BalloonTextChar"/>
    <w:uiPriority w:val="99"/>
    <w:semiHidden/>
    <w:unhideWhenUsed/>
    <w:rsid w:val="00AF6D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DE2"/>
    <w:rPr>
      <w:rFonts w:ascii="Tahoma" w:hAnsi="Tahoma" w:cs="Tahoma"/>
      <w:sz w:val="16"/>
      <w:szCs w:val="16"/>
    </w:rPr>
  </w:style>
  <w:style w:type="table" w:styleId="TableGrid">
    <w:name w:val="Table Grid"/>
    <w:basedOn w:val="TableNormal"/>
    <w:rsid w:val="00AF6DE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AF6DE2"/>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AF6DE2"/>
    <w:pPr>
      <w:spacing w:after="100"/>
    </w:pPr>
  </w:style>
  <w:style w:type="character" w:styleId="Hyperlink">
    <w:name w:val="Hyperlink"/>
    <w:basedOn w:val="DefaultParagraphFont"/>
    <w:uiPriority w:val="99"/>
    <w:unhideWhenUsed/>
    <w:rsid w:val="00AF6DE2"/>
    <w:rPr>
      <w:color w:val="0000FF" w:themeColor="hyperlink"/>
      <w:u w:val="single"/>
    </w:rPr>
  </w:style>
  <w:style w:type="paragraph" w:styleId="ListParagraph">
    <w:name w:val="List Paragraph"/>
    <w:basedOn w:val="Normal"/>
    <w:uiPriority w:val="34"/>
    <w:qFormat/>
    <w:rsid w:val="00AF6DE2"/>
    <w:pPr>
      <w:ind w:left="720"/>
      <w:contextualSpacing/>
    </w:pPr>
  </w:style>
  <w:style w:type="paragraph" w:styleId="IntenseQuote">
    <w:name w:val="Intense Quote"/>
    <w:basedOn w:val="Normal"/>
    <w:next w:val="Normal"/>
    <w:link w:val="IntenseQuoteChar"/>
    <w:uiPriority w:val="30"/>
    <w:qFormat/>
    <w:rsid w:val="00AF6DE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F6DE2"/>
    <w:rPr>
      <w:b/>
      <w:bCs/>
      <w:i/>
      <w:iCs/>
      <w:color w:val="4F81BD" w:themeColor="accent1"/>
    </w:rPr>
  </w:style>
  <w:style w:type="character" w:styleId="IntenseEmphasis">
    <w:name w:val="Intense Emphasis"/>
    <w:basedOn w:val="DefaultParagraphFont"/>
    <w:uiPriority w:val="21"/>
    <w:qFormat/>
    <w:rsid w:val="00AF6DE2"/>
    <w:rPr>
      <w:b/>
      <w:bCs/>
      <w:i/>
      <w:iCs/>
      <w:color w:val="4F81BD" w:themeColor="accent1"/>
    </w:rPr>
  </w:style>
  <w:style w:type="character" w:customStyle="1" w:styleId="Heading2Char">
    <w:name w:val="Heading 2 Char"/>
    <w:basedOn w:val="DefaultParagraphFont"/>
    <w:link w:val="Heading2"/>
    <w:uiPriority w:val="9"/>
    <w:rsid w:val="00AF6DE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F6DE2"/>
    <w:pPr>
      <w:spacing w:after="100"/>
      <w:ind w:left="220"/>
    </w:pPr>
  </w:style>
  <w:style w:type="paragraph" w:styleId="Header">
    <w:name w:val="header"/>
    <w:basedOn w:val="Normal"/>
    <w:link w:val="HeaderChar"/>
    <w:uiPriority w:val="99"/>
    <w:unhideWhenUsed/>
    <w:rsid w:val="00AF6D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DE2"/>
  </w:style>
  <w:style w:type="paragraph" w:styleId="Footer">
    <w:name w:val="footer"/>
    <w:basedOn w:val="Normal"/>
    <w:link w:val="FooterChar"/>
    <w:uiPriority w:val="99"/>
    <w:unhideWhenUsed/>
    <w:rsid w:val="00AF6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DE2"/>
  </w:style>
  <w:style w:type="table" w:styleId="LightShading-Accent1">
    <w:name w:val="Light Shading Accent 1"/>
    <w:basedOn w:val="TableNormal"/>
    <w:uiPriority w:val="60"/>
    <w:rsid w:val="00F61AC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CA60E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2-Accent4">
    <w:name w:val="Medium Shading 2 Accent 4"/>
    <w:basedOn w:val="TableNormal"/>
    <w:uiPriority w:val="64"/>
    <w:rsid w:val="00E35C4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E35C46"/>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DocumentMap">
    <w:name w:val="Document Map"/>
    <w:basedOn w:val="Normal"/>
    <w:link w:val="DocumentMapChar"/>
    <w:uiPriority w:val="99"/>
    <w:semiHidden/>
    <w:unhideWhenUsed/>
    <w:rsid w:val="009115E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115EE"/>
    <w:rPr>
      <w:rFonts w:ascii="Tahoma" w:hAnsi="Tahoma" w:cs="Tahoma"/>
      <w:sz w:val="16"/>
      <w:szCs w:val="16"/>
    </w:rPr>
  </w:style>
  <w:style w:type="character" w:customStyle="1" w:styleId="Heading3Char">
    <w:name w:val="Heading 3 Char"/>
    <w:basedOn w:val="DefaultParagraphFont"/>
    <w:link w:val="Heading3"/>
    <w:uiPriority w:val="9"/>
    <w:rsid w:val="00760140"/>
    <w:rPr>
      <w:rFonts w:asciiTheme="majorHAnsi" w:eastAsiaTheme="majorEastAsia" w:hAnsiTheme="majorHAnsi" w:cstheme="majorBidi"/>
      <w:b/>
      <w:bCs/>
      <w:color w:val="4F81BD" w:themeColor="accent1"/>
      <w:lang w:val="en-IN"/>
    </w:rPr>
  </w:style>
  <w:style w:type="paragraph" w:styleId="TOC3">
    <w:name w:val="toc 3"/>
    <w:basedOn w:val="Normal"/>
    <w:next w:val="Normal"/>
    <w:autoRedefine/>
    <w:uiPriority w:val="39"/>
    <w:unhideWhenUsed/>
    <w:rsid w:val="00760140"/>
    <w:pPr>
      <w:spacing w:after="100"/>
      <w:ind w:left="440"/>
    </w:pPr>
  </w:style>
  <w:style w:type="character" w:customStyle="1" w:styleId="Heading4Char">
    <w:name w:val="Heading 4 Char"/>
    <w:basedOn w:val="DefaultParagraphFont"/>
    <w:link w:val="Heading4"/>
    <w:uiPriority w:val="9"/>
    <w:rsid w:val="00D22895"/>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F6D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6DE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6D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6DE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F6DE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F6DE2"/>
    <w:pPr>
      <w:outlineLvl w:val="9"/>
    </w:pPr>
  </w:style>
  <w:style w:type="paragraph" w:styleId="BalloonText">
    <w:name w:val="Balloon Text"/>
    <w:basedOn w:val="Normal"/>
    <w:link w:val="BalloonTextChar"/>
    <w:uiPriority w:val="99"/>
    <w:semiHidden/>
    <w:unhideWhenUsed/>
    <w:rsid w:val="00AF6D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DE2"/>
    <w:rPr>
      <w:rFonts w:ascii="Tahoma" w:hAnsi="Tahoma" w:cs="Tahoma"/>
      <w:sz w:val="16"/>
      <w:szCs w:val="16"/>
    </w:rPr>
  </w:style>
  <w:style w:type="table" w:styleId="TableGrid">
    <w:name w:val="Table Grid"/>
    <w:basedOn w:val="TableNormal"/>
    <w:rsid w:val="00AF6DE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AF6DE2"/>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AF6DE2"/>
    <w:pPr>
      <w:spacing w:after="100"/>
    </w:pPr>
  </w:style>
  <w:style w:type="character" w:styleId="Hyperlink">
    <w:name w:val="Hyperlink"/>
    <w:basedOn w:val="DefaultParagraphFont"/>
    <w:uiPriority w:val="99"/>
    <w:unhideWhenUsed/>
    <w:rsid w:val="00AF6DE2"/>
    <w:rPr>
      <w:color w:val="0000FF" w:themeColor="hyperlink"/>
      <w:u w:val="single"/>
    </w:rPr>
  </w:style>
  <w:style w:type="paragraph" w:styleId="ListParagraph">
    <w:name w:val="List Paragraph"/>
    <w:basedOn w:val="Normal"/>
    <w:uiPriority w:val="34"/>
    <w:qFormat/>
    <w:rsid w:val="00AF6DE2"/>
    <w:pPr>
      <w:ind w:left="720"/>
      <w:contextualSpacing/>
    </w:pPr>
  </w:style>
  <w:style w:type="paragraph" w:styleId="IntenseQuote">
    <w:name w:val="Intense Quote"/>
    <w:basedOn w:val="Normal"/>
    <w:next w:val="Normal"/>
    <w:link w:val="IntenseQuoteChar"/>
    <w:uiPriority w:val="30"/>
    <w:qFormat/>
    <w:rsid w:val="00AF6DE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F6DE2"/>
    <w:rPr>
      <w:b/>
      <w:bCs/>
      <w:i/>
      <w:iCs/>
      <w:color w:val="4F81BD" w:themeColor="accent1"/>
    </w:rPr>
  </w:style>
  <w:style w:type="character" w:styleId="IntenseEmphasis">
    <w:name w:val="Intense Emphasis"/>
    <w:basedOn w:val="DefaultParagraphFont"/>
    <w:uiPriority w:val="21"/>
    <w:qFormat/>
    <w:rsid w:val="00AF6DE2"/>
    <w:rPr>
      <w:b/>
      <w:bCs/>
      <w:i/>
      <w:iCs/>
      <w:color w:val="4F81BD" w:themeColor="accent1"/>
    </w:rPr>
  </w:style>
  <w:style w:type="character" w:customStyle="1" w:styleId="Heading2Char">
    <w:name w:val="Heading 2 Char"/>
    <w:basedOn w:val="DefaultParagraphFont"/>
    <w:link w:val="Heading2"/>
    <w:uiPriority w:val="9"/>
    <w:rsid w:val="00AF6DE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F6DE2"/>
    <w:pPr>
      <w:spacing w:after="100"/>
      <w:ind w:left="220"/>
    </w:pPr>
  </w:style>
  <w:style w:type="paragraph" w:styleId="Header">
    <w:name w:val="header"/>
    <w:basedOn w:val="Normal"/>
    <w:link w:val="HeaderChar"/>
    <w:uiPriority w:val="99"/>
    <w:unhideWhenUsed/>
    <w:rsid w:val="00AF6D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DE2"/>
  </w:style>
  <w:style w:type="paragraph" w:styleId="Footer">
    <w:name w:val="footer"/>
    <w:basedOn w:val="Normal"/>
    <w:link w:val="FooterChar"/>
    <w:uiPriority w:val="99"/>
    <w:unhideWhenUsed/>
    <w:rsid w:val="00AF6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diagramColors" Target="diagrams/colors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31E14C9-546B-4A25-9BDD-01FD199C5910}" type="doc">
      <dgm:prSet loTypeId="urn:microsoft.com/office/officeart/2005/8/layout/bProcess3" loCatId="process" qsTypeId="urn:microsoft.com/office/officeart/2005/8/quickstyle/simple3" qsCatId="simple" csTypeId="urn:microsoft.com/office/officeart/2005/8/colors/accent0_1" csCatId="mainScheme" phldr="1"/>
      <dgm:spPr/>
      <dgm:t>
        <a:bodyPr/>
        <a:lstStyle/>
        <a:p>
          <a:endParaRPr lang="en-GB"/>
        </a:p>
      </dgm:t>
    </dgm:pt>
    <dgm:pt modelId="{188CCAE2-3200-451A-B986-DA2BD09C8ED6}">
      <dgm:prSet phldrT="[Text]"/>
      <dgm:spPr/>
      <dgm:t>
        <a:bodyPr/>
        <a:lstStyle/>
        <a:p>
          <a:pPr algn="ctr"/>
          <a:r>
            <a:rPr lang="en-GB"/>
            <a:t>Start</a:t>
          </a:r>
        </a:p>
      </dgm:t>
    </dgm:pt>
    <dgm:pt modelId="{60C476AA-1C7E-4F27-8C9E-CDF14638215A}" type="parTrans" cxnId="{47E94276-6AD5-483F-A3BC-C0F87B678F6D}">
      <dgm:prSet/>
      <dgm:spPr/>
      <dgm:t>
        <a:bodyPr/>
        <a:lstStyle/>
        <a:p>
          <a:pPr algn="ctr"/>
          <a:endParaRPr lang="en-GB"/>
        </a:p>
      </dgm:t>
    </dgm:pt>
    <dgm:pt modelId="{248F4941-D72D-451E-BCE8-F444141DABBA}" type="sibTrans" cxnId="{47E94276-6AD5-483F-A3BC-C0F87B678F6D}">
      <dgm:prSet/>
      <dgm:spPr/>
      <dgm:t>
        <a:bodyPr/>
        <a:lstStyle/>
        <a:p>
          <a:pPr algn="ctr"/>
          <a:endParaRPr lang="en-GB"/>
        </a:p>
      </dgm:t>
    </dgm:pt>
    <dgm:pt modelId="{F7B188F0-084B-4E30-92F6-4B28B5AF0CC6}">
      <dgm:prSet phldrT="[Text]"/>
      <dgm:spPr/>
      <dgm:t>
        <a:bodyPr/>
        <a:lstStyle/>
        <a:p>
          <a:pPr algn="ctr"/>
          <a:r>
            <a:rPr lang="en-GB"/>
            <a:t>Requirement recieved</a:t>
          </a:r>
        </a:p>
      </dgm:t>
    </dgm:pt>
    <dgm:pt modelId="{48856E1A-23EF-4DDC-A070-18536FFF349E}" type="parTrans" cxnId="{F53576E1-174D-4ED9-BECB-F0EEB4136F8D}">
      <dgm:prSet/>
      <dgm:spPr/>
      <dgm:t>
        <a:bodyPr/>
        <a:lstStyle/>
        <a:p>
          <a:pPr algn="ctr"/>
          <a:endParaRPr lang="en-GB"/>
        </a:p>
      </dgm:t>
    </dgm:pt>
    <dgm:pt modelId="{D3D255D6-E8AC-47B1-8A43-F9750E942033}" type="sibTrans" cxnId="{F53576E1-174D-4ED9-BECB-F0EEB4136F8D}">
      <dgm:prSet/>
      <dgm:spPr/>
      <dgm:t>
        <a:bodyPr/>
        <a:lstStyle/>
        <a:p>
          <a:pPr algn="ctr"/>
          <a:endParaRPr lang="en-GB"/>
        </a:p>
      </dgm:t>
    </dgm:pt>
    <dgm:pt modelId="{11FDF8F9-0EC1-476D-8539-1FB9A337D044}">
      <dgm:prSet phldrT="[Text]"/>
      <dgm:spPr/>
      <dgm:t>
        <a:bodyPr/>
        <a:lstStyle/>
        <a:p>
          <a:pPr algn="ctr"/>
          <a:r>
            <a:rPr lang="en-GB"/>
            <a:t>Requirements Development</a:t>
          </a:r>
        </a:p>
      </dgm:t>
    </dgm:pt>
    <dgm:pt modelId="{1376E323-9935-4A1F-94A5-D2AE618F1B6C}" type="parTrans" cxnId="{92893FB9-1EDB-475C-8E55-4426EF35E80F}">
      <dgm:prSet/>
      <dgm:spPr/>
      <dgm:t>
        <a:bodyPr/>
        <a:lstStyle/>
        <a:p>
          <a:pPr algn="ctr"/>
          <a:endParaRPr lang="en-GB"/>
        </a:p>
      </dgm:t>
    </dgm:pt>
    <dgm:pt modelId="{A2FF1D52-2D32-4C71-BCBE-67FD70330C3B}" type="sibTrans" cxnId="{92893FB9-1EDB-475C-8E55-4426EF35E80F}">
      <dgm:prSet/>
      <dgm:spPr/>
      <dgm:t>
        <a:bodyPr/>
        <a:lstStyle/>
        <a:p>
          <a:pPr algn="ctr"/>
          <a:endParaRPr lang="en-GB"/>
        </a:p>
      </dgm:t>
    </dgm:pt>
    <dgm:pt modelId="{DA5EF520-922A-420A-B91B-B6917E22CD26}">
      <dgm:prSet phldrT="[Text]"/>
      <dgm:spPr/>
      <dgm:t>
        <a:bodyPr/>
        <a:lstStyle/>
        <a:p>
          <a:pPr algn="ctr"/>
          <a:r>
            <a:rPr lang="en-GB"/>
            <a:t>Planning</a:t>
          </a:r>
        </a:p>
      </dgm:t>
    </dgm:pt>
    <dgm:pt modelId="{C59014CE-8F11-45E5-803D-75FB3579CBEB}" type="parTrans" cxnId="{FC0ECBF5-6B08-443D-9EAC-45837DE6F2B8}">
      <dgm:prSet/>
      <dgm:spPr/>
      <dgm:t>
        <a:bodyPr/>
        <a:lstStyle/>
        <a:p>
          <a:pPr algn="ctr"/>
          <a:endParaRPr lang="en-GB"/>
        </a:p>
      </dgm:t>
    </dgm:pt>
    <dgm:pt modelId="{17866AE0-2D53-4AB2-9046-95714531E7CA}" type="sibTrans" cxnId="{FC0ECBF5-6B08-443D-9EAC-45837DE6F2B8}">
      <dgm:prSet/>
      <dgm:spPr/>
      <dgm:t>
        <a:bodyPr/>
        <a:lstStyle/>
        <a:p>
          <a:pPr algn="ctr"/>
          <a:endParaRPr lang="en-GB"/>
        </a:p>
      </dgm:t>
    </dgm:pt>
    <dgm:pt modelId="{F8C36E0E-20A1-4FE8-9068-02DDFE768901}">
      <dgm:prSet phldrT="[Text]"/>
      <dgm:spPr/>
      <dgm:t>
        <a:bodyPr/>
        <a:lstStyle/>
        <a:p>
          <a:pPr algn="ctr"/>
          <a:r>
            <a:rPr lang="en-GB"/>
            <a:t>Design and Implementation</a:t>
          </a:r>
        </a:p>
      </dgm:t>
    </dgm:pt>
    <dgm:pt modelId="{B0754BB6-3C8F-4DCD-8763-113966A290D8}" type="parTrans" cxnId="{6F12EDBB-0C19-4797-8EAF-3028E77A7F38}">
      <dgm:prSet/>
      <dgm:spPr/>
      <dgm:t>
        <a:bodyPr/>
        <a:lstStyle/>
        <a:p>
          <a:pPr algn="ctr"/>
          <a:endParaRPr lang="en-GB"/>
        </a:p>
      </dgm:t>
    </dgm:pt>
    <dgm:pt modelId="{95370C46-EC7C-4911-95FC-9B10A4CDDB57}" type="sibTrans" cxnId="{6F12EDBB-0C19-4797-8EAF-3028E77A7F38}">
      <dgm:prSet/>
      <dgm:spPr/>
      <dgm:t>
        <a:bodyPr/>
        <a:lstStyle/>
        <a:p>
          <a:pPr algn="ctr"/>
          <a:endParaRPr lang="en-GB"/>
        </a:p>
      </dgm:t>
    </dgm:pt>
    <dgm:pt modelId="{73B40544-A2FC-4D69-853D-A34A4233B77C}">
      <dgm:prSet phldrT="[Text]"/>
      <dgm:spPr/>
      <dgm:t>
        <a:bodyPr/>
        <a:lstStyle/>
        <a:p>
          <a:pPr algn="ctr"/>
          <a:r>
            <a:rPr lang="en-GB"/>
            <a:t>Integration</a:t>
          </a:r>
        </a:p>
      </dgm:t>
    </dgm:pt>
    <dgm:pt modelId="{C1E69FAC-98BB-45D1-AAD0-7EAF283C94D8}" type="parTrans" cxnId="{E1446E41-E24D-4601-A88B-2EC6B12FE672}">
      <dgm:prSet/>
      <dgm:spPr/>
      <dgm:t>
        <a:bodyPr/>
        <a:lstStyle/>
        <a:p>
          <a:pPr algn="ctr"/>
          <a:endParaRPr lang="en-US"/>
        </a:p>
      </dgm:t>
    </dgm:pt>
    <dgm:pt modelId="{D684D1FA-F643-4DBF-8AA8-0575116ED9D8}" type="sibTrans" cxnId="{E1446E41-E24D-4601-A88B-2EC6B12FE672}">
      <dgm:prSet/>
      <dgm:spPr/>
      <dgm:t>
        <a:bodyPr/>
        <a:lstStyle/>
        <a:p>
          <a:pPr algn="ctr"/>
          <a:endParaRPr lang="en-GB"/>
        </a:p>
      </dgm:t>
    </dgm:pt>
    <dgm:pt modelId="{03C426DD-F681-4F9C-A59D-28F9FD2D7B52}">
      <dgm:prSet phldrT="[Text]"/>
      <dgm:spPr/>
      <dgm:t>
        <a:bodyPr/>
        <a:lstStyle/>
        <a:p>
          <a:pPr algn="ctr"/>
          <a:r>
            <a:rPr lang="en-GB"/>
            <a:t>Validation</a:t>
          </a:r>
        </a:p>
      </dgm:t>
    </dgm:pt>
    <dgm:pt modelId="{EE071767-D38C-49B8-82D5-C9A17026571A}" type="parTrans" cxnId="{6697E7D7-4066-4CC8-8ED3-6339161B10AA}">
      <dgm:prSet/>
      <dgm:spPr/>
      <dgm:t>
        <a:bodyPr/>
        <a:lstStyle/>
        <a:p>
          <a:pPr algn="ctr"/>
          <a:endParaRPr lang="en-US"/>
        </a:p>
      </dgm:t>
    </dgm:pt>
    <dgm:pt modelId="{107661A4-E739-4FDC-B184-B943048A9E97}" type="sibTrans" cxnId="{6697E7D7-4066-4CC8-8ED3-6339161B10AA}">
      <dgm:prSet/>
      <dgm:spPr/>
      <dgm:t>
        <a:bodyPr/>
        <a:lstStyle/>
        <a:p>
          <a:pPr algn="ctr"/>
          <a:endParaRPr lang="en-GB"/>
        </a:p>
      </dgm:t>
    </dgm:pt>
    <dgm:pt modelId="{39F6BFE3-7067-4E28-9D86-BBE475CA21CB}">
      <dgm:prSet phldrT="[Text]"/>
      <dgm:spPr/>
      <dgm:t>
        <a:bodyPr/>
        <a:lstStyle/>
        <a:p>
          <a:pPr algn="ctr"/>
          <a:r>
            <a:rPr lang="en-GB"/>
            <a:t>Closure &amp; Release</a:t>
          </a:r>
        </a:p>
      </dgm:t>
    </dgm:pt>
    <dgm:pt modelId="{A67E619F-884F-48DC-8872-168FB7B640E2}" type="parTrans" cxnId="{35B30A54-732A-4903-8D15-A36C91B29FE9}">
      <dgm:prSet/>
      <dgm:spPr/>
      <dgm:t>
        <a:bodyPr/>
        <a:lstStyle/>
        <a:p>
          <a:pPr algn="ctr"/>
          <a:endParaRPr lang="en-US"/>
        </a:p>
      </dgm:t>
    </dgm:pt>
    <dgm:pt modelId="{A582CF4C-29D3-45EA-8610-A96C5D49EF61}" type="sibTrans" cxnId="{35B30A54-732A-4903-8D15-A36C91B29FE9}">
      <dgm:prSet/>
      <dgm:spPr/>
      <dgm:t>
        <a:bodyPr/>
        <a:lstStyle/>
        <a:p>
          <a:pPr algn="ctr"/>
          <a:endParaRPr lang="en-US"/>
        </a:p>
      </dgm:t>
    </dgm:pt>
    <dgm:pt modelId="{6EB3DD3B-6068-4164-A613-0B4EFD86AFF5}" type="pres">
      <dgm:prSet presAssocID="{031E14C9-546B-4A25-9BDD-01FD199C5910}" presName="Name0" presStyleCnt="0">
        <dgm:presLayoutVars>
          <dgm:dir/>
          <dgm:resizeHandles val="exact"/>
        </dgm:presLayoutVars>
      </dgm:prSet>
      <dgm:spPr/>
      <dgm:t>
        <a:bodyPr/>
        <a:lstStyle/>
        <a:p>
          <a:endParaRPr lang="en-US"/>
        </a:p>
      </dgm:t>
    </dgm:pt>
    <dgm:pt modelId="{972670CC-DBAB-4345-A244-C5501309393E}" type="pres">
      <dgm:prSet presAssocID="{188CCAE2-3200-451A-B986-DA2BD09C8ED6}" presName="node" presStyleLbl="node1" presStyleIdx="0" presStyleCnt="8">
        <dgm:presLayoutVars>
          <dgm:bulletEnabled val="1"/>
        </dgm:presLayoutVars>
      </dgm:prSet>
      <dgm:spPr/>
      <dgm:t>
        <a:bodyPr/>
        <a:lstStyle/>
        <a:p>
          <a:endParaRPr lang="en-GB"/>
        </a:p>
      </dgm:t>
    </dgm:pt>
    <dgm:pt modelId="{869F6BD4-EB47-4E04-B448-E4FB8FB0FCC8}" type="pres">
      <dgm:prSet presAssocID="{248F4941-D72D-451E-BCE8-F444141DABBA}" presName="sibTrans" presStyleLbl="sibTrans1D1" presStyleIdx="0" presStyleCnt="7"/>
      <dgm:spPr/>
      <dgm:t>
        <a:bodyPr/>
        <a:lstStyle/>
        <a:p>
          <a:endParaRPr lang="en-US"/>
        </a:p>
      </dgm:t>
    </dgm:pt>
    <dgm:pt modelId="{DF8CF581-2703-44D2-9285-14688B04EACC}" type="pres">
      <dgm:prSet presAssocID="{248F4941-D72D-451E-BCE8-F444141DABBA}" presName="connectorText" presStyleLbl="sibTrans1D1" presStyleIdx="0" presStyleCnt="7"/>
      <dgm:spPr/>
      <dgm:t>
        <a:bodyPr/>
        <a:lstStyle/>
        <a:p>
          <a:endParaRPr lang="en-US"/>
        </a:p>
      </dgm:t>
    </dgm:pt>
    <dgm:pt modelId="{848FC4DF-5B6A-4FD7-81A1-D0851F9C9FDB}" type="pres">
      <dgm:prSet presAssocID="{F7B188F0-084B-4E30-92F6-4B28B5AF0CC6}" presName="node" presStyleLbl="node1" presStyleIdx="1" presStyleCnt="8">
        <dgm:presLayoutVars>
          <dgm:bulletEnabled val="1"/>
        </dgm:presLayoutVars>
      </dgm:prSet>
      <dgm:spPr/>
      <dgm:t>
        <a:bodyPr/>
        <a:lstStyle/>
        <a:p>
          <a:endParaRPr lang="en-GB"/>
        </a:p>
      </dgm:t>
    </dgm:pt>
    <dgm:pt modelId="{170DE359-F099-4B7E-A760-512646AB4E27}" type="pres">
      <dgm:prSet presAssocID="{D3D255D6-E8AC-47B1-8A43-F9750E942033}" presName="sibTrans" presStyleLbl="sibTrans1D1" presStyleIdx="1" presStyleCnt="7"/>
      <dgm:spPr/>
      <dgm:t>
        <a:bodyPr/>
        <a:lstStyle/>
        <a:p>
          <a:endParaRPr lang="en-US"/>
        </a:p>
      </dgm:t>
    </dgm:pt>
    <dgm:pt modelId="{5B9C2D75-6703-4E68-8C9A-651036D0BD7D}" type="pres">
      <dgm:prSet presAssocID="{D3D255D6-E8AC-47B1-8A43-F9750E942033}" presName="connectorText" presStyleLbl="sibTrans1D1" presStyleIdx="1" presStyleCnt="7"/>
      <dgm:spPr/>
      <dgm:t>
        <a:bodyPr/>
        <a:lstStyle/>
        <a:p>
          <a:endParaRPr lang="en-US"/>
        </a:p>
      </dgm:t>
    </dgm:pt>
    <dgm:pt modelId="{5122E448-996A-450B-B27F-446BE65DA36B}" type="pres">
      <dgm:prSet presAssocID="{11FDF8F9-0EC1-476D-8539-1FB9A337D044}" presName="node" presStyleLbl="node1" presStyleIdx="2" presStyleCnt="8">
        <dgm:presLayoutVars>
          <dgm:bulletEnabled val="1"/>
        </dgm:presLayoutVars>
      </dgm:prSet>
      <dgm:spPr/>
      <dgm:t>
        <a:bodyPr/>
        <a:lstStyle/>
        <a:p>
          <a:endParaRPr lang="en-US"/>
        </a:p>
      </dgm:t>
    </dgm:pt>
    <dgm:pt modelId="{7AA474AA-C63C-4816-BC3A-4E9B7804DD18}" type="pres">
      <dgm:prSet presAssocID="{A2FF1D52-2D32-4C71-BCBE-67FD70330C3B}" presName="sibTrans" presStyleLbl="sibTrans1D1" presStyleIdx="2" presStyleCnt="7"/>
      <dgm:spPr/>
      <dgm:t>
        <a:bodyPr/>
        <a:lstStyle/>
        <a:p>
          <a:endParaRPr lang="en-US"/>
        </a:p>
      </dgm:t>
    </dgm:pt>
    <dgm:pt modelId="{81DD1EA1-106F-4D01-B0DA-AC85D98B10D8}" type="pres">
      <dgm:prSet presAssocID="{A2FF1D52-2D32-4C71-BCBE-67FD70330C3B}" presName="connectorText" presStyleLbl="sibTrans1D1" presStyleIdx="2" presStyleCnt="7"/>
      <dgm:spPr/>
      <dgm:t>
        <a:bodyPr/>
        <a:lstStyle/>
        <a:p>
          <a:endParaRPr lang="en-US"/>
        </a:p>
      </dgm:t>
    </dgm:pt>
    <dgm:pt modelId="{D188190A-3AFF-45DF-AFEE-54F74EBD10B2}" type="pres">
      <dgm:prSet presAssocID="{DA5EF520-922A-420A-B91B-B6917E22CD26}" presName="node" presStyleLbl="node1" presStyleIdx="3" presStyleCnt="8">
        <dgm:presLayoutVars>
          <dgm:bulletEnabled val="1"/>
        </dgm:presLayoutVars>
      </dgm:prSet>
      <dgm:spPr/>
      <dgm:t>
        <a:bodyPr/>
        <a:lstStyle/>
        <a:p>
          <a:endParaRPr lang="en-GB"/>
        </a:p>
      </dgm:t>
    </dgm:pt>
    <dgm:pt modelId="{CADF35E3-7088-4825-B08E-0F45A3B3E4F0}" type="pres">
      <dgm:prSet presAssocID="{17866AE0-2D53-4AB2-9046-95714531E7CA}" presName="sibTrans" presStyleLbl="sibTrans1D1" presStyleIdx="3" presStyleCnt="7"/>
      <dgm:spPr/>
      <dgm:t>
        <a:bodyPr/>
        <a:lstStyle/>
        <a:p>
          <a:endParaRPr lang="en-US"/>
        </a:p>
      </dgm:t>
    </dgm:pt>
    <dgm:pt modelId="{0C044CF9-A075-4932-85E6-480BF72D7D39}" type="pres">
      <dgm:prSet presAssocID="{17866AE0-2D53-4AB2-9046-95714531E7CA}" presName="connectorText" presStyleLbl="sibTrans1D1" presStyleIdx="3" presStyleCnt="7"/>
      <dgm:spPr/>
      <dgm:t>
        <a:bodyPr/>
        <a:lstStyle/>
        <a:p>
          <a:endParaRPr lang="en-US"/>
        </a:p>
      </dgm:t>
    </dgm:pt>
    <dgm:pt modelId="{E9A7A38A-1618-461B-89D5-54FFC40D20C8}" type="pres">
      <dgm:prSet presAssocID="{F8C36E0E-20A1-4FE8-9068-02DDFE768901}" presName="node" presStyleLbl="node1" presStyleIdx="4" presStyleCnt="8">
        <dgm:presLayoutVars>
          <dgm:bulletEnabled val="1"/>
        </dgm:presLayoutVars>
      </dgm:prSet>
      <dgm:spPr/>
      <dgm:t>
        <a:bodyPr/>
        <a:lstStyle/>
        <a:p>
          <a:endParaRPr lang="en-GB"/>
        </a:p>
      </dgm:t>
    </dgm:pt>
    <dgm:pt modelId="{3F626C78-26E2-4175-8507-DBA5FCD07CF8}" type="pres">
      <dgm:prSet presAssocID="{95370C46-EC7C-4911-95FC-9B10A4CDDB57}" presName="sibTrans" presStyleLbl="sibTrans1D1" presStyleIdx="4" presStyleCnt="7"/>
      <dgm:spPr/>
      <dgm:t>
        <a:bodyPr/>
        <a:lstStyle/>
        <a:p>
          <a:endParaRPr lang="en-US"/>
        </a:p>
      </dgm:t>
    </dgm:pt>
    <dgm:pt modelId="{EAE202DD-ACD3-4F39-9A55-3CF999A19455}" type="pres">
      <dgm:prSet presAssocID="{95370C46-EC7C-4911-95FC-9B10A4CDDB57}" presName="connectorText" presStyleLbl="sibTrans1D1" presStyleIdx="4" presStyleCnt="7"/>
      <dgm:spPr/>
      <dgm:t>
        <a:bodyPr/>
        <a:lstStyle/>
        <a:p>
          <a:endParaRPr lang="en-US"/>
        </a:p>
      </dgm:t>
    </dgm:pt>
    <dgm:pt modelId="{D4422F30-583B-4E28-808A-8B145830ECE7}" type="pres">
      <dgm:prSet presAssocID="{73B40544-A2FC-4D69-853D-A34A4233B77C}" presName="node" presStyleLbl="node1" presStyleIdx="5" presStyleCnt="8">
        <dgm:presLayoutVars>
          <dgm:bulletEnabled val="1"/>
        </dgm:presLayoutVars>
      </dgm:prSet>
      <dgm:spPr/>
      <dgm:t>
        <a:bodyPr/>
        <a:lstStyle/>
        <a:p>
          <a:endParaRPr lang="en-GB"/>
        </a:p>
      </dgm:t>
    </dgm:pt>
    <dgm:pt modelId="{6CD2D268-52AE-422E-805A-E4399A092BC7}" type="pres">
      <dgm:prSet presAssocID="{D684D1FA-F643-4DBF-8AA8-0575116ED9D8}" presName="sibTrans" presStyleLbl="sibTrans1D1" presStyleIdx="5" presStyleCnt="7"/>
      <dgm:spPr/>
      <dgm:t>
        <a:bodyPr/>
        <a:lstStyle/>
        <a:p>
          <a:endParaRPr lang="en-US"/>
        </a:p>
      </dgm:t>
    </dgm:pt>
    <dgm:pt modelId="{0458F537-3794-4B10-AAE4-90ADE5D1F510}" type="pres">
      <dgm:prSet presAssocID="{D684D1FA-F643-4DBF-8AA8-0575116ED9D8}" presName="connectorText" presStyleLbl="sibTrans1D1" presStyleIdx="5" presStyleCnt="7"/>
      <dgm:spPr/>
      <dgm:t>
        <a:bodyPr/>
        <a:lstStyle/>
        <a:p>
          <a:endParaRPr lang="en-US"/>
        </a:p>
      </dgm:t>
    </dgm:pt>
    <dgm:pt modelId="{32644436-5DA5-4759-B00B-718DD12F4B12}" type="pres">
      <dgm:prSet presAssocID="{03C426DD-F681-4F9C-A59D-28F9FD2D7B52}" presName="node" presStyleLbl="node1" presStyleIdx="6" presStyleCnt="8">
        <dgm:presLayoutVars>
          <dgm:bulletEnabled val="1"/>
        </dgm:presLayoutVars>
      </dgm:prSet>
      <dgm:spPr/>
      <dgm:t>
        <a:bodyPr/>
        <a:lstStyle/>
        <a:p>
          <a:endParaRPr lang="en-US"/>
        </a:p>
      </dgm:t>
    </dgm:pt>
    <dgm:pt modelId="{AF442EB0-144F-4ADB-9537-0FFA2EAFD7EC}" type="pres">
      <dgm:prSet presAssocID="{107661A4-E739-4FDC-B184-B943048A9E97}" presName="sibTrans" presStyleLbl="sibTrans1D1" presStyleIdx="6" presStyleCnt="7"/>
      <dgm:spPr/>
      <dgm:t>
        <a:bodyPr/>
        <a:lstStyle/>
        <a:p>
          <a:endParaRPr lang="en-US"/>
        </a:p>
      </dgm:t>
    </dgm:pt>
    <dgm:pt modelId="{6A12FBC9-F271-452F-BB07-F5AC018BD29A}" type="pres">
      <dgm:prSet presAssocID="{107661A4-E739-4FDC-B184-B943048A9E97}" presName="connectorText" presStyleLbl="sibTrans1D1" presStyleIdx="6" presStyleCnt="7"/>
      <dgm:spPr/>
      <dgm:t>
        <a:bodyPr/>
        <a:lstStyle/>
        <a:p>
          <a:endParaRPr lang="en-US"/>
        </a:p>
      </dgm:t>
    </dgm:pt>
    <dgm:pt modelId="{DB8649BF-AE02-4510-BBF1-C63E6899713C}" type="pres">
      <dgm:prSet presAssocID="{39F6BFE3-7067-4E28-9D86-BBE475CA21CB}" presName="node" presStyleLbl="node1" presStyleIdx="7" presStyleCnt="8">
        <dgm:presLayoutVars>
          <dgm:bulletEnabled val="1"/>
        </dgm:presLayoutVars>
      </dgm:prSet>
      <dgm:spPr/>
      <dgm:t>
        <a:bodyPr/>
        <a:lstStyle/>
        <a:p>
          <a:endParaRPr lang="en-US"/>
        </a:p>
      </dgm:t>
    </dgm:pt>
  </dgm:ptLst>
  <dgm:cxnLst>
    <dgm:cxn modelId="{F53576E1-174D-4ED9-BECB-F0EEB4136F8D}" srcId="{031E14C9-546B-4A25-9BDD-01FD199C5910}" destId="{F7B188F0-084B-4E30-92F6-4B28B5AF0CC6}" srcOrd="1" destOrd="0" parTransId="{48856E1A-23EF-4DDC-A070-18536FFF349E}" sibTransId="{D3D255D6-E8AC-47B1-8A43-F9750E942033}"/>
    <dgm:cxn modelId="{4B46E623-DC26-405D-86A0-63095DFE98D0}" type="presOf" srcId="{17866AE0-2D53-4AB2-9046-95714531E7CA}" destId="{0C044CF9-A075-4932-85E6-480BF72D7D39}" srcOrd="1" destOrd="0" presId="urn:microsoft.com/office/officeart/2005/8/layout/bProcess3"/>
    <dgm:cxn modelId="{8CA67D8C-C712-4E82-A83B-618DE48B6825}" type="presOf" srcId="{107661A4-E739-4FDC-B184-B943048A9E97}" destId="{AF442EB0-144F-4ADB-9537-0FFA2EAFD7EC}" srcOrd="0" destOrd="0" presId="urn:microsoft.com/office/officeart/2005/8/layout/bProcess3"/>
    <dgm:cxn modelId="{6036183B-33F6-46E0-B7E0-07DBE17C678F}" type="presOf" srcId="{248F4941-D72D-451E-BCE8-F444141DABBA}" destId="{DF8CF581-2703-44D2-9285-14688B04EACC}" srcOrd="1" destOrd="0" presId="urn:microsoft.com/office/officeart/2005/8/layout/bProcess3"/>
    <dgm:cxn modelId="{35B30A54-732A-4903-8D15-A36C91B29FE9}" srcId="{031E14C9-546B-4A25-9BDD-01FD199C5910}" destId="{39F6BFE3-7067-4E28-9D86-BBE475CA21CB}" srcOrd="7" destOrd="0" parTransId="{A67E619F-884F-48DC-8872-168FB7B640E2}" sibTransId="{A582CF4C-29D3-45EA-8610-A96C5D49EF61}"/>
    <dgm:cxn modelId="{4E27593C-490F-4FE1-9D22-DE3106B1CF16}" type="presOf" srcId="{D3D255D6-E8AC-47B1-8A43-F9750E942033}" destId="{170DE359-F099-4B7E-A760-512646AB4E27}" srcOrd="0" destOrd="0" presId="urn:microsoft.com/office/officeart/2005/8/layout/bProcess3"/>
    <dgm:cxn modelId="{5BB1A4D4-CBDD-4972-9937-49B76C432E5B}" type="presOf" srcId="{DA5EF520-922A-420A-B91B-B6917E22CD26}" destId="{D188190A-3AFF-45DF-AFEE-54F74EBD10B2}" srcOrd="0" destOrd="0" presId="urn:microsoft.com/office/officeart/2005/8/layout/bProcess3"/>
    <dgm:cxn modelId="{FDEC7032-A9DD-4808-B909-54FF99A349A3}" type="presOf" srcId="{11FDF8F9-0EC1-476D-8539-1FB9A337D044}" destId="{5122E448-996A-450B-B27F-446BE65DA36B}" srcOrd="0" destOrd="0" presId="urn:microsoft.com/office/officeart/2005/8/layout/bProcess3"/>
    <dgm:cxn modelId="{D2D558EE-728F-4687-873D-84BE3D1C5AD6}" type="presOf" srcId="{F8C36E0E-20A1-4FE8-9068-02DDFE768901}" destId="{E9A7A38A-1618-461B-89D5-54FFC40D20C8}" srcOrd="0" destOrd="0" presId="urn:microsoft.com/office/officeart/2005/8/layout/bProcess3"/>
    <dgm:cxn modelId="{E1446E41-E24D-4601-A88B-2EC6B12FE672}" srcId="{031E14C9-546B-4A25-9BDD-01FD199C5910}" destId="{73B40544-A2FC-4D69-853D-A34A4233B77C}" srcOrd="5" destOrd="0" parTransId="{C1E69FAC-98BB-45D1-AAD0-7EAF283C94D8}" sibTransId="{D684D1FA-F643-4DBF-8AA8-0575116ED9D8}"/>
    <dgm:cxn modelId="{6F19D531-2B1D-4401-8790-CB7D238A8E93}" type="presOf" srcId="{A2FF1D52-2D32-4C71-BCBE-67FD70330C3B}" destId="{81DD1EA1-106F-4D01-B0DA-AC85D98B10D8}" srcOrd="1" destOrd="0" presId="urn:microsoft.com/office/officeart/2005/8/layout/bProcess3"/>
    <dgm:cxn modelId="{54F4495C-0E01-4306-B5D6-8F98B4DA7409}" type="presOf" srcId="{03C426DD-F681-4F9C-A59D-28F9FD2D7B52}" destId="{32644436-5DA5-4759-B00B-718DD12F4B12}" srcOrd="0" destOrd="0" presId="urn:microsoft.com/office/officeart/2005/8/layout/bProcess3"/>
    <dgm:cxn modelId="{513E757F-14F7-43F9-A785-C645B1E53D9A}" type="presOf" srcId="{031E14C9-546B-4A25-9BDD-01FD199C5910}" destId="{6EB3DD3B-6068-4164-A613-0B4EFD86AFF5}" srcOrd="0" destOrd="0" presId="urn:microsoft.com/office/officeart/2005/8/layout/bProcess3"/>
    <dgm:cxn modelId="{4400F40A-5207-4EC1-BF7D-2194482D6CAF}" type="presOf" srcId="{A2FF1D52-2D32-4C71-BCBE-67FD70330C3B}" destId="{7AA474AA-C63C-4816-BC3A-4E9B7804DD18}" srcOrd="0" destOrd="0" presId="urn:microsoft.com/office/officeart/2005/8/layout/bProcess3"/>
    <dgm:cxn modelId="{67BDFE6C-DE89-460D-B9D7-92940631A1B3}" type="presOf" srcId="{95370C46-EC7C-4911-95FC-9B10A4CDDB57}" destId="{3F626C78-26E2-4175-8507-DBA5FCD07CF8}" srcOrd="0" destOrd="0" presId="urn:microsoft.com/office/officeart/2005/8/layout/bProcess3"/>
    <dgm:cxn modelId="{47E94276-6AD5-483F-A3BC-C0F87B678F6D}" srcId="{031E14C9-546B-4A25-9BDD-01FD199C5910}" destId="{188CCAE2-3200-451A-B986-DA2BD09C8ED6}" srcOrd="0" destOrd="0" parTransId="{60C476AA-1C7E-4F27-8C9E-CDF14638215A}" sibTransId="{248F4941-D72D-451E-BCE8-F444141DABBA}"/>
    <dgm:cxn modelId="{4A6557DE-6E4D-4DDA-9599-043E761B9229}" type="presOf" srcId="{248F4941-D72D-451E-BCE8-F444141DABBA}" destId="{869F6BD4-EB47-4E04-B448-E4FB8FB0FCC8}" srcOrd="0" destOrd="0" presId="urn:microsoft.com/office/officeart/2005/8/layout/bProcess3"/>
    <dgm:cxn modelId="{1E2E2A32-C2E2-4FD0-8379-578311E331C3}" type="presOf" srcId="{D684D1FA-F643-4DBF-8AA8-0575116ED9D8}" destId="{0458F537-3794-4B10-AAE4-90ADE5D1F510}" srcOrd="1" destOrd="0" presId="urn:microsoft.com/office/officeart/2005/8/layout/bProcess3"/>
    <dgm:cxn modelId="{6F12EDBB-0C19-4797-8EAF-3028E77A7F38}" srcId="{031E14C9-546B-4A25-9BDD-01FD199C5910}" destId="{F8C36E0E-20A1-4FE8-9068-02DDFE768901}" srcOrd="4" destOrd="0" parTransId="{B0754BB6-3C8F-4DCD-8763-113966A290D8}" sibTransId="{95370C46-EC7C-4911-95FC-9B10A4CDDB57}"/>
    <dgm:cxn modelId="{173EB073-C565-4A72-AD7F-F1D9C50524EF}" type="presOf" srcId="{73B40544-A2FC-4D69-853D-A34A4233B77C}" destId="{D4422F30-583B-4E28-808A-8B145830ECE7}" srcOrd="0" destOrd="0" presId="urn:microsoft.com/office/officeart/2005/8/layout/bProcess3"/>
    <dgm:cxn modelId="{6697E7D7-4066-4CC8-8ED3-6339161B10AA}" srcId="{031E14C9-546B-4A25-9BDD-01FD199C5910}" destId="{03C426DD-F681-4F9C-A59D-28F9FD2D7B52}" srcOrd="6" destOrd="0" parTransId="{EE071767-D38C-49B8-82D5-C9A17026571A}" sibTransId="{107661A4-E739-4FDC-B184-B943048A9E97}"/>
    <dgm:cxn modelId="{EBB89E57-6834-4CE4-9A58-6E4060CFDC0A}" type="presOf" srcId="{107661A4-E739-4FDC-B184-B943048A9E97}" destId="{6A12FBC9-F271-452F-BB07-F5AC018BD29A}" srcOrd="1" destOrd="0" presId="urn:microsoft.com/office/officeart/2005/8/layout/bProcess3"/>
    <dgm:cxn modelId="{B4F4D8B9-10E6-4C52-AD13-7C26F5A69909}" type="presOf" srcId="{39F6BFE3-7067-4E28-9D86-BBE475CA21CB}" destId="{DB8649BF-AE02-4510-BBF1-C63E6899713C}" srcOrd="0" destOrd="0" presId="urn:microsoft.com/office/officeart/2005/8/layout/bProcess3"/>
    <dgm:cxn modelId="{92893FB9-1EDB-475C-8E55-4426EF35E80F}" srcId="{031E14C9-546B-4A25-9BDD-01FD199C5910}" destId="{11FDF8F9-0EC1-476D-8539-1FB9A337D044}" srcOrd="2" destOrd="0" parTransId="{1376E323-9935-4A1F-94A5-D2AE618F1B6C}" sibTransId="{A2FF1D52-2D32-4C71-BCBE-67FD70330C3B}"/>
    <dgm:cxn modelId="{FC0ECBF5-6B08-443D-9EAC-45837DE6F2B8}" srcId="{031E14C9-546B-4A25-9BDD-01FD199C5910}" destId="{DA5EF520-922A-420A-B91B-B6917E22CD26}" srcOrd="3" destOrd="0" parTransId="{C59014CE-8F11-45E5-803D-75FB3579CBEB}" sibTransId="{17866AE0-2D53-4AB2-9046-95714531E7CA}"/>
    <dgm:cxn modelId="{A44AA467-1A92-4457-B20A-7EF60FBB820F}" type="presOf" srcId="{F7B188F0-084B-4E30-92F6-4B28B5AF0CC6}" destId="{848FC4DF-5B6A-4FD7-81A1-D0851F9C9FDB}" srcOrd="0" destOrd="0" presId="urn:microsoft.com/office/officeart/2005/8/layout/bProcess3"/>
    <dgm:cxn modelId="{FEFD3955-7457-4D8F-B9C6-B3C76D224BFB}" type="presOf" srcId="{188CCAE2-3200-451A-B986-DA2BD09C8ED6}" destId="{972670CC-DBAB-4345-A244-C5501309393E}" srcOrd="0" destOrd="0" presId="urn:microsoft.com/office/officeart/2005/8/layout/bProcess3"/>
    <dgm:cxn modelId="{72427554-949C-454C-A9F2-B59CD2471AF9}" type="presOf" srcId="{17866AE0-2D53-4AB2-9046-95714531E7CA}" destId="{CADF35E3-7088-4825-B08E-0F45A3B3E4F0}" srcOrd="0" destOrd="0" presId="urn:microsoft.com/office/officeart/2005/8/layout/bProcess3"/>
    <dgm:cxn modelId="{69C94D92-750B-41E8-8DF0-75F81A3ED81B}" type="presOf" srcId="{D3D255D6-E8AC-47B1-8A43-F9750E942033}" destId="{5B9C2D75-6703-4E68-8C9A-651036D0BD7D}" srcOrd="1" destOrd="0" presId="urn:microsoft.com/office/officeart/2005/8/layout/bProcess3"/>
    <dgm:cxn modelId="{BE36924B-201F-47B9-B156-0AB6E1269198}" type="presOf" srcId="{D684D1FA-F643-4DBF-8AA8-0575116ED9D8}" destId="{6CD2D268-52AE-422E-805A-E4399A092BC7}" srcOrd="0" destOrd="0" presId="urn:microsoft.com/office/officeart/2005/8/layout/bProcess3"/>
    <dgm:cxn modelId="{8EEBD006-4CDA-4C65-9CC1-5D83BA04501F}" type="presOf" srcId="{95370C46-EC7C-4911-95FC-9B10A4CDDB57}" destId="{EAE202DD-ACD3-4F39-9A55-3CF999A19455}" srcOrd="1" destOrd="0" presId="urn:microsoft.com/office/officeart/2005/8/layout/bProcess3"/>
    <dgm:cxn modelId="{3B0D57C3-D1CC-4A32-A142-6AA616D7A1D4}" type="presParOf" srcId="{6EB3DD3B-6068-4164-A613-0B4EFD86AFF5}" destId="{972670CC-DBAB-4345-A244-C5501309393E}" srcOrd="0" destOrd="0" presId="urn:microsoft.com/office/officeart/2005/8/layout/bProcess3"/>
    <dgm:cxn modelId="{74A37202-53EA-4721-9746-D66D956B87F7}" type="presParOf" srcId="{6EB3DD3B-6068-4164-A613-0B4EFD86AFF5}" destId="{869F6BD4-EB47-4E04-B448-E4FB8FB0FCC8}" srcOrd="1" destOrd="0" presId="urn:microsoft.com/office/officeart/2005/8/layout/bProcess3"/>
    <dgm:cxn modelId="{3B6516D6-2112-418B-8F29-F1F8112242F7}" type="presParOf" srcId="{869F6BD4-EB47-4E04-B448-E4FB8FB0FCC8}" destId="{DF8CF581-2703-44D2-9285-14688B04EACC}" srcOrd="0" destOrd="0" presId="urn:microsoft.com/office/officeart/2005/8/layout/bProcess3"/>
    <dgm:cxn modelId="{750CAABB-170C-4B1B-B9E7-1D5DD29908F5}" type="presParOf" srcId="{6EB3DD3B-6068-4164-A613-0B4EFD86AFF5}" destId="{848FC4DF-5B6A-4FD7-81A1-D0851F9C9FDB}" srcOrd="2" destOrd="0" presId="urn:microsoft.com/office/officeart/2005/8/layout/bProcess3"/>
    <dgm:cxn modelId="{2F8C0ABB-D7A5-4DC3-9200-CFD1C6C46B5C}" type="presParOf" srcId="{6EB3DD3B-6068-4164-A613-0B4EFD86AFF5}" destId="{170DE359-F099-4B7E-A760-512646AB4E27}" srcOrd="3" destOrd="0" presId="urn:microsoft.com/office/officeart/2005/8/layout/bProcess3"/>
    <dgm:cxn modelId="{4F2A1890-C1D9-4489-8475-4C936ABDDA71}" type="presParOf" srcId="{170DE359-F099-4B7E-A760-512646AB4E27}" destId="{5B9C2D75-6703-4E68-8C9A-651036D0BD7D}" srcOrd="0" destOrd="0" presId="urn:microsoft.com/office/officeart/2005/8/layout/bProcess3"/>
    <dgm:cxn modelId="{F8778B1C-15CF-4960-BE9B-73A9DC32163F}" type="presParOf" srcId="{6EB3DD3B-6068-4164-A613-0B4EFD86AFF5}" destId="{5122E448-996A-450B-B27F-446BE65DA36B}" srcOrd="4" destOrd="0" presId="urn:microsoft.com/office/officeart/2005/8/layout/bProcess3"/>
    <dgm:cxn modelId="{87EF2BC2-0294-4D6D-92A5-09BEBE9C10E2}" type="presParOf" srcId="{6EB3DD3B-6068-4164-A613-0B4EFD86AFF5}" destId="{7AA474AA-C63C-4816-BC3A-4E9B7804DD18}" srcOrd="5" destOrd="0" presId="urn:microsoft.com/office/officeart/2005/8/layout/bProcess3"/>
    <dgm:cxn modelId="{A62A6B4F-4984-49FF-8BB9-85981E434FD7}" type="presParOf" srcId="{7AA474AA-C63C-4816-BC3A-4E9B7804DD18}" destId="{81DD1EA1-106F-4D01-B0DA-AC85D98B10D8}" srcOrd="0" destOrd="0" presId="urn:microsoft.com/office/officeart/2005/8/layout/bProcess3"/>
    <dgm:cxn modelId="{8213571A-0A10-4AC8-A919-C057424555C7}" type="presParOf" srcId="{6EB3DD3B-6068-4164-A613-0B4EFD86AFF5}" destId="{D188190A-3AFF-45DF-AFEE-54F74EBD10B2}" srcOrd="6" destOrd="0" presId="urn:microsoft.com/office/officeart/2005/8/layout/bProcess3"/>
    <dgm:cxn modelId="{ADF06217-96C6-42B0-BC78-4FBA6B8B8F4C}" type="presParOf" srcId="{6EB3DD3B-6068-4164-A613-0B4EFD86AFF5}" destId="{CADF35E3-7088-4825-B08E-0F45A3B3E4F0}" srcOrd="7" destOrd="0" presId="urn:microsoft.com/office/officeart/2005/8/layout/bProcess3"/>
    <dgm:cxn modelId="{A2DB14A2-1709-48E2-A790-8FDBCAB07594}" type="presParOf" srcId="{CADF35E3-7088-4825-B08E-0F45A3B3E4F0}" destId="{0C044CF9-A075-4932-85E6-480BF72D7D39}" srcOrd="0" destOrd="0" presId="urn:microsoft.com/office/officeart/2005/8/layout/bProcess3"/>
    <dgm:cxn modelId="{6C4FAECE-DEEE-4FAA-9134-B7ECE7104259}" type="presParOf" srcId="{6EB3DD3B-6068-4164-A613-0B4EFD86AFF5}" destId="{E9A7A38A-1618-461B-89D5-54FFC40D20C8}" srcOrd="8" destOrd="0" presId="urn:microsoft.com/office/officeart/2005/8/layout/bProcess3"/>
    <dgm:cxn modelId="{F7CA46F7-0FD4-4D7F-B9BF-4E3BAD0206A7}" type="presParOf" srcId="{6EB3DD3B-6068-4164-A613-0B4EFD86AFF5}" destId="{3F626C78-26E2-4175-8507-DBA5FCD07CF8}" srcOrd="9" destOrd="0" presId="urn:microsoft.com/office/officeart/2005/8/layout/bProcess3"/>
    <dgm:cxn modelId="{17099A1E-03AE-4442-831D-F353AC33A4CA}" type="presParOf" srcId="{3F626C78-26E2-4175-8507-DBA5FCD07CF8}" destId="{EAE202DD-ACD3-4F39-9A55-3CF999A19455}" srcOrd="0" destOrd="0" presId="urn:microsoft.com/office/officeart/2005/8/layout/bProcess3"/>
    <dgm:cxn modelId="{F157BD73-B647-44A3-BA66-C689B53E4654}" type="presParOf" srcId="{6EB3DD3B-6068-4164-A613-0B4EFD86AFF5}" destId="{D4422F30-583B-4E28-808A-8B145830ECE7}" srcOrd="10" destOrd="0" presId="urn:microsoft.com/office/officeart/2005/8/layout/bProcess3"/>
    <dgm:cxn modelId="{E29EC8FB-A0BB-4E04-AB02-6768A6920BF6}" type="presParOf" srcId="{6EB3DD3B-6068-4164-A613-0B4EFD86AFF5}" destId="{6CD2D268-52AE-422E-805A-E4399A092BC7}" srcOrd="11" destOrd="0" presId="urn:microsoft.com/office/officeart/2005/8/layout/bProcess3"/>
    <dgm:cxn modelId="{22C527DA-B434-4BEC-95E9-B4900DF99184}" type="presParOf" srcId="{6CD2D268-52AE-422E-805A-E4399A092BC7}" destId="{0458F537-3794-4B10-AAE4-90ADE5D1F510}" srcOrd="0" destOrd="0" presId="urn:microsoft.com/office/officeart/2005/8/layout/bProcess3"/>
    <dgm:cxn modelId="{54A61668-17C2-455A-B348-7DA117C8C17F}" type="presParOf" srcId="{6EB3DD3B-6068-4164-A613-0B4EFD86AFF5}" destId="{32644436-5DA5-4759-B00B-718DD12F4B12}" srcOrd="12" destOrd="0" presId="urn:microsoft.com/office/officeart/2005/8/layout/bProcess3"/>
    <dgm:cxn modelId="{041BA9E3-78F9-46E1-992C-657D1901D83C}" type="presParOf" srcId="{6EB3DD3B-6068-4164-A613-0B4EFD86AFF5}" destId="{AF442EB0-144F-4ADB-9537-0FFA2EAFD7EC}" srcOrd="13" destOrd="0" presId="urn:microsoft.com/office/officeart/2005/8/layout/bProcess3"/>
    <dgm:cxn modelId="{6E50DE9F-09C7-4BEE-A492-2B9A014CBAE5}" type="presParOf" srcId="{AF442EB0-144F-4ADB-9537-0FFA2EAFD7EC}" destId="{6A12FBC9-F271-452F-BB07-F5AC018BD29A}" srcOrd="0" destOrd="0" presId="urn:microsoft.com/office/officeart/2005/8/layout/bProcess3"/>
    <dgm:cxn modelId="{B4A6B609-51AB-4042-B0F1-E4B17197017E}" type="presParOf" srcId="{6EB3DD3B-6068-4164-A613-0B4EFD86AFF5}" destId="{DB8649BF-AE02-4510-BBF1-C63E6899713C}" srcOrd="14" destOrd="0" presId="urn:microsoft.com/office/officeart/2005/8/layout/bProcess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9F6BD4-EB47-4E04-B448-E4FB8FB0FCC8}">
      <dsp:nvSpPr>
        <dsp:cNvPr id="0" name=""/>
        <dsp:cNvSpPr/>
      </dsp:nvSpPr>
      <dsp:spPr>
        <a:xfrm>
          <a:off x="1207616" y="197719"/>
          <a:ext cx="155328" cy="91440"/>
        </a:xfrm>
        <a:custGeom>
          <a:avLst/>
          <a:gdLst/>
          <a:ahLst/>
          <a:cxnLst/>
          <a:rect l="0" t="0" r="0" b="0"/>
          <a:pathLst>
            <a:path>
              <a:moveTo>
                <a:pt x="0" y="45720"/>
              </a:moveTo>
              <a:lnTo>
                <a:pt x="155328" y="45720"/>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1280632" y="242509"/>
        <a:ext cx="9296" cy="1859"/>
      </dsp:txXfrm>
    </dsp:sp>
    <dsp:sp modelId="{972670CC-DBAB-4345-A244-C5501309393E}">
      <dsp:nvSpPr>
        <dsp:cNvPr id="0" name=""/>
        <dsp:cNvSpPr/>
      </dsp:nvSpPr>
      <dsp:spPr>
        <a:xfrm>
          <a:off x="401030" y="923"/>
          <a:ext cx="808386" cy="48503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GB" sz="800" kern="1200"/>
            <a:t>Start</a:t>
          </a:r>
        </a:p>
      </dsp:txBody>
      <dsp:txXfrm>
        <a:off x="401030" y="923"/>
        <a:ext cx="808386" cy="485031"/>
      </dsp:txXfrm>
    </dsp:sp>
    <dsp:sp modelId="{170DE359-F099-4B7E-A760-512646AB4E27}">
      <dsp:nvSpPr>
        <dsp:cNvPr id="0" name=""/>
        <dsp:cNvSpPr/>
      </dsp:nvSpPr>
      <dsp:spPr>
        <a:xfrm>
          <a:off x="2201932" y="197719"/>
          <a:ext cx="155328" cy="91440"/>
        </a:xfrm>
        <a:custGeom>
          <a:avLst/>
          <a:gdLst/>
          <a:ahLst/>
          <a:cxnLst/>
          <a:rect l="0" t="0" r="0" b="0"/>
          <a:pathLst>
            <a:path>
              <a:moveTo>
                <a:pt x="0" y="45720"/>
              </a:moveTo>
              <a:lnTo>
                <a:pt x="155328" y="45720"/>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2274948" y="242509"/>
        <a:ext cx="9296" cy="1859"/>
      </dsp:txXfrm>
    </dsp:sp>
    <dsp:sp modelId="{848FC4DF-5B6A-4FD7-81A1-D0851F9C9FDB}">
      <dsp:nvSpPr>
        <dsp:cNvPr id="0" name=""/>
        <dsp:cNvSpPr/>
      </dsp:nvSpPr>
      <dsp:spPr>
        <a:xfrm>
          <a:off x="1395345" y="923"/>
          <a:ext cx="808386" cy="48503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GB" sz="800" kern="1200"/>
            <a:t>Requirement recieved</a:t>
          </a:r>
        </a:p>
      </dsp:txBody>
      <dsp:txXfrm>
        <a:off x="1395345" y="923"/>
        <a:ext cx="808386" cy="485031"/>
      </dsp:txXfrm>
    </dsp:sp>
    <dsp:sp modelId="{7AA474AA-C63C-4816-BC3A-4E9B7804DD18}">
      <dsp:nvSpPr>
        <dsp:cNvPr id="0" name=""/>
        <dsp:cNvSpPr/>
      </dsp:nvSpPr>
      <dsp:spPr>
        <a:xfrm>
          <a:off x="805223" y="484155"/>
          <a:ext cx="1988631" cy="155328"/>
        </a:xfrm>
        <a:custGeom>
          <a:avLst/>
          <a:gdLst/>
          <a:ahLst/>
          <a:cxnLst/>
          <a:rect l="0" t="0" r="0" b="0"/>
          <a:pathLst>
            <a:path>
              <a:moveTo>
                <a:pt x="1988631" y="0"/>
              </a:moveTo>
              <a:lnTo>
                <a:pt x="1988631" y="94764"/>
              </a:lnTo>
              <a:lnTo>
                <a:pt x="0" y="94764"/>
              </a:lnTo>
              <a:lnTo>
                <a:pt x="0" y="155328"/>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1749606" y="560889"/>
        <a:ext cx="99865" cy="1859"/>
      </dsp:txXfrm>
    </dsp:sp>
    <dsp:sp modelId="{5122E448-996A-450B-B27F-446BE65DA36B}">
      <dsp:nvSpPr>
        <dsp:cNvPr id="0" name=""/>
        <dsp:cNvSpPr/>
      </dsp:nvSpPr>
      <dsp:spPr>
        <a:xfrm>
          <a:off x="2389661" y="923"/>
          <a:ext cx="808386" cy="48503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GB" sz="800" kern="1200"/>
            <a:t>Requirements Development</a:t>
          </a:r>
        </a:p>
      </dsp:txBody>
      <dsp:txXfrm>
        <a:off x="2389661" y="923"/>
        <a:ext cx="808386" cy="485031"/>
      </dsp:txXfrm>
    </dsp:sp>
    <dsp:sp modelId="{CADF35E3-7088-4825-B08E-0F45A3B3E4F0}">
      <dsp:nvSpPr>
        <dsp:cNvPr id="0" name=""/>
        <dsp:cNvSpPr/>
      </dsp:nvSpPr>
      <dsp:spPr>
        <a:xfrm>
          <a:off x="1207616" y="868680"/>
          <a:ext cx="155328" cy="91440"/>
        </a:xfrm>
        <a:custGeom>
          <a:avLst/>
          <a:gdLst/>
          <a:ahLst/>
          <a:cxnLst/>
          <a:rect l="0" t="0" r="0" b="0"/>
          <a:pathLst>
            <a:path>
              <a:moveTo>
                <a:pt x="0" y="45720"/>
              </a:moveTo>
              <a:lnTo>
                <a:pt x="155328" y="45720"/>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1280632" y="913470"/>
        <a:ext cx="9296" cy="1859"/>
      </dsp:txXfrm>
    </dsp:sp>
    <dsp:sp modelId="{D188190A-3AFF-45DF-AFEE-54F74EBD10B2}">
      <dsp:nvSpPr>
        <dsp:cNvPr id="0" name=""/>
        <dsp:cNvSpPr/>
      </dsp:nvSpPr>
      <dsp:spPr>
        <a:xfrm>
          <a:off x="401030" y="671884"/>
          <a:ext cx="808386" cy="48503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GB" sz="800" kern="1200"/>
            <a:t>Planning</a:t>
          </a:r>
        </a:p>
      </dsp:txBody>
      <dsp:txXfrm>
        <a:off x="401030" y="671884"/>
        <a:ext cx="808386" cy="485031"/>
      </dsp:txXfrm>
    </dsp:sp>
    <dsp:sp modelId="{3F626C78-26E2-4175-8507-DBA5FCD07CF8}">
      <dsp:nvSpPr>
        <dsp:cNvPr id="0" name=""/>
        <dsp:cNvSpPr/>
      </dsp:nvSpPr>
      <dsp:spPr>
        <a:xfrm>
          <a:off x="2201932" y="868680"/>
          <a:ext cx="155328" cy="91440"/>
        </a:xfrm>
        <a:custGeom>
          <a:avLst/>
          <a:gdLst/>
          <a:ahLst/>
          <a:cxnLst/>
          <a:rect l="0" t="0" r="0" b="0"/>
          <a:pathLst>
            <a:path>
              <a:moveTo>
                <a:pt x="0" y="45720"/>
              </a:moveTo>
              <a:lnTo>
                <a:pt x="155328" y="45720"/>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2274948" y="913470"/>
        <a:ext cx="9296" cy="1859"/>
      </dsp:txXfrm>
    </dsp:sp>
    <dsp:sp modelId="{E9A7A38A-1618-461B-89D5-54FFC40D20C8}">
      <dsp:nvSpPr>
        <dsp:cNvPr id="0" name=""/>
        <dsp:cNvSpPr/>
      </dsp:nvSpPr>
      <dsp:spPr>
        <a:xfrm>
          <a:off x="1395345" y="671884"/>
          <a:ext cx="808386" cy="48503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GB" sz="800" kern="1200"/>
            <a:t>Design and Implementation</a:t>
          </a:r>
        </a:p>
      </dsp:txBody>
      <dsp:txXfrm>
        <a:off x="1395345" y="671884"/>
        <a:ext cx="808386" cy="485031"/>
      </dsp:txXfrm>
    </dsp:sp>
    <dsp:sp modelId="{6CD2D268-52AE-422E-805A-E4399A092BC7}">
      <dsp:nvSpPr>
        <dsp:cNvPr id="0" name=""/>
        <dsp:cNvSpPr/>
      </dsp:nvSpPr>
      <dsp:spPr>
        <a:xfrm>
          <a:off x="805223" y="1155115"/>
          <a:ext cx="1988631" cy="155328"/>
        </a:xfrm>
        <a:custGeom>
          <a:avLst/>
          <a:gdLst/>
          <a:ahLst/>
          <a:cxnLst/>
          <a:rect l="0" t="0" r="0" b="0"/>
          <a:pathLst>
            <a:path>
              <a:moveTo>
                <a:pt x="1988631" y="0"/>
              </a:moveTo>
              <a:lnTo>
                <a:pt x="1988631" y="94764"/>
              </a:lnTo>
              <a:lnTo>
                <a:pt x="0" y="94764"/>
              </a:lnTo>
              <a:lnTo>
                <a:pt x="0" y="155328"/>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1749606" y="1231850"/>
        <a:ext cx="99865" cy="1859"/>
      </dsp:txXfrm>
    </dsp:sp>
    <dsp:sp modelId="{D4422F30-583B-4E28-808A-8B145830ECE7}">
      <dsp:nvSpPr>
        <dsp:cNvPr id="0" name=""/>
        <dsp:cNvSpPr/>
      </dsp:nvSpPr>
      <dsp:spPr>
        <a:xfrm>
          <a:off x="2389661" y="671884"/>
          <a:ext cx="808386" cy="48503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GB" sz="800" kern="1200"/>
            <a:t>Integration</a:t>
          </a:r>
        </a:p>
      </dsp:txBody>
      <dsp:txXfrm>
        <a:off x="2389661" y="671884"/>
        <a:ext cx="808386" cy="485031"/>
      </dsp:txXfrm>
    </dsp:sp>
    <dsp:sp modelId="{AF442EB0-144F-4ADB-9537-0FFA2EAFD7EC}">
      <dsp:nvSpPr>
        <dsp:cNvPr id="0" name=""/>
        <dsp:cNvSpPr/>
      </dsp:nvSpPr>
      <dsp:spPr>
        <a:xfrm>
          <a:off x="1207616" y="1539640"/>
          <a:ext cx="155328" cy="91440"/>
        </a:xfrm>
        <a:custGeom>
          <a:avLst/>
          <a:gdLst/>
          <a:ahLst/>
          <a:cxnLst/>
          <a:rect l="0" t="0" r="0" b="0"/>
          <a:pathLst>
            <a:path>
              <a:moveTo>
                <a:pt x="0" y="45720"/>
              </a:moveTo>
              <a:lnTo>
                <a:pt x="155328" y="45720"/>
              </a:lnTo>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1280632" y="1584431"/>
        <a:ext cx="9296" cy="1859"/>
      </dsp:txXfrm>
    </dsp:sp>
    <dsp:sp modelId="{32644436-5DA5-4759-B00B-718DD12F4B12}">
      <dsp:nvSpPr>
        <dsp:cNvPr id="0" name=""/>
        <dsp:cNvSpPr/>
      </dsp:nvSpPr>
      <dsp:spPr>
        <a:xfrm>
          <a:off x="401030" y="1342844"/>
          <a:ext cx="808386" cy="48503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GB" sz="800" kern="1200"/>
            <a:t>Validation</a:t>
          </a:r>
        </a:p>
      </dsp:txBody>
      <dsp:txXfrm>
        <a:off x="401030" y="1342844"/>
        <a:ext cx="808386" cy="485031"/>
      </dsp:txXfrm>
    </dsp:sp>
    <dsp:sp modelId="{DB8649BF-AE02-4510-BBF1-C63E6899713C}">
      <dsp:nvSpPr>
        <dsp:cNvPr id="0" name=""/>
        <dsp:cNvSpPr/>
      </dsp:nvSpPr>
      <dsp:spPr>
        <a:xfrm>
          <a:off x="1395345" y="1342844"/>
          <a:ext cx="808386" cy="48503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GB" sz="800" kern="1200"/>
            <a:t>Closure &amp; Release</a:t>
          </a:r>
        </a:p>
      </dsp:txBody>
      <dsp:txXfrm>
        <a:off x="1395345" y="1342844"/>
        <a:ext cx="808386" cy="485031"/>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A068604E74C047BC66B3ED07869872" ma:contentTypeVersion="0" ma:contentTypeDescription="Create a new document." ma:contentTypeScope="" ma:versionID="7d65b694ac3f1c289d6201da35c196e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70CF22-A959-4181-A96B-9470697FC8B3}">
  <ds:schemaRefs>
    <ds:schemaRef ds:uri="http://schemas.microsoft.com/office/2006/metadata/properties"/>
  </ds:schemaRefs>
</ds:datastoreItem>
</file>

<file path=customXml/itemProps2.xml><?xml version="1.0" encoding="utf-8"?>
<ds:datastoreItem xmlns:ds="http://schemas.openxmlformats.org/officeDocument/2006/customXml" ds:itemID="{89DDB7E1-005D-4B18-86D3-0A87F72E1FB9}">
  <ds:schemaRefs>
    <ds:schemaRef ds:uri="http://schemas.microsoft.com/sharepoint/v3/contenttype/forms"/>
  </ds:schemaRefs>
</ds:datastoreItem>
</file>

<file path=customXml/itemProps3.xml><?xml version="1.0" encoding="utf-8"?>
<ds:datastoreItem xmlns:ds="http://schemas.openxmlformats.org/officeDocument/2006/customXml" ds:itemID="{46E2FEB2-4614-4275-B518-E1616FF4FC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CDCF3FE-86FB-46C6-BE6E-B5D1D2054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6</Pages>
  <Words>1909</Words>
  <Characters>10884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Project Classification and Tailoring Guidelines</vt:lpstr>
    </vt:vector>
  </TitlesOfParts>
  <Company/>
  <LinksUpToDate>false</LinksUpToDate>
  <CharactersWithSpaces>12768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Classification and Tailoring Guidelines</dc:title>
  <dc:creator>Vaibhav Garg</dc:creator>
  <cp:lastModifiedBy>Jalaj Mathur</cp:lastModifiedBy>
  <cp:revision>15</cp:revision>
  <dcterms:created xsi:type="dcterms:W3CDTF">2015-07-07T04:58:00Z</dcterms:created>
  <dcterms:modified xsi:type="dcterms:W3CDTF">2022-04-22T11:01:00Z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0x01010005A068604E74C047BC66B3ED07869872</vt:lpwstr>
  </property>
</Properties>
</file>