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people.xml" ContentType="application/vnd.openxmlformats-officedocument.wordprocessingml.people+xml"/>
  <Override PartName="/word/commentsExtensible.xml" ContentType="application/vnd.openxmlformats-officedocument.wordprocessingml.commentsExtensib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71887194"/>
        <w:docPartObj>
          <w:docPartGallery w:val="Cover Pages"/>
          <w:docPartUnique/>
        </w:docPartObj>
      </w:sdtPr>
      <w:sdtEndPr>
        <w:rPr>
          <w:rFonts w:ascii="Calibri" w:eastAsia="Times New Roman" w:hAnsi="Calibri" w:cs="Times New Roman"/>
          <w:caps w:val="0"/>
        </w:rPr>
      </w:sdtEndPr>
      <w:sdtContent>
        <w:tbl>
          <w:tblPr>
            <w:tblW w:w="5000" w:type="pct"/>
            <w:jc w:val="center"/>
            <w:tblLook w:val="04A0" w:firstRow="1" w:lastRow="0" w:firstColumn="1" w:lastColumn="0" w:noHBand="0" w:noVBand="1"/>
          </w:tblPr>
          <w:tblGrid>
            <w:gridCol w:w="9576"/>
          </w:tblGrid>
          <w:tr w:rsidR="004B4664" w14:paraId="64B2E470" w14:textId="77777777">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EndPr/>
              <w:sdtContent>
                <w:tc>
                  <w:tcPr>
                    <w:tcW w:w="5000" w:type="pct"/>
                  </w:tcPr>
                  <w:p w14:paraId="04AC6532" w14:textId="77777777" w:rsidR="004B4664" w:rsidRDefault="004B4664">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GENUS</w:t>
                    </w:r>
                    <w:r w:rsidR="004E4388">
                      <w:rPr>
                        <w:rFonts w:asciiTheme="majorHAnsi" w:eastAsiaTheme="majorEastAsia" w:hAnsiTheme="majorHAnsi" w:cstheme="majorBidi"/>
                        <w:caps/>
                      </w:rPr>
                      <w:t xml:space="preserve"> INNOVATION LIMITED</w:t>
                    </w:r>
                  </w:p>
                </w:tc>
              </w:sdtContent>
            </w:sdt>
          </w:tr>
          <w:tr w:rsidR="004B4664" w14:paraId="1A918105" w14:textId="77777777">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3DF27C26" w14:textId="77777777" w:rsidR="004B4664" w:rsidRDefault="00772E29">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Project Planning Procedure</w:t>
                    </w:r>
                  </w:p>
                </w:tc>
              </w:sdtContent>
            </w:sdt>
          </w:tr>
          <w:tr w:rsidR="004B4664" w14:paraId="75238371" w14:textId="77777777">
            <w:trPr>
              <w:trHeight w:val="720"/>
              <w:jc w:val="center"/>
            </w:trPr>
            <w:tc>
              <w:tcPr>
                <w:tcW w:w="5000" w:type="pct"/>
                <w:tcBorders>
                  <w:top w:val="single" w:sz="4" w:space="0" w:color="4F81BD" w:themeColor="accent1"/>
                </w:tcBorders>
                <w:vAlign w:val="center"/>
              </w:tcPr>
              <w:p w14:paraId="5B0F4DAB" w14:textId="77777777" w:rsidR="004B4664" w:rsidRPr="00E76279" w:rsidRDefault="009832B8">
                <w:pPr>
                  <w:pStyle w:val="NoSpacing"/>
                  <w:jc w:val="center"/>
                  <w:rPr>
                    <w:rFonts w:asciiTheme="majorHAnsi" w:eastAsiaTheme="majorEastAsia" w:hAnsiTheme="majorHAnsi" w:cstheme="majorBidi"/>
                  </w:rPr>
                </w:pPr>
                <w:fldSimple w:instr=" FILENAME   \* MERGEFORMAT ">
                  <w:r w:rsidR="00EF1000" w:rsidRPr="00E76279">
                    <w:rPr>
                      <w:rFonts w:asciiTheme="majorHAnsi" w:eastAsiaTheme="majorEastAsia" w:hAnsiTheme="majorHAnsi" w:cstheme="majorBidi"/>
                      <w:noProof/>
                    </w:rPr>
                    <w:t>PRCD_PRJPLN.docx</w:t>
                  </w:r>
                </w:fldSimple>
              </w:p>
            </w:tc>
          </w:tr>
          <w:tr w:rsidR="004B4664" w14:paraId="52966E1E" w14:textId="77777777">
            <w:trPr>
              <w:trHeight w:val="360"/>
              <w:jc w:val="center"/>
            </w:trPr>
            <w:tc>
              <w:tcPr>
                <w:tcW w:w="5000" w:type="pct"/>
                <w:vAlign w:val="center"/>
              </w:tcPr>
              <w:p w14:paraId="6E767C96" w14:textId="77777777" w:rsidR="004B4664" w:rsidRDefault="004B4664">
                <w:pPr>
                  <w:pStyle w:val="NoSpacing"/>
                  <w:jc w:val="center"/>
                </w:pPr>
              </w:p>
            </w:tc>
          </w:tr>
          <w:tr w:rsidR="004B4664" w14:paraId="7E0EEC5D" w14:textId="77777777">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700B56D4" w14:textId="77777777" w:rsidR="004B4664" w:rsidRDefault="00772E29">
                    <w:pPr>
                      <w:pStyle w:val="NoSpacing"/>
                      <w:jc w:val="center"/>
                      <w:rPr>
                        <w:b/>
                        <w:bCs/>
                      </w:rPr>
                    </w:pPr>
                    <w:r>
                      <w:rPr>
                        <w:b/>
                        <w:bCs/>
                      </w:rPr>
                      <w:t>Genus</w:t>
                    </w:r>
                  </w:p>
                </w:tc>
              </w:sdtContent>
            </w:sdt>
          </w:tr>
        </w:tbl>
        <w:p w14:paraId="1D8E949D" w14:textId="77777777" w:rsidR="004B4664" w:rsidRDefault="004B4664"/>
        <w:p w14:paraId="01E80303" w14:textId="77777777" w:rsidR="004B4664" w:rsidRDefault="004B4664"/>
        <w:tbl>
          <w:tblPr>
            <w:tblpPr w:leftFromText="187" w:rightFromText="187" w:horzAnchor="margin" w:tblpXSpec="center" w:tblpYSpec="bottom"/>
            <w:tblW w:w="5000" w:type="pct"/>
            <w:tblLook w:val="04A0" w:firstRow="1" w:lastRow="0" w:firstColumn="1" w:lastColumn="0" w:noHBand="0" w:noVBand="1"/>
          </w:tblPr>
          <w:tblGrid>
            <w:gridCol w:w="9576"/>
          </w:tblGrid>
          <w:tr w:rsidR="004B4664" w14:paraId="671FEA2B" w14:textId="77777777">
            <w:sdt>
              <w:sdt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14:paraId="3CC83181" w14:textId="77777777" w:rsidR="004B4664" w:rsidRDefault="002F54BB" w:rsidP="00B20DCD">
                    <w:pPr>
                      <w:pStyle w:val="NoSpacing"/>
                    </w:pPr>
                    <w:r>
                      <w:t xml:space="preserve">Project </w:t>
                    </w:r>
                    <w:r w:rsidR="00B20DCD">
                      <w:t>P</w:t>
                    </w:r>
                    <w:r>
                      <w:t xml:space="preserve">lanning is the most vital phase in the </w:t>
                    </w:r>
                    <w:r w:rsidR="00B20DCD">
                      <w:t>P</w:t>
                    </w:r>
                    <w:r>
                      <w:t xml:space="preserve">roject </w:t>
                    </w:r>
                    <w:r w:rsidR="00B20DCD">
                      <w:t>Life-</w:t>
                    </w:r>
                    <w:r>
                      <w:t xml:space="preserve">cycle. This is the formal transfer of customer requirements into “a project”. A </w:t>
                    </w:r>
                    <w:r w:rsidR="00B20DCD">
                      <w:t>Project M</w:t>
                    </w:r>
                    <w:r>
                      <w:t xml:space="preserve">anager is identified and inducted to take complete charge of the </w:t>
                    </w:r>
                    <w:r w:rsidR="00B20DCD">
                      <w:t>P</w:t>
                    </w:r>
                    <w:r>
                      <w:t>roject.</w:t>
                    </w:r>
                  </w:p>
                </w:tc>
              </w:sdtContent>
            </w:sdt>
          </w:tr>
        </w:tbl>
        <w:p w14:paraId="4E676F54" w14:textId="77777777" w:rsidR="004B4664" w:rsidRDefault="004B4664"/>
        <w:p w14:paraId="7126BF15" w14:textId="77777777" w:rsidR="004B4664" w:rsidRDefault="004B4664">
          <w:pPr>
            <w:spacing w:after="0" w:line="240" w:lineRule="auto"/>
          </w:pPr>
          <w:r>
            <w:br w:type="page"/>
          </w:r>
        </w:p>
      </w:sdtContent>
    </w:sdt>
    <w:sdt>
      <w:sdtPr>
        <w:rPr>
          <w:rFonts w:ascii="Calibri" w:hAnsi="Calibri"/>
          <w:b w:val="0"/>
          <w:bCs w:val="0"/>
          <w:color w:val="auto"/>
          <w:sz w:val="22"/>
          <w:szCs w:val="22"/>
        </w:rPr>
        <w:id w:val="-1846631393"/>
        <w:docPartObj>
          <w:docPartGallery w:val="Table of Contents"/>
          <w:docPartUnique/>
        </w:docPartObj>
      </w:sdtPr>
      <w:sdtEndPr>
        <w:rPr>
          <w:noProof/>
        </w:rPr>
      </w:sdtEndPr>
      <w:sdtContent>
        <w:p w14:paraId="767D7319" w14:textId="77777777" w:rsidR="004B4664" w:rsidRDefault="004B4664">
          <w:pPr>
            <w:pStyle w:val="TOCHeading"/>
          </w:pPr>
          <w:r>
            <w:t>Contents</w:t>
          </w:r>
        </w:p>
        <w:p w14:paraId="45B58AA1" w14:textId="77777777" w:rsidR="00962809" w:rsidRDefault="004105C8">
          <w:pPr>
            <w:pStyle w:val="TOC1"/>
            <w:tabs>
              <w:tab w:val="right" w:leader="dot" w:pos="9350"/>
            </w:tabs>
            <w:rPr>
              <w:rFonts w:asciiTheme="minorHAnsi" w:eastAsiaTheme="minorEastAsia" w:hAnsiTheme="minorHAnsi" w:cstheme="minorBidi"/>
              <w:noProof/>
              <w:lang w:bidi="ar-SA"/>
            </w:rPr>
          </w:pPr>
          <w:r>
            <w:fldChar w:fldCharType="begin"/>
          </w:r>
          <w:r w:rsidR="004B4664">
            <w:instrText xml:space="preserve"> TOC \o "1-3" \h \z \u </w:instrText>
          </w:r>
          <w:r>
            <w:fldChar w:fldCharType="separate"/>
          </w:r>
          <w:hyperlink w:anchor="_Toc445917285" w:history="1">
            <w:r w:rsidR="00962809" w:rsidRPr="00F763BE">
              <w:rPr>
                <w:rStyle w:val="Hyperlink"/>
                <w:noProof/>
              </w:rPr>
              <w:t>Overview</w:t>
            </w:r>
            <w:r w:rsidR="00962809">
              <w:rPr>
                <w:noProof/>
                <w:webHidden/>
              </w:rPr>
              <w:tab/>
            </w:r>
            <w:r w:rsidR="00962809">
              <w:rPr>
                <w:noProof/>
                <w:webHidden/>
              </w:rPr>
              <w:fldChar w:fldCharType="begin"/>
            </w:r>
            <w:r w:rsidR="00962809">
              <w:rPr>
                <w:noProof/>
                <w:webHidden/>
              </w:rPr>
              <w:instrText xml:space="preserve"> PAGEREF _Toc445917285 \h </w:instrText>
            </w:r>
            <w:r w:rsidR="00962809">
              <w:rPr>
                <w:noProof/>
                <w:webHidden/>
              </w:rPr>
            </w:r>
            <w:r w:rsidR="00962809">
              <w:rPr>
                <w:noProof/>
                <w:webHidden/>
              </w:rPr>
              <w:fldChar w:fldCharType="separate"/>
            </w:r>
            <w:r w:rsidR="00962809">
              <w:rPr>
                <w:noProof/>
                <w:webHidden/>
              </w:rPr>
              <w:t>2</w:t>
            </w:r>
            <w:r w:rsidR="00962809">
              <w:rPr>
                <w:noProof/>
                <w:webHidden/>
              </w:rPr>
              <w:fldChar w:fldCharType="end"/>
            </w:r>
          </w:hyperlink>
        </w:p>
        <w:p w14:paraId="609428C4" w14:textId="77777777" w:rsidR="00962809" w:rsidRDefault="009E52BE">
          <w:pPr>
            <w:pStyle w:val="TOC1"/>
            <w:tabs>
              <w:tab w:val="right" w:leader="dot" w:pos="9350"/>
            </w:tabs>
            <w:rPr>
              <w:rFonts w:asciiTheme="minorHAnsi" w:eastAsiaTheme="minorEastAsia" w:hAnsiTheme="minorHAnsi" w:cstheme="minorBidi"/>
              <w:noProof/>
              <w:lang w:bidi="ar-SA"/>
            </w:rPr>
          </w:pPr>
          <w:hyperlink w:anchor="_Toc445917286" w:history="1">
            <w:r w:rsidR="00962809" w:rsidRPr="00F763BE">
              <w:rPr>
                <w:rStyle w:val="Hyperlink"/>
                <w:noProof/>
              </w:rPr>
              <w:t>Objective</w:t>
            </w:r>
            <w:r w:rsidR="00962809">
              <w:rPr>
                <w:noProof/>
                <w:webHidden/>
              </w:rPr>
              <w:tab/>
            </w:r>
            <w:r w:rsidR="00962809">
              <w:rPr>
                <w:noProof/>
                <w:webHidden/>
              </w:rPr>
              <w:fldChar w:fldCharType="begin"/>
            </w:r>
            <w:r w:rsidR="00962809">
              <w:rPr>
                <w:noProof/>
                <w:webHidden/>
              </w:rPr>
              <w:instrText xml:space="preserve"> PAGEREF _Toc445917286 \h </w:instrText>
            </w:r>
            <w:r w:rsidR="00962809">
              <w:rPr>
                <w:noProof/>
                <w:webHidden/>
              </w:rPr>
            </w:r>
            <w:r w:rsidR="00962809">
              <w:rPr>
                <w:noProof/>
                <w:webHidden/>
              </w:rPr>
              <w:fldChar w:fldCharType="separate"/>
            </w:r>
            <w:r w:rsidR="00962809">
              <w:rPr>
                <w:noProof/>
                <w:webHidden/>
              </w:rPr>
              <w:t>2</w:t>
            </w:r>
            <w:r w:rsidR="00962809">
              <w:rPr>
                <w:noProof/>
                <w:webHidden/>
              </w:rPr>
              <w:fldChar w:fldCharType="end"/>
            </w:r>
          </w:hyperlink>
        </w:p>
        <w:p w14:paraId="2EECBEB9" w14:textId="77777777" w:rsidR="00962809" w:rsidRDefault="009E52BE">
          <w:pPr>
            <w:pStyle w:val="TOC1"/>
            <w:tabs>
              <w:tab w:val="right" w:leader="dot" w:pos="9350"/>
            </w:tabs>
            <w:rPr>
              <w:rFonts w:asciiTheme="minorHAnsi" w:eastAsiaTheme="minorEastAsia" w:hAnsiTheme="minorHAnsi" w:cstheme="minorBidi"/>
              <w:noProof/>
              <w:lang w:bidi="ar-SA"/>
            </w:rPr>
          </w:pPr>
          <w:hyperlink w:anchor="_Toc445917287" w:history="1">
            <w:r w:rsidR="00962809" w:rsidRPr="00F763BE">
              <w:rPr>
                <w:rStyle w:val="Hyperlink"/>
                <w:noProof/>
              </w:rPr>
              <w:t>Scope</w:t>
            </w:r>
            <w:r w:rsidR="00962809">
              <w:rPr>
                <w:noProof/>
                <w:webHidden/>
              </w:rPr>
              <w:tab/>
            </w:r>
            <w:r w:rsidR="00962809">
              <w:rPr>
                <w:noProof/>
                <w:webHidden/>
              </w:rPr>
              <w:fldChar w:fldCharType="begin"/>
            </w:r>
            <w:r w:rsidR="00962809">
              <w:rPr>
                <w:noProof/>
                <w:webHidden/>
              </w:rPr>
              <w:instrText xml:space="preserve"> PAGEREF _Toc445917287 \h </w:instrText>
            </w:r>
            <w:r w:rsidR="00962809">
              <w:rPr>
                <w:noProof/>
                <w:webHidden/>
              </w:rPr>
            </w:r>
            <w:r w:rsidR="00962809">
              <w:rPr>
                <w:noProof/>
                <w:webHidden/>
              </w:rPr>
              <w:fldChar w:fldCharType="separate"/>
            </w:r>
            <w:r w:rsidR="00962809">
              <w:rPr>
                <w:noProof/>
                <w:webHidden/>
              </w:rPr>
              <w:t>2</w:t>
            </w:r>
            <w:r w:rsidR="00962809">
              <w:rPr>
                <w:noProof/>
                <w:webHidden/>
              </w:rPr>
              <w:fldChar w:fldCharType="end"/>
            </w:r>
          </w:hyperlink>
        </w:p>
        <w:p w14:paraId="4B5D78AD" w14:textId="77777777" w:rsidR="00962809" w:rsidRDefault="009E52BE">
          <w:pPr>
            <w:pStyle w:val="TOC1"/>
            <w:tabs>
              <w:tab w:val="right" w:leader="dot" w:pos="9350"/>
            </w:tabs>
            <w:rPr>
              <w:rFonts w:asciiTheme="minorHAnsi" w:eastAsiaTheme="minorEastAsia" w:hAnsiTheme="minorHAnsi" w:cstheme="minorBidi"/>
              <w:noProof/>
              <w:lang w:bidi="ar-SA"/>
            </w:rPr>
          </w:pPr>
          <w:hyperlink w:anchor="_Toc445917288" w:history="1">
            <w:r w:rsidR="00962809" w:rsidRPr="00F763BE">
              <w:rPr>
                <w:rStyle w:val="Hyperlink"/>
                <w:noProof/>
              </w:rPr>
              <w:t>Inputs</w:t>
            </w:r>
            <w:r w:rsidR="00962809">
              <w:rPr>
                <w:noProof/>
                <w:webHidden/>
              </w:rPr>
              <w:tab/>
            </w:r>
            <w:r w:rsidR="00962809">
              <w:rPr>
                <w:noProof/>
                <w:webHidden/>
              </w:rPr>
              <w:fldChar w:fldCharType="begin"/>
            </w:r>
            <w:r w:rsidR="00962809">
              <w:rPr>
                <w:noProof/>
                <w:webHidden/>
              </w:rPr>
              <w:instrText xml:space="preserve"> PAGEREF _Toc445917288 \h </w:instrText>
            </w:r>
            <w:r w:rsidR="00962809">
              <w:rPr>
                <w:noProof/>
                <w:webHidden/>
              </w:rPr>
            </w:r>
            <w:r w:rsidR="00962809">
              <w:rPr>
                <w:noProof/>
                <w:webHidden/>
              </w:rPr>
              <w:fldChar w:fldCharType="separate"/>
            </w:r>
            <w:r w:rsidR="00962809">
              <w:rPr>
                <w:noProof/>
                <w:webHidden/>
              </w:rPr>
              <w:t>2</w:t>
            </w:r>
            <w:r w:rsidR="00962809">
              <w:rPr>
                <w:noProof/>
                <w:webHidden/>
              </w:rPr>
              <w:fldChar w:fldCharType="end"/>
            </w:r>
          </w:hyperlink>
        </w:p>
        <w:p w14:paraId="5BEB6AE6" w14:textId="77777777" w:rsidR="00962809" w:rsidRDefault="009E52BE">
          <w:pPr>
            <w:pStyle w:val="TOC1"/>
            <w:tabs>
              <w:tab w:val="right" w:leader="dot" w:pos="9350"/>
            </w:tabs>
            <w:rPr>
              <w:rFonts w:asciiTheme="minorHAnsi" w:eastAsiaTheme="minorEastAsia" w:hAnsiTheme="minorHAnsi" w:cstheme="minorBidi"/>
              <w:noProof/>
              <w:lang w:bidi="ar-SA"/>
            </w:rPr>
          </w:pPr>
          <w:hyperlink w:anchor="_Toc445917289" w:history="1">
            <w:r w:rsidR="00962809" w:rsidRPr="00F763BE">
              <w:rPr>
                <w:rStyle w:val="Hyperlink"/>
                <w:noProof/>
              </w:rPr>
              <w:t>Entry Criteria/Triggers</w:t>
            </w:r>
            <w:r w:rsidR="00962809">
              <w:rPr>
                <w:noProof/>
                <w:webHidden/>
              </w:rPr>
              <w:tab/>
            </w:r>
            <w:r w:rsidR="00962809">
              <w:rPr>
                <w:noProof/>
                <w:webHidden/>
              </w:rPr>
              <w:fldChar w:fldCharType="begin"/>
            </w:r>
            <w:r w:rsidR="00962809">
              <w:rPr>
                <w:noProof/>
                <w:webHidden/>
              </w:rPr>
              <w:instrText xml:space="preserve"> PAGEREF _Toc445917289 \h </w:instrText>
            </w:r>
            <w:r w:rsidR="00962809">
              <w:rPr>
                <w:noProof/>
                <w:webHidden/>
              </w:rPr>
            </w:r>
            <w:r w:rsidR="00962809">
              <w:rPr>
                <w:noProof/>
                <w:webHidden/>
              </w:rPr>
              <w:fldChar w:fldCharType="separate"/>
            </w:r>
            <w:r w:rsidR="00962809">
              <w:rPr>
                <w:noProof/>
                <w:webHidden/>
              </w:rPr>
              <w:t>2</w:t>
            </w:r>
            <w:r w:rsidR="00962809">
              <w:rPr>
                <w:noProof/>
                <w:webHidden/>
              </w:rPr>
              <w:fldChar w:fldCharType="end"/>
            </w:r>
          </w:hyperlink>
        </w:p>
        <w:p w14:paraId="7170E287" w14:textId="77777777" w:rsidR="00962809" w:rsidRDefault="009E52BE">
          <w:pPr>
            <w:pStyle w:val="TOC1"/>
            <w:tabs>
              <w:tab w:val="right" w:leader="dot" w:pos="9350"/>
            </w:tabs>
            <w:rPr>
              <w:rFonts w:asciiTheme="minorHAnsi" w:eastAsiaTheme="minorEastAsia" w:hAnsiTheme="minorHAnsi" w:cstheme="minorBidi"/>
              <w:noProof/>
              <w:lang w:bidi="ar-SA"/>
            </w:rPr>
          </w:pPr>
          <w:hyperlink w:anchor="_Toc445917290" w:history="1">
            <w:r w:rsidR="00962809" w:rsidRPr="00F763BE">
              <w:rPr>
                <w:rStyle w:val="Hyperlink"/>
                <w:noProof/>
              </w:rPr>
              <w:t>Tasks</w:t>
            </w:r>
            <w:r w:rsidR="00962809">
              <w:rPr>
                <w:noProof/>
                <w:webHidden/>
              </w:rPr>
              <w:tab/>
            </w:r>
            <w:r w:rsidR="00962809">
              <w:rPr>
                <w:noProof/>
                <w:webHidden/>
              </w:rPr>
              <w:fldChar w:fldCharType="begin"/>
            </w:r>
            <w:r w:rsidR="00962809">
              <w:rPr>
                <w:noProof/>
                <w:webHidden/>
              </w:rPr>
              <w:instrText xml:space="preserve"> PAGEREF _Toc445917290 \h </w:instrText>
            </w:r>
            <w:r w:rsidR="00962809">
              <w:rPr>
                <w:noProof/>
                <w:webHidden/>
              </w:rPr>
            </w:r>
            <w:r w:rsidR="00962809">
              <w:rPr>
                <w:noProof/>
                <w:webHidden/>
              </w:rPr>
              <w:fldChar w:fldCharType="separate"/>
            </w:r>
            <w:r w:rsidR="00962809">
              <w:rPr>
                <w:noProof/>
                <w:webHidden/>
              </w:rPr>
              <w:t>3</w:t>
            </w:r>
            <w:r w:rsidR="00962809">
              <w:rPr>
                <w:noProof/>
                <w:webHidden/>
              </w:rPr>
              <w:fldChar w:fldCharType="end"/>
            </w:r>
          </w:hyperlink>
        </w:p>
        <w:p w14:paraId="12AF413E" w14:textId="77777777" w:rsidR="00962809" w:rsidRDefault="009E52BE">
          <w:pPr>
            <w:pStyle w:val="TOC1"/>
            <w:tabs>
              <w:tab w:val="right" w:leader="dot" w:pos="9350"/>
            </w:tabs>
            <w:rPr>
              <w:rFonts w:asciiTheme="minorHAnsi" w:eastAsiaTheme="minorEastAsia" w:hAnsiTheme="minorHAnsi" w:cstheme="minorBidi"/>
              <w:noProof/>
              <w:lang w:bidi="ar-SA"/>
            </w:rPr>
          </w:pPr>
          <w:hyperlink w:anchor="_Toc445917291" w:history="1">
            <w:r w:rsidR="00962809" w:rsidRPr="00F763BE">
              <w:rPr>
                <w:rStyle w:val="Hyperlink"/>
                <w:noProof/>
              </w:rPr>
              <w:t>Verification</w:t>
            </w:r>
            <w:r w:rsidR="00962809">
              <w:rPr>
                <w:noProof/>
                <w:webHidden/>
              </w:rPr>
              <w:tab/>
            </w:r>
            <w:r w:rsidR="00962809">
              <w:rPr>
                <w:noProof/>
                <w:webHidden/>
              </w:rPr>
              <w:fldChar w:fldCharType="begin"/>
            </w:r>
            <w:r w:rsidR="00962809">
              <w:rPr>
                <w:noProof/>
                <w:webHidden/>
              </w:rPr>
              <w:instrText xml:space="preserve"> PAGEREF _Toc445917291 \h </w:instrText>
            </w:r>
            <w:r w:rsidR="00962809">
              <w:rPr>
                <w:noProof/>
                <w:webHidden/>
              </w:rPr>
            </w:r>
            <w:r w:rsidR="00962809">
              <w:rPr>
                <w:noProof/>
                <w:webHidden/>
              </w:rPr>
              <w:fldChar w:fldCharType="separate"/>
            </w:r>
            <w:r w:rsidR="00962809">
              <w:rPr>
                <w:noProof/>
                <w:webHidden/>
              </w:rPr>
              <w:t>8</w:t>
            </w:r>
            <w:r w:rsidR="00962809">
              <w:rPr>
                <w:noProof/>
                <w:webHidden/>
              </w:rPr>
              <w:fldChar w:fldCharType="end"/>
            </w:r>
          </w:hyperlink>
        </w:p>
        <w:p w14:paraId="6866A616" w14:textId="77777777" w:rsidR="00962809" w:rsidRDefault="009E52BE">
          <w:pPr>
            <w:pStyle w:val="TOC1"/>
            <w:tabs>
              <w:tab w:val="right" w:leader="dot" w:pos="9350"/>
            </w:tabs>
            <w:rPr>
              <w:rFonts w:asciiTheme="minorHAnsi" w:eastAsiaTheme="minorEastAsia" w:hAnsiTheme="minorHAnsi" w:cstheme="minorBidi"/>
              <w:noProof/>
              <w:lang w:bidi="ar-SA"/>
            </w:rPr>
          </w:pPr>
          <w:hyperlink w:anchor="_Toc445917292" w:history="1">
            <w:r w:rsidR="00962809" w:rsidRPr="00F763BE">
              <w:rPr>
                <w:rStyle w:val="Hyperlink"/>
                <w:noProof/>
              </w:rPr>
              <w:t>Applicable Measurements</w:t>
            </w:r>
            <w:r w:rsidR="00962809">
              <w:rPr>
                <w:noProof/>
                <w:webHidden/>
              </w:rPr>
              <w:tab/>
            </w:r>
            <w:r w:rsidR="00962809">
              <w:rPr>
                <w:noProof/>
                <w:webHidden/>
              </w:rPr>
              <w:fldChar w:fldCharType="begin"/>
            </w:r>
            <w:r w:rsidR="00962809">
              <w:rPr>
                <w:noProof/>
                <w:webHidden/>
              </w:rPr>
              <w:instrText xml:space="preserve"> PAGEREF _Toc445917292 \h </w:instrText>
            </w:r>
            <w:r w:rsidR="00962809">
              <w:rPr>
                <w:noProof/>
                <w:webHidden/>
              </w:rPr>
            </w:r>
            <w:r w:rsidR="00962809">
              <w:rPr>
                <w:noProof/>
                <w:webHidden/>
              </w:rPr>
              <w:fldChar w:fldCharType="separate"/>
            </w:r>
            <w:r w:rsidR="00962809">
              <w:rPr>
                <w:noProof/>
                <w:webHidden/>
              </w:rPr>
              <w:t>8</w:t>
            </w:r>
            <w:r w:rsidR="00962809">
              <w:rPr>
                <w:noProof/>
                <w:webHidden/>
              </w:rPr>
              <w:fldChar w:fldCharType="end"/>
            </w:r>
          </w:hyperlink>
        </w:p>
        <w:p w14:paraId="44FE8D88" w14:textId="77777777" w:rsidR="00962809" w:rsidRDefault="009E52BE">
          <w:pPr>
            <w:pStyle w:val="TOC1"/>
            <w:tabs>
              <w:tab w:val="right" w:leader="dot" w:pos="9350"/>
            </w:tabs>
            <w:rPr>
              <w:rFonts w:asciiTheme="minorHAnsi" w:eastAsiaTheme="minorEastAsia" w:hAnsiTheme="minorHAnsi" w:cstheme="minorBidi"/>
              <w:noProof/>
              <w:lang w:bidi="ar-SA"/>
            </w:rPr>
          </w:pPr>
          <w:hyperlink w:anchor="_Toc445917293" w:history="1">
            <w:r w:rsidR="00962809" w:rsidRPr="00F763BE">
              <w:rPr>
                <w:rStyle w:val="Hyperlink"/>
                <w:noProof/>
              </w:rPr>
              <w:t>Guidelines</w:t>
            </w:r>
            <w:r w:rsidR="00962809">
              <w:rPr>
                <w:noProof/>
                <w:webHidden/>
              </w:rPr>
              <w:tab/>
            </w:r>
            <w:r w:rsidR="00962809">
              <w:rPr>
                <w:noProof/>
                <w:webHidden/>
              </w:rPr>
              <w:fldChar w:fldCharType="begin"/>
            </w:r>
            <w:r w:rsidR="00962809">
              <w:rPr>
                <w:noProof/>
                <w:webHidden/>
              </w:rPr>
              <w:instrText xml:space="preserve"> PAGEREF _Toc445917293 \h </w:instrText>
            </w:r>
            <w:r w:rsidR="00962809">
              <w:rPr>
                <w:noProof/>
                <w:webHidden/>
              </w:rPr>
            </w:r>
            <w:r w:rsidR="00962809">
              <w:rPr>
                <w:noProof/>
                <w:webHidden/>
              </w:rPr>
              <w:fldChar w:fldCharType="separate"/>
            </w:r>
            <w:r w:rsidR="00962809">
              <w:rPr>
                <w:noProof/>
                <w:webHidden/>
              </w:rPr>
              <w:t>8</w:t>
            </w:r>
            <w:r w:rsidR="00962809">
              <w:rPr>
                <w:noProof/>
                <w:webHidden/>
              </w:rPr>
              <w:fldChar w:fldCharType="end"/>
            </w:r>
          </w:hyperlink>
        </w:p>
        <w:p w14:paraId="748877B0" w14:textId="77777777" w:rsidR="00962809" w:rsidRDefault="009E52BE">
          <w:pPr>
            <w:pStyle w:val="TOC1"/>
            <w:tabs>
              <w:tab w:val="right" w:leader="dot" w:pos="9350"/>
            </w:tabs>
            <w:rPr>
              <w:rFonts w:asciiTheme="minorHAnsi" w:eastAsiaTheme="minorEastAsia" w:hAnsiTheme="minorHAnsi" w:cstheme="minorBidi"/>
              <w:noProof/>
              <w:lang w:bidi="ar-SA"/>
            </w:rPr>
          </w:pPr>
          <w:hyperlink w:anchor="_Toc445917294" w:history="1">
            <w:r w:rsidR="00962809" w:rsidRPr="00F763BE">
              <w:rPr>
                <w:rStyle w:val="Hyperlink"/>
                <w:noProof/>
              </w:rPr>
              <w:t>Exit Criteria/Outputs</w:t>
            </w:r>
            <w:r w:rsidR="00962809">
              <w:rPr>
                <w:noProof/>
                <w:webHidden/>
              </w:rPr>
              <w:tab/>
            </w:r>
            <w:r w:rsidR="00962809">
              <w:rPr>
                <w:noProof/>
                <w:webHidden/>
              </w:rPr>
              <w:fldChar w:fldCharType="begin"/>
            </w:r>
            <w:r w:rsidR="00962809">
              <w:rPr>
                <w:noProof/>
                <w:webHidden/>
              </w:rPr>
              <w:instrText xml:space="preserve"> PAGEREF _Toc445917294 \h </w:instrText>
            </w:r>
            <w:r w:rsidR="00962809">
              <w:rPr>
                <w:noProof/>
                <w:webHidden/>
              </w:rPr>
            </w:r>
            <w:r w:rsidR="00962809">
              <w:rPr>
                <w:noProof/>
                <w:webHidden/>
              </w:rPr>
              <w:fldChar w:fldCharType="separate"/>
            </w:r>
            <w:r w:rsidR="00962809">
              <w:rPr>
                <w:noProof/>
                <w:webHidden/>
              </w:rPr>
              <w:t>8</w:t>
            </w:r>
            <w:r w:rsidR="00962809">
              <w:rPr>
                <w:noProof/>
                <w:webHidden/>
              </w:rPr>
              <w:fldChar w:fldCharType="end"/>
            </w:r>
          </w:hyperlink>
        </w:p>
        <w:p w14:paraId="3264A09C" w14:textId="77777777" w:rsidR="004B4664" w:rsidRDefault="004105C8">
          <w:r>
            <w:rPr>
              <w:b/>
              <w:bCs/>
              <w:noProof/>
            </w:rPr>
            <w:fldChar w:fldCharType="end"/>
          </w:r>
        </w:p>
      </w:sdtContent>
    </w:sdt>
    <w:p w14:paraId="59725C4F" w14:textId="77777777" w:rsidR="00ED29BB" w:rsidRDefault="00ED29BB">
      <w:pPr>
        <w:spacing w:after="0" w:line="240" w:lineRule="auto"/>
        <w:rPr>
          <w:rFonts w:ascii="Cambria" w:hAnsi="Cambria"/>
          <w:b/>
          <w:bCs/>
          <w:color w:val="365F91"/>
          <w:sz w:val="28"/>
          <w:szCs w:val="28"/>
        </w:rPr>
      </w:pPr>
      <w:r>
        <w:br w:type="page"/>
      </w:r>
    </w:p>
    <w:p w14:paraId="134C2229" w14:textId="77777777" w:rsidR="00B20DCD" w:rsidRDefault="00260ACF" w:rsidP="00B20DCD">
      <w:pPr>
        <w:pStyle w:val="Heading1"/>
      </w:pPr>
      <w:bookmarkStart w:id="0" w:name="_Toc445917285"/>
      <w:r>
        <w:lastRenderedPageBreak/>
        <w:t>Overview</w:t>
      </w:r>
      <w:bookmarkEnd w:id="0"/>
    </w:p>
    <w:p w14:paraId="6AC7421A" w14:textId="77777777" w:rsidR="00B20DCD" w:rsidRDefault="00B20DCD" w:rsidP="00B20DCD">
      <w:r w:rsidRPr="00B20DCD">
        <w:t>Project Planning is the most vital phase in the Project Life-cycle. This is the formal transfer of customer requirements into “a project”. A Project Manager is identified and inducted to take complete charge of the Project.</w:t>
      </w:r>
    </w:p>
    <w:p w14:paraId="793FDD06" w14:textId="77777777" w:rsidR="001A7F76" w:rsidRPr="00B20DCD" w:rsidRDefault="001A7F76" w:rsidP="00B20DCD">
      <w:r>
        <w:t>The plan is a dynamic document, which must be regularly updated to reflect the future course of action in the project based o</w:t>
      </w:r>
      <w:r w:rsidR="00184FE3">
        <w:t>n</w:t>
      </w:r>
      <w:r>
        <w:t xml:space="preserve"> various external and internal factors that might affect it.</w:t>
      </w:r>
    </w:p>
    <w:p w14:paraId="220F1981" w14:textId="77777777" w:rsidR="00B81986" w:rsidRDefault="00260ACF">
      <w:pPr>
        <w:pStyle w:val="Heading1"/>
      </w:pPr>
      <w:bookmarkStart w:id="1" w:name="_Toc445917286"/>
      <w:r>
        <w:t>Objective</w:t>
      </w:r>
      <w:bookmarkEnd w:id="1"/>
    </w:p>
    <w:p w14:paraId="38523A1D" w14:textId="77777777" w:rsidR="00CE399E" w:rsidRDefault="00EF1000" w:rsidP="00E76279">
      <w:r>
        <w:t xml:space="preserve">To make comprehensive </w:t>
      </w:r>
      <w:r w:rsidR="00B20DCD">
        <w:t>P</w:t>
      </w:r>
      <w:r>
        <w:t xml:space="preserve">lan of the </w:t>
      </w:r>
      <w:r w:rsidR="00B20DCD">
        <w:t>P</w:t>
      </w:r>
      <w:r>
        <w:t xml:space="preserve">roject </w:t>
      </w:r>
      <w:r w:rsidR="00B26758">
        <w:t>that shall</w:t>
      </w:r>
      <w:r>
        <w:t xml:space="preserve"> be the basis for </w:t>
      </w:r>
      <w:r w:rsidR="00B20DCD">
        <w:t>P</w:t>
      </w:r>
      <w:r>
        <w:t xml:space="preserve">roject </w:t>
      </w:r>
      <w:r w:rsidR="00B20DCD">
        <w:t>M</w:t>
      </w:r>
      <w:r>
        <w:t>onitoring</w:t>
      </w:r>
      <w:r w:rsidR="00B26758">
        <w:t>.</w:t>
      </w:r>
    </w:p>
    <w:p w14:paraId="458C329E" w14:textId="77777777" w:rsidR="00B81986" w:rsidRDefault="00260ACF">
      <w:pPr>
        <w:pStyle w:val="Heading1"/>
      </w:pPr>
      <w:bookmarkStart w:id="2" w:name="_Toc445917287"/>
      <w:r>
        <w:t>Scope</w:t>
      </w:r>
      <w:bookmarkEnd w:id="2"/>
    </w:p>
    <w:p w14:paraId="2E7EA733" w14:textId="77777777" w:rsidR="00CE399E" w:rsidRDefault="00EF1000">
      <w:r>
        <w:t xml:space="preserve">This process applies to </w:t>
      </w:r>
      <w:r w:rsidR="00E40A35">
        <w:t xml:space="preserve">all </w:t>
      </w:r>
      <w:r w:rsidR="00E731F3">
        <w:t xml:space="preserve">development </w:t>
      </w:r>
      <w:r w:rsidR="00E40A35">
        <w:t>Projects</w:t>
      </w:r>
      <w:r>
        <w:t>.</w:t>
      </w:r>
    </w:p>
    <w:p w14:paraId="4BE11429" w14:textId="77777777" w:rsidR="005E2C3B" w:rsidRDefault="00FE5FE1" w:rsidP="000352E3">
      <w:pPr>
        <w:pStyle w:val="Heading1"/>
      </w:pPr>
      <w:bookmarkStart w:id="3" w:name="_Toc445917288"/>
      <w:r>
        <w:t>Inputs</w:t>
      </w:r>
      <w:bookmarkEnd w:id="3"/>
      <w:r w:rsidR="005E2C3B">
        <w:t xml:space="preserve"> </w:t>
      </w:r>
    </w:p>
    <w:p w14:paraId="14CF516C" w14:textId="77777777" w:rsidR="00152E8C" w:rsidRDefault="00EF1000" w:rsidP="0071122D">
      <w:pPr>
        <w:numPr>
          <w:ilvl w:val="0"/>
          <w:numId w:val="4"/>
        </w:numPr>
        <w:spacing w:after="0"/>
      </w:pPr>
      <w:r>
        <w:t>Functional Specifications</w:t>
      </w:r>
    </w:p>
    <w:p w14:paraId="70735E9E" w14:textId="77777777" w:rsidR="00EF1000" w:rsidRDefault="00DF3BFC" w:rsidP="0071122D">
      <w:pPr>
        <w:numPr>
          <w:ilvl w:val="0"/>
          <w:numId w:val="4"/>
        </w:numPr>
        <w:spacing w:after="0"/>
      </w:pPr>
      <w:r>
        <w:t xml:space="preserve">Issue </w:t>
      </w:r>
      <w:r w:rsidR="00152E8C">
        <w:t>L</w:t>
      </w:r>
      <w:r w:rsidR="00EF1000">
        <w:t>og</w:t>
      </w:r>
    </w:p>
    <w:p w14:paraId="1501D10E" w14:textId="1667B017" w:rsidR="001055A2" w:rsidRPr="000A5FBF" w:rsidRDefault="00EF1000" w:rsidP="001055A2">
      <w:pPr>
        <w:numPr>
          <w:ilvl w:val="0"/>
          <w:numId w:val="4"/>
        </w:numPr>
        <w:spacing w:after="0"/>
      </w:pPr>
      <w:r w:rsidRPr="000A5FBF">
        <w:t xml:space="preserve">Existing </w:t>
      </w:r>
      <w:r w:rsidR="00152E8C" w:rsidRPr="000A5FBF">
        <w:t>P</w:t>
      </w:r>
      <w:r w:rsidRPr="000A5FBF">
        <w:t xml:space="preserve">roject </w:t>
      </w:r>
      <w:r w:rsidR="00152E8C" w:rsidRPr="000A5FBF">
        <w:t>P</w:t>
      </w:r>
      <w:r w:rsidRPr="000A5FBF">
        <w:t>lan</w:t>
      </w:r>
      <w:ins w:id="4" w:author="Vaibhav Garg" w:date="2022-03-12T09:10:00Z">
        <w:r w:rsidR="00324A9C">
          <w:t xml:space="preserve"> in </w:t>
        </w:r>
        <w:proofErr w:type="spellStart"/>
        <w:r w:rsidR="00324A9C">
          <w:t>GIL.ef</w:t>
        </w:r>
        <w:proofErr w:type="spellEnd"/>
        <w:r w:rsidR="00324A9C">
          <w:rPr>
            <w:rStyle w:val="FootnoteReference"/>
          </w:rPr>
          <w:footnoteReference w:id="1"/>
        </w:r>
      </w:ins>
    </w:p>
    <w:p w14:paraId="01BDD118" w14:textId="77777777" w:rsidR="00B81986" w:rsidRDefault="00260ACF" w:rsidP="005239E7">
      <w:pPr>
        <w:pStyle w:val="Heading1"/>
      </w:pPr>
      <w:bookmarkStart w:id="6" w:name="_Toc445917289"/>
      <w:r>
        <w:t>Entry Criteria/</w:t>
      </w:r>
      <w:r w:rsidR="00AC63B5">
        <w:t>Triggers</w:t>
      </w:r>
      <w:bookmarkEnd w:id="6"/>
    </w:p>
    <w:p w14:paraId="6A0B3260" w14:textId="77777777" w:rsidR="00EF1000" w:rsidRDefault="006B5C98" w:rsidP="0071122D">
      <w:pPr>
        <w:numPr>
          <w:ilvl w:val="0"/>
          <w:numId w:val="2"/>
        </w:numPr>
        <w:spacing w:after="0"/>
        <w:ind w:left="720"/>
      </w:pPr>
      <w:r>
        <w:t>Project Start</w:t>
      </w:r>
    </w:p>
    <w:p w14:paraId="4A98709B" w14:textId="77777777" w:rsidR="000943B1" w:rsidRDefault="000943B1" w:rsidP="0071122D">
      <w:pPr>
        <w:numPr>
          <w:ilvl w:val="0"/>
          <w:numId w:val="2"/>
        </w:numPr>
        <w:spacing w:after="0"/>
        <w:ind w:left="720"/>
      </w:pPr>
      <w:r>
        <w:t>Development order</w:t>
      </w:r>
    </w:p>
    <w:p w14:paraId="5524D215" w14:textId="77777777" w:rsidR="00EF1000" w:rsidRDefault="00EF1000" w:rsidP="0071122D">
      <w:pPr>
        <w:numPr>
          <w:ilvl w:val="0"/>
          <w:numId w:val="2"/>
        </w:numPr>
        <w:spacing w:after="0"/>
        <w:ind w:left="720"/>
      </w:pPr>
      <w:r>
        <w:t>Schedule,</w:t>
      </w:r>
      <w:r w:rsidR="00B26758">
        <w:t xml:space="preserve"> </w:t>
      </w:r>
      <w:r>
        <w:t>effort or resource risk materialization based</w:t>
      </w:r>
      <w:r w:rsidR="00AF0BCA">
        <w:t xml:space="preserve"> on </w:t>
      </w:r>
      <w:r w:rsidR="00B20DCD">
        <w:t xml:space="preserve">Project </w:t>
      </w:r>
      <w:r w:rsidR="00AF0BCA">
        <w:t>Monitoring and Control</w:t>
      </w:r>
    </w:p>
    <w:p w14:paraId="009C5F6D" w14:textId="77777777" w:rsidR="00152E8C" w:rsidRDefault="00152E8C" w:rsidP="0071122D">
      <w:pPr>
        <w:numPr>
          <w:ilvl w:val="0"/>
          <w:numId w:val="2"/>
        </w:numPr>
        <w:spacing w:after="0"/>
        <w:ind w:left="720"/>
      </w:pPr>
      <w:r>
        <w:t>Significant deviation from</w:t>
      </w:r>
      <w:r w:rsidR="00EF1000">
        <w:t xml:space="preserve"> </w:t>
      </w:r>
      <w:r>
        <w:t>A</w:t>
      </w:r>
      <w:r w:rsidR="00A76AAD">
        <w:t>pproved</w:t>
      </w:r>
      <w:r>
        <w:t xml:space="preserve"> P</w:t>
      </w:r>
      <w:r w:rsidR="00EF1000">
        <w:t>lan</w:t>
      </w:r>
    </w:p>
    <w:p w14:paraId="0A058C60" w14:textId="77777777" w:rsidR="00EF1000" w:rsidRDefault="00A76AAD" w:rsidP="0071122D">
      <w:pPr>
        <w:numPr>
          <w:ilvl w:val="0"/>
          <w:numId w:val="2"/>
        </w:numPr>
        <w:spacing w:after="0"/>
        <w:ind w:left="720"/>
      </w:pPr>
      <w:r>
        <w:t xml:space="preserve">Approved </w:t>
      </w:r>
      <w:r w:rsidR="00EF1000">
        <w:t xml:space="preserve">Change </w:t>
      </w:r>
      <w:r>
        <w:t>Request</w:t>
      </w:r>
    </w:p>
    <w:p w14:paraId="11E70610" w14:textId="77777777" w:rsidR="001A7F76" w:rsidRDefault="001A7F76" w:rsidP="0071122D">
      <w:pPr>
        <w:numPr>
          <w:ilvl w:val="0"/>
          <w:numId w:val="2"/>
        </w:numPr>
        <w:spacing w:after="0"/>
        <w:ind w:left="720"/>
      </w:pPr>
      <w:r>
        <w:t>Identified Major Action Items</w:t>
      </w:r>
    </w:p>
    <w:p w14:paraId="66E041DB" w14:textId="77777777" w:rsidR="001A7F76" w:rsidRDefault="001A7F76" w:rsidP="0071122D">
      <w:pPr>
        <w:numPr>
          <w:ilvl w:val="0"/>
          <w:numId w:val="2"/>
        </w:numPr>
        <w:spacing w:after="0"/>
        <w:ind w:left="720"/>
      </w:pPr>
      <w:r>
        <w:t>Identification of factors that may affect the project’s process or execution</w:t>
      </w:r>
    </w:p>
    <w:p w14:paraId="444B4CEE" w14:textId="77777777" w:rsidR="001A7F76" w:rsidRDefault="001A7F76" w:rsidP="0071122D">
      <w:pPr>
        <w:numPr>
          <w:ilvl w:val="0"/>
          <w:numId w:val="2"/>
        </w:numPr>
        <w:spacing w:after="0"/>
        <w:ind w:left="720"/>
      </w:pPr>
      <w:r>
        <w:t>Changes to resource allocation</w:t>
      </w:r>
    </w:p>
    <w:p w14:paraId="17D32ADE" w14:textId="77777777" w:rsidR="00FF605F" w:rsidRDefault="00FF605F" w:rsidP="0071122D">
      <w:pPr>
        <w:numPr>
          <w:ilvl w:val="0"/>
          <w:numId w:val="2"/>
        </w:numPr>
        <w:spacing w:after="0"/>
        <w:ind w:left="720"/>
      </w:pPr>
      <w:r w:rsidRPr="00FF605F">
        <w:t>The practitioners have undergone QMS trainings with focus on performing their processes.</w:t>
      </w:r>
    </w:p>
    <w:p w14:paraId="1B20496A" w14:textId="77777777" w:rsidR="001A7F76" w:rsidRDefault="001A7F76">
      <w:pPr>
        <w:spacing w:after="0" w:line="240" w:lineRule="auto"/>
        <w:rPr>
          <w:rFonts w:ascii="Cambria" w:hAnsi="Cambria"/>
          <w:b/>
          <w:bCs/>
          <w:color w:val="365F91"/>
          <w:sz w:val="28"/>
          <w:szCs w:val="28"/>
        </w:rPr>
      </w:pPr>
      <w:r>
        <w:br w:type="page"/>
      </w:r>
    </w:p>
    <w:p w14:paraId="40AD14EA" w14:textId="77777777" w:rsidR="00A8794C" w:rsidRDefault="00706EE8" w:rsidP="007C6995">
      <w:pPr>
        <w:pStyle w:val="Heading1"/>
      </w:pPr>
      <w:bookmarkStart w:id="7" w:name="_Toc445917290"/>
      <w:r>
        <w:lastRenderedPageBreak/>
        <w:t>Tasks</w:t>
      </w:r>
      <w:bookmarkEnd w:id="7"/>
    </w:p>
    <w:tbl>
      <w:tblPr>
        <w:tblStyle w:val="LightList-Accent11"/>
        <w:tblW w:w="9743" w:type="dxa"/>
        <w:tblBorders>
          <w:top w:val="single" w:sz="4" w:space="0" w:color="auto"/>
          <w:left w:val="single" w:sz="4" w:space="0" w:color="1F497D" w:themeColor="text2"/>
          <w:bottom w:val="single" w:sz="4" w:space="0" w:color="1F497D" w:themeColor="text2"/>
          <w:right w:val="single" w:sz="4" w:space="0" w:color="1F497D" w:themeColor="text2"/>
          <w:insideH w:val="single" w:sz="8" w:space="0" w:color="4F81BD" w:themeColor="accent1"/>
          <w:insideV w:val="single" w:sz="4" w:space="0" w:color="1F497D" w:themeColor="text2"/>
        </w:tblBorders>
        <w:tblLayout w:type="fixed"/>
        <w:tblLook w:val="04A0" w:firstRow="1" w:lastRow="0" w:firstColumn="1" w:lastColumn="0" w:noHBand="0" w:noVBand="1"/>
      </w:tblPr>
      <w:tblGrid>
        <w:gridCol w:w="1097"/>
        <w:gridCol w:w="6520"/>
        <w:gridCol w:w="2126"/>
      </w:tblGrid>
      <w:tr w:rsidR="007950A1" w:rsidRPr="00260ACF" w14:paraId="781E958A" w14:textId="77777777" w:rsidTr="0069341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097" w:type="dxa"/>
          </w:tcPr>
          <w:p w14:paraId="4B0831B2" w14:textId="77777777" w:rsidR="00260ACF" w:rsidRPr="00260ACF" w:rsidRDefault="0043750A" w:rsidP="00B81986">
            <w:proofErr w:type="spellStart"/>
            <w:r>
              <w:t>Sr.No</w:t>
            </w:r>
            <w:proofErr w:type="spellEnd"/>
          </w:p>
        </w:tc>
        <w:tc>
          <w:tcPr>
            <w:tcW w:w="6520" w:type="dxa"/>
          </w:tcPr>
          <w:p w14:paraId="14674798" w14:textId="77777777" w:rsidR="00260ACF" w:rsidRPr="00260ACF" w:rsidRDefault="00260ACF" w:rsidP="00B81986">
            <w:pPr>
              <w:cnfStyle w:val="100000000000" w:firstRow="1" w:lastRow="0" w:firstColumn="0" w:lastColumn="0" w:oddVBand="0" w:evenVBand="0" w:oddHBand="0" w:evenHBand="0" w:firstRowFirstColumn="0" w:firstRowLastColumn="0" w:lastRowFirstColumn="0" w:lastRowLastColumn="0"/>
            </w:pPr>
            <w:r>
              <w:t>Task</w:t>
            </w:r>
          </w:p>
        </w:tc>
        <w:tc>
          <w:tcPr>
            <w:tcW w:w="2126" w:type="dxa"/>
          </w:tcPr>
          <w:p w14:paraId="59324219" w14:textId="77777777" w:rsidR="00260ACF" w:rsidRPr="00260ACF" w:rsidRDefault="00260ACF" w:rsidP="00B81986">
            <w:pPr>
              <w:cnfStyle w:val="100000000000" w:firstRow="1" w:lastRow="0" w:firstColumn="0" w:lastColumn="0" w:oddVBand="0" w:evenVBand="0" w:oddHBand="0" w:evenHBand="0" w:firstRowFirstColumn="0" w:firstRowLastColumn="0" w:lastRowFirstColumn="0" w:lastRowLastColumn="0"/>
            </w:pPr>
            <w:r>
              <w:t>Owner/Role</w:t>
            </w:r>
          </w:p>
        </w:tc>
      </w:tr>
      <w:tr w:rsidR="00060BDB" w:rsidRPr="00260ACF" w14:paraId="482B112D" w14:textId="77777777" w:rsidTr="00693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Borders>
              <w:top w:val="none" w:sz="0" w:space="0" w:color="auto"/>
              <w:left w:val="none" w:sz="0" w:space="0" w:color="auto"/>
              <w:bottom w:val="none" w:sz="0" w:space="0" w:color="auto"/>
            </w:tcBorders>
            <w:shd w:val="clear" w:color="auto" w:fill="95B3D7" w:themeFill="accent1" w:themeFillTint="99"/>
          </w:tcPr>
          <w:p w14:paraId="485BD4E1" w14:textId="77777777" w:rsidR="00060BDB" w:rsidRPr="00060BDB" w:rsidRDefault="00060BDB" w:rsidP="00060BDB">
            <w:pPr>
              <w:ind w:left="360"/>
              <w:rPr>
                <w:b w:val="0"/>
                <w:bCs w:val="0"/>
              </w:rPr>
            </w:pPr>
          </w:p>
        </w:tc>
        <w:tc>
          <w:tcPr>
            <w:tcW w:w="6520" w:type="dxa"/>
            <w:tcBorders>
              <w:top w:val="none" w:sz="0" w:space="0" w:color="auto"/>
              <w:bottom w:val="none" w:sz="0" w:space="0" w:color="auto"/>
            </w:tcBorders>
            <w:shd w:val="clear" w:color="auto" w:fill="95B3D7" w:themeFill="accent1" w:themeFillTint="99"/>
          </w:tcPr>
          <w:p w14:paraId="06029E6C" w14:textId="77777777" w:rsidR="00060BDB" w:rsidRPr="00152E8C" w:rsidRDefault="00060BDB" w:rsidP="00F55D3C">
            <w:pPr>
              <w:cnfStyle w:val="000000100000" w:firstRow="0" w:lastRow="0" w:firstColumn="0" w:lastColumn="0" w:oddVBand="0" w:evenVBand="0" w:oddHBand="1" w:evenHBand="0" w:firstRowFirstColumn="0" w:firstRowLastColumn="0" w:lastRowFirstColumn="0" w:lastRowLastColumn="0"/>
              <w:rPr>
                <w:b/>
              </w:rPr>
            </w:pPr>
            <w:r>
              <w:rPr>
                <w:b/>
              </w:rPr>
              <w:t>Initiate the Project</w:t>
            </w:r>
          </w:p>
        </w:tc>
        <w:tc>
          <w:tcPr>
            <w:tcW w:w="2126" w:type="dxa"/>
            <w:tcBorders>
              <w:top w:val="none" w:sz="0" w:space="0" w:color="auto"/>
              <w:bottom w:val="none" w:sz="0" w:space="0" w:color="auto"/>
              <w:right w:val="none" w:sz="0" w:space="0" w:color="auto"/>
            </w:tcBorders>
            <w:shd w:val="clear" w:color="auto" w:fill="95B3D7" w:themeFill="accent1" w:themeFillTint="99"/>
          </w:tcPr>
          <w:p w14:paraId="2D84512E" w14:textId="77777777" w:rsidR="00060BDB" w:rsidRDefault="00060BDB" w:rsidP="00B81986">
            <w:pPr>
              <w:cnfStyle w:val="000000100000" w:firstRow="0" w:lastRow="0" w:firstColumn="0" w:lastColumn="0" w:oddVBand="0" w:evenVBand="0" w:oddHBand="1" w:evenHBand="0" w:firstRowFirstColumn="0" w:firstRowLastColumn="0" w:lastRowFirstColumn="0" w:lastRowLastColumn="0"/>
            </w:pPr>
          </w:p>
        </w:tc>
      </w:tr>
      <w:tr w:rsidR="00060BDB" w:rsidRPr="00260ACF" w14:paraId="3D1075ED" w14:textId="77777777" w:rsidTr="0069341C">
        <w:tc>
          <w:tcPr>
            <w:cnfStyle w:val="001000000000" w:firstRow="0" w:lastRow="0" w:firstColumn="1" w:lastColumn="0" w:oddVBand="0" w:evenVBand="0" w:oddHBand="0" w:evenHBand="0" w:firstRowFirstColumn="0" w:firstRowLastColumn="0" w:lastRowFirstColumn="0" w:lastRowLastColumn="0"/>
            <w:tcW w:w="1097" w:type="dxa"/>
            <w:shd w:val="clear" w:color="auto" w:fill="FFFFFF" w:themeFill="background1"/>
          </w:tcPr>
          <w:p w14:paraId="373EBF6B" w14:textId="77777777" w:rsidR="00060BDB" w:rsidRPr="00060BDB" w:rsidRDefault="00060BDB" w:rsidP="006022E2">
            <w:pPr>
              <w:numPr>
                <w:ilvl w:val="0"/>
                <w:numId w:val="5"/>
              </w:numPr>
              <w:rPr>
                <w:b w:val="0"/>
                <w:bCs w:val="0"/>
              </w:rPr>
            </w:pPr>
          </w:p>
        </w:tc>
        <w:tc>
          <w:tcPr>
            <w:tcW w:w="6520" w:type="dxa"/>
            <w:shd w:val="clear" w:color="auto" w:fill="FFFFFF" w:themeFill="background1"/>
          </w:tcPr>
          <w:p w14:paraId="7D423E10" w14:textId="77777777" w:rsidR="00CF1BC8" w:rsidRPr="00DC14AB" w:rsidRDefault="00DC14AB" w:rsidP="004D33F1">
            <w:pPr>
              <w:cnfStyle w:val="000000000000" w:firstRow="0" w:lastRow="0" w:firstColumn="0" w:lastColumn="0" w:oddVBand="0" w:evenVBand="0" w:oddHBand="0" w:evenHBand="0" w:firstRowFirstColumn="0" w:firstRowLastColumn="0" w:lastRowFirstColumn="0" w:lastRowLastColumn="0"/>
            </w:pPr>
            <w:r w:rsidRPr="00DC14AB">
              <w:t xml:space="preserve">Receive </w:t>
            </w:r>
            <w:r w:rsidR="00FB5E68">
              <w:t>Inputs from customer</w:t>
            </w:r>
            <w:r w:rsidR="00CF1BC8">
              <w:t>, r</w:t>
            </w:r>
            <w:r w:rsidR="00FB5E68">
              <w:t>equirements</w:t>
            </w:r>
            <w:r w:rsidR="00CF1BC8">
              <w:t>,</w:t>
            </w:r>
            <w:r w:rsidR="00FB5E68">
              <w:t xml:space="preserve"> Specifications or any other customer defined format</w:t>
            </w:r>
            <w:r w:rsidR="009A29F8">
              <w:t>.</w:t>
            </w:r>
          </w:p>
        </w:tc>
        <w:tc>
          <w:tcPr>
            <w:tcW w:w="2126" w:type="dxa"/>
            <w:shd w:val="clear" w:color="auto" w:fill="FFFFFF" w:themeFill="background1"/>
          </w:tcPr>
          <w:p w14:paraId="7153F5FA" w14:textId="77777777" w:rsidR="00060BDB" w:rsidRDefault="00CF1BC8" w:rsidP="00B81986">
            <w:pPr>
              <w:cnfStyle w:val="000000000000" w:firstRow="0" w:lastRow="0" w:firstColumn="0" w:lastColumn="0" w:oddVBand="0" w:evenVBand="0" w:oddHBand="0" w:evenHBand="0" w:firstRowFirstColumn="0" w:firstRowLastColumn="0" w:lastRowFirstColumn="0" w:lastRowLastColumn="0"/>
            </w:pPr>
            <w:r>
              <w:t>Design</w:t>
            </w:r>
            <w:r w:rsidR="00DC14AB" w:rsidRPr="00DC14AB">
              <w:t xml:space="preserve"> Head</w:t>
            </w:r>
          </w:p>
        </w:tc>
      </w:tr>
      <w:tr w:rsidR="00060BDB" w:rsidRPr="00260ACF" w14:paraId="78857777" w14:textId="77777777" w:rsidTr="00693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Borders>
              <w:top w:val="none" w:sz="0" w:space="0" w:color="auto"/>
              <w:left w:val="none" w:sz="0" w:space="0" w:color="auto"/>
              <w:bottom w:val="none" w:sz="0" w:space="0" w:color="auto"/>
            </w:tcBorders>
            <w:shd w:val="clear" w:color="auto" w:fill="FFFFFF" w:themeFill="background1"/>
          </w:tcPr>
          <w:p w14:paraId="3B88D38C" w14:textId="77777777" w:rsidR="00060BDB" w:rsidRPr="00060BDB" w:rsidRDefault="00060BDB" w:rsidP="006022E2">
            <w:pPr>
              <w:numPr>
                <w:ilvl w:val="0"/>
                <w:numId w:val="5"/>
              </w:numPr>
              <w:rPr>
                <w:b w:val="0"/>
                <w:bCs w:val="0"/>
              </w:rPr>
            </w:pPr>
          </w:p>
        </w:tc>
        <w:tc>
          <w:tcPr>
            <w:tcW w:w="6520" w:type="dxa"/>
            <w:tcBorders>
              <w:top w:val="none" w:sz="0" w:space="0" w:color="auto"/>
              <w:bottom w:val="none" w:sz="0" w:space="0" w:color="auto"/>
            </w:tcBorders>
            <w:shd w:val="clear" w:color="auto" w:fill="FFFFFF" w:themeFill="background1"/>
          </w:tcPr>
          <w:p w14:paraId="0B288285" w14:textId="77777777" w:rsidR="00060BDB" w:rsidRPr="00DC14AB" w:rsidRDefault="00DC14AB" w:rsidP="00F55D3C">
            <w:pPr>
              <w:cnfStyle w:val="000000100000" w:firstRow="0" w:lastRow="0" w:firstColumn="0" w:lastColumn="0" w:oddVBand="0" w:evenVBand="0" w:oddHBand="1" w:evenHBand="0" w:firstRowFirstColumn="0" w:firstRowLastColumn="0" w:lastRowFirstColumn="0" w:lastRowLastColumn="0"/>
            </w:pPr>
            <w:r w:rsidRPr="00DC14AB">
              <w:t>Appoint</w:t>
            </w:r>
            <w:r w:rsidR="00060BDB" w:rsidRPr="00DC14AB">
              <w:t xml:space="preserve"> a </w:t>
            </w:r>
            <w:r w:rsidRPr="00DC14AB">
              <w:t>Project Manager for the project</w:t>
            </w:r>
            <w:r w:rsidR="00A82CF4">
              <w:t xml:space="preserve"> and share all corresponding inputs, requirements, specifications or any other customer defined format</w:t>
            </w:r>
            <w:r w:rsidRPr="00DC14AB">
              <w:t>.</w:t>
            </w:r>
          </w:p>
        </w:tc>
        <w:tc>
          <w:tcPr>
            <w:tcW w:w="2126" w:type="dxa"/>
            <w:tcBorders>
              <w:top w:val="none" w:sz="0" w:space="0" w:color="auto"/>
              <w:bottom w:val="none" w:sz="0" w:space="0" w:color="auto"/>
              <w:right w:val="none" w:sz="0" w:space="0" w:color="auto"/>
            </w:tcBorders>
            <w:shd w:val="clear" w:color="auto" w:fill="FFFFFF" w:themeFill="background1"/>
          </w:tcPr>
          <w:p w14:paraId="2C23E7EF" w14:textId="77777777" w:rsidR="00060BDB" w:rsidRDefault="00CF1BC8" w:rsidP="00B81986">
            <w:pPr>
              <w:cnfStyle w:val="000000100000" w:firstRow="0" w:lastRow="0" w:firstColumn="0" w:lastColumn="0" w:oddVBand="0" w:evenVBand="0" w:oddHBand="1" w:evenHBand="0" w:firstRowFirstColumn="0" w:firstRowLastColumn="0" w:lastRowFirstColumn="0" w:lastRowLastColumn="0"/>
            </w:pPr>
            <w:r>
              <w:t>Design Head</w:t>
            </w:r>
          </w:p>
        </w:tc>
      </w:tr>
      <w:tr w:rsidR="00060BDB" w:rsidRPr="00260ACF" w14:paraId="78D31808" w14:textId="77777777" w:rsidTr="0069341C">
        <w:tc>
          <w:tcPr>
            <w:cnfStyle w:val="001000000000" w:firstRow="0" w:lastRow="0" w:firstColumn="1" w:lastColumn="0" w:oddVBand="0" w:evenVBand="0" w:oddHBand="0" w:evenHBand="0" w:firstRowFirstColumn="0" w:firstRowLastColumn="0" w:lastRowFirstColumn="0" w:lastRowLastColumn="0"/>
            <w:tcW w:w="1097" w:type="dxa"/>
            <w:shd w:val="clear" w:color="auto" w:fill="FFFFFF" w:themeFill="background1"/>
          </w:tcPr>
          <w:p w14:paraId="3345008D" w14:textId="77777777" w:rsidR="00060BDB" w:rsidRPr="00060BDB" w:rsidRDefault="00060BDB" w:rsidP="006022E2">
            <w:pPr>
              <w:numPr>
                <w:ilvl w:val="0"/>
                <w:numId w:val="5"/>
              </w:numPr>
              <w:rPr>
                <w:b w:val="0"/>
                <w:bCs w:val="0"/>
              </w:rPr>
            </w:pPr>
          </w:p>
        </w:tc>
        <w:tc>
          <w:tcPr>
            <w:tcW w:w="6520" w:type="dxa"/>
            <w:shd w:val="clear" w:color="auto" w:fill="FFFFFF" w:themeFill="background1"/>
          </w:tcPr>
          <w:p w14:paraId="0114B808" w14:textId="77777777" w:rsidR="006674ED" w:rsidRPr="006D3CB4" w:rsidRDefault="00F344F5" w:rsidP="006674ED">
            <w:pPr>
              <w:cnfStyle w:val="000000000000" w:firstRow="0" w:lastRow="0" w:firstColumn="0" w:lastColumn="0" w:oddVBand="0" w:evenVBand="0" w:oddHBand="0" w:evenHBand="0" w:firstRowFirstColumn="0" w:firstRowLastColumn="0" w:lastRowFirstColumn="0" w:lastRowLastColumn="0"/>
              <w:rPr>
                <w:ins w:id="8" w:author="Vaibhav Garg" w:date="2022-03-12T10:02:00Z"/>
              </w:rPr>
            </w:pPr>
            <w:r>
              <w:t>Perform preliminary planning for the project</w:t>
            </w:r>
            <w:ins w:id="9" w:author="Vaibhav Garg" w:date="2022-03-12T09:10:00Z">
              <w:r w:rsidR="00AE40F1">
                <w:t>. Add a new project</w:t>
              </w:r>
            </w:ins>
            <w:ins w:id="10" w:author="Vaibhav Garg" w:date="2022-03-12T09:11:00Z">
              <w:r w:rsidR="00AE40F1">
                <w:t xml:space="preserve"> to </w:t>
              </w:r>
              <w:proofErr w:type="spellStart"/>
              <w:r w:rsidR="00AE40F1">
                <w:t>GIL.ef</w:t>
              </w:r>
            </w:ins>
            <w:proofErr w:type="spellEnd"/>
            <w:del w:id="11" w:author="Vaibhav Garg" w:date="2022-03-12T09:11:00Z">
              <w:r w:rsidDel="00AE40F1">
                <w:delText xml:space="preserve"> using “Project Plan” (TMPL_PRJPLN)</w:delText>
              </w:r>
            </w:del>
            <w:r>
              <w:t>.</w:t>
            </w:r>
            <w:r w:rsidR="00DF1FB9">
              <w:t xml:space="preserve"> </w:t>
            </w:r>
            <w:ins w:id="12" w:author="Vaibhav Garg" w:date="2022-03-12T10:02:00Z">
              <w:r w:rsidR="006674ED">
                <w:t>Refer “</w:t>
              </w:r>
              <w:r w:rsidR="006674ED" w:rsidRPr="006D3CB4">
                <w:t>Project Management Starter Guide for Non-Admin Users</w:t>
              </w:r>
              <w:r w:rsidR="006674ED">
                <w:t xml:space="preserve">” for details on use of “Projects” module in </w:t>
              </w:r>
              <w:proofErr w:type="spellStart"/>
              <w:r w:rsidR="006674ED">
                <w:t>GIL.ef</w:t>
              </w:r>
              <w:proofErr w:type="spellEnd"/>
              <w:r w:rsidR="006674ED">
                <w:t>.</w:t>
              </w:r>
            </w:ins>
          </w:p>
          <w:p w14:paraId="7932DF7C" w14:textId="12E4AC8D" w:rsidR="00F344F5" w:rsidRDefault="00DF1FB9" w:rsidP="00FB5E68">
            <w:pPr>
              <w:cnfStyle w:val="000000000000" w:firstRow="0" w:lastRow="0" w:firstColumn="0" w:lastColumn="0" w:oddVBand="0" w:evenVBand="0" w:oddHBand="0" w:evenHBand="0" w:firstRowFirstColumn="0" w:firstRowLastColumn="0" w:lastRowFirstColumn="0" w:lastRowLastColumn="0"/>
              <w:rPr>
                <w:ins w:id="13" w:author="Vaibhav Garg" w:date="2022-03-12T09:16:00Z"/>
              </w:rPr>
            </w:pPr>
            <w:r>
              <w:t>The preliminary plan contains the responsib</w:t>
            </w:r>
            <w:r w:rsidR="00F16631">
              <w:t xml:space="preserve">ility </w:t>
            </w:r>
            <w:r w:rsidR="005763E5">
              <w:t xml:space="preserve">of </w:t>
            </w:r>
            <w:r w:rsidR="006B6209">
              <w:t>Functional Head</w:t>
            </w:r>
            <w:r w:rsidR="005763E5">
              <w:t xml:space="preserve"> &amp; Project</w:t>
            </w:r>
            <w:r>
              <w:t xml:space="preserve"> Manager, and the time and effort required to arrive at the inputs to detailed planning i.e. the completion of the Requirements development phase.</w:t>
            </w:r>
            <w:r w:rsidR="00DF0B50">
              <w:t xml:space="preserve"> The </w:t>
            </w:r>
            <w:r w:rsidR="0026516B">
              <w:t>Project schedule</w:t>
            </w:r>
            <w:r w:rsidR="00880E2F">
              <w:t xml:space="preserve"> </w:t>
            </w:r>
            <w:del w:id="14" w:author="Vaibhav Garg" w:date="2022-03-12T09:15:00Z">
              <w:r w:rsidR="00880E2F" w:rsidDel="00C61CFC">
                <w:delText>(MPP)</w:delText>
              </w:r>
              <w:r w:rsidR="0026516B" w:rsidDel="00C61CFC">
                <w:delText xml:space="preserve"> </w:delText>
              </w:r>
            </w:del>
            <w:r w:rsidR="00095AEC">
              <w:t>is initiated</w:t>
            </w:r>
            <w:r w:rsidR="00DF0B50">
              <w:t xml:space="preserve"> at this point with details of activities leading up to the detailed planning phas</w:t>
            </w:r>
            <w:ins w:id="15" w:author="Vaibhav Garg" w:date="2022-03-12T09:15:00Z">
              <w:r w:rsidR="00C61CFC">
                <w:t>e and the tentative dates of all the applicable gates for the selected project lifecycle.</w:t>
              </w:r>
            </w:ins>
            <w:del w:id="16" w:author="Vaibhav Garg" w:date="2022-03-12T09:15:00Z">
              <w:r w:rsidR="00DF0B50" w:rsidDel="00C61CFC">
                <w:delText>e.</w:delText>
              </w:r>
            </w:del>
          </w:p>
          <w:p w14:paraId="015A2169" w14:textId="51B3E9AF" w:rsidR="00C61CFC" w:rsidRDefault="00C61CFC" w:rsidP="00FB5E68">
            <w:pPr>
              <w:cnfStyle w:val="000000000000" w:firstRow="0" w:lastRow="0" w:firstColumn="0" w:lastColumn="0" w:oddVBand="0" w:evenVBand="0" w:oddHBand="0" w:evenHBand="0" w:firstRowFirstColumn="0" w:firstRowLastColumn="0" w:lastRowFirstColumn="0" w:lastRowLastColumn="0"/>
            </w:pPr>
            <w:ins w:id="17" w:author="Vaibhav Garg" w:date="2022-03-12T09:16:00Z">
              <w:r>
                <w:t xml:space="preserve">Publish the </w:t>
              </w:r>
            </w:ins>
            <w:ins w:id="18" w:author="Vaibhav Garg" w:date="2022-03-12T09:17:00Z">
              <w:r>
                <w:t>project plan as initial version so that project monitoring activities can start, including but not limited to reporting, tracking and time sheets.</w:t>
              </w:r>
            </w:ins>
          </w:p>
          <w:p w14:paraId="2FB49614" w14:textId="77777777" w:rsidR="00060BDB" w:rsidRPr="00DC14AB" w:rsidRDefault="00DC14AB" w:rsidP="00F16631">
            <w:pPr>
              <w:cnfStyle w:val="000000000000" w:firstRow="0" w:lastRow="0" w:firstColumn="0" w:lastColumn="0" w:oddVBand="0" w:evenVBand="0" w:oddHBand="0" w:evenHBand="0" w:firstRowFirstColumn="0" w:firstRowLastColumn="0" w:lastRowFirstColumn="0" w:lastRowLastColumn="0"/>
            </w:pPr>
            <w:r w:rsidRPr="00DC14AB">
              <w:t>V</w:t>
            </w:r>
            <w:r w:rsidR="009A29F8">
              <w:t xml:space="preserve">erify the </w:t>
            </w:r>
            <w:r w:rsidR="00FB5E68">
              <w:t>Customer Inputs</w:t>
            </w:r>
            <w:r w:rsidRPr="00DC14AB">
              <w:t xml:space="preserve"> for adequacy and </w:t>
            </w:r>
            <w:r w:rsidR="00B26758" w:rsidRPr="00DC14AB">
              <w:t>liaison</w:t>
            </w:r>
            <w:r w:rsidRPr="00DC14AB">
              <w:t xml:space="preserve"> with the customer. </w:t>
            </w:r>
          </w:p>
        </w:tc>
        <w:tc>
          <w:tcPr>
            <w:tcW w:w="2126" w:type="dxa"/>
            <w:shd w:val="clear" w:color="auto" w:fill="FFFFFF" w:themeFill="background1"/>
          </w:tcPr>
          <w:p w14:paraId="3DEE44D3" w14:textId="77777777" w:rsidR="00060BDB" w:rsidRDefault="00DC14AB" w:rsidP="009A29F8">
            <w:pPr>
              <w:cnfStyle w:val="000000000000" w:firstRow="0" w:lastRow="0" w:firstColumn="0" w:lastColumn="0" w:oddVBand="0" w:evenVBand="0" w:oddHBand="0" w:evenHBand="0" w:firstRowFirstColumn="0" w:firstRowLastColumn="0" w:lastRowFirstColumn="0" w:lastRowLastColumn="0"/>
            </w:pPr>
            <w:r w:rsidRPr="00DC14AB">
              <w:t xml:space="preserve">Project </w:t>
            </w:r>
            <w:r w:rsidR="009A29F8">
              <w:t>M</w:t>
            </w:r>
            <w:r w:rsidRPr="00DC14AB">
              <w:t>anager</w:t>
            </w:r>
          </w:p>
        </w:tc>
      </w:tr>
      <w:tr w:rsidR="00DC14AB" w:rsidRPr="00260ACF" w14:paraId="372311B9" w14:textId="77777777" w:rsidTr="00693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Borders>
              <w:top w:val="none" w:sz="0" w:space="0" w:color="auto"/>
              <w:left w:val="none" w:sz="0" w:space="0" w:color="auto"/>
              <w:bottom w:val="none" w:sz="0" w:space="0" w:color="auto"/>
            </w:tcBorders>
            <w:shd w:val="clear" w:color="auto" w:fill="FFFFFF" w:themeFill="background1"/>
          </w:tcPr>
          <w:p w14:paraId="554DF2C0" w14:textId="77777777" w:rsidR="00DC14AB" w:rsidRPr="00060BDB" w:rsidRDefault="00DC14AB" w:rsidP="006022E2">
            <w:pPr>
              <w:numPr>
                <w:ilvl w:val="0"/>
                <w:numId w:val="5"/>
              </w:numPr>
              <w:rPr>
                <w:b w:val="0"/>
                <w:bCs w:val="0"/>
              </w:rPr>
            </w:pPr>
          </w:p>
        </w:tc>
        <w:tc>
          <w:tcPr>
            <w:tcW w:w="6520" w:type="dxa"/>
            <w:tcBorders>
              <w:top w:val="none" w:sz="0" w:space="0" w:color="auto"/>
              <w:bottom w:val="none" w:sz="0" w:space="0" w:color="auto"/>
            </w:tcBorders>
            <w:shd w:val="clear" w:color="auto" w:fill="FFFFFF" w:themeFill="background1"/>
          </w:tcPr>
          <w:p w14:paraId="2A6695BB" w14:textId="77777777" w:rsidR="00DC14AB" w:rsidRPr="00DC14AB" w:rsidRDefault="00B26758" w:rsidP="00CC130F">
            <w:pPr>
              <w:cnfStyle w:val="000000100000" w:firstRow="0" w:lastRow="0" w:firstColumn="0" w:lastColumn="0" w:oddVBand="0" w:evenVBand="0" w:oddHBand="1" w:evenHBand="0" w:firstRowFirstColumn="0" w:firstRowLastColumn="0" w:lastRowFirstColumn="0" w:lastRowLastColumn="0"/>
            </w:pPr>
            <w:r>
              <w:t>Send the</w:t>
            </w:r>
            <w:r w:rsidR="009A29F8">
              <w:t xml:space="preserve"> </w:t>
            </w:r>
            <w:r w:rsidR="00613B64">
              <w:t>customer inputs</w:t>
            </w:r>
            <w:r w:rsidR="009A29F8">
              <w:t xml:space="preserve"> </w:t>
            </w:r>
            <w:r w:rsidR="00E31689">
              <w:t xml:space="preserve">to the </w:t>
            </w:r>
            <w:r w:rsidR="00570192">
              <w:t>Functional head</w:t>
            </w:r>
            <w:r w:rsidR="00E31689">
              <w:t>.</w:t>
            </w:r>
            <w:r w:rsidR="00613B64">
              <w:t xml:space="preserve"> The </w:t>
            </w:r>
            <w:r w:rsidR="00CC130F">
              <w:t>Functional head</w:t>
            </w:r>
            <w:r w:rsidR="00613B64">
              <w:t xml:space="preserve"> will be responsible for understanding, managing, </w:t>
            </w:r>
            <w:r w:rsidR="00E02B59">
              <w:t>developing,</w:t>
            </w:r>
            <w:r w:rsidR="00613B64">
              <w:t xml:space="preserve"> analyzing, and validating the requirements. Refer “</w:t>
            </w:r>
            <w:r w:rsidR="00613B64" w:rsidRPr="00613B64">
              <w:t>Requirements Development and Management Procedure</w:t>
            </w:r>
            <w:r w:rsidR="00613B64">
              <w:t>” (</w:t>
            </w:r>
            <w:r w:rsidR="00613B64" w:rsidRPr="00613B64">
              <w:t>PRCD_REQDEV</w:t>
            </w:r>
            <w:r w:rsidR="00613B64">
              <w:t>).</w:t>
            </w:r>
          </w:p>
        </w:tc>
        <w:tc>
          <w:tcPr>
            <w:tcW w:w="2126" w:type="dxa"/>
            <w:tcBorders>
              <w:top w:val="none" w:sz="0" w:space="0" w:color="auto"/>
              <w:bottom w:val="none" w:sz="0" w:space="0" w:color="auto"/>
              <w:right w:val="none" w:sz="0" w:space="0" w:color="auto"/>
            </w:tcBorders>
            <w:shd w:val="clear" w:color="auto" w:fill="FFFFFF" w:themeFill="background1"/>
          </w:tcPr>
          <w:p w14:paraId="3C8AE294" w14:textId="77777777" w:rsidR="00DC14AB" w:rsidRDefault="00DC14AB" w:rsidP="009A29F8">
            <w:pPr>
              <w:cnfStyle w:val="000000100000" w:firstRow="0" w:lastRow="0" w:firstColumn="0" w:lastColumn="0" w:oddVBand="0" w:evenVBand="0" w:oddHBand="1" w:evenHBand="0" w:firstRowFirstColumn="0" w:firstRowLastColumn="0" w:lastRowFirstColumn="0" w:lastRowLastColumn="0"/>
            </w:pPr>
            <w:r>
              <w:t xml:space="preserve">Project </w:t>
            </w:r>
            <w:r w:rsidR="009A29F8">
              <w:t>M</w:t>
            </w:r>
            <w:r>
              <w:t>anager</w:t>
            </w:r>
          </w:p>
        </w:tc>
      </w:tr>
      <w:tr w:rsidR="006022E2" w:rsidRPr="00260ACF" w14:paraId="2EB59080" w14:textId="77777777" w:rsidTr="0069341C">
        <w:tc>
          <w:tcPr>
            <w:cnfStyle w:val="001000000000" w:firstRow="0" w:lastRow="0" w:firstColumn="1" w:lastColumn="0" w:oddVBand="0" w:evenVBand="0" w:oddHBand="0" w:evenHBand="0" w:firstRowFirstColumn="0" w:firstRowLastColumn="0" w:lastRowFirstColumn="0" w:lastRowLastColumn="0"/>
            <w:tcW w:w="1097" w:type="dxa"/>
            <w:shd w:val="clear" w:color="auto" w:fill="FFFFFF" w:themeFill="background1"/>
          </w:tcPr>
          <w:p w14:paraId="576BA465" w14:textId="77777777" w:rsidR="006022E2" w:rsidRPr="00060BDB" w:rsidRDefault="006022E2" w:rsidP="006022E2">
            <w:pPr>
              <w:numPr>
                <w:ilvl w:val="0"/>
                <w:numId w:val="5"/>
              </w:numPr>
              <w:rPr>
                <w:b w:val="0"/>
                <w:bCs w:val="0"/>
              </w:rPr>
            </w:pPr>
          </w:p>
        </w:tc>
        <w:tc>
          <w:tcPr>
            <w:tcW w:w="6520" w:type="dxa"/>
            <w:shd w:val="clear" w:color="auto" w:fill="FFFFFF" w:themeFill="background1"/>
          </w:tcPr>
          <w:p w14:paraId="578EADC0" w14:textId="77777777" w:rsidR="009A29F8" w:rsidRDefault="009A29F8" w:rsidP="009A29F8">
            <w:pPr>
              <w:cnfStyle w:val="000000000000" w:firstRow="0" w:lastRow="0" w:firstColumn="0" w:lastColumn="0" w:oddVBand="0" w:evenVBand="0" w:oddHBand="0" w:evenHBand="0" w:firstRowFirstColumn="0" w:firstRowLastColumn="0" w:lastRowFirstColumn="0" w:lastRowLastColumn="0"/>
            </w:pPr>
            <w:r>
              <w:t>Initiate a Kick-off M</w:t>
            </w:r>
            <w:r w:rsidR="006022E2">
              <w:t>eeting with all the stakeholders who shall be involved in the project.</w:t>
            </w:r>
          </w:p>
          <w:p w14:paraId="17AC90A5" w14:textId="77777777" w:rsidR="009A29F8" w:rsidRDefault="006022E2" w:rsidP="009A29F8">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t>These may include, but are not limited to</w:t>
            </w:r>
            <w:r w:rsidR="00C33CCE">
              <w:t xml:space="preserve"> C</w:t>
            </w:r>
            <w:r w:rsidR="008D5ED5">
              <w:t>ustomer</w:t>
            </w:r>
            <w:r>
              <w:t xml:space="preserve">, Developers, Testers, </w:t>
            </w:r>
            <w:r w:rsidR="009A29F8">
              <w:t>Validation Team, Training C</w:t>
            </w:r>
            <w:r>
              <w:t>oordinator</w:t>
            </w:r>
            <w:r w:rsidR="009A29F8">
              <w:t xml:space="preserve">, </w:t>
            </w:r>
            <w:r w:rsidR="00E02B59" w:rsidRPr="00CB0437">
              <w:t>and Configuration</w:t>
            </w:r>
            <w:r w:rsidR="009A29F8" w:rsidRPr="00CB0437">
              <w:t xml:space="preserve"> Administrator</w:t>
            </w:r>
            <w:r>
              <w:t>.</w:t>
            </w:r>
          </w:p>
          <w:p w14:paraId="5235C103" w14:textId="77777777" w:rsidR="00843B28" w:rsidRDefault="00843B28" w:rsidP="009A29F8">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t xml:space="preserve">This meeting should </w:t>
            </w:r>
            <w:r w:rsidR="00A8096B">
              <w:t>typically</w:t>
            </w:r>
            <w:r w:rsidR="0091511A">
              <w:t xml:space="preserve"> </w:t>
            </w:r>
            <w:r>
              <w:t xml:space="preserve">include agenda related to Customer’s requirements capture, action item for </w:t>
            </w:r>
            <w:r>
              <w:lastRenderedPageBreak/>
              <w:t>requirement elicitation.</w:t>
            </w:r>
          </w:p>
          <w:p w14:paraId="733A7D55" w14:textId="77777777" w:rsidR="006022E2" w:rsidRDefault="006022E2" w:rsidP="00616E22">
            <w:pPr>
              <w:cnfStyle w:val="000000000000" w:firstRow="0" w:lastRow="0" w:firstColumn="0" w:lastColumn="0" w:oddVBand="0" w:evenVBand="0" w:oddHBand="0" w:evenHBand="0" w:firstRowFirstColumn="0" w:firstRowLastColumn="0" w:lastRowFirstColumn="0" w:lastRowLastColumn="0"/>
            </w:pPr>
            <w:r>
              <w:t xml:space="preserve"> </w:t>
            </w:r>
            <w:r w:rsidR="009A29F8">
              <w:t xml:space="preserve">Record the Minutes of Meeting </w:t>
            </w:r>
            <w:r w:rsidR="00B20DCD">
              <w:t>using</w:t>
            </w:r>
            <w:r w:rsidR="009A29F8">
              <w:t xml:space="preserve"> </w:t>
            </w:r>
            <w:r w:rsidR="007933AC">
              <w:t>“Minutes of Meeting</w:t>
            </w:r>
            <w:r w:rsidR="00BD554B">
              <w:t>” (</w:t>
            </w:r>
            <w:r w:rsidR="0082648A">
              <w:t>TMPL_</w:t>
            </w:r>
            <w:r w:rsidR="007933AC">
              <w:t>MINMET</w:t>
            </w:r>
            <w:r w:rsidR="0082648A">
              <w:t>)</w:t>
            </w:r>
            <w:r w:rsidR="009A29F8">
              <w:t>.</w:t>
            </w:r>
            <w:r w:rsidR="0011641E">
              <w:t xml:space="preserve"> </w:t>
            </w:r>
          </w:p>
        </w:tc>
        <w:tc>
          <w:tcPr>
            <w:tcW w:w="2126" w:type="dxa"/>
            <w:shd w:val="clear" w:color="auto" w:fill="FFFFFF" w:themeFill="background1"/>
          </w:tcPr>
          <w:p w14:paraId="25E71FA4" w14:textId="77777777" w:rsidR="006022E2" w:rsidRDefault="006022E2" w:rsidP="00AD40D1">
            <w:pPr>
              <w:cnfStyle w:val="000000000000" w:firstRow="0" w:lastRow="0" w:firstColumn="0" w:lastColumn="0" w:oddVBand="0" w:evenVBand="0" w:oddHBand="0" w:evenHBand="0" w:firstRowFirstColumn="0" w:firstRowLastColumn="0" w:lastRowFirstColumn="0" w:lastRowLastColumn="0"/>
            </w:pPr>
            <w:r>
              <w:lastRenderedPageBreak/>
              <w:t xml:space="preserve">Project </w:t>
            </w:r>
            <w:r w:rsidR="009A29F8">
              <w:t>M</w:t>
            </w:r>
            <w:r>
              <w:t xml:space="preserve">anager, </w:t>
            </w:r>
            <w:r w:rsidR="00AD40D1">
              <w:t>Functional Head</w:t>
            </w:r>
          </w:p>
        </w:tc>
      </w:tr>
      <w:tr w:rsidR="009A29F8" w:rsidRPr="00260ACF" w14:paraId="1FDDFFDD" w14:textId="77777777" w:rsidTr="00693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Borders>
              <w:top w:val="none" w:sz="0" w:space="0" w:color="auto"/>
              <w:left w:val="none" w:sz="0" w:space="0" w:color="auto"/>
              <w:bottom w:val="none" w:sz="0" w:space="0" w:color="auto"/>
            </w:tcBorders>
            <w:shd w:val="clear" w:color="auto" w:fill="FFFFFF" w:themeFill="background1"/>
          </w:tcPr>
          <w:p w14:paraId="067541A4" w14:textId="77777777" w:rsidR="009A29F8" w:rsidRPr="00060BDB" w:rsidRDefault="009A29F8" w:rsidP="006022E2">
            <w:pPr>
              <w:numPr>
                <w:ilvl w:val="0"/>
                <w:numId w:val="5"/>
              </w:numPr>
              <w:rPr>
                <w:b w:val="0"/>
                <w:bCs w:val="0"/>
              </w:rPr>
            </w:pPr>
          </w:p>
        </w:tc>
        <w:tc>
          <w:tcPr>
            <w:tcW w:w="6520" w:type="dxa"/>
            <w:tcBorders>
              <w:top w:val="none" w:sz="0" w:space="0" w:color="auto"/>
              <w:bottom w:val="none" w:sz="0" w:space="0" w:color="auto"/>
            </w:tcBorders>
            <w:shd w:val="clear" w:color="auto" w:fill="FFFFFF" w:themeFill="background1"/>
          </w:tcPr>
          <w:p w14:paraId="5B63DA76" w14:textId="77777777" w:rsidR="009A29F8" w:rsidRDefault="00FB5E68" w:rsidP="00FB5E68">
            <w:pPr>
              <w:cnfStyle w:val="000000100000" w:firstRow="0" w:lastRow="0" w:firstColumn="0" w:lastColumn="0" w:oddVBand="0" w:evenVBand="0" w:oddHBand="1" w:evenHBand="0" w:firstRowFirstColumn="0" w:firstRowLastColumn="0" w:lastRowFirstColumn="0" w:lastRowLastColumn="0"/>
            </w:pPr>
            <w:r>
              <w:t xml:space="preserve">Communicate </w:t>
            </w:r>
            <w:r w:rsidR="009A29F8">
              <w:t>the “Minute</w:t>
            </w:r>
            <w:r w:rsidR="00B20DCD">
              <w:t xml:space="preserve">s of Meeting” </w:t>
            </w:r>
            <w:r w:rsidR="007154D6">
              <w:t xml:space="preserve">(TMPL_MINMET) </w:t>
            </w:r>
            <w:r w:rsidR="009A29F8">
              <w:t>to all stakeholders and seek their consensus.</w:t>
            </w:r>
          </w:p>
        </w:tc>
        <w:tc>
          <w:tcPr>
            <w:tcW w:w="2126" w:type="dxa"/>
            <w:tcBorders>
              <w:top w:val="none" w:sz="0" w:space="0" w:color="auto"/>
              <w:bottom w:val="none" w:sz="0" w:space="0" w:color="auto"/>
              <w:right w:val="none" w:sz="0" w:space="0" w:color="auto"/>
            </w:tcBorders>
            <w:shd w:val="clear" w:color="auto" w:fill="FFFFFF" w:themeFill="background1"/>
          </w:tcPr>
          <w:p w14:paraId="20C0CF50" w14:textId="77777777" w:rsidR="009A29F8" w:rsidRDefault="009A29F8" w:rsidP="009A29F8">
            <w:pPr>
              <w:cnfStyle w:val="000000100000" w:firstRow="0" w:lastRow="0" w:firstColumn="0" w:lastColumn="0" w:oddVBand="0" w:evenVBand="0" w:oddHBand="1" w:evenHBand="0" w:firstRowFirstColumn="0" w:firstRowLastColumn="0" w:lastRowFirstColumn="0" w:lastRowLastColumn="0"/>
            </w:pPr>
            <w:r>
              <w:t xml:space="preserve">Project Manager/ </w:t>
            </w:r>
            <w:r w:rsidR="00362727">
              <w:t>Functional Head</w:t>
            </w:r>
          </w:p>
        </w:tc>
      </w:tr>
      <w:tr w:rsidR="009A29F8" w:rsidRPr="00260ACF" w14:paraId="69B17E23" w14:textId="77777777" w:rsidTr="0069341C">
        <w:tc>
          <w:tcPr>
            <w:cnfStyle w:val="001000000000" w:firstRow="0" w:lastRow="0" w:firstColumn="1" w:lastColumn="0" w:oddVBand="0" w:evenVBand="0" w:oddHBand="0" w:evenHBand="0" w:firstRowFirstColumn="0" w:firstRowLastColumn="0" w:lastRowFirstColumn="0" w:lastRowLastColumn="0"/>
            <w:tcW w:w="1097" w:type="dxa"/>
            <w:shd w:val="clear" w:color="auto" w:fill="FFFFFF" w:themeFill="background1"/>
          </w:tcPr>
          <w:p w14:paraId="22AD85EC" w14:textId="77777777" w:rsidR="009A29F8" w:rsidRPr="00244503" w:rsidRDefault="009A29F8" w:rsidP="006022E2">
            <w:pPr>
              <w:numPr>
                <w:ilvl w:val="0"/>
                <w:numId w:val="5"/>
              </w:numPr>
              <w:rPr>
                <w:b w:val="0"/>
                <w:bCs w:val="0"/>
              </w:rPr>
            </w:pPr>
          </w:p>
        </w:tc>
        <w:tc>
          <w:tcPr>
            <w:tcW w:w="6520" w:type="dxa"/>
            <w:shd w:val="clear" w:color="auto" w:fill="FFFFFF" w:themeFill="background1"/>
          </w:tcPr>
          <w:p w14:paraId="75F770E5" w14:textId="77777777" w:rsidR="009A29F8" w:rsidRPr="00244503" w:rsidRDefault="00F617EE" w:rsidP="009A29F8">
            <w:pPr>
              <w:cnfStyle w:val="000000000000" w:firstRow="0" w:lastRow="0" w:firstColumn="0" w:lastColumn="0" w:oddVBand="0" w:evenVBand="0" w:oddHBand="0" w:evenHBand="0" w:firstRowFirstColumn="0" w:firstRowLastColumn="0" w:lastRowFirstColumn="0" w:lastRowLastColumn="0"/>
            </w:pPr>
            <w:r w:rsidRPr="00F617EE">
              <w:t xml:space="preserve">Create Project Configuration Library Structure. Refer Creation and Maintenance of Configuration Library subsection in “Configuration Management </w:t>
            </w:r>
            <w:r w:rsidR="002F575D">
              <w:t xml:space="preserve">and Release </w:t>
            </w:r>
            <w:r w:rsidRPr="00F617EE">
              <w:t>Procedure” (PRCD_CONFIG).</w:t>
            </w:r>
          </w:p>
          <w:p w14:paraId="30B2E9F1" w14:textId="1DEE8C8A" w:rsidR="00CB0437" w:rsidRPr="00244503" w:rsidRDefault="00F617EE" w:rsidP="00794D6B">
            <w:pPr>
              <w:cnfStyle w:val="000000000000" w:firstRow="0" w:lastRow="0" w:firstColumn="0" w:lastColumn="0" w:oddVBand="0" w:evenVBand="0" w:oddHBand="0" w:evenHBand="0" w:firstRowFirstColumn="0" w:firstRowLastColumn="0" w:lastRowFirstColumn="0" w:lastRowLastColumn="0"/>
            </w:pPr>
            <w:del w:id="19" w:author="Vaibhav Garg" w:date="2022-03-12T09:16:00Z">
              <w:r w:rsidRPr="00F617EE" w:rsidDel="00C61CFC">
                <w:delText>The Project Code is added in Project Code Logs within the “</w:delText>
              </w:r>
              <w:r w:rsidR="00D20150" w:rsidDel="00C61CFC">
                <w:delText>LOGS</w:delText>
              </w:r>
              <w:r w:rsidRPr="00F617EE" w:rsidDel="00C61CFC">
                <w:delText>” main site.</w:delText>
              </w:r>
            </w:del>
          </w:p>
        </w:tc>
        <w:tc>
          <w:tcPr>
            <w:tcW w:w="2126" w:type="dxa"/>
            <w:shd w:val="clear" w:color="auto" w:fill="FFFFFF" w:themeFill="background1"/>
          </w:tcPr>
          <w:p w14:paraId="5AC599FE" w14:textId="77777777" w:rsidR="009A29F8" w:rsidRPr="00244503" w:rsidRDefault="00F617EE" w:rsidP="009A29F8">
            <w:pPr>
              <w:cnfStyle w:val="000000000000" w:firstRow="0" w:lastRow="0" w:firstColumn="0" w:lastColumn="0" w:oddVBand="0" w:evenVBand="0" w:oddHBand="0" w:evenHBand="0" w:firstRowFirstColumn="0" w:firstRowLastColumn="0" w:lastRowFirstColumn="0" w:lastRowLastColumn="0"/>
            </w:pPr>
            <w:r w:rsidRPr="00F617EE">
              <w:t>Configuration Administrator</w:t>
            </w:r>
          </w:p>
        </w:tc>
      </w:tr>
      <w:tr w:rsidR="00DB1CE7" w:rsidRPr="00260ACF" w14:paraId="2856D094" w14:textId="77777777" w:rsidTr="00693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Borders>
              <w:top w:val="none" w:sz="0" w:space="0" w:color="auto"/>
              <w:left w:val="none" w:sz="0" w:space="0" w:color="auto"/>
              <w:bottom w:val="none" w:sz="0" w:space="0" w:color="auto"/>
            </w:tcBorders>
            <w:shd w:val="clear" w:color="auto" w:fill="FFFFFF" w:themeFill="background1"/>
          </w:tcPr>
          <w:p w14:paraId="5940EEE3" w14:textId="77777777" w:rsidR="00DB1CE7" w:rsidRPr="00060BDB" w:rsidRDefault="00DB1CE7" w:rsidP="006022E2">
            <w:pPr>
              <w:numPr>
                <w:ilvl w:val="0"/>
                <w:numId w:val="5"/>
              </w:numPr>
              <w:rPr>
                <w:b w:val="0"/>
                <w:bCs w:val="0"/>
              </w:rPr>
            </w:pPr>
          </w:p>
        </w:tc>
        <w:tc>
          <w:tcPr>
            <w:tcW w:w="6520" w:type="dxa"/>
            <w:tcBorders>
              <w:top w:val="none" w:sz="0" w:space="0" w:color="auto"/>
              <w:bottom w:val="none" w:sz="0" w:space="0" w:color="auto"/>
            </w:tcBorders>
            <w:shd w:val="clear" w:color="auto" w:fill="FFFFFF" w:themeFill="background1"/>
          </w:tcPr>
          <w:p w14:paraId="2B196311" w14:textId="77777777" w:rsidR="00DB1CE7" w:rsidRDefault="00E02B59" w:rsidP="00293FB8">
            <w:pPr>
              <w:cnfStyle w:val="000000100000" w:firstRow="0" w:lastRow="0" w:firstColumn="0" w:lastColumn="0" w:oddVBand="0" w:evenVBand="0" w:oddHBand="1" w:evenHBand="0" w:firstRowFirstColumn="0" w:firstRowLastColumn="0" w:lastRowFirstColumn="0" w:lastRowLastColumn="0"/>
            </w:pPr>
            <w:r>
              <w:t>Place the</w:t>
            </w:r>
            <w:r w:rsidR="00BD554B">
              <w:t xml:space="preserve"> </w:t>
            </w:r>
            <w:r w:rsidR="00293FB8">
              <w:t xml:space="preserve">Customer </w:t>
            </w:r>
            <w:r w:rsidR="00BD554B">
              <w:t xml:space="preserve">requirements, Specifications </w:t>
            </w:r>
            <w:r w:rsidR="00DB1CE7">
              <w:t>and the Minutes of Meeting under Configuration Management.</w:t>
            </w:r>
          </w:p>
        </w:tc>
        <w:tc>
          <w:tcPr>
            <w:tcW w:w="2126" w:type="dxa"/>
            <w:tcBorders>
              <w:top w:val="none" w:sz="0" w:space="0" w:color="auto"/>
              <w:bottom w:val="none" w:sz="0" w:space="0" w:color="auto"/>
              <w:right w:val="none" w:sz="0" w:space="0" w:color="auto"/>
            </w:tcBorders>
            <w:shd w:val="clear" w:color="auto" w:fill="FFFFFF" w:themeFill="background1"/>
          </w:tcPr>
          <w:p w14:paraId="07FA4C89" w14:textId="77777777" w:rsidR="00DB1CE7" w:rsidRDefault="00DB1CE7" w:rsidP="00F97B8B">
            <w:pPr>
              <w:cnfStyle w:val="000000100000" w:firstRow="0" w:lastRow="0" w:firstColumn="0" w:lastColumn="0" w:oddVBand="0" w:evenVBand="0" w:oddHBand="1" w:evenHBand="0" w:firstRowFirstColumn="0" w:firstRowLastColumn="0" w:lastRowFirstColumn="0" w:lastRowLastColumn="0"/>
            </w:pPr>
            <w:r>
              <w:t>Project Manager</w:t>
            </w:r>
          </w:p>
        </w:tc>
      </w:tr>
      <w:tr w:rsidR="00887F97" w:rsidRPr="00260ACF" w14:paraId="2149824B" w14:textId="77777777" w:rsidTr="0069341C">
        <w:tc>
          <w:tcPr>
            <w:cnfStyle w:val="001000000000" w:firstRow="0" w:lastRow="0" w:firstColumn="1" w:lastColumn="0" w:oddVBand="0" w:evenVBand="0" w:oddHBand="0" w:evenHBand="0" w:firstRowFirstColumn="0" w:firstRowLastColumn="0" w:lastRowFirstColumn="0" w:lastRowLastColumn="0"/>
            <w:tcW w:w="1097" w:type="dxa"/>
            <w:shd w:val="clear" w:color="auto" w:fill="B8CCE4" w:themeFill="accent1" w:themeFillTint="66"/>
          </w:tcPr>
          <w:p w14:paraId="258C8912" w14:textId="77777777" w:rsidR="00B81986" w:rsidRPr="00152E8C" w:rsidRDefault="00B81986" w:rsidP="005239E7">
            <w:pPr>
              <w:pStyle w:val="ListParagraph"/>
            </w:pPr>
          </w:p>
        </w:tc>
        <w:tc>
          <w:tcPr>
            <w:tcW w:w="6520" w:type="dxa"/>
            <w:shd w:val="clear" w:color="auto" w:fill="B8CCE4" w:themeFill="accent1" w:themeFillTint="66"/>
          </w:tcPr>
          <w:p w14:paraId="1B734012" w14:textId="77777777" w:rsidR="00887F97" w:rsidRPr="00152E8C" w:rsidRDefault="00152E8C" w:rsidP="00F55D3C">
            <w:pPr>
              <w:cnfStyle w:val="000000000000" w:firstRow="0" w:lastRow="0" w:firstColumn="0" w:lastColumn="0" w:oddVBand="0" w:evenVBand="0" w:oddHBand="0" w:evenHBand="0" w:firstRowFirstColumn="0" w:firstRowLastColumn="0" w:lastRowFirstColumn="0" w:lastRowLastColumn="0"/>
              <w:rPr>
                <w:b/>
              </w:rPr>
            </w:pPr>
            <w:r w:rsidRPr="00152E8C">
              <w:rPr>
                <w:b/>
              </w:rPr>
              <w:t>Prepare the Project Plan</w:t>
            </w:r>
          </w:p>
        </w:tc>
        <w:tc>
          <w:tcPr>
            <w:tcW w:w="2126" w:type="dxa"/>
            <w:shd w:val="clear" w:color="auto" w:fill="B8CCE4" w:themeFill="accent1" w:themeFillTint="66"/>
          </w:tcPr>
          <w:p w14:paraId="2F6DC5C9" w14:textId="77777777" w:rsidR="00887F97" w:rsidRDefault="00887F97" w:rsidP="00B81986">
            <w:pPr>
              <w:cnfStyle w:val="000000000000" w:firstRow="0" w:lastRow="0" w:firstColumn="0" w:lastColumn="0" w:oddVBand="0" w:evenVBand="0" w:oddHBand="0" w:evenHBand="0" w:firstRowFirstColumn="0" w:firstRowLastColumn="0" w:lastRowFirstColumn="0" w:lastRowLastColumn="0"/>
            </w:pPr>
          </w:p>
        </w:tc>
      </w:tr>
      <w:tr w:rsidR="00152E8C" w:rsidRPr="00260ACF" w14:paraId="0FE0670B" w14:textId="77777777" w:rsidTr="0069341C">
        <w:trPr>
          <w:cnfStyle w:val="000000100000" w:firstRow="0" w:lastRow="0" w:firstColumn="0" w:lastColumn="0" w:oddVBand="0" w:evenVBand="0" w:oddHBand="1" w:evenHBand="0" w:firstRowFirstColumn="0" w:firstRowLastColumn="0" w:lastRowFirstColumn="0" w:lastRowLastColumn="0"/>
          <w:trHeight w:val="689"/>
        </w:trPr>
        <w:tc>
          <w:tcPr>
            <w:cnfStyle w:val="001000000000" w:firstRow="0" w:lastRow="0" w:firstColumn="1" w:lastColumn="0" w:oddVBand="0" w:evenVBand="0" w:oddHBand="0" w:evenHBand="0" w:firstRowFirstColumn="0" w:firstRowLastColumn="0" w:lastRowFirstColumn="0" w:lastRowLastColumn="0"/>
            <w:tcW w:w="1097" w:type="dxa"/>
            <w:tcBorders>
              <w:top w:val="none" w:sz="0" w:space="0" w:color="auto"/>
              <w:left w:val="none" w:sz="0" w:space="0" w:color="auto"/>
              <w:bottom w:val="none" w:sz="0" w:space="0" w:color="auto"/>
            </w:tcBorders>
          </w:tcPr>
          <w:p w14:paraId="1C183BA8" w14:textId="77777777" w:rsidR="00152E8C" w:rsidRPr="00616812" w:rsidRDefault="00152E8C" w:rsidP="006022E2">
            <w:pPr>
              <w:numPr>
                <w:ilvl w:val="0"/>
                <w:numId w:val="5"/>
              </w:numPr>
              <w:rPr>
                <w:b w:val="0"/>
                <w:bCs w:val="0"/>
              </w:rPr>
            </w:pPr>
          </w:p>
        </w:tc>
        <w:tc>
          <w:tcPr>
            <w:tcW w:w="6520" w:type="dxa"/>
            <w:tcBorders>
              <w:top w:val="none" w:sz="0" w:space="0" w:color="auto"/>
              <w:bottom w:val="none" w:sz="0" w:space="0" w:color="auto"/>
            </w:tcBorders>
          </w:tcPr>
          <w:p w14:paraId="5CEE2F71" w14:textId="77777777" w:rsidR="006674ED" w:rsidRPr="006D3CB4" w:rsidRDefault="00152E8C" w:rsidP="006674ED">
            <w:pPr>
              <w:cnfStyle w:val="000000100000" w:firstRow="0" w:lastRow="0" w:firstColumn="0" w:lastColumn="0" w:oddVBand="0" w:evenVBand="0" w:oddHBand="1" w:evenHBand="0" w:firstRowFirstColumn="0" w:firstRowLastColumn="0" w:lastRowFirstColumn="0" w:lastRowLastColumn="0"/>
              <w:rPr>
                <w:ins w:id="20" w:author="Vaibhav Garg" w:date="2022-03-12T10:02:00Z"/>
              </w:rPr>
            </w:pPr>
            <w:r>
              <w:t xml:space="preserve">Prepare Project Plan using </w:t>
            </w:r>
            <w:ins w:id="21" w:author="Vaibhav Garg" w:date="2022-03-12T09:18:00Z">
              <w:r w:rsidR="00C61CFC">
                <w:t xml:space="preserve">the Projects capture module in </w:t>
              </w:r>
              <w:proofErr w:type="spellStart"/>
              <w:r w:rsidR="00C61CFC">
                <w:t>GIL.ef</w:t>
              </w:r>
            </w:ins>
            <w:proofErr w:type="spellEnd"/>
            <w:ins w:id="22" w:author="Vaibhav Garg" w:date="2022-03-12T10:02:00Z">
              <w:r w:rsidR="006674ED">
                <w:t>. Refer “</w:t>
              </w:r>
              <w:r w:rsidR="006674ED" w:rsidRPr="006D3CB4">
                <w:t>Project Management Starter Guide for Non-Admin Users</w:t>
              </w:r>
              <w:r w:rsidR="006674ED">
                <w:t xml:space="preserve">” for details on use of “Projects” module in </w:t>
              </w:r>
              <w:proofErr w:type="spellStart"/>
              <w:r w:rsidR="006674ED">
                <w:t>GIL.ef</w:t>
              </w:r>
              <w:proofErr w:type="spellEnd"/>
              <w:r w:rsidR="006674ED">
                <w:t>.</w:t>
              </w:r>
            </w:ins>
          </w:p>
          <w:p w14:paraId="68B56FA6" w14:textId="389EDF30" w:rsidR="00152E8C" w:rsidRPr="00967B2B" w:rsidRDefault="00152E8C" w:rsidP="00152E8C">
            <w:pPr>
              <w:cnfStyle w:val="000000100000" w:firstRow="0" w:lastRow="0" w:firstColumn="0" w:lastColumn="0" w:oddVBand="0" w:evenVBand="0" w:oddHBand="1" w:evenHBand="0" w:firstRowFirstColumn="0" w:firstRowLastColumn="0" w:lastRowFirstColumn="0" w:lastRowLastColumn="0"/>
            </w:pPr>
            <w:del w:id="23" w:author="Vaibhav Garg" w:date="2022-03-12T09:18:00Z">
              <w:r w:rsidDel="00C61CFC">
                <w:delText>“Project Plan Template” (TMPL_PRJPLN)</w:delText>
              </w:r>
              <w:r w:rsidR="00F407D3" w:rsidDel="00C61CFC">
                <w:delText>.</w:delText>
              </w:r>
            </w:del>
          </w:p>
        </w:tc>
        <w:tc>
          <w:tcPr>
            <w:tcW w:w="2126" w:type="dxa"/>
            <w:tcBorders>
              <w:top w:val="none" w:sz="0" w:space="0" w:color="auto"/>
              <w:bottom w:val="none" w:sz="0" w:space="0" w:color="auto"/>
              <w:right w:val="none" w:sz="0" w:space="0" w:color="auto"/>
            </w:tcBorders>
          </w:tcPr>
          <w:p w14:paraId="1389286C" w14:textId="77777777" w:rsidR="00152E8C" w:rsidRDefault="00152E8C" w:rsidP="00152E8C">
            <w:pPr>
              <w:cnfStyle w:val="000000100000" w:firstRow="0" w:lastRow="0" w:firstColumn="0" w:lastColumn="0" w:oddVBand="0" w:evenVBand="0" w:oddHBand="1" w:evenHBand="0" w:firstRowFirstColumn="0" w:firstRowLastColumn="0" w:lastRowFirstColumn="0" w:lastRowLastColumn="0"/>
            </w:pPr>
            <w:r>
              <w:t>Project  Manager</w:t>
            </w:r>
          </w:p>
        </w:tc>
      </w:tr>
      <w:tr w:rsidR="00EF1000" w:rsidRPr="00260ACF" w14:paraId="79068C73" w14:textId="77777777" w:rsidTr="0069341C">
        <w:trPr>
          <w:trHeight w:val="689"/>
        </w:trPr>
        <w:tc>
          <w:tcPr>
            <w:cnfStyle w:val="001000000000" w:firstRow="0" w:lastRow="0" w:firstColumn="1" w:lastColumn="0" w:oddVBand="0" w:evenVBand="0" w:oddHBand="0" w:evenHBand="0" w:firstRowFirstColumn="0" w:firstRowLastColumn="0" w:lastRowFirstColumn="0" w:lastRowLastColumn="0"/>
            <w:tcW w:w="1097" w:type="dxa"/>
          </w:tcPr>
          <w:p w14:paraId="2EDDC021" w14:textId="77777777" w:rsidR="00EF1000" w:rsidRPr="00616812" w:rsidRDefault="00EF1000" w:rsidP="006022E2">
            <w:pPr>
              <w:numPr>
                <w:ilvl w:val="0"/>
                <w:numId w:val="5"/>
              </w:numPr>
              <w:rPr>
                <w:b w:val="0"/>
                <w:bCs w:val="0"/>
              </w:rPr>
            </w:pPr>
          </w:p>
        </w:tc>
        <w:tc>
          <w:tcPr>
            <w:tcW w:w="6520" w:type="dxa"/>
          </w:tcPr>
          <w:p w14:paraId="0C206F22" w14:textId="759825AB" w:rsidR="00EF1000" w:rsidRDefault="00B26758" w:rsidP="00152E8C">
            <w:pPr>
              <w:cnfStyle w:val="000000000000" w:firstRow="0" w:lastRow="0" w:firstColumn="0" w:lastColumn="0" w:oddVBand="0" w:evenVBand="0" w:oddHBand="0" w:evenHBand="0" w:firstRowFirstColumn="0" w:firstRowLastColumn="0" w:lastRowFirstColumn="0" w:lastRowLastColumn="0"/>
            </w:pPr>
            <w:r w:rsidRPr="00967B2B">
              <w:t>Define the</w:t>
            </w:r>
            <w:r w:rsidR="00EF1000" w:rsidRPr="00967B2B">
              <w:t xml:space="preserve"> </w:t>
            </w:r>
            <w:r w:rsidR="00B20DCD">
              <w:t>P</w:t>
            </w:r>
            <w:r w:rsidR="00EF1000" w:rsidRPr="00967B2B">
              <w:t>roject’s scope and vision</w:t>
            </w:r>
            <w:ins w:id="24" w:author="Vaibhav Garg" w:date="2022-03-12T09:18:00Z">
              <w:r w:rsidR="00C61CFC">
                <w:t>, using the description box</w:t>
              </w:r>
            </w:ins>
            <w:r w:rsidR="00F407D3">
              <w:t>.</w:t>
            </w:r>
          </w:p>
          <w:p w14:paraId="53542738" w14:textId="77777777" w:rsidR="00152E8C" w:rsidRDefault="00152E8C" w:rsidP="006022E2">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Specify</w:t>
            </w:r>
            <w:r w:rsidRPr="00967B2B">
              <w:t xml:space="preserve"> what things need to be developed</w:t>
            </w:r>
            <w:r>
              <w:t xml:space="preserve"> </w:t>
            </w:r>
          </w:p>
          <w:p w14:paraId="5E716E34" w14:textId="77777777" w:rsidR="00152E8C" w:rsidRPr="00967B2B" w:rsidRDefault="00152E8C" w:rsidP="006022E2">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Specify</w:t>
            </w:r>
            <w:r w:rsidRPr="00967B2B">
              <w:t xml:space="preserve"> additions to core competencies</w:t>
            </w:r>
          </w:p>
        </w:tc>
        <w:tc>
          <w:tcPr>
            <w:tcW w:w="2126" w:type="dxa"/>
          </w:tcPr>
          <w:p w14:paraId="409D9915" w14:textId="77777777" w:rsidR="00EF1000" w:rsidRPr="00967B2B" w:rsidRDefault="00EF1000" w:rsidP="00152E8C">
            <w:pPr>
              <w:cnfStyle w:val="000000000000" w:firstRow="0" w:lastRow="0" w:firstColumn="0" w:lastColumn="0" w:oddVBand="0" w:evenVBand="0" w:oddHBand="0" w:evenHBand="0" w:firstRowFirstColumn="0" w:firstRowLastColumn="0" w:lastRowFirstColumn="0" w:lastRowLastColumn="0"/>
            </w:pPr>
            <w:r>
              <w:t>Project  Manager</w:t>
            </w:r>
          </w:p>
        </w:tc>
      </w:tr>
      <w:tr w:rsidR="00EF1000" w:rsidRPr="00260ACF" w14:paraId="487C3213" w14:textId="77777777" w:rsidTr="00693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Borders>
              <w:top w:val="none" w:sz="0" w:space="0" w:color="auto"/>
              <w:left w:val="none" w:sz="0" w:space="0" w:color="auto"/>
              <w:bottom w:val="none" w:sz="0" w:space="0" w:color="auto"/>
            </w:tcBorders>
          </w:tcPr>
          <w:p w14:paraId="0B46FF1B" w14:textId="77777777" w:rsidR="00EF1000" w:rsidRPr="00616812" w:rsidRDefault="00EF1000" w:rsidP="006022E2">
            <w:pPr>
              <w:numPr>
                <w:ilvl w:val="0"/>
                <w:numId w:val="5"/>
              </w:numPr>
              <w:rPr>
                <w:b w:val="0"/>
                <w:bCs w:val="0"/>
              </w:rPr>
            </w:pPr>
          </w:p>
        </w:tc>
        <w:tc>
          <w:tcPr>
            <w:tcW w:w="6520" w:type="dxa"/>
            <w:tcBorders>
              <w:top w:val="none" w:sz="0" w:space="0" w:color="auto"/>
              <w:bottom w:val="none" w:sz="0" w:space="0" w:color="auto"/>
            </w:tcBorders>
          </w:tcPr>
          <w:p w14:paraId="568E5E0A" w14:textId="77777777" w:rsidR="00EF1000" w:rsidRDefault="00F617EE" w:rsidP="00152E8C">
            <w:pPr>
              <w:cnfStyle w:val="000000100000" w:firstRow="0" w:lastRow="0" w:firstColumn="0" w:lastColumn="0" w:oddVBand="0" w:evenVBand="0" w:oddHBand="1" w:evenHBand="0" w:firstRowFirstColumn="0" w:firstRowLastColumn="0" w:lastRowFirstColumn="0" w:lastRowLastColumn="0"/>
              <w:rPr>
                <w:ins w:id="25" w:author="Vaibhav Garg" w:date="2022-03-12T09:19:00Z"/>
              </w:rPr>
            </w:pPr>
            <w:r w:rsidRPr="00F617EE">
              <w:t>Classify the Project.</w:t>
            </w:r>
            <w:r w:rsidR="00152E8C">
              <w:t xml:space="preserve"> Refer “Project Classification and Tailoring Guidelines” (GDLN_TAILOR)</w:t>
            </w:r>
            <w:r w:rsidR="00F407D3">
              <w:t>.</w:t>
            </w:r>
            <w:ins w:id="26" w:author="Vaibhav Garg" w:date="2022-03-12T09:19:00Z">
              <w:r w:rsidR="00C61CFC">
                <w:t xml:space="preserve"> This is selected from the project category dropdown. </w:t>
              </w:r>
            </w:ins>
          </w:p>
          <w:p w14:paraId="3DB574DE" w14:textId="15E051DD" w:rsidR="00C61CFC" w:rsidRPr="00967B2B" w:rsidRDefault="00C61CFC" w:rsidP="00152E8C">
            <w:pPr>
              <w:cnfStyle w:val="000000100000" w:firstRow="0" w:lastRow="0" w:firstColumn="0" w:lastColumn="0" w:oddVBand="0" w:evenVBand="0" w:oddHBand="1" w:evenHBand="0" w:firstRowFirstColumn="0" w:firstRowLastColumn="0" w:lastRowFirstColumn="0" w:lastRowLastColumn="0"/>
            </w:pPr>
            <w:ins w:id="27" w:author="Vaibhav Garg" w:date="2022-03-12T09:19:00Z">
              <w:r>
                <w:t xml:space="preserve">Contact the PEG head and </w:t>
              </w:r>
              <w:proofErr w:type="spellStart"/>
              <w:r>
                <w:t>GIL.ef</w:t>
              </w:r>
              <w:proofErr w:type="spellEnd"/>
              <w:r>
                <w:t xml:space="preserve"> administrator if a new category needs to be created.</w:t>
              </w:r>
            </w:ins>
          </w:p>
        </w:tc>
        <w:tc>
          <w:tcPr>
            <w:tcW w:w="2126" w:type="dxa"/>
            <w:tcBorders>
              <w:top w:val="none" w:sz="0" w:space="0" w:color="auto"/>
              <w:bottom w:val="none" w:sz="0" w:space="0" w:color="auto"/>
              <w:right w:val="none" w:sz="0" w:space="0" w:color="auto"/>
            </w:tcBorders>
          </w:tcPr>
          <w:p w14:paraId="75513C1E" w14:textId="77777777" w:rsidR="00EF1000" w:rsidRPr="00967B2B" w:rsidRDefault="00EF1000" w:rsidP="00152E8C">
            <w:pPr>
              <w:cnfStyle w:val="000000100000" w:firstRow="0" w:lastRow="0" w:firstColumn="0" w:lastColumn="0" w:oddVBand="0" w:evenVBand="0" w:oddHBand="1" w:evenHBand="0" w:firstRowFirstColumn="0" w:firstRowLastColumn="0" w:lastRowFirstColumn="0" w:lastRowLastColumn="0"/>
            </w:pPr>
            <w:r>
              <w:t>Project  Manager</w:t>
            </w:r>
          </w:p>
        </w:tc>
      </w:tr>
      <w:tr w:rsidR="00EF1000" w:rsidRPr="00260ACF" w14:paraId="0DB867E3" w14:textId="77777777" w:rsidTr="0069341C">
        <w:tc>
          <w:tcPr>
            <w:cnfStyle w:val="001000000000" w:firstRow="0" w:lastRow="0" w:firstColumn="1" w:lastColumn="0" w:oddVBand="0" w:evenVBand="0" w:oddHBand="0" w:evenHBand="0" w:firstRowFirstColumn="0" w:firstRowLastColumn="0" w:lastRowFirstColumn="0" w:lastRowLastColumn="0"/>
            <w:tcW w:w="1097" w:type="dxa"/>
          </w:tcPr>
          <w:p w14:paraId="5F99E163" w14:textId="77777777" w:rsidR="00EF1000" w:rsidRPr="00616812" w:rsidRDefault="00EF1000" w:rsidP="006022E2">
            <w:pPr>
              <w:numPr>
                <w:ilvl w:val="0"/>
                <w:numId w:val="5"/>
              </w:numPr>
              <w:rPr>
                <w:b w:val="0"/>
                <w:bCs w:val="0"/>
              </w:rPr>
            </w:pPr>
          </w:p>
        </w:tc>
        <w:tc>
          <w:tcPr>
            <w:tcW w:w="6520" w:type="dxa"/>
          </w:tcPr>
          <w:p w14:paraId="2D686EAE" w14:textId="37B8764D" w:rsidR="00EF1000" w:rsidRPr="00967B2B" w:rsidRDefault="00152E8C" w:rsidP="00152E8C">
            <w:pPr>
              <w:cnfStyle w:val="000000000000" w:firstRow="0" w:lastRow="0" w:firstColumn="0" w:lastColumn="0" w:oddVBand="0" w:evenVBand="0" w:oddHBand="0" w:evenHBand="0" w:firstRowFirstColumn="0" w:firstRowLastColumn="0" w:lastRowFirstColumn="0" w:lastRowLastColumn="0"/>
            </w:pPr>
            <w:r>
              <w:t>Select appropriate lifecycle for the project</w:t>
            </w:r>
            <w:ins w:id="28" w:author="Vaibhav Garg" w:date="2022-03-12T09:19:00Z">
              <w:r w:rsidR="00C61CFC">
                <w:t xml:space="preserve"> based on the </w:t>
              </w:r>
            </w:ins>
            <w:ins w:id="29" w:author="Vaibhav Garg" w:date="2022-03-12T09:20:00Z">
              <w:r w:rsidR="00C61CFC">
                <w:t>project category</w:t>
              </w:r>
            </w:ins>
            <w:r>
              <w:t>. Refer “Project Classification and Tailoring Guidelines” (GDLN_TAILOR)</w:t>
            </w:r>
            <w:r w:rsidR="00CD0AD3">
              <w:rPr>
                <w:rStyle w:val="EndnoteReference"/>
              </w:rPr>
              <w:endnoteReference w:id="1"/>
            </w:r>
            <w:r w:rsidR="00F407D3">
              <w:t>.</w:t>
            </w:r>
          </w:p>
        </w:tc>
        <w:tc>
          <w:tcPr>
            <w:tcW w:w="2126" w:type="dxa"/>
          </w:tcPr>
          <w:p w14:paraId="1A6AC947" w14:textId="77777777" w:rsidR="00EF1000" w:rsidRPr="00967B2B" w:rsidRDefault="009D4C51" w:rsidP="00152E8C">
            <w:pPr>
              <w:cnfStyle w:val="000000000000" w:firstRow="0" w:lastRow="0" w:firstColumn="0" w:lastColumn="0" w:oddVBand="0" w:evenVBand="0" w:oddHBand="0" w:evenHBand="0" w:firstRowFirstColumn="0" w:firstRowLastColumn="0" w:lastRowFirstColumn="0" w:lastRowLastColumn="0"/>
            </w:pPr>
            <w:r>
              <w:t>Project  Manager</w:t>
            </w:r>
          </w:p>
        </w:tc>
      </w:tr>
      <w:tr w:rsidR="00EF1000" w:rsidRPr="00260ACF" w14:paraId="5D1390ED" w14:textId="77777777" w:rsidTr="00693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Borders>
              <w:top w:val="none" w:sz="0" w:space="0" w:color="auto"/>
              <w:left w:val="none" w:sz="0" w:space="0" w:color="auto"/>
              <w:bottom w:val="none" w:sz="0" w:space="0" w:color="auto"/>
            </w:tcBorders>
          </w:tcPr>
          <w:p w14:paraId="767620B1" w14:textId="77777777" w:rsidR="00EF1000" w:rsidRPr="00616812" w:rsidRDefault="00EF1000" w:rsidP="006022E2">
            <w:pPr>
              <w:numPr>
                <w:ilvl w:val="0"/>
                <w:numId w:val="5"/>
              </w:numPr>
              <w:rPr>
                <w:b w:val="0"/>
                <w:bCs w:val="0"/>
              </w:rPr>
            </w:pPr>
          </w:p>
        </w:tc>
        <w:tc>
          <w:tcPr>
            <w:tcW w:w="6520" w:type="dxa"/>
            <w:tcBorders>
              <w:top w:val="none" w:sz="0" w:space="0" w:color="auto"/>
              <w:bottom w:val="none" w:sz="0" w:space="0" w:color="auto"/>
            </w:tcBorders>
          </w:tcPr>
          <w:p w14:paraId="2CD10D1B" w14:textId="77777777" w:rsidR="00152E8C" w:rsidRDefault="00EF1000" w:rsidP="00152E8C">
            <w:pPr>
              <w:cnfStyle w:val="000000100000" w:firstRow="0" w:lastRow="0" w:firstColumn="0" w:lastColumn="0" w:oddVBand="0" w:evenVBand="0" w:oddHBand="1" w:evenHBand="0" w:firstRowFirstColumn="0" w:firstRowLastColumn="0" w:lastRowFirstColumn="0" w:lastRowLastColumn="0"/>
            </w:pPr>
            <w:r w:rsidRPr="00967B2B">
              <w:t>Process Ta</w:t>
            </w:r>
            <w:r w:rsidR="00CB0437">
              <w:t>i</w:t>
            </w:r>
            <w:r w:rsidRPr="00967B2B">
              <w:t xml:space="preserve">loring : </w:t>
            </w:r>
          </w:p>
          <w:p w14:paraId="6AF08060" w14:textId="77777777" w:rsidR="00CB0437" w:rsidRDefault="00EF1000" w:rsidP="00E76279">
            <w:pPr>
              <w:cnfStyle w:val="000000100000" w:firstRow="0" w:lastRow="0" w:firstColumn="0" w:lastColumn="0" w:oddVBand="0" w:evenVBand="0" w:oddHBand="1" w:evenHBand="0" w:firstRowFirstColumn="0" w:firstRowLastColumn="0" w:lastRowFirstColumn="0" w:lastRowLastColumn="0"/>
            </w:pPr>
            <w:r w:rsidRPr="00152E8C">
              <w:t>If any deviations</w:t>
            </w:r>
            <w:r w:rsidR="00DB0317">
              <w:t xml:space="preserve"> or tailoring</w:t>
            </w:r>
            <w:r w:rsidRPr="00152E8C">
              <w:t xml:space="preserve"> to the defin</w:t>
            </w:r>
            <w:r w:rsidR="000B6FF0">
              <w:t xml:space="preserve">ed processes are foreseen, </w:t>
            </w:r>
            <w:r w:rsidR="000B6FF0">
              <w:lastRenderedPageBreak/>
              <w:t xml:space="preserve">identify the same using “Tailoring Proposals” section of “Project Planning Template” (TMPL_PRJPLN) </w:t>
            </w:r>
            <w:r w:rsidR="009D4C51">
              <w:t>and seek approval from Process Engineering Group</w:t>
            </w:r>
            <w:r w:rsidR="00B20DCD">
              <w:t xml:space="preserve"> (PEG)</w:t>
            </w:r>
            <w:r w:rsidR="009D4C51">
              <w:t>.</w:t>
            </w:r>
            <w:r w:rsidR="00E76279">
              <w:t xml:space="preserve"> </w:t>
            </w:r>
          </w:p>
          <w:p w14:paraId="2779CC3A" w14:textId="77777777" w:rsidR="00EF1000" w:rsidRDefault="00E76279" w:rsidP="001A7F76">
            <w:pPr>
              <w:cnfStyle w:val="000000100000" w:firstRow="0" w:lastRow="0" w:firstColumn="0" w:lastColumn="0" w:oddVBand="0" w:evenVBand="0" w:oddHBand="1" w:evenHBand="0" w:firstRowFirstColumn="0" w:firstRowLastColumn="0" w:lastRowFirstColumn="0" w:lastRowLastColumn="0"/>
            </w:pPr>
            <w:r>
              <w:t>Refer “Project Classification and Tailoring Guidelines” (GDLN_TAILOR)</w:t>
            </w:r>
            <w:r w:rsidR="001A7F76">
              <w:t xml:space="preserve"> for details. </w:t>
            </w:r>
            <w:r w:rsidR="001A7F76">
              <w:rPr>
                <w:rStyle w:val="EndnoteReference"/>
              </w:rPr>
              <w:endnoteReference w:id="2"/>
            </w:r>
          </w:p>
          <w:p w14:paraId="6E31D4E7" w14:textId="77777777" w:rsidR="00992FD2" w:rsidRDefault="00992FD2" w:rsidP="004B7201">
            <w:pPr>
              <w:cnfStyle w:val="000000100000" w:firstRow="0" w:lastRow="0" w:firstColumn="0" w:lastColumn="0" w:oddVBand="0" w:evenVBand="0" w:oddHBand="1" w:evenHBand="0" w:firstRowFirstColumn="0" w:firstRowLastColumn="0" w:lastRowFirstColumn="0" w:lastRowLastColumn="0"/>
              <w:rPr>
                <w:ins w:id="30" w:author="Vaibhav Garg" w:date="2022-03-12T09:20:00Z"/>
              </w:rPr>
            </w:pPr>
            <w:r>
              <w:t xml:space="preserve">In cases where one of the PEG members is also the project manager </w:t>
            </w:r>
            <w:r w:rsidR="00D935D1">
              <w:t xml:space="preserve">of the project, then </w:t>
            </w:r>
            <w:r>
              <w:t xml:space="preserve">PEG </w:t>
            </w:r>
            <w:r w:rsidR="00D935D1">
              <w:t xml:space="preserve">team </w:t>
            </w:r>
            <w:r>
              <w:t xml:space="preserve">will </w:t>
            </w:r>
            <w:r w:rsidR="00D935D1">
              <w:t xml:space="preserve">discuss that proposal </w:t>
            </w:r>
            <w:r w:rsidR="004E4D7B">
              <w:t xml:space="preserve">and </w:t>
            </w:r>
            <w:r>
              <w:t>approve the tailoring request</w:t>
            </w:r>
            <w:r w:rsidR="004E4D7B">
              <w:t xml:space="preserve"> </w:t>
            </w:r>
            <w:r w:rsidR="004B7201">
              <w:t>accordingly.</w:t>
            </w:r>
            <w:r>
              <w:t xml:space="preserve"> </w:t>
            </w:r>
          </w:p>
          <w:p w14:paraId="069C8F89" w14:textId="008522D0" w:rsidR="00B00BF8" w:rsidRPr="00967B2B" w:rsidRDefault="00B00BF8" w:rsidP="004B7201">
            <w:pPr>
              <w:cnfStyle w:val="000000100000" w:firstRow="0" w:lastRow="0" w:firstColumn="0" w:lastColumn="0" w:oddVBand="0" w:evenVBand="0" w:oddHBand="1" w:evenHBand="0" w:firstRowFirstColumn="0" w:firstRowLastColumn="0" w:lastRowFirstColumn="0" w:lastRowLastColumn="0"/>
            </w:pPr>
            <w:ins w:id="31" w:author="Vaibhav Garg" w:date="2022-03-12T09:20:00Z">
              <w:r>
                <w:t xml:space="preserve">Use the process tailoring </w:t>
              </w:r>
            </w:ins>
            <w:ins w:id="32" w:author="Jalaj Mathur" w:date="2022-04-09T11:49:00Z">
              <w:r w:rsidR="009F4D39">
                <w:fldChar w:fldCharType="begin"/>
              </w:r>
              <w:r w:rsidR="009F4D39">
                <w:instrText xml:space="preserve"> HYPERLINK "https://docs.google.com/forms/d/e/1FAIpQLSdwPKguNKSepmnYTx0tnHamT95LyXBZc8B2-eFhGblJlXt2Iw/viewform" </w:instrText>
              </w:r>
              <w:r w:rsidR="009F4D39">
                <w:fldChar w:fldCharType="separate"/>
              </w:r>
              <w:r w:rsidR="009F4D39" w:rsidRPr="009F4D39">
                <w:rPr>
                  <w:rStyle w:val="Hyperlink"/>
                </w:rPr>
                <w:t>form</w:t>
              </w:r>
              <w:r w:rsidR="009F4D39">
                <w:fldChar w:fldCharType="end"/>
              </w:r>
            </w:ins>
            <w:ins w:id="33" w:author="Vaibhav Garg" w:date="2022-03-12T09:20:00Z">
              <w:del w:id="34" w:author="Jalaj Mathur" w:date="2022-04-09T11:48:00Z">
                <w:r w:rsidDel="009F4D39">
                  <w:delText>“Google Form”</w:delText>
                </w:r>
              </w:del>
              <w:r>
                <w:t xml:space="preserve"> for this.</w:t>
              </w:r>
            </w:ins>
          </w:p>
        </w:tc>
        <w:tc>
          <w:tcPr>
            <w:tcW w:w="2126" w:type="dxa"/>
            <w:tcBorders>
              <w:top w:val="none" w:sz="0" w:space="0" w:color="auto"/>
              <w:bottom w:val="none" w:sz="0" w:space="0" w:color="auto"/>
              <w:right w:val="none" w:sz="0" w:space="0" w:color="auto"/>
            </w:tcBorders>
          </w:tcPr>
          <w:p w14:paraId="3F3B32AB" w14:textId="77777777" w:rsidR="00EF1000" w:rsidRPr="00967B2B" w:rsidRDefault="00EF1000" w:rsidP="00152E8C">
            <w:pPr>
              <w:cnfStyle w:val="000000100000" w:firstRow="0" w:lastRow="0" w:firstColumn="0" w:lastColumn="0" w:oddVBand="0" w:evenVBand="0" w:oddHBand="1" w:evenHBand="0" w:firstRowFirstColumn="0" w:firstRowLastColumn="0" w:lastRowFirstColumn="0" w:lastRowLastColumn="0"/>
            </w:pPr>
            <w:r>
              <w:lastRenderedPageBreak/>
              <w:t>Project  Manager</w:t>
            </w:r>
          </w:p>
        </w:tc>
      </w:tr>
      <w:tr w:rsidR="005936B8" w:rsidRPr="00260ACF" w14:paraId="7A7F74CE" w14:textId="77777777" w:rsidTr="0069341C">
        <w:tc>
          <w:tcPr>
            <w:cnfStyle w:val="001000000000" w:firstRow="0" w:lastRow="0" w:firstColumn="1" w:lastColumn="0" w:oddVBand="0" w:evenVBand="0" w:oddHBand="0" w:evenHBand="0" w:firstRowFirstColumn="0" w:firstRowLastColumn="0" w:lastRowFirstColumn="0" w:lastRowLastColumn="0"/>
            <w:tcW w:w="1097" w:type="dxa"/>
          </w:tcPr>
          <w:p w14:paraId="52ABC6E3" w14:textId="77777777" w:rsidR="005936B8" w:rsidRPr="00616812" w:rsidRDefault="005936B8" w:rsidP="006022E2">
            <w:pPr>
              <w:numPr>
                <w:ilvl w:val="0"/>
                <w:numId w:val="5"/>
              </w:numPr>
              <w:rPr>
                <w:b w:val="0"/>
                <w:bCs w:val="0"/>
              </w:rPr>
            </w:pPr>
          </w:p>
        </w:tc>
        <w:tc>
          <w:tcPr>
            <w:tcW w:w="6520" w:type="dxa"/>
          </w:tcPr>
          <w:p w14:paraId="22F9D6CC" w14:textId="093AB984" w:rsidR="005936B8" w:rsidRDefault="005936B8" w:rsidP="00152E8C">
            <w:pPr>
              <w:cnfStyle w:val="000000000000" w:firstRow="0" w:lastRow="0" w:firstColumn="0" w:lastColumn="0" w:oddVBand="0" w:evenVBand="0" w:oddHBand="0" w:evenHBand="0" w:firstRowFirstColumn="0" w:firstRowLastColumn="0" w:lastRowFirstColumn="0" w:lastRowLastColumn="0"/>
            </w:pPr>
            <w:r>
              <w:t>Identify and plan for the work environment required for the project execution.</w:t>
            </w:r>
            <w:del w:id="35" w:author="Vaibhav Garg" w:date="2022-03-12T09:21:00Z">
              <w:r w:rsidDel="00B00BF8">
                <w:delText xml:space="preserve"> This includes a reference to the Human and material resources plans.</w:delText>
              </w:r>
            </w:del>
            <w:r>
              <w:t xml:space="preserve"> </w:t>
            </w:r>
            <w:r w:rsidR="00F24E2E">
              <w:t>Refer “Generic Work Environment” section of “Process Improvement Procedure” (PRCD_ORGFCS)</w:t>
            </w:r>
            <w:r w:rsidR="00FA1BE9">
              <w:t>.</w:t>
            </w:r>
            <w:r>
              <w:t xml:space="preserve"> </w:t>
            </w:r>
            <w:ins w:id="36" w:author="Vaibhav Garg" w:date="2022-03-12T09:21:00Z">
              <w:r w:rsidR="00B00BF8">
                <w:t xml:space="preserve">If any specific requirements are identified, </w:t>
              </w:r>
            </w:ins>
            <w:ins w:id="37" w:author="Vaibhav Garg" w:date="2022-03-12T09:22:00Z">
              <w:r w:rsidR="00B00BF8">
                <w:t>use the Asset requirements tab of the project plan.</w:t>
              </w:r>
            </w:ins>
          </w:p>
        </w:tc>
        <w:tc>
          <w:tcPr>
            <w:tcW w:w="2126" w:type="dxa"/>
          </w:tcPr>
          <w:p w14:paraId="65B20BE6" w14:textId="77777777" w:rsidR="005936B8" w:rsidRPr="00967B2B" w:rsidRDefault="005936B8" w:rsidP="00813E30">
            <w:pPr>
              <w:cnfStyle w:val="000000000000" w:firstRow="0" w:lastRow="0" w:firstColumn="0" w:lastColumn="0" w:oddVBand="0" w:evenVBand="0" w:oddHBand="0" w:evenHBand="0" w:firstRowFirstColumn="0" w:firstRowLastColumn="0" w:lastRowFirstColumn="0" w:lastRowLastColumn="0"/>
            </w:pPr>
            <w:r>
              <w:t>Project  Manager</w:t>
            </w:r>
          </w:p>
        </w:tc>
      </w:tr>
      <w:tr w:rsidR="005936B8" w:rsidRPr="00260ACF" w14:paraId="7DB9A335" w14:textId="77777777" w:rsidTr="00693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Borders>
              <w:top w:val="none" w:sz="0" w:space="0" w:color="auto"/>
              <w:left w:val="none" w:sz="0" w:space="0" w:color="auto"/>
              <w:bottom w:val="none" w:sz="0" w:space="0" w:color="auto"/>
            </w:tcBorders>
          </w:tcPr>
          <w:p w14:paraId="06B10584" w14:textId="77777777" w:rsidR="005936B8" w:rsidRPr="00616812" w:rsidRDefault="005936B8" w:rsidP="006022E2">
            <w:pPr>
              <w:numPr>
                <w:ilvl w:val="0"/>
                <w:numId w:val="5"/>
              </w:numPr>
              <w:rPr>
                <w:b w:val="0"/>
                <w:bCs w:val="0"/>
              </w:rPr>
            </w:pPr>
          </w:p>
        </w:tc>
        <w:tc>
          <w:tcPr>
            <w:tcW w:w="6520" w:type="dxa"/>
            <w:tcBorders>
              <w:top w:val="none" w:sz="0" w:space="0" w:color="auto"/>
              <w:bottom w:val="none" w:sz="0" w:space="0" w:color="auto"/>
            </w:tcBorders>
          </w:tcPr>
          <w:p w14:paraId="502D4409" w14:textId="77777777" w:rsidR="005936B8" w:rsidRDefault="005936B8" w:rsidP="00152E8C">
            <w:pPr>
              <w:cnfStyle w:val="000000100000" w:firstRow="0" w:lastRow="0" w:firstColumn="0" w:lastColumn="0" w:oddVBand="0" w:evenVBand="0" w:oddHBand="1" w:evenHBand="0" w:firstRowFirstColumn="0" w:firstRowLastColumn="0" w:lastRowFirstColumn="0" w:lastRowLastColumn="0"/>
            </w:pPr>
            <w:commentRangeStart w:id="38"/>
            <w:r>
              <w:t>Perform Estimations.</w:t>
            </w:r>
          </w:p>
          <w:p w14:paraId="7397F81D" w14:textId="77777777" w:rsidR="005936B8" w:rsidRDefault="005936B8" w:rsidP="006022E2">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t>Arrive at Complexity estimates for each requirement. Refer “Estimation Procedure” (PRCD_ESTMAT).</w:t>
            </w:r>
          </w:p>
          <w:p w14:paraId="2816717D" w14:textId="77777777" w:rsidR="005936B8" w:rsidRDefault="005936B8" w:rsidP="006022E2">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t>Arrive at E</w:t>
            </w:r>
            <w:r w:rsidRPr="009D4C51">
              <w:t xml:space="preserve">ffort </w:t>
            </w:r>
            <w:r>
              <w:t>E</w:t>
            </w:r>
            <w:r w:rsidRPr="009D4C51">
              <w:t xml:space="preserve">stimates in person hours </w:t>
            </w:r>
            <w:r>
              <w:t>with reference to its complexity and Effort budget</w:t>
            </w:r>
            <w:r w:rsidRPr="009D4C51">
              <w:t>.</w:t>
            </w:r>
            <w:r>
              <w:t xml:space="preserve"> Refer “Estimation Procedure” (PRCD_ESTMAT).</w:t>
            </w:r>
          </w:p>
          <w:p w14:paraId="000C931E" w14:textId="77777777" w:rsidR="005936B8" w:rsidRPr="00967B2B" w:rsidRDefault="005936B8" w:rsidP="00035CC7">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rsidRPr="00967B2B">
              <w:t xml:space="preserve">Identify cumulative efforts </w:t>
            </w:r>
            <w:r>
              <w:t xml:space="preserve">required for each phase of the </w:t>
            </w:r>
            <w:r w:rsidR="004D35BA">
              <w:t>P</w:t>
            </w:r>
            <w:r w:rsidR="004D35BA" w:rsidRPr="00967B2B">
              <w:t>roj</w:t>
            </w:r>
            <w:r w:rsidR="004D35BA">
              <w:t xml:space="preserve">ect. </w:t>
            </w:r>
            <w:r>
              <w:t>(Refer TMPL_ESTFNL</w:t>
            </w:r>
            <w:r w:rsidRPr="00967B2B">
              <w:t>)</w:t>
            </w:r>
            <w:r>
              <w:t>.</w:t>
            </w:r>
            <w:commentRangeEnd w:id="38"/>
            <w:r w:rsidR="00727417">
              <w:rPr>
                <w:rStyle w:val="CommentReference"/>
              </w:rPr>
              <w:commentReference w:id="38"/>
            </w:r>
          </w:p>
        </w:tc>
        <w:tc>
          <w:tcPr>
            <w:tcW w:w="2126" w:type="dxa"/>
            <w:tcBorders>
              <w:top w:val="none" w:sz="0" w:space="0" w:color="auto"/>
              <w:bottom w:val="none" w:sz="0" w:space="0" w:color="auto"/>
              <w:right w:val="none" w:sz="0" w:space="0" w:color="auto"/>
            </w:tcBorders>
          </w:tcPr>
          <w:p w14:paraId="7D749D0B" w14:textId="77777777" w:rsidR="005936B8" w:rsidRPr="00967B2B" w:rsidRDefault="005936B8" w:rsidP="00152E8C">
            <w:pPr>
              <w:cnfStyle w:val="000000100000" w:firstRow="0" w:lastRow="0" w:firstColumn="0" w:lastColumn="0" w:oddVBand="0" w:evenVBand="0" w:oddHBand="1" w:evenHBand="0" w:firstRowFirstColumn="0" w:firstRowLastColumn="0" w:lastRowFirstColumn="0" w:lastRowLastColumn="0"/>
            </w:pPr>
            <w:r>
              <w:t>Project  Manager</w:t>
            </w:r>
          </w:p>
        </w:tc>
      </w:tr>
      <w:tr w:rsidR="005936B8" w:rsidRPr="00260ACF" w14:paraId="6797004A" w14:textId="77777777" w:rsidTr="0069341C">
        <w:tc>
          <w:tcPr>
            <w:cnfStyle w:val="001000000000" w:firstRow="0" w:lastRow="0" w:firstColumn="1" w:lastColumn="0" w:oddVBand="0" w:evenVBand="0" w:oddHBand="0" w:evenHBand="0" w:firstRowFirstColumn="0" w:firstRowLastColumn="0" w:lastRowFirstColumn="0" w:lastRowLastColumn="0"/>
            <w:tcW w:w="1097" w:type="dxa"/>
          </w:tcPr>
          <w:p w14:paraId="55B72B9A" w14:textId="77777777" w:rsidR="005936B8" w:rsidRPr="00616812" w:rsidRDefault="005936B8" w:rsidP="006022E2">
            <w:pPr>
              <w:numPr>
                <w:ilvl w:val="0"/>
                <w:numId w:val="5"/>
              </w:numPr>
              <w:rPr>
                <w:b w:val="0"/>
                <w:bCs w:val="0"/>
              </w:rPr>
            </w:pPr>
          </w:p>
        </w:tc>
        <w:tc>
          <w:tcPr>
            <w:tcW w:w="6520" w:type="dxa"/>
          </w:tcPr>
          <w:p w14:paraId="56F295CD" w14:textId="77777777" w:rsidR="005936B8" w:rsidRDefault="005936B8" w:rsidP="00651D23">
            <w:pPr>
              <w:cnfStyle w:val="000000000000" w:firstRow="0" w:lastRow="0" w:firstColumn="0" w:lastColumn="0" w:oddVBand="0" w:evenVBand="0" w:oddHBand="0" w:evenHBand="0" w:firstRowFirstColumn="0" w:firstRowLastColumn="0" w:lastRowFirstColumn="0" w:lastRowLastColumn="0"/>
              <w:rPr>
                <w:ins w:id="39" w:author="Vaibhav Garg" w:date="2022-03-12T09:25:00Z"/>
              </w:rPr>
            </w:pPr>
            <w:r>
              <w:t>Plan t</w:t>
            </w:r>
            <w:r w:rsidRPr="00881F78">
              <w:t xml:space="preserve">he </w:t>
            </w:r>
            <w:r>
              <w:t>budget</w:t>
            </w:r>
            <w:r w:rsidRPr="00881F78">
              <w:t xml:space="preserve"> for </w:t>
            </w:r>
            <w:r>
              <w:t>Tools, T</w:t>
            </w:r>
            <w:r w:rsidRPr="00881F78">
              <w:t xml:space="preserve">est </w:t>
            </w:r>
            <w:r>
              <w:t>E</w:t>
            </w:r>
            <w:r w:rsidRPr="00881F78">
              <w:t>quipment</w:t>
            </w:r>
            <w:r w:rsidR="004D35BA">
              <w:t xml:space="preserve">, </w:t>
            </w:r>
            <w:r w:rsidR="004131CB">
              <w:t xml:space="preserve">Product and product component </w:t>
            </w:r>
            <w:r w:rsidR="004D35BA">
              <w:t>Samples</w:t>
            </w:r>
            <w:r w:rsidRPr="00881F78">
              <w:t xml:space="preserve"> etc</w:t>
            </w:r>
            <w:r>
              <w:t>.</w:t>
            </w:r>
          </w:p>
          <w:p w14:paraId="6F109CD1" w14:textId="04382A59" w:rsidR="00727417" w:rsidRDefault="00727417" w:rsidP="00651D23">
            <w:pPr>
              <w:cnfStyle w:val="000000000000" w:firstRow="0" w:lastRow="0" w:firstColumn="0" w:lastColumn="0" w:oddVBand="0" w:evenVBand="0" w:oddHBand="0" w:evenHBand="0" w:firstRowFirstColumn="0" w:firstRowLastColumn="0" w:lastRowFirstColumn="0" w:lastRowLastColumn="0"/>
            </w:pPr>
            <w:ins w:id="40" w:author="Vaibhav Garg" w:date="2022-03-12T09:25:00Z">
              <w:r>
                <w:t xml:space="preserve">Use </w:t>
              </w:r>
              <w:proofErr w:type="gramStart"/>
              <w:r>
                <w:t>a combinations</w:t>
              </w:r>
              <w:proofErr w:type="gramEnd"/>
              <w:r>
                <w:t xml:space="preserve"> of the Financial section and t</w:t>
              </w:r>
            </w:ins>
            <w:ins w:id="41" w:author="Vaibhav Garg" w:date="2022-03-12T09:26:00Z">
              <w:r>
                <w:t>he Asset requirements tab for this.</w:t>
              </w:r>
            </w:ins>
          </w:p>
        </w:tc>
        <w:tc>
          <w:tcPr>
            <w:tcW w:w="2126" w:type="dxa"/>
          </w:tcPr>
          <w:p w14:paraId="6B5CF103" w14:textId="77777777" w:rsidR="005936B8" w:rsidRDefault="005936B8" w:rsidP="00152E8C">
            <w:pPr>
              <w:cnfStyle w:val="000000000000" w:firstRow="0" w:lastRow="0" w:firstColumn="0" w:lastColumn="0" w:oddVBand="0" w:evenVBand="0" w:oddHBand="0" w:evenHBand="0" w:firstRowFirstColumn="0" w:firstRowLastColumn="0" w:lastRowFirstColumn="0" w:lastRowLastColumn="0"/>
            </w:pPr>
            <w:r>
              <w:t>Project  Manager</w:t>
            </w:r>
          </w:p>
        </w:tc>
      </w:tr>
      <w:tr w:rsidR="005936B8" w:rsidRPr="00260ACF" w14:paraId="7669A841" w14:textId="77777777" w:rsidTr="00693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Borders>
              <w:top w:val="none" w:sz="0" w:space="0" w:color="auto"/>
              <w:left w:val="none" w:sz="0" w:space="0" w:color="auto"/>
              <w:bottom w:val="none" w:sz="0" w:space="0" w:color="auto"/>
            </w:tcBorders>
          </w:tcPr>
          <w:p w14:paraId="26F30EFF" w14:textId="77777777" w:rsidR="005936B8" w:rsidRPr="00616812" w:rsidRDefault="005936B8" w:rsidP="006022E2">
            <w:pPr>
              <w:numPr>
                <w:ilvl w:val="0"/>
                <w:numId w:val="5"/>
              </w:numPr>
              <w:rPr>
                <w:b w:val="0"/>
                <w:bCs w:val="0"/>
              </w:rPr>
            </w:pPr>
          </w:p>
        </w:tc>
        <w:tc>
          <w:tcPr>
            <w:tcW w:w="6520" w:type="dxa"/>
            <w:tcBorders>
              <w:top w:val="none" w:sz="0" w:space="0" w:color="auto"/>
              <w:bottom w:val="none" w:sz="0" w:space="0" w:color="auto"/>
            </w:tcBorders>
          </w:tcPr>
          <w:p w14:paraId="559306A1" w14:textId="77777777" w:rsidR="005936B8" w:rsidRDefault="005936B8" w:rsidP="009D4C51">
            <w:pPr>
              <w:cnfStyle w:val="000000100000" w:firstRow="0" w:lastRow="0" w:firstColumn="0" w:lastColumn="0" w:oddVBand="0" w:evenVBand="0" w:oddHBand="1" w:evenHBand="0" w:firstRowFirstColumn="0" w:firstRowLastColumn="0" w:lastRowFirstColumn="0" w:lastRowLastColumn="0"/>
            </w:pPr>
            <w:r>
              <w:t>Prepare the Resource P</w:t>
            </w:r>
            <w:r w:rsidRPr="00967B2B">
              <w:t>lan</w:t>
            </w:r>
          </w:p>
          <w:p w14:paraId="04723EF6" w14:textId="77777777" w:rsidR="005936B8" w:rsidRPr="00651D23" w:rsidRDefault="005936B8" w:rsidP="00651D23">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iCs/>
              </w:rPr>
            </w:pPr>
            <w:r w:rsidRPr="00967B2B">
              <w:t xml:space="preserve">Identify and </w:t>
            </w:r>
            <w:r>
              <w:t>specify</w:t>
            </w:r>
            <w:r w:rsidRPr="00967B2B">
              <w:t xml:space="preserve"> resources required </w:t>
            </w:r>
            <w:r w:rsidR="00D17A41">
              <w:rPr>
                <w:iCs/>
              </w:rPr>
              <w:t>for the p</w:t>
            </w:r>
            <w:r w:rsidRPr="00651D23">
              <w:rPr>
                <w:iCs/>
              </w:rPr>
              <w:t>roject</w:t>
            </w:r>
            <w:r>
              <w:rPr>
                <w:iCs/>
              </w:rPr>
              <w:t>.</w:t>
            </w:r>
          </w:p>
          <w:p w14:paraId="2DE60922" w14:textId="77777777" w:rsidR="005936B8" w:rsidRDefault="005936B8" w:rsidP="00651D23">
            <w:pPr>
              <w:pStyle w:val="ListParagraph"/>
              <w:numPr>
                <w:ilvl w:val="0"/>
                <w:numId w:val="16"/>
              </w:numPr>
              <w:cnfStyle w:val="000000100000" w:firstRow="0" w:lastRow="0" w:firstColumn="0" w:lastColumn="0" w:oddVBand="0" w:evenVBand="0" w:oddHBand="1" w:evenHBand="0" w:firstRowFirstColumn="0" w:firstRowLastColumn="0" w:lastRowFirstColumn="0" w:lastRowLastColumn="0"/>
            </w:pPr>
            <w:r>
              <w:rPr>
                <w:iCs/>
              </w:rPr>
              <w:t>I</w:t>
            </w:r>
            <w:r w:rsidRPr="00651D23">
              <w:rPr>
                <w:iCs/>
              </w:rPr>
              <w:t>dentify the lifecycle phase in which each of the resources shall be needed</w:t>
            </w:r>
            <w:r>
              <w:rPr>
                <w:iCs/>
              </w:rPr>
              <w:t>.</w:t>
            </w:r>
          </w:p>
          <w:p w14:paraId="6CF925CE" w14:textId="0E2F0C90" w:rsidR="005936B8" w:rsidRDefault="005936B8" w:rsidP="00B20DCD">
            <w:pPr>
              <w:cnfStyle w:val="000000100000" w:firstRow="0" w:lastRow="0" w:firstColumn="0" w:lastColumn="0" w:oddVBand="0" w:evenVBand="0" w:oddHBand="1" w:evenHBand="0" w:firstRowFirstColumn="0" w:firstRowLastColumn="0" w:lastRowFirstColumn="0" w:lastRowLastColumn="0"/>
              <w:rPr>
                <w:iCs/>
              </w:rPr>
            </w:pPr>
            <w:r>
              <w:rPr>
                <w:iCs/>
              </w:rPr>
              <w:t xml:space="preserve">The resources include </w:t>
            </w:r>
            <w:r w:rsidR="00583156">
              <w:rPr>
                <w:iCs/>
              </w:rPr>
              <w:t>P</w:t>
            </w:r>
            <w:r w:rsidR="00583156" w:rsidRPr="00651D23">
              <w:rPr>
                <w:iCs/>
              </w:rPr>
              <w:t>eople</w:t>
            </w:r>
            <w:r w:rsidR="00D61F83">
              <w:rPr>
                <w:iCs/>
              </w:rPr>
              <w:t xml:space="preserve">, </w:t>
            </w:r>
            <w:r w:rsidR="00D61F83" w:rsidRPr="00967B2B">
              <w:t>Software</w:t>
            </w:r>
            <w:r w:rsidRPr="00651D23">
              <w:rPr>
                <w:iCs/>
              </w:rPr>
              <w:t xml:space="preserve"> and </w:t>
            </w:r>
            <w:r>
              <w:rPr>
                <w:iCs/>
              </w:rPr>
              <w:t>H</w:t>
            </w:r>
            <w:r w:rsidRPr="00651D23">
              <w:rPr>
                <w:iCs/>
              </w:rPr>
              <w:t>ardware</w:t>
            </w:r>
            <w:r>
              <w:rPr>
                <w:iCs/>
              </w:rPr>
              <w:t>.</w:t>
            </w:r>
            <w:r w:rsidR="000E0193">
              <w:t xml:space="preserve"> Resource A</w:t>
            </w:r>
            <w:r w:rsidR="000E0193" w:rsidRPr="00967B2B">
              <w:t>vailability</w:t>
            </w:r>
            <w:r w:rsidR="000E0193">
              <w:t xml:space="preserve"> is ensured as communicated by the functional head </w:t>
            </w:r>
            <w:r w:rsidR="000E0193">
              <w:lastRenderedPageBreak/>
              <w:t>consulting the resource pool.</w:t>
            </w:r>
            <w:ins w:id="42" w:author="Vaibhav Garg" w:date="2022-03-12T09:26:00Z">
              <w:r w:rsidR="00727417">
                <w:t xml:space="preserve"> The resources are captured in appropriate fields, including Project Team and Asset Requirements.</w:t>
              </w:r>
            </w:ins>
          </w:p>
          <w:p w14:paraId="2D2C427A" w14:textId="77777777" w:rsidR="005936B8" w:rsidRPr="00967B2B" w:rsidRDefault="005936B8" w:rsidP="00B20DCD">
            <w:pPr>
              <w:cnfStyle w:val="000000100000" w:firstRow="0" w:lastRow="0" w:firstColumn="0" w:lastColumn="0" w:oddVBand="0" w:evenVBand="0" w:oddHBand="1" w:evenHBand="0" w:firstRowFirstColumn="0" w:firstRowLastColumn="0" w:lastRowFirstColumn="0" w:lastRowLastColumn="0"/>
            </w:pPr>
            <w:r>
              <w:rPr>
                <w:iCs/>
              </w:rPr>
              <w:t>Consider using the “Resource Selection DAR” (TMPL_DARRSC) for selection of resources.  Refer “Team Formation Guidelines”</w:t>
            </w:r>
            <w:r w:rsidR="000C17FC">
              <w:rPr>
                <w:iCs/>
              </w:rPr>
              <w:t xml:space="preserve"> (GDLN_TEAMNG)</w:t>
            </w:r>
            <w:r>
              <w:rPr>
                <w:iCs/>
              </w:rPr>
              <w:t xml:space="preserve"> for help in selection of the project team.</w:t>
            </w:r>
          </w:p>
        </w:tc>
        <w:tc>
          <w:tcPr>
            <w:tcW w:w="2126" w:type="dxa"/>
            <w:tcBorders>
              <w:top w:val="none" w:sz="0" w:space="0" w:color="auto"/>
              <w:bottom w:val="none" w:sz="0" w:space="0" w:color="auto"/>
              <w:right w:val="none" w:sz="0" w:space="0" w:color="auto"/>
            </w:tcBorders>
          </w:tcPr>
          <w:p w14:paraId="15FF18DE" w14:textId="77777777" w:rsidR="005936B8" w:rsidRPr="00967B2B" w:rsidRDefault="005936B8" w:rsidP="00152E8C">
            <w:pPr>
              <w:cnfStyle w:val="000000100000" w:firstRow="0" w:lastRow="0" w:firstColumn="0" w:lastColumn="0" w:oddVBand="0" w:evenVBand="0" w:oddHBand="1" w:evenHBand="0" w:firstRowFirstColumn="0" w:firstRowLastColumn="0" w:lastRowFirstColumn="0" w:lastRowLastColumn="0"/>
            </w:pPr>
            <w:r>
              <w:lastRenderedPageBreak/>
              <w:t>Project  Manager</w:t>
            </w:r>
          </w:p>
        </w:tc>
      </w:tr>
      <w:tr w:rsidR="005936B8" w:rsidRPr="00260ACF" w14:paraId="2B3807EF" w14:textId="77777777" w:rsidTr="0069341C">
        <w:tc>
          <w:tcPr>
            <w:cnfStyle w:val="001000000000" w:firstRow="0" w:lastRow="0" w:firstColumn="1" w:lastColumn="0" w:oddVBand="0" w:evenVBand="0" w:oddHBand="0" w:evenHBand="0" w:firstRowFirstColumn="0" w:firstRowLastColumn="0" w:lastRowFirstColumn="0" w:lastRowLastColumn="0"/>
            <w:tcW w:w="1097" w:type="dxa"/>
          </w:tcPr>
          <w:p w14:paraId="4E68BAE0" w14:textId="77777777" w:rsidR="005936B8" w:rsidRPr="00616812" w:rsidRDefault="005936B8" w:rsidP="006022E2">
            <w:pPr>
              <w:numPr>
                <w:ilvl w:val="0"/>
                <w:numId w:val="5"/>
              </w:numPr>
              <w:rPr>
                <w:b w:val="0"/>
                <w:bCs w:val="0"/>
              </w:rPr>
            </w:pPr>
          </w:p>
        </w:tc>
        <w:tc>
          <w:tcPr>
            <w:tcW w:w="6520" w:type="dxa"/>
          </w:tcPr>
          <w:p w14:paraId="22D6078E" w14:textId="3E01B911" w:rsidR="005936B8" w:rsidRDefault="005936B8" w:rsidP="00651D23">
            <w:pPr>
              <w:cnfStyle w:val="000000000000" w:firstRow="0" w:lastRow="0" w:firstColumn="0" w:lastColumn="0" w:oddVBand="0" w:evenVBand="0" w:oddHBand="0" w:evenHBand="0" w:firstRowFirstColumn="0" w:firstRowLastColumn="0" w:lastRowFirstColumn="0" w:lastRowLastColumn="0"/>
            </w:pPr>
            <w:r>
              <w:t>Prepare Project S</w:t>
            </w:r>
            <w:r w:rsidRPr="00967B2B">
              <w:t xml:space="preserve">chedule </w:t>
            </w:r>
            <w:del w:id="43" w:author="Vaibhav Garg" w:date="2022-03-12T09:27:00Z">
              <w:r w:rsidR="00EF1EFA" w:rsidDel="00727417">
                <w:delText xml:space="preserve">using MPP </w:delText>
              </w:r>
            </w:del>
            <w:r w:rsidRPr="00967B2B">
              <w:t xml:space="preserve">based on the </w:t>
            </w:r>
          </w:p>
          <w:p w14:paraId="07ECA6CF" w14:textId="77777777" w:rsidR="005936B8" w:rsidRDefault="005936B8" w:rsidP="00651D23">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Effort E</w:t>
            </w:r>
            <w:r w:rsidRPr="00967B2B">
              <w:t xml:space="preserve">stimates </w:t>
            </w:r>
          </w:p>
          <w:p w14:paraId="1CC80CF9" w14:textId="77777777" w:rsidR="005936B8" w:rsidRDefault="005936B8" w:rsidP="00651D23">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Resource A</w:t>
            </w:r>
            <w:r w:rsidRPr="00967B2B">
              <w:t>vailability</w:t>
            </w:r>
            <w:r w:rsidR="00741BB2">
              <w:t xml:space="preserve"> as communicated by the functional head consulting the resource pool</w:t>
            </w:r>
          </w:p>
          <w:p w14:paraId="41A661A8" w14:textId="77777777" w:rsidR="005936B8" w:rsidRDefault="005936B8" w:rsidP="00651D23">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Customer Delivery Date</w:t>
            </w:r>
            <w:r w:rsidRPr="00967B2B">
              <w:t xml:space="preserve"> </w:t>
            </w:r>
          </w:p>
          <w:p w14:paraId="26FD4286" w14:textId="77777777" w:rsidR="005936B8" w:rsidRDefault="005936B8" w:rsidP="00B20DCD">
            <w:pPr>
              <w:cnfStyle w:val="000000000000" w:firstRow="0" w:lastRow="0" w:firstColumn="0" w:lastColumn="0" w:oddVBand="0" w:evenVBand="0" w:oddHBand="0" w:evenHBand="0" w:firstRowFirstColumn="0" w:firstRowLastColumn="0" w:lastRowFirstColumn="0" w:lastRowLastColumn="0"/>
            </w:pPr>
            <w:r>
              <w:t xml:space="preserve">Consider </w:t>
            </w:r>
            <w:r w:rsidRPr="00967B2B">
              <w:t xml:space="preserve">all support activities </w:t>
            </w:r>
            <w:r>
              <w:t>like</w:t>
            </w:r>
            <w:r w:rsidRPr="00967B2B">
              <w:t xml:space="preserve"> </w:t>
            </w:r>
            <w:r>
              <w:t>A</w:t>
            </w:r>
            <w:r w:rsidRPr="00967B2B">
              <w:t xml:space="preserve">udits, </w:t>
            </w:r>
            <w:r>
              <w:t>T</w:t>
            </w:r>
            <w:r w:rsidRPr="00967B2B">
              <w:t xml:space="preserve">rainings, </w:t>
            </w:r>
            <w:r>
              <w:t>M</w:t>
            </w:r>
            <w:r w:rsidRPr="00967B2B">
              <w:t xml:space="preserve">aintenance </w:t>
            </w:r>
            <w:r>
              <w:t>S</w:t>
            </w:r>
            <w:r w:rsidRPr="00967B2B">
              <w:t>chedules etc.</w:t>
            </w:r>
          </w:p>
        </w:tc>
        <w:tc>
          <w:tcPr>
            <w:tcW w:w="2126" w:type="dxa"/>
          </w:tcPr>
          <w:p w14:paraId="5CEDD603" w14:textId="77777777" w:rsidR="005936B8" w:rsidRDefault="005936B8" w:rsidP="00152E8C">
            <w:pPr>
              <w:cnfStyle w:val="000000000000" w:firstRow="0" w:lastRow="0" w:firstColumn="0" w:lastColumn="0" w:oddVBand="0" w:evenVBand="0" w:oddHBand="0" w:evenHBand="0" w:firstRowFirstColumn="0" w:firstRowLastColumn="0" w:lastRowFirstColumn="0" w:lastRowLastColumn="0"/>
            </w:pPr>
            <w:r>
              <w:t>Project  Manager</w:t>
            </w:r>
          </w:p>
        </w:tc>
      </w:tr>
      <w:tr w:rsidR="005936B8" w:rsidRPr="001B0B83" w14:paraId="35BC8C31" w14:textId="77777777" w:rsidTr="0069341C">
        <w:trPr>
          <w:cnfStyle w:val="000000100000" w:firstRow="0" w:lastRow="0" w:firstColumn="0" w:lastColumn="0" w:oddVBand="0" w:evenVBand="0" w:oddHBand="1" w:evenHBand="0" w:firstRowFirstColumn="0" w:firstRowLastColumn="0" w:lastRowFirstColumn="0" w:lastRowLastColumn="0"/>
          <w:trHeight w:val="437"/>
        </w:trPr>
        <w:tc>
          <w:tcPr>
            <w:cnfStyle w:val="001000000000" w:firstRow="0" w:lastRow="0" w:firstColumn="1" w:lastColumn="0" w:oddVBand="0" w:evenVBand="0" w:oddHBand="0" w:evenHBand="0" w:firstRowFirstColumn="0" w:firstRowLastColumn="0" w:lastRowFirstColumn="0" w:lastRowLastColumn="0"/>
            <w:tcW w:w="1097" w:type="dxa"/>
            <w:tcBorders>
              <w:top w:val="none" w:sz="0" w:space="0" w:color="auto"/>
              <w:left w:val="none" w:sz="0" w:space="0" w:color="auto"/>
              <w:bottom w:val="none" w:sz="0" w:space="0" w:color="auto"/>
            </w:tcBorders>
          </w:tcPr>
          <w:p w14:paraId="1F95234F" w14:textId="77777777" w:rsidR="005936B8" w:rsidRPr="00616812" w:rsidRDefault="005936B8" w:rsidP="00651D23">
            <w:pPr>
              <w:numPr>
                <w:ilvl w:val="0"/>
                <w:numId w:val="5"/>
              </w:numPr>
              <w:rPr>
                <w:b w:val="0"/>
                <w:bCs w:val="0"/>
              </w:rPr>
            </w:pPr>
          </w:p>
        </w:tc>
        <w:tc>
          <w:tcPr>
            <w:tcW w:w="6520" w:type="dxa"/>
            <w:tcBorders>
              <w:top w:val="none" w:sz="0" w:space="0" w:color="auto"/>
              <w:bottom w:val="none" w:sz="0" w:space="0" w:color="auto"/>
            </w:tcBorders>
          </w:tcPr>
          <w:p w14:paraId="37784C1E" w14:textId="6325A953" w:rsidR="005936B8" w:rsidRDefault="005936B8" w:rsidP="009D4C51">
            <w:pPr>
              <w:cnfStyle w:val="000000100000" w:firstRow="0" w:lastRow="0" w:firstColumn="0" w:lastColumn="0" w:oddVBand="0" w:evenVBand="0" w:oddHBand="1" w:evenHBand="0" w:firstRowFirstColumn="0" w:firstRowLastColumn="0" w:lastRowFirstColumn="0" w:lastRowLastColumn="0"/>
              <w:rPr>
                <w:ins w:id="44" w:author="Vaibhav Garg" w:date="2022-03-12T09:27:00Z"/>
              </w:rPr>
            </w:pPr>
            <w:r>
              <w:t>Prepare Training Plan</w:t>
            </w:r>
          </w:p>
          <w:p w14:paraId="39BAA4A8" w14:textId="6FCAAA8B" w:rsidR="00727417" w:rsidRDefault="00727417">
            <w:pPr>
              <w:pStyle w:val="ListParagraph"/>
              <w:numPr>
                <w:ilvl w:val="0"/>
                <w:numId w:val="20"/>
              </w:numPr>
              <w:cnfStyle w:val="000000100000" w:firstRow="0" w:lastRow="0" w:firstColumn="0" w:lastColumn="0" w:oddVBand="0" w:evenVBand="0" w:oddHBand="1" w:evenHBand="0" w:firstRowFirstColumn="0" w:firstRowLastColumn="0" w:lastRowFirstColumn="0" w:lastRowLastColumn="0"/>
              <w:rPr>
                <w:ins w:id="45" w:author="Vaibhav Garg" w:date="2022-03-12T09:28:00Z"/>
              </w:rPr>
              <w:pPrChange w:id="46" w:author="Vaibhav Garg" w:date="2022-03-12T09:28:00Z">
                <w:pPr>
                  <w:cnfStyle w:val="000000100000" w:firstRow="0" w:lastRow="0" w:firstColumn="0" w:lastColumn="0" w:oddVBand="0" w:evenVBand="0" w:oddHBand="1" w:evenHBand="0" w:firstRowFirstColumn="0" w:firstRowLastColumn="0" w:lastRowFirstColumn="0" w:lastRowLastColumn="0"/>
                </w:pPr>
              </w:pPrChange>
            </w:pPr>
            <w:ins w:id="47" w:author="Vaibhav Garg" w:date="2022-03-12T09:27:00Z">
              <w:r>
                <w:t xml:space="preserve">Identify the Project Skill requirements. </w:t>
              </w:r>
            </w:ins>
          </w:p>
          <w:p w14:paraId="36DDC16D" w14:textId="035FF9DF" w:rsidR="00727417" w:rsidRDefault="00727417" w:rsidP="00727417">
            <w:pPr>
              <w:pStyle w:val="ListParagraph"/>
              <w:numPr>
                <w:ilvl w:val="0"/>
                <w:numId w:val="20"/>
              </w:numPr>
              <w:cnfStyle w:val="000000100000" w:firstRow="0" w:lastRow="0" w:firstColumn="0" w:lastColumn="0" w:oddVBand="0" w:evenVBand="0" w:oddHBand="1" w:evenHBand="0" w:firstRowFirstColumn="0" w:firstRowLastColumn="0" w:lastRowFirstColumn="0" w:lastRowLastColumn="0"/>
              <w:rPr>
                <w:ins w:id="48" w:author="Vaibhav Garg" w:date="2022-03-12T09:28:00Z"/>
              </w:rPr>
            </w:pPr>
            <w:ins w:id="49" w:author="Vaibhav Garg" w:date="2022-03-12T09:27:00Z">
              <w:r>
                <w:t xml:space="preserve">Ensure that each project participant </w:t>
              </w:r>
            </w:ins>
            <w:ins w:id="50" w:author="Vaibhav Garg" w:date="2022-03-12T09:28:00Z">
              <w:r>
                <w:t>has an updated individual talent map updated.</w:t>
              </w:r>
            </w:ins>
          </w:p>
          <w:p w14:paraId="14019AFC" w14:textId="6C0CD4E7" w:rsidR="00727417" w:rsidRDefault="00727417">
            <w:pPr>
              <w:pStyle w:val="ListParagraph"/>
              <w:numPr>
                <w:ilvl w:val="0"/>
                <w:numId w:val="20"/>
              </w:numPr>
              <w:cnfStyle w:val="000000100000" w:firstRow="0" w:lastRow="0" w:firstColumn="0" w:lastColumn="0" w:oddVBand="0" w:evenVBand="0" w:oddHBand="1" w:evenHBand="0" w:firstRowFirstColumn="0" w:firstRowLastColumn="0" w:lastRowFirstColumn="0" w:lastRowLastColumn="0"/>
              <w:pPrChange w:id="51" w:author="Vaibhav Garg" w:date="2022-03-12T09:28:00Z">
                <w:pPr>
                  <w:cnfStyle w:val="000000100000" w:firstRow="0" w:lastRow="0" w:firstColumn="0" w:lastColumn="0" w:oddVBand="0" w:evenVBand="0" w:oddHBand="1" w:evenHBand="0" w:firstRowFirstColumn="0" w:firstRowLastColumn="0" w:lastRowFirstColumn="0" w:lastRowLastColumn="0"/>
                </w:pPr>
              </w:pPrChange>
            </w:pPr>
            <w:ins w:id="52" w:author="Vaibhav Garg" w:date="2022-03-12T09:28:00Z">
              <w:r>
                <w:t>Analy</w:t>
              </w:r>
            </w:ins>
            <w:ins w:id="53" w:author="Vaibhav Garg" w:date="2022-03-12T09:29:00Z">
              <w:r>
                <w:t>z</w:t>
              </w:r>
            </w:ins>
            <w:ins w:id="54" w:author="Vaibhav Garg" w:date="2022-03-12T09:28:00Z">
              <w:r>
                <w:t>e the talen</w:t>
              </w:r>
            </w:ins>
            <w:ins w:id="55" w:author="Vaibhav Garg" w:date="2022-03-12T09:29:00Z">
              <w:r>
                <w:t>t map and gaps.</w:t>
              </w:r>
            </w:ins>
          </w:p>
          <w:p w14:paraId="1D0CDA24" w14:textId="374630D7" w:rsidR="005936B8" w:rsidRDefault="005936B8" w:rsidP="00727417">
            <w:pPr>
              <w:pStyle w:val="ListParagraph"/>
              <w:numPr>
                <w:ilvl w:val="0"/>
                <w:numId w:val="20"/>
              </w:numPr>
              <w:cnfStyle w:val="000000100000" w:firstRow="0" w:lastRow="0" w:firstColumn="0" w:lastColumn="0" w:oddVBand="0" w:evenVBand="0" w:oddHBand="1" w:evenHBand="0" w:firstRowFirstColumn="0" w:firstRowLastColumn="0" w:lastRowFirstColumn="0" w:lastRowLastColumn="0"/>
              <w:rPr>
                <w:ins w:id="56" w:author="Vaibhav Garg" w:date="2022-03-12T09:29:00Z"/>
              </w:rPr>
            </w:pPr>
            <w:r w:rsidRPr="00967B2B">
              <w:t>Identify</w:t>
            </w:r>
            <w:r>
              <w:t xml:space="preserve"> T</w:t>
            </w:r>
            <w:r w:rsidRPr="00967B2B">
              <w:t xml:space="preserve">raining needed to ensure that necessary skill levels are present with </w:t>
            </w:r>
            <w:proofErr w:type="gramStart"/>
            <w:r w:rsidRPr="00967B2B">
              <w:t>personnel  in</w:t>
            </w:r>
            <w:proofErr w:type="gramEnd"/>
            <w:r w:rsidRPr="00967B2B">
              <w:t xml:space="preserve"> sufficient numbers f</w:t>
            </w:r>
            <w:r>
              <w:t>or successful project execution</w:t>
            </w:r>
            <w:ins w:id="57" w:author="Vaibhav Garg" w:date="2022-03-12T09:29:00Z">
              <w:r w:rsidR="00727417">
                <w:t>.</w:t>
              </w:r>
            </w:ins>
          </w:p>
          <w:p w14:paraId="1ACC6AB8" w14:textId="7FFB745D" w:rsidR="00727417" w:rsidRDefault="00727417">
            <w:pPr>
              <w:ind w:left="360"/>
              <w:cnfStyle w:val="000000100000" w:firstRow="0" w:lastRow="0" w:firstColumn="0" w:lastColumn="0" w:oddVBand="0" w:evenVBand="0" w:oddHBand="1" w:evenHBand="0" w:firstRowFirstColumn="0" w:firstRowLastColumn="0" w:lastRowFirstColumn="0" w:lastRowLastColumn="0"/>
              <w:pPrChange w:id="58" w:author="Vaibhav Garg" w:date="2022-03-12T09:29:00Z">
                <w:pPr>
                  <w:cnfStyle w:val="000000100000" w:firstRow="0" w:lastRow="0" w:firstColumn="0" w:lastColumn="0" w:oddVBand="0" w:evenVBand="0" w:oddHBand="1" w:evenHBand="0" w:firstRowFirstColumn="0" w:firstRowLastColumn="0" w:lastRowFirstColumn="0" w:lastRowLastColumn="0"/>
                </w:pPr>
              </w:pPrChange>
            </w:pPr>
            <w:ins w:id="59" w:author="Vaibhav Garg" w:date="2022-03-12T09:29:00Z">
              <w:r>
                <w:t>Use attached action items and Project schedule to plan and manage the</w:t>
              </w:r>
            </w:ins>
          </w:p>
          <w:p w14:paraId="1119563F" w14:textId="77777777" w:rsidR="005936B8" w:rsidRDefault="005936B8" w:rsidP="006022E2">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T</w:t>
            </w:r>
            <w:r w:rsidRPr="00967B2B">
              <w:t xml:space="preserve">he types of </w:t>
            </w:r>
            <w:r>
              <w:t>T</w:t>
            </w:r>
            <w:r w:rsidRPr="00967B2B">
              <w:t>raining to b</w:t>
            </w:r>
            <w:r>
              <w:t>e provided</w:t>
            </w:r>
          </w:p>
          <w:p w14:paraId="140E6716" w14:textId="77777777" w:rsidR="005936B8" w:rsidRDefault="005936B8" w:rsidP="006022E2">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Numbers of P</w:t>
            </w:r>
            <w:r w:rsidRPr="00967B2B">
              <w:t xml:space="preserve">ersonnel to be trained </w:t>
            </w:r>
          </w:p>
          <w:p w14:paraId="07957350" w14:textId="77777777" w:rsidR="005936B8" w:rsidRPr="00967B2B" w:rsidRDefault="005936B8" w:rsidP="00B20DCD">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Identify T</w:t>
            </w:r>
            <w:r w:rsidRPr="00967B2B">
              <w:t xml:space="preserve">rainings as needed in </w:t>
            </w:r>
            <w:r>
              <w:t>T</w:t>
            </w:r>
            <w:r w:rsidRPr="00967B2B">
              <w:t xml:space="preserve">echnical, </w:t>
            </w:r>
            <w:r>
              <w:t>M</w:t>
            </w:r>
            <w:r w:rsidRPr="00967B2B">
              <w:t xml:space="preserve">anagerial and </w:t>
            </w:r>
            <w:r>
              <w:t>S</w:t>
            </w:r>
            <w:r w:rsidRPr="00967B2B">
              <w:t xml:space="preserve">upporting </w:t>
            </w:r>
            <w:r>
              <w:t>A</w:t>
            </w:r>
            <w:r w:rsidRPr="00967B2B">
              <w:t xml:space="preserve">ctivity </w:t>
            </w:r>
            <w:r>
              <w:t>S</w:t>
            </w:r>
            <w:r w:rsidRPr="00967B2B">
              <w:t>kills</w:t>
            </w:r>
          </w:p>
        </w:tc>
        <w:tc>
          <w:tcPr>
            <w:tcW w:w="2126" w:type="dxa"/>
            <w:tcBorders>
              <w:top w:val="none" w:sz="0" w:space="0" w:color="auto"/>
              <w:bottom w:val="none" w:sz="0" w:space="0" w:color="auto"/>
              <w:right w:val="none" w:sz="0" w:space="0" w:color="auto"/>
            </w:tcBorders>
          </w:tcPr>
          <w:p w14:paraId="0B758002" w14:textId="77777777" w:rsidR="005936B8" w:rsidRPr="00967B2B" w:rsidRDefault="005936B8" w:rsidP="00152E8C">
            <w:pPr>
              <w:cnfStyle w:val="000000100000" w:firstRow="0" w:lastRow="0" w:firstColumn="0" w:lastColumn="0" w:oddVBand="0" w:evenVBand="0" w:oddHBand="1" w:evenHBand="0" w:firstRowFirstColumn="0" w:firstRowLastColumn="0" w:lastRowFirstColumn="0" w:lastRowLastColumn="0"/>
            </w:pPr>
            <w:r>
              <w:t>Project  Manager</w:t>
            </w:r>
          </w:p>
        </w:tc>
      </w:tr>
      <w:tr w:rsidR="005936B8" w:rsidRPr="001B0B83" w14:paraId="2246A62E" w14:textId="77777777" w:rsidTr="0069341C">
        <w:tc>
          <w:tcPr>
            <w:cnfStyle w:val="001000000000" w:firstRow="0" w:lastRow="0" w:firstColumn="1" w:lastColumn="0" w:oddVBand="0" w:evenVBand="0" w:oddHBand="0" w:evenHBand="0" w:firstRowFirstColumn="0" w:firstRowLastColumn="0" w:lastRowFirstColumn="0" w:lastRowLastColumn="0"/>
            <w:tcW w:w="1097" w:type="dxa"/>
          </w:tcPr>
          <w:p w14:paraId="1D5B07DF" w14:textId="77777777" w:rsidR="005936B8" w:rsidRPr="00616812" w:rsidRDefault="005936B8" w:rsidP="006022E2">
            <w:pPr>
              <w:numPr>
                <w:ilvl w:val="0"/>
                <w:numId w:val="5"/>
              </w:numPr>
              <w:rPr>
                <w:b w:val="0"/>
                <w:bCs w:val="0"/>
              </w:rPr>
            </w:pPr>
          </w:p>
        </w:tc>
        <w:tc>
          <w:tcPr>
            <w:tcW w:w="6520" w:type="dxa"/>
          </w:tcPr>
          <w:p w14:paraId="4849C835" w14:textId="77777777" w:rsidR="005936B8" w:rsidRDefault="005936B8" w:rsidP="00395F8E">
            <w:pPr>
              <w:cnfStyle w:val="000000000000" w:firstRow="0" w:lastRow="0" w:firstColumn="0" w:lastColumn="0" w:oddVBand="0" w:evenVBand="0" w:oddHBand="0" w:evenHBand="0" w:firstRowFirstColumn="0" w:firstRowLastColumn="0" w:lastRowFirstColumn="0" w:lastRowLastColumn="0"/>
            </w:pPr>
            <w:r>
              <w:t xml:space="preserve">Prepare the </w:t>
            </w:r>
            <w:r w:rsidRPr="00D81055">
              <w:t>Risk Management Plan</w:t>
            </w:r>
          </w:p>
          <w:p w14:paraId="51927D0F" w14:textId="65E12063" w:rsidR="005936B8" w:rsidRPr="00967B2B" w:rsidRDefault="005936B8" w:rsidP="00395F8E">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rsidRPr="00967B2B">
              <w:t xml:space="preserve">Identify </w:t>
            </w:r>
            <w:r>
              <w:t>and list Project R</w:t>
            </w:r>
            <w:r w:rsidRPr="00967B2B">
              <w:t xml:space="preserve">isks using the </w:t>
            </w:r>
            <w:r>
              <w:t xml:space="preserve">“Risk </w:t>
            </w:r>
            <w:del w:id="60" w:author="Vaibhav Garg" w:date="2022-03-12T09:30:00Z">
              <w:r w:rsidDel="00810420">
                <w:delText>Matrix</w:delText>
              </w:r>
            </w:del>
            <w:ins w:id="61" w:author="Vaibhav Garg" w:date="2022-03-12T09:30:00Z">
              <w:r w:rsidR="00810420">
                <w:t>management</w:t>
              </w:r>
            </w:ins>
            <w:r>
              <w:t>”</w:t>
            </w:r>
            <w:ins w:id="62" w:author="Vaibhav Garg" w:date="2022-03-12T09:30:00Z">
              <w:r w:rsidR="00810420">
                <w:t xml:space="preserve"> module in </w:t>
              </w:r>
              <w:proofErr w:type="spellStart"/>
              <w:r w:rsidR="00810420">
                <w:t>GIL.ef</w:t>
              </w:r>
            </w:ins>
            <w:proofErr w:type="spellEnd"/>
            <w:ins w:id="63" w:author="Vaibhav Garg" w:date="2022-03-12T09:31:00Z">
              <w:r w:rsidR="00810420">
                <w:t xml:space="preserve"> in line with the</w:t>
              </w:r>
            </w:ins>
            <w:del w:id="64" w:author="Vaibhav Garg" w:date="2022-03-12T09:31:00Z">
              <w:r w:rsidR="001C6AE5" w:rsidDel="00810420">
                <w:delText xml:space="preserve"> (TMPL_RSKMTX)</w:delText>
              </w:r>
            </w:del>
            <w:r>
              <w:t xml:space="preserve"> </w:t>
            </w:r>
            <w:del w:id="65" w:author="Vaibhav Garg" w:date="2022-03-12T09:31:00Z">
              <w:r w:rsidDel="00810420">
                <w:delText xml:space="preserve">and </w:delText>
              </w:r>
            </w:del>
            <w:r>
              <w:t>“Risk Management Procedure” (PRCD_RSKMGM).</w:t>
            </w:r>
          </w:p>
        </w:tc>
        <w:tc>
          <w:tcPr>
            <w:tcW w:w="2126" w:type="dxa"/>
          </w:tcPr>
          <w:p w14:paraId="7BD48030" w14:textId="77777777" w:rsidR="005936B8" w:rsidRPr="00967B2B" w:rsidRDefault="005936B8" w:rsidP="00152E8C">
            <w:pPr>
              <w:cnfStyle w:val="000000000000" w:firstRow="0" w:lastRow="0" w:firstColumn="0" w:lastColumn="0" w:oddVBand="0" w:evenVBand="0" w:oddHBand="0" w:evenHBand="0" w:firstRowFirstColumn="0" w:firstRowLastColumn="0" w:lastRowFirstColumn="0" w:lastRowLastColumn="0"/>
            </w:pPr>
            <w:r>
              <w:t>Project  Manager</w:t>
            </w:r>
          </w:p>
        </w:tc>
      </w:tr>
      <w:tr w:rsidR="005936B8" w:rsidRPr="00260ACF" w14:paraId="047C3A8B" w14:textId="77777777" w:rsidTr="00693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Borders>
              <w:top w:val="none" w:sz="0" w:space="0" w:color="auto"/>
              <w:left w:val="none" w:sz="0" w:space="0" w:color="auto"/>
              <w:bottom w:val="none" w:sz="0" w:space="0" w:color="auto"/>
            </w:tcBorders>
          </w:tcPr>
          <w:p w14:paraId="0B61E631" w14:textId="77777777" w:rsidR="005936B8" w:rsidRPr="001A00FE" w:rsidRDefault="005936B8" w:rsidP="006022E2">
            <w:pPr>
              <w:numPr>
                <w:ilvl w:val="0"/>
                <w:numId w:val="5"/>
              </w:numPr>
              <w:rPr>
                <w:b w:val="0"/>
                <w:bCs w:val="0"/>
              </w:rPr>
            </w:pPr>
          </w:p>
        </w:tc>
        <w:tc>
          <w:tcPr>
            <w:tcW w:w="6520" w:type="dxa"/>
            <w:tcBorders>
              <w:top w:val="none" w:sz="0" w:space="0" w:color="auto"/>
              <w:bottom w:val="none" w:sz="0" w:space="0" w:color="auto"/>
            </w:tcBorders>
          </w:tcPr>
          <w:p w14:paraId="45C8911C" w14:textId="77777777" w:rsidR="005936B8" w:rsidRPr="00967B2B" w:rsidRDefault="005936B8" w:rsidP="00152E8C">
            <w:pPr>
              <w:cnfStyle w:val="000000100000" w:firstRow="0" w:lastRow="0" w:firstColumn="0" w:lastColumn="0" w:oddVBand="0" w:evenVBand="0" w:oddHBand="1" w:evenHBand="0" w:firstRowFirstColumn="0" w:firstRowLastColumn="0" w:lastRowFirstColumn="0" w:lastRowLastColumn="0"/>
            </w:pPr>
            <w:r>
              <w:t>Prepare Quality Plan</w:t>
            </w:r>
          </w:p>
        </w:tc>
        <w:tc>
          <w:tcPr>
            <w:tcW w:w="2126" w:type="dxa"/>
            <w:tcBorders>
              <w:top w:val="none" w:sz="0" w:space="0" w:color="auto"/>
              <w:bottom w:val="none" w:sz="0" w:space="0" w:color="auto"/>
              <w:right w:val="none" w:sz="0" w:space="0" w:color="auto"/>
            </w:tcBorders>
          </w:tcPr>
          <w:p w14:paraId="3A73B890" w14:textId="77777777" w:rsidR="005936B8" w:rsidRPr="006B258C" w:rsidRDefault="005936B8" w:rsidP="00152E8C">
            <w:pPr>
              <w:cnfStyle w:val="000000100000" w:firstRow="0" w:lastRow="0" w:firstColumn="0" w:lastColumn="0" w:oddVBand="0" w:evenVBand="0" w:oddHBand="1" w:evenHBand="0" w:firstRowFirstColumn="0" w:firstRowLastColumn="0" w:lastRowFirstColumn="0" w:lastRowLastColumn="0"/>
            </w:pPr>
            <w:r>
              <w:t>Project  Manager</w:t>
            </w:r>
          </w:p>
        </w:tc>
      </w:tr>
      <w:tr w:rsidR="005936B8" w:rsidRPr="00260ACF" w14:paraId="4700DF6B" w14:textId="77777777" w:rsidTr="0069341C">
        <w:tc>
          <w:tcPr>
            <w:cnfStyle w:val="001000000000" w:firstRow="0" w:lastRow="0" w:firstColumn="1" w:lastColumn="0" w:oddVBand="0" w:evenVBand="0" w:oddHBand="0" w:evenHBand="0" w:firstRowFirstColumn="0" w:firstRowLastColumn="0" w:lastRowFirstColumn="0" w:lastRowLastColumn="0"/>
            <w:tcW w:w="1097" w:type="dxa"/>
          </w:tcPr>
          <w:p w14:paraId="2CDE8BE3" w14:textId="77777777" w:rsidR="005936B8" w:rsidRPr="00616812" w:rsidRDefault="005936B8" w:rsidP="006022E2">
            <w:pPr>
              <w:numPr>
                <w:ilvl w:val="1"/>
                <w:numId w:val="5"/>
              </w:numPr>
              <w:rPr>
                <w:b w:val="0"/>
                <w:bCs w:val="0"/>
              </w:rPr>
            </w:pPr>
          </w:p>
        </w:tc>
        <w:tc>
          <w:tcPr>
            <w:tcW w:w="6520" w:type="dxa"/>
          </w:tcPr>
          <w:p w14:paraId="70A94F71" w14:textId="4505ACCE" w:rsidR="005936B8" w:rsidRPr="00967B2B" w:rsidRDefault="005936B8" w:rsidP="00C969C8">
            <w:pPr>
              <w:cnfStyle w:val="000000000000" w:firstRow="0" w:lastRow="0" w:firstColumn="0" w:lastColumn="0" w:oddVBand="0" w:evenVBand="0" w:oddHBand="0" w:evenHBand="0" w:firstRowFirstColumn="0" w:firstRowLastColumn="0" w:lastRowFirstColumn="0" w:lastRowLastColumn="0"/>
            </w:pPr>
            <w:del w:id="66" w:author="Vaibhav Garg" w:date="2022-03-12T09:32:00Z">
              <w:r w:rsidDel="00F90CFA">
                <w:delText xml:space="preserve">Prepare </w:delText>
              </w:r>
            </w:del>
            <w:ins w:id="67" w:author="Vaibhav Garg" w:date="2022-03-12T09:32:00Z">
              <w:r w:rsidR="00F90CFA">
                <w:t>Schedule and plan for</w:t>
              </w:r>
            </w:ins>
            <w:del w:id="68" w:author="Vaibhav Garg" w:date="2022-03-12T09:32:00Z">
              <w:r w:rsidDel="00F90CFA">
                <w:delText>the</w:delText>
              </w:r>
            </w:del>
            <w:r>
              <w:t xml:space="preserve"> Audit</w:t>
            </w:r>
            <w:ins w:id="69" w:author="Vaibhav Garg" w:date="2022-03-12T09:32:00Z">
              <w:r w:rsidR="00F90CFA">
                <w:t>s</w:t>
              </w:r>
            </w:ins>
            <w:del w:id="70" w:author="Vaibhav Garg" w:date="2022-03-12T09:32:00Z">
              <w:r w:rsidDel="00F90CFA">
                <w:delText xml:space="preserve"> Plan</w:delText>
              </w:r>
            </w:del>
            <w:r>
              <w:t>. Refer “</w:t>
            </w:r>
            <w:r w:rsidR="006F5905" w:rsidRPr="006F5905">
              <w:t>Project and Support Groups Quality Assurance Procedure</w:t>
            </w:r>
            <w:r w:rsidR="00421C0F">
              <w:t>” (PRCD_AUDITT</w:t>
            </w:r>
            <w:r>
              <w:t>).</w:t>
            </w:r>
            <w:r w:rsidR="00D3412A">
              <w:t xml:space="preserve"> Typically, th</w:t>
            </w:r>
            <w:r w:rsidR="007169D6">
              <w:t>er</w:t>
            </w:r>
            <w:r w:rsidR="00D3412A">
              <w:t xml:space="preserve">e </w:t>
            </w:r>
            <w:r w:rsidR="007169D6">
              <w:t xml:space="preserve">should be an audit </w:t>
            </w:r>
            <w:r w:rsidR="00D3412A">
              <w:t>planned in each phase</w:t>
            </w:r>
            <w:r w:rsidR="006D6260">
              <w:t>.</w:t>
            </w:r>
            <w:r w:rsidR="00E260F8">
              <w:t xml:space="preserve"> </w:t>
            </w:r>
            <w:r w:rsidR="000C12AD">
              <w:t xml:space="preserve">The audit is split into two parts, first part   includes all related to that particular phase except metrics report and second part is only for review of metrics report of that particular phase. Both parts of </w:t>
            </w:r>
            <w:r w:rsidR="00E260F8">
              <w:t>audit for the phase must be completed before milestone reviews.</w:t>
            </w:r>
            <w:r w:rsidR="004329D7">
              <w:t xml:space="preserve"> </w:t>
            </w:r>
            <w:r w:rsidR="00C969C8">
              <w:t>Audit plan must be validated by PPQA manager.</w:t>
            </w:r>
          </w:p>
        </w:tc>
        <w:tc>
          <w:tcPr>
            <w:tcW w:w="2126" w:type="dxa"/>
          </w:tcPr>
          <w:p w14:paraId="2A5982EF" w14:textId="77777777" w:rsidR="005936B8" w:rsidRPr="00967B2B" w:rsidRDefault="005936B8" w:rsidP="00152E8C">
            <w:pPr>
              <w:cnfStyle w:val="000000000000" w:firstRow="0" w:lastRow="0" w:firstColumn="0" w:lastColumn="0" w:oddVBand="0" w:evenVBand="0" w:oddHBand="0" w:evenHBand="0" w:firstRowFirstColumn="0" w:firstRowLastColumn="0" w:lastRowFirstColumn="0" w:lastRowLastColumn="0"/>
            </w:pPr>
          </w:p>
        </w:tc>
      </w:tr>
      <w:tr w:rsidR="005936B8" w:rsidRPr="00260ACF" w14:paraId="7E547FA7" w14:textId="77777777" w:rsidTr="00693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Borders>
              <w:top w:val="none" w:sz="0" w:space="0" w:color="auto"/>
              <w:left w:val="none" w:sz="0" w:space="0" w:color="auto"/>
              <w:bottom w:val="none" w:sz="0" w:space="0" w:color="auto"/>
            </w:tcBorders>
          </w:tcPr>
          <w:p w14:paraId="0787E87C" w14:textId="77777777" w:rsidR="005936B8" w:rsidRPr="00616812" w:rsidRDefault="005936B8" w:rsidP="006022E2">
            <w:pPr>
              <w:numPr>
                <w:ilvl w:val="1"/>
                <w:numId w:val="5"/>
              </w:numPr>
              <w:rPr>
                <w:b w:val="0"/>
                <w:bCs w:val="0"/>
              </w:rPr>
            </w:pPr>
          </w:p>
        </w:tc>
        <w:tc>
          <w:tcPr>
            <w:tcW w:w="6520" w:type="dxa"/>
            <w:tcBorders>
              <w:top w:val="none" w:sz="0" w:space="0" w:color="auto"/>
              <w:bottom w:val="none" w:sz="0" w:space="0" w:color="auto"/>
            </w:tcBorders>
          </w:tcPr>
          <w:p w14:paraId="03EEA402" w14:textId="6FC7F501" w:rsidR="005936B8" w:rsidRDefault="005936B8" w:rsidP="00152E8C">
            <w:pPr>
              <w:cnfStyle w:val="000000100000" w:firstRow="0" w:lastRow="0" w:firstColumn="0" w:lastColumn="0" w:oddVBand="0" w:evenVBand="0" w:oddHBand="1" w:evenHBand="0" w:firstRowFirstColumn="0" w:firstRowLastColumn="0" w:lastRowFirstColumn="0" w:lastRowLastColumn="0"/>
            </w:pPr>
            <w:del w:id="71" w:author="Vaibhav Garg" w:date="2022-03-12T09:32:00Z">
              <w:r w:rsidDel="00F90CFA">
                <w:delText xml:space="preserve">Prepare </w:delText>
              </w:r>
            </w:del>
            <w:ins w:id="72" w:author="Vaibhav Garg" w:date="2022-03-12T09:32:00Z">
              <w:r w:rsidR="00F90CFA">
                <w:t xml:space="preserve">Schedule and plan for </w:t>
              </w:r>
            </w:ins>
            <w:r>
              <w:t>Review</w:t>
            </w:r>
            <w:ins w:id="73" w:author="Vaibhav Garg" w:date="2022-03-12T09:32:00Z">
              <w:r w:rsidR="00F90CFA">
                <w:t>s</w:t>
              </w:r>
            </w:ins>
            <w:del w:id="74" w:author="Vaibhav Garg" w:date="2022-03-12T09:32:00Z">
              <w:r w:rsidDel="00F90CFA">
                <w:delText xml:space="preserve"> Plan</w:delText>
              </w:r>
            </w:del>
            <w:r>
              <w:t xml:space="preserve">. </w:t>
            </w:r>
          </w:p>
        </w:tc>
        <w:tc>
          <w:tcPr>
            <w:tcW w:w="2126" w:type="dxa"/>
            <w:tcBorders>
              <w:top w:val="none" w:sz="0" w:space="0" w:color="auto"/>
              <w:bottom w:val="none" w:sz="0" w:space="0" w:color="auto"/>
              <w:right w:val="none" w:sz="0" w:space="0" w:color="auto"/>
            </w:tcBorders>
          </w:tcPr>
          <w:p w14:paraId="751694B9" w14:textId="77777777" w:rsidR="005936B8" w:rsidRDefault="005936B8" w:rsidP="00152E8C">
            <w:pPr>
              <w:cnfStyle w:val="000000100000" w:firstRow="0" w:lastRow="0" w:firstColumn="0" w:lastColumn="0" w:oddVBand="0" w:evenVBand="0" w:oddHBand="1" w:evenHBand="0" w:firstRowFirstColumn="0" w:firstRowLastColumn="0" w:lastRowFirstColumn="0" w:lastRowLastColumn="0"/>
            </w:pPr>
          </w:p>
        </w:tc>
      </w:tr>
      <w:tr w:rsidR="005936B8" w:rsidRPr="00260ACF" w14:paraId="36FB3669" w14:textId="77777777" w:rsidTr="0069341C">
        <w:tc>
          <w:tcPr>
            <w:cnfStyle w:val="001000000000" w:firstRow="0" w:lastRow="0" w:firstColumn="1" w:lastColumn="0" w:oddVBand="0" w:evenVBand="0" w:oddHBand="0" w:evenHBand="0" w:firstRowFirstColumn="0" w:firstRowLastColumn="0" w:lastRowFirstColumn="0" w:lastRowLastColumn="0"/>
            <w:tcW w:w="1097" w:type="dxa"/>
          </w:tcPr>
          <w:p w14:paraId="0AB23304" w14:textId="77777777" w:rsidR="005936B8" w:rsidRPr="00616812" w:rsidRDefault="005936B8" w:rsidP="006022E2">
            <w:pPr>
              <w:numPr>
                <w:ilvl w:val="1"/>
                <w:numId w:val="5"/>
              </w:numPr>
              <w:rPr>
                <w:b w:val="0"/>
                <w:bCs w:val="0"/>
              </w:rPr>
            </w:pPr>
          </w:p>
        </w:tc>
        <w:tc>
          <w:tcPr>
            <w:tcW w:w="6520" w:type="dxa"/>
          </w:tcPr>
          <w:p w14:paraId="715BD1FA" w14:textId="77777777" w:rsidR="005936B8" w:rsidRDefault="005936B8" w:rsidP="002F6C49">
            <w:pPr>
              <w:cnfStyle w:val="000000000000" w:firstRow="0" w:lastRow="0" w:firstColumn="0" w:lastColumn="0" w:oddVBand="0" w:evenVBand="0" w:oddHBand="0" w:evenHBand="0" w:firstRowFirstColumn="0" w:firstRowLastColumn="0" w:lastRowFirstColumn="0" w:lastRowLastColumn="0"/>
            </w:pPr>
            <w:r>
              <w:t>Select work products for independent review by subject matter experts. The work products must be carefully selected based on the project needs. The rationale for selecting the Work Products for independent review must be clearly documented in the project plan.</w:t>
            </w:r>
          </w:p>
          <w:p w14:paraId="6A93667E" w14:textId="77777777" w:rsidR="005936B8" w:rsidRDefault="005936B8" w:rsidP="002F6C49">
            <w:pPr>
              <w:cnfStyle w:val="000000000000" w:firstRow="0" w:lastRow="0" w:firstColumn="0" w:lastColumn="0" w:oddVBand="0" w:evenVBand="0" w:oddHBand="0" w:evenHBand="0" w:firstRowFirstColumn="0" w:firstRowLastColumn="0" w:lastRowFirstColumn="0" w:lastRowLastColumn="0"/>
            </w:pPr>
            <w:r>
              <w:t>Care must be taken to select an unbiased reviewer so as to ensure objectivity. The reviewer should preferably be chosen such that they do not have direct association with the project.</w:t>
            </w:r>
            <w:r w:rsidR="005F1E24">
              <w:t xml:space="preserve"> The SME review constitutes the work product audit of the selected artefacts.</w:t>
            </w:r>
          </w:p>
          <w:p w14:paraId="33CFE796" w14:textId="77777777" w:rsidR="005936B8" w:rsidRDefault="005936B8" w:rsidP="00B97C8F">
            <w:pPr>
              <w:cnfStyle w:val="000000000000" w:firstRow="0" w:lastRow="0" w:firstColumn="0" w:lastColumn="0" w:oddVBand="0" w:evenVBand="0" w:oddHBand="0" w:evenHBand="0" w:firstRowFirstColumn="0" w:firstRowLastColumn="0" w:lastRowFirstColumn="0" w:lastRowLastColumn="0"/>
            </w:pPr>
            <w:r>
              <w:t xml:space="preserve">The review findings can be logged by either the reviewer or the </w:t>
            </w:r>
            <w:r w:rsidR="00B97794">
              <w:t>r</w:t>
            </w:r>
            <w:r>
              <w:t>eviewee in this specific case, and are closed by the reviewer after resolution by the Work Product owner.  The work product thus reviewed is candidate for approval, if relevant.</w:t>
            </w:r>
          </w:p>
        </w:tc>
        <w:tc>
          <w:tcPr>
            <w:tcW w:w="2126" w:type="dxa"/>
          </w:tcPr>
          <w:p w14:paraId="49F429FA" w14:textId="77777777" w:rsidR="005936B8" w:rsidRDefault="005936B8" w:rsidP="00152E8C">
            <w:pPr>
              <w:cnfStyle w:val="000000000000" w:firstRow="0" w:lastRow="0" w:firstColumn="0" w:lastColumn="0" w:oddVBand="0" w:evenVBand="0" w:oddHBand="0" w:evenHBand="0" w:firstRowFirstColumn="0" w:firstRowLastColumn="0" w:lastRowFirstColumn="0" w:lastRowLastColumn="0"/>
            </w:pPr>
          </w:p>
        </w:tc>
      </w:tr>
      <w:tr w:rsidR="005936B8" w:rsidRPr="00260ACF" w14:paraId="75315B99" w14:textId="77777777" w:rsidTr="00693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Borders>
              <w:top w:val="none" w:sz="0" w:space="0" w:color="auto"/>
              <w:left w:val="none" w:sz="0" w:space="0" w:color="auto"/>
              <w:bottom w:val="none" w:sz="0" w:space="0" w:color="auto"/>
            </w:tcBorders>
          </w:tcPr>
          <w:p w14:paraId="5E6324C6" w14:textId="77777777" w:rsidR="005936B8" w:rsidRPr="00616812" w:rsidRDefault="005936B8" w:rsidP="006022E2">
            <w:pPr>
              <w:numPr>
                <w:ilvl w:val="1"/>
                <w:numId w:val="5"/>
              </w:numPr>
              <w:rPr>
                <w:b w:val="0"/>
                <w:bCs w:val="0"/>
              </w:rPr>
            </w:pPr>
          </w:p>
        </w:tc>
        <w:tc>
          <w:tcPr>
            <w:tcW w:w="6520" w:type="dxa"/>
            <w:tcBorders>
              <w:top w:val="none" w:sz="0" w:space="0" w:color="auto"/>
              <w:bottom w:val="none" w:sz="0" w:space="0" w:color="auto"/>
            </w:tcBorders>
          </w:tcPr>
          <w:p w14:paraId="1C869679" w14:textId="73D4F25B" w:rsidR="005936B8" w:rsidRDefault="005936B8" w:rsidP="002F6C49">
            <w:pPr>
              <w:cnfStyle w:val="000000100000" w:firstRow="0" w:lastRow="0" w:firstColumn="0" w:lastColumn="0" w:oddVBand="0" w:evenVBand="0" w:oddHBand="1" w:evenHBand="0" w:firstRowFirstColumn="0" w:firstRowLastColumn="0" w:lastRowFirstColumn="0" w:lastRowLastColumn="0"/>
            </w:pPr>
            <w:del w:id="75" w:author="Vaibhav Garg" w:date="2022-03-12T09:33:00Z">
              <w:r w:rsidDel="00F90CFA">
                <w:delText xml:space="preserve">Prepare </w:delText>
              </w:r>
            </w:del>
            <w:ins w:id="76" w:author="Vaibhav Garg" w:date="2022-03-12T09:33:00Z">
              <w:r w:rsidR="00F90CFA">
                <w:t xml:space="preserve">Schedule and plan for </w:t>
              </w:r>
            </w:ins>
            <w:r>
              <w:t>Senior Management Review</w:t>
            </w:r>
            <w:ins w:id="77" w:author="Vaibhav Garg" w:date="2022-03-12T09:33:00Z">
              <w:r w:rsidR="00F90CFA">
                <w:t>s</w:t>
              </w:r>
            </w:ins>
            <w:del w:id="78" w:author="Vaibhav Garg" w:date="2022-03-12T09:33:00Z">
              <w:r w:rsidDel="00F90CFA">
                <w:delText xml:space="preserve"> Plan</w:delText>
              </w:r>
            </w:del>
            <w:r>
              <w:t>.</w:t>
            </w:r>
          </w:p>
          <w:p w14:paraId="724771ED" w14:textId="77777777" w:rsidR="005936B8" w:rsidRDefault="005936B8" w:rsidP="002F6C49">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t>Reviews are conducted with the Senior M</w:t>
            </w:r>
            <w:r w:rsidRPr="003E555C">
              <w:t>anagement at each Milestone.</w:t>
            </w:r>
          </w:p>
        </w:tc>
        <w:tc>
          <w:tcPr>
            <w:tcW w:w="2126" w:type="dxa"/>
            <w:tcBorders>
              <w:top w:val="none" w:sz="0" w:space="0" w:color="auto"/>
              <w:bottom w:val="none" w:sz="0" w:space="0" w:color="auto"/>
              <w:right w:val="none" w:sz="0" w:space="0" w:color="auto"/>
            </w:tcBorders>
          </w:tcPr>
          <w:p w14:paraId="39EA865C" w14:textId="77777777" w:rsidR="005936B8" w:rsidRDefault="005936B8" w:rsidP="00152E8C">
            <w:pPr>
              <w:cnfStyle w:val="000000100000" w:firstRow="0" w:lastRow="0" w:firstColumn="0" w:lastColumn="0" w:oddVBand="0" w:evenVBand="0" w:oddHBand="1" w:evenHBand="0" w:firstRowFirstColumn="0" w:firstRowLastColumn="0" w:lastRowFirstColumn="0" w:lastRowLastColumn="0"/>
            </w:pPr>
          </w:p>
        </w:tc>
      </w:tr>
      <w:tr w:rsidR="005936B8" w:rsidRPr="00260ACF" w14:paraId="49DDBFD2" w14:textId="77777777" w:rsidTr="0069341C">
        <w:tc>
          <w:tcPr>
            <w:cnfStyle w:val="001000000000" w:firstRow="0" w:lastRow="0" w:firstColumn="1" w:lastColumn="0" w:oddVBand="0" w:evenVBand="0" w:oddHBand="0" w:evenHBand="0" w:firstRowFirstColumn="0" w:firstRowLastColumn="0" w:lastRowFirstColumn="0" w:lastRowLastColumn="0"/>
            <w:tcW w:w="1097" w:type="dxa"/>
          </w:tcPr>
          <w:p w14:paraId="0193F72B" w14:textId="77777777" w:rsidR="005936B8" w:rsidRPr="00616812" w:rsidRDefault="005936B8" w:rsidP="006022E2">
            <w:pPr>
              <w:numPr>
                <w:ilvl w:val="1"/>
                <w:numId w:val="5"/>
              </w:numPr>
              <w:rPr>
                <w:b w:val="0"/>
                <w:bCs w:val="0"/>
              </w:rPr>
            </w:pPr>
          </w:p>
        </w:tc>
        <w:tc>
          <w:tcPr>
            <w:tcW w:w="6520" w:type="dxa"/>
          </w:tcPr>
          <w:p w14:paraId="247DE665" w14:textId="77777777" w:rsidR="005936B8" w:rsidRDefault="005936B8" w:rsidP="00255BAE">
            <w:pPr>
              <w:cnfStyle w:val="000000000000" w:firstRow="0" w:lastRow="0" w:firstColumn="0" w:lastColumn="0" w:oddVBand="0" w:evenVBand="0" w:oddHBand="0" w:evenHBand="0" w:firstRowFirstColumn="0" w:firstRowLastColumn="0" w:lastRowFirstColumn="0" w:lastRowLastColumn="0"/>
            </w:pPr>
            <w:commentRangeStart w:id="79"/>
            <w:r>
              <w:t xml:space="preserve">Prepare Measurement and Analysis Plan. Refer “Measurement and </w:t>
            </w:r>
            <w:r w:rsidR="00807869">
              <w:t>Analysis Procedure” (PRCD_MEASUR</w:t>
            </w:r>
            <w:r>
              <w:t>).</w:t>
            </w:r>
            <w:commentRangeEnd w:id="79"/>
            <w:r w:rsidR="00B22BDD">
              <w:rPr>
                <w:rStyle w:val="CommentReference"/>
              </w:rPr>
              <w:commentReference w:id="79"/>
            </w:r>
          </w:p>
        </w:tc>
        <w:tc>
          <w:tcPr>
            <w:tcW w:w="2126" w:type="dxa"/>
          </w:tcPr>
          <w:p w14:paraId="0CFC65E5" w14:textId="77777777" w:rsidR="005936B8" w:rsidRPr="00967B2B" w:rsidRDefault="005936B8" w:rsidP="00152E8C">
            <w:pPr>
              <w:cnfStyle w:val="000000000000" w:firstRow="0" w:lastRow="0" w:firstColumn="0" w:lastColumn="0" w:oddVBand="0" w:evenVBand="0" w:oddHBand="0" w:evenHBand="0" w:firstRowFirstColumn="0" w:firstRowLastColumn="0" w:lastRowFirstColumn="0" w:lastRowLastColumn="0"/>
            </w:pPr>
          </w:p>
        </w:tc>
      </w:tr>
      <w:tr w:rsidR="005936B8" w:rsidRPr="00260ACF" w14:paraId="004C35DC" w14:textId="77777777" w:rsidTr="00693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Borders>
              <w:top w:val="none" w:sz="0" w:space="0" w:color="auto"/>
              <w:left w:val="none" w:sz="0" w:space="0" w:color="auto"/>
              <w:bottom w:val="none" w:sz="0" w:space="0" w:color="auto"/>
            </w:tcBorders>
          </w:tcPr>
          <w:p w14:paraId="5B14B145" w14:textId="77777777" w:rsidR="005936B8" w:rsidRPr="00616812" w:rsidRDefault="005936B8" w:rsidP="006022E2">
            <w:pPr>
              <w:numPr>
                <w:ilvl w:val="1"/>
                <w:numId w:val="5"/>
              </w:numPr>
              <w:rPr>
                <w:b w:val="0"/>
                <w:bCs w:val="0"/>
              </w:rPr>
            </w:pPr>
          </w:p>
        </w:tc>
        <w:tc>
          <w:tcPr>
            <w:tcW w:w="6520" w:type="dxa"/>
            <w:tcBorders>
              <w:top w:val="none" w:sz="0" w:space="0" w:color="auto"/>
              <w:bottom w:val="none" w:sz="0" w:space="0" w:color="auto"/>
            </w:tcBorders>
          </w:tcPr>
          <w:p w14:paraId="43E17B48" w14:textId="77777777" w:rsidR="005936B8" w:rsidRDefault="005936B8" w:rsidP="00255BAE">
            <w:pPr>
              <w:cnfStyle w:val="000000100000" w:firstRow="0" w:lastRow="0" w:firstColumn="0" w:lastColumn="0" w:oddVBand="0" w:evenVBand="0" w:oddHBand="1" w:evenHBand="0" w:firstRowFirstColumn="0" w:firstRowLastColumn="0" w:lastRowFirstColumn="0" w:lastRowLastColumn="0"/>
            </w:pPr>
            <w:commentRangeStart w:id="80"/>
            <w:r>
              <w:t>Prepare Test Plan. Refer “Validation Procedure” (PRCD_VALDTN)</w:t>
            </w:r>
            <w:r w:rsidR="00CA7EF4">
              <w:t>, “Design Procedure” (PRCD_DESIGN), “Design Implementation and Module Integration Procedure” (PRCD_IMPINT)</w:t>
            </w:r>
            <w:r w:rsidR="008416AA">
              <w:t>.</w:t>
            </w:r>
            <w:commentRangeEnd w:id="80"/>
            <w:r w:rsidR="00B22BDD">
              <w:rPr>
                <w:rStyle w:val="CommentReference"/>
              </w:rPr>
              <w:commentReference w:id="80"/>
            </w:r>
          </w:p>
        </w:tc>
        <w:tc>
          <w:tcPr>
            <w:tcW w:w="2126" w:type="dxa"/>
            <w:tcBorders>
              <w:top w:val="none" w:sz="0" w:space="0" w:color="auto"/>
              <w:bottom w:val="none" w:sz="0" w:space="0" w:color="auto"/>
              <w:right w:val="none" w:sz="0" w:space="0" w:color="auto"/>
            </w:tcBorders>
          </w:tcPr>
          <w:p w14:paraId="3C43637B" w14:textId="77777777" w:rsidR="005936B8" w:rsidRPr="00967B2B" w:rsidRDefault="005936B8" w:rsidP="00152E8C">
            <w:pPr>
              <w:cnfStyle w:val="000000100000" w:firstRow="0" w:lastRow="0" w:firstColumn="0" w:lastColumn="0" w:oddVBand="0" w:evenVBand="0" w:oddHBand="1" w:evenHBand="0" w:firstRowFirstColumn="0" w:firstRowLastColumn="0" w:lastRowFirstColumn="0" w:lastRowLastColumn="0"/>
            </w:pPr>
          </w:p>
        </w:tc>
      </w:tr>
      <w:tr w:rsidR="005936B8" w:rsidRPr="00260ACF" w14:paraId="7AFE19A6" w14:textId="77777777" w:rsidTr="0069341C">
        <w:tc>
          <w:tcPr>
            <w:cnfStyle w:val="001000000000" w:firstRow="0" w:lastRow="0" w:firstColumn="1" w:lastColumn="0" w:oddVBand="0" w:evenVBand="0" w:oddHBand="0" w:evenHBand="0" w:firstRowFirstColumn="0" w:firstRowLastColumn="0" w:lastRowFirstColumn="0" w:lastRowLastColumn="0"/>
            <w:tcW w:w="1097" w:type="dxa"/>
          </w:tcPr>
          <w:p w14:paraId="06BAFA0A" w14:textId="77777777" w:rsidR="005936B8" w:rsidRPr="00616812" w:rsidRDefault="005936B8" w:rsidP="006022E2">
            <w:pPr>
              <w:numPr>
                <w:ilvl w:val="1"/>
                <w:numId w:val="5"/>
              </w:numPr>
              <w:rPr>
                <w:b w:val="0"/>
                <w:bCs w:val="0"/>
              </w:rPr>
            </w:pPr>
          </w:p>
        </w:tc>
        <w:tc>
          <w:tcPr>
            <w:tcW w:w="6520" w:type="dxa"/>
          </w:tcPr>
          <w:p w14:paraId="4E16FF31" w14:textId="77777777" w:rsidR="005936B8" w:rsidRDefault="005936B8" w:rsidP="00255BAE">
            <w:pPr>
              <w:cnfStyle w:val="000000000000" w:firstRow="0" w:lastRow="0" w:firstColumn="0" w:lastColumn="0" w:oddVBand="0" w:evenVBand="0" w:oddHBand="0" w:evenHBand="0" w:firstRowFirstColumn="0" w:firstRowLastColumn="0" w:lastRowFirstColumn="0" w:lastRowLastColumn="0"/>
            </w:pPr>
            <w:commentRangeStart w:id="81"/>
            <w:r>
              <w:t xml:space="preserve">Prepare Release Plan. </w:t>
            </w:r>
            <w:r w:rsidR="00DA4CA6">
              <w:t>Refer “</w:t>
            </w:r>
            <w:r w:rsidR="00B97794">
              <w:t>Configuration</w:t>
            </w:r>
            <w:r>
              <w:t xml:space="preserve"> Management </w:t>
            </w:r>
            <w:r w:rsidR="002F575D">
              <w:t xml:space="preserve">and Release </w:t>
            </w:r>
            <w:r>
              <w:t>Procedure” (PRCD_CONFIG).</w:t>
            </w:r>
            <w:commentRangeEnd w:id="81"/>
            <w:r w:rsidR="00B22BDD">
              <w:rPr>
                <w:rStyle w:val="CommentReference"/>
              </w:rPr>
              <w:commentReference w:id="81"/>
            </w:r>
          </w:p>
        </w:tc>
        <w:tc>
          <w:tcPr>
            <w:tcW w:w="2126" w:type="dxa"/>
          </w:tcPr>
          <w:p w14:paraId="6348CD6F" w14:textId="77777777" w:rsidR="005936B8" w:rsidRPr="00967B2B" w:rsidRDefault="005936B8" w:rsidP="00152E8C">
            <w:pPr>
              <w:cnfStyle w:val="000000000000" w:firstRow="0" w:lastRow="0" w:firstColumn="0" w:lastColumn="0" w:oddVBand="0" w:evenVBand="0" w:oddHBand="0" w:evenHBand="0" w:firstRowFirstColumn="0" w:firstRowLastColumn="0" w:lastRowFirstColumn="0" w:lastRowLastColumn="0"/>
            </w:pPr>
          </w:p>
        </w:tc>
      </w:tr>
      <w:tr w:rsidR="005936B8" w:rsidRPr="00260ACF" w14:paraId="6BCD860A" w14:textId="77777777" w:rsidTr="00693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Borders>
              <w:top w:val="none" w:sz="0" w:space="0" w:color="auto"/>
              <w:left w:val="none" w:sz="0" w:space="0" w:color="auto"/>
              <w:bottom w:val="none" w:sz="0" w:space="0" w:color="auto"/>
            </w:tcBorders>
          </w:tcPr>
          <w:p w14:paraId="012AFEF4" w14:textId="77777777" w:rsidR="005936B8" w:rsidRPr="00616812" w:rsidRDefault="005936B8" w:rsidP="00395F8E">
            <w:pPr>
              <w:numPr>
                <w:ilvl w:val="0"/>
                <w:numId w:val="5"/>
              </w:numPr>
              <w:rPr>
                <w:b w:val="0"/>
                <w:bCs w:val="0"/>
              </w:rPr>
            </w:pPr>
          </w:p>
        </w:tc>
        <w:tc>
          <w:tcPr>
            <w:tcW w:w="6520" w:type="dxa"/>
            <w:tcBorders>
              <w:top w:val="none" w:sz="0" w:space="0" w:color="auto"/>
              <w:bottom w:val="none" w:sz="0" w:space="0" w:color="auto"/>
            </w:tcBorders>
          </w:tcPr>
          <w:p w14:paraId="69837DAD" w14:textId="4EF1B49E" w:rsidR="005936B8" w:rsidRPr="001A00FE" w:rsidRDefault="005936B8" w:rsidP="00DB1CE7">
            <w:pPr>
              <w:cnfStyle w:val="000000100000" w:firstRow="0" w:lastRow="0" w:firstColumn="0" w:lastColumn="0" w:oddVBand="0" w:evenVBand="0" w:oddHBand="1" w:evenHBand="0" w:firstRowFirstColumn="0" w:firstRowLastColumn="0" w:lastRowFirstColumn="0" w:lastRowLastColumn="0"/>
            </w:pPr>
            <w:commentRangeStart w:id="82"/>
            <w:r>
              <w:t xml:space="preserve">Prepare a </w:t>
            </w:r>
            <w:r w:rsidRPr="001A00FE">
              <w:t>Configuration</w:t>
            </w:r>
            <w:r>
              <w:t xml:space="preserve"> and Data Management</w:t>
            </w:r>
            <w:r w:rsidRPr="001A00FE">
              <w:t xml:space="preserve"> Plan</w:t>
            </w:r>
            <w:r>
              <w:t xml:space="preserve">. </w:t>
            </w:r>
            <w:r>
              <w:br/>
            </w:r>
            <w:r>
              <w:lastRenderedPageBreak/>
              <w:t xml:space="preserve">Refer “Configuration Management </w:t>
            </w:r>
            <w:r w:rsidR="005619D2">
              <w:t xml:space="preserve">and Release </w:t>
            </w:r>
            <w:r>
              <w:t>Procedure” (PRCD_CONFIG).</w:t>
            </w:r>
            <w:commentRangeEnd w:id="82"/>
            <w:r w:rsidR="00B22BDD">
              <w:rPr>
                <w:rStyle w:val="CommentReference"/>
              </w:rPr>
              <w:commentReference w:id="82"/>
            </w:r>
            <w:ins w:id="83" w:author="Vaibhav Garg" w:date="2022-03-12T09:39:00Z">
              <w:r w:rsidR="00887CAC">
                <w:t xml:space="preserve"> </w:t>
              </w:r>
            </w:ins>
            <w:ins w:id="84" w:author="Jalaj Mathur" w:date="2022-04-18T12:16:00Z">
              <w:r w:rsidR="009B2DF3">
                <w:t xml:space="preserve"> Use</w:t>
              </w:r>
            </w:ins>
            <w:ins w:id="85" w:author="Jalaj Mathur" w:date="2022-04-18T12:17:00Z">
              <w:r w:rsidR="009B2DF3">
                <w:t xml:space="preserve"> “Configuration &amp; Data Management Plan”</w:t>
              </w:r>
            </w:ins>
            <w:ins w:id="86" w:author="Jalaj Mathur" w:date="2022-04-18T12:16:00Z">
              <w:r w:rsidR="009B2DF3">
                <w:t xml:space="preserve"> </w:t>
              </w:r>
            </w:ins>
            <w:ins w:id="87" w:author="Jalaj Mathur" w:date="2022-04-18T12:17:00Z">
              <w:r w:rsidR="009B2DF3">
                <w:t>(</w:t>
              </w:r>
              <w:r w:rsidR="009B2DF3" w:rsidRPr="009B2DF3">
                <w:t>TMPL_CMPLAN</w:t>
              </w:r>
              <w:r w:rsidR="009B2DF3">
                <w:t>)</w:t>
              </w:r>
            </w:ins>
            <w:ins w:id="88" w:author="Jalaj Mathur" w:date="2022-04-18T12:18:00Z">
              <w:r w:rsidR="009B2DF3">
                <w:t>.</w:t>
              </w:r>
            </w:ins>
          </w:p>
        </w:tc>
        <w:tc>
          <w:tcPr>
            <w:tcW w:w="2126" w:type="dxa"/>
            <w:tcBorders>
              <w:top w:val="none" w:sz="0" w:space="0" w:color="auto"/>
              <w:bottom w:val="none" w:sz="0" w:space="0" w:color="auto"/>
              <w:right w:val="none" w:sz="0" w:space="0" w:color="auto"/>
            </w:tcBorders>
          </w:tcPr>
          <w:p w14:paraId="74794809" w14:textId="77777777" w:rsidR="005936B8" w:rsidRPr="00967B2B" w:rsidRDefault="005936B8" w:rsidP="00152E8C">
            <w:pPr>
              <w:cnfStyle w:val="000000100000" w:firstRow="0" w:lastRow="0" w:firstColumn="0" w:lastColumn="0" w:oddVBand="0" w:evenVBand="0" w:oddHBand="1" w:evenHBand="0" w:firstRowFirstColumn="0" w:firstRowLastColumn="0" w:lastRowFirstColumn="0" w:lastRowLastColumn="0"/>
            </w:pPr>
            <w:r>
              <w:lastRenderedPageBreak/>
              <w:t>Project  Manager</w:t>
            </w:r>
          </w:p>
        </w:tc>
      </w:tr>
      <w:tr w:rsidR="005936B8" w:rsidRPr="00260ACF" w14:paraId="186C6D09" w14:textId="77777777" w:rsidTr="0069341C">
        <w:tc>
          <w:tcPr>
            <w:cnfStyle w:val="001000000000" w:firstRow="0" w:lastRow="0" w:firstColumn="1" w:lastColumn="0" w:oddVBand="0" w:evenVBand="0" w:oddHBand="0" w:evenHBand="0" w:firstRowFirstColumn="0" w:firstRowLastColumn="0" w:lastRowFirstColumn="0" w:lastRowLastColumn="0"/>
            <w:tcW w:w="1097" w:type="dxa"/>
          </w:tcPr>
          <w:p w14:paraId="469C28BD" w14:textId="77777777" w:rsidR="005936B8" w:rsidRPr="00616812" w:rsidRDefault="005936B8" w:rsidP="006022E2">
            <w:pPr>
              <w:numPr>
                <w:ilvl w:val="0"/>
                <w:numId w:val="5"/>
              </w:numPr>
              <w:rPr>
                <w:b w:val="0"/>
                <w:bCs w:val="0"/>
              </w:rPr>
            </w:pPr>
          </w:p>
        </w:tc>
        <w:tc>
          <w:tcPr>
            <w:tcW w:w="6520" w:type="dxa"/>
          </w:tcPr>
          <w:p w14:paraId="6FD3C548" w14:textId="38F10A63" w:rsidR="005936B8" w:rsidRDefault="005936B8" w:rsidP="00DB1CE7">
            <w:pPr>
              <w:cnfStyle w:val="000000000000" w:firstRow="0" w:lastRow="0" w:firstColumn="0" w:lastColumn="0" w:oddVBand="0" w:evenVBand="0" w:oddHBand="0" w:evenHBand="0" w:firstRowFirstColumn="0" w:firstRowLastColumn="0" w:lastRowFirstColumn="0" w:lastRowLastColumn="0"/>
            </w:pPr>
            <w:del w:id="89" w:author="Vaibhav Garg" w:date="2022-03-12T09:35:00Z">
              <w:r w:rsidDel="00B22BDD">
                <w:delText xml:space="preserve">Prepare </w:delText>
              </w:r>
            </w:del>
            <w:ins w:id="90" w:author="Vaibhav Garg" w:date="2022-03-12T09:35:00Z">
              <w:r w:rsidR="00B22BDD">
                <w:t xml:space="preserve">Schedule and plan for </w:t>
              </w:r>
            </w:ins>
            <w:r w:rsidRPr="00D81055">
              <w:t>Decision Analysis and Resolution (DAR)</w:t>
            </w:r>
            <w:ins w:id="91" w:author="Vaibhav Garg" w:date="2022-03-12T09:35:00Z">
              <w:r w:rsidR="00B22BDD">
                <w:t xml:space="preserve"> where ever required</w:t>
              </w:r>
            </w:ins>
            <w:del w:id="92" w:author="Vaibhav Garg" w:date="2022-03-12T09:35:00Z">
              <w:r w:rsidRPr="00D81055" w:rsidDel="00B22BDD">
                <w:delText xml:space="preserve"> Plan</w:delText>
              </w:r>
            </w:del>
            <w:r w:rsidRPr="00D81055">
              <w:t>.</w:t>
            </w:r>
            <w:ins w:id="93" w:author="Vaibhav Garg" w:date="2022-03-12T09:35:00Z">
              <w:r w:rsidR="00B22BDD">
                <w:t xml:space="preserve"> If identified during execution, revise the proj</w:t>
              </w:r>
            </w:ins>
            <w:ins w:id="94" w:author="Vaibhav Garg" w:date="2022-03-12T09:36:00Z">
              <w:r w:rsidR="00B22BDD">
                <w:t>ect plan</w:t>
              </w:r>
              <w:r w:rsidR="00887CAC">
                <w:t>.</w:t>
              </w:r>
            </w:ins>
            <w:r>
              <w:br/>
              <w:t xml:space="preserve"> Refer “Decision Analysis and Resolution Procedure” (PRCD_DARPRC).</w:t>
            </w:r>
          </w:p>
        </w:tc>
        <w:tc>
          <w:tcPr>
            <w:tcW w:w="2126" w:type="dxa"/>
          </w:tcPr>
          <w:p w14:paraId="2A444734" w14:textId="77777777" w:rsidR="005936B8" w:rsidRDefault="005936B8">
            <w:pPr>
              <w:cnfStyle w:val="000000000000" w:firstRow="0" w:lastRow="0" w:firstColumn="0" w:lastColumn="0" w:oddVBand="0" w:evenVBand="0" w:oddHBand="0" w:evenHBand="0" w:firstRowFirstColumn="0" w:firstRowLastColumn="0" w:lastRowFirstColumn="0" w:lastRowLastColumn="0"/>
            </w:pPr>
            <w:r w:rsidRPr="00A310D7">
              <w:t>Project Manager</w:t>
            </w:r>
          </w:p>
        </w:tc>
      </w:tr>
      <w:tr w:rsidR="0055257D" w:rsidRPr="00260ACF" w14:paraId="20117A16" w14:textId="77777777" w:rsidTr="00693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Borders>
              <w:top w:val="none" w:sz="0" w:space="0" w:color="auto"/>
              <w:left w:val="none" w:sz="0" w:space="0" w:color="auto"/>
              <w:bottom w:val="none" w:sz="0" w:space="0" w:color="auto"/>
            </w:tcBorders>
          </w:tcPr>
          <w:p w14:paraId="129FAF44" w14:textId="77777777" w:rsidR="0055257D" w:rsidRPr="00616812" w:rsidRDefault="0055257D" w:rsidP="006022E2">
            <w:pPr>
              <w:numPr>
                <w:ilvl w:val="0"/>
                <w:numId w:val="5"/>
              </w:numPr>
              <w:rPr>
                <w:b w:val="0"/>
                <w:bCs w:val="0"/>
              </w:rPr>
            </w:pPr>
          </w:p>
        </w:tc>
        <w:tc>
          <w:tcPr>
            <w:tcW w:w="6520" w:type="dxa"/>
            <w:tcBorders>
              <w:top w:val="none" w:sz="0" w:space="0" w:color="auto"/>
              <w:bottom w:val="none" w:sz="0" w:space="0" w:color="auto"/>
            </w:tcBorders>
          </w:tcPr>
          <w:p w14:paraId="131371A3" w14:textId="09AFF7EA" w:rsidR="0055257D" w:rsidRDefault="0055257D" w:rsidP="00B20DCD">
            <w:pPr>
              <w:cnfStyle w:val="000000100000" w:firstRow="0" w:lastRow="0" w:firstColumn="0" w:lastColumn="0" w:oddVBand="0" w:evenVBand="0" w:oddHBand="1" w:evenHBand="0" w:firstRowFirstColumn="0" w:firstRowLastColumn="0" w:lastRowFirstColumn="0" w:lastRowLastColumn="0"/>
            </w:pPr>
            <w:r>
              <w:t>Plan for Project Monitoring and Control. Refer “Project Monitoring and Control Procedure” (PRCD_PRJMAC</w:t>
            </w:r>
            <w:r w:rsidR="00280B5E">
              <w:t>).</w:t>
            </w:r>
            <w:ins w:id="95" w:author="Vaibhav Garg" w:date="2022-03-12T09:40:00Z">
              <w:r w:rsidR="00887CAC">
                <w:t xml:space="preserve"> Refer Guidelines below.</w:t>
              </w:r>
            </w:ins>
          </w:p>
        </w:tc>
        <w:tc>
          <w:tcPr>
            <w:tcW w:w="2126" w:type="dxa"/>
            <w:tcBorders>
              <w:top w:val="none" w:sz="0" w:space="0" w:color="auto"/>
              <w:bottom w:val="none" w:sz="0" w:space="0" w:color="auto"/>
              <w:right w:val="none" w:sz="0" w:space="0" w:color="auto"/>
            </w:tcBorders>
          </w:tcPr>
          <w:p w14:paraId="6BFB3AF3" w14:textId="77777777" w:rsidR="0055257D" w:rsidRPr="00A310D7" w:rsidRDefault="008107E8">
            <w:pPr>
              <w:cnfStyle w:val="000000100000" w:firstRow="0" w:lastRow="0" w:firstColumn="0" w:lastColumn="0" w:oddVBand="0" w:evenVBand="0" w:oddHBand="1" w:evenHBand="0" w:firstRowFirstColumn="0" w:firstRowLastColumn="0" w:lastRowFirstColumn="0" w:lastRowLastColumn="0"/>
            </w:pPr>
            <w:r w:rsidRPr="00A310D7">
              <w:t>Project Manager</w:t>
            </w:r>
          </w:p>
        </w:tc>
      </w:tr>
      <w:tr w:rsidR="005936B8" w:rsidRPr="00260ACF" w14:paraId="5BC1D082" w14:textId="77777777" w:rsidTr="0069341C">
        <w:tc>
          <w:tcPr>
            <w:cnfStyle w:val="001000000000" w:firstRow="0" w:lastRow="0" w:firstColumn="1" w:lastColumn="0" w:oddVBand="0" w:evenVBand="0" w:oddHBand="0" w:evenHBand="0" w:firstRowFirstColumn="0" w:firstRowLastColumn="0" w:lastRowFirstColumn="0" w:lastRowLastColumn="0"/>
            <w:tcW w:w="1097" w:type="dxa"/>
          </w:tcPr>
          <w:p w14:paraId="59855091" w14:textId="77777777" w:rsidR="005936B8" w:rsidRPr="00616812" w:rsidRDefault="005936B8" w:rsidP="006022E2">
            <w:pPr>
              <w:numPr>
                <w:ilvl w:val="0"/>
                <w:numId w:val="5"/>
              </w:numPr>
              <w:rPr>
                <w:b w:val="0"/>
                <w:bCs w:val="0"/>
              </w:rPr>
            </w:pPr>
          </w:p>
        </w:tc>
        <w:tc>
          <w:tcPr>
            <w:tcW w:w="6520" w:type="dxa"/>
          </w:tcPr>
          <w:p w14:paraId="6A70BBD1" w14:textId="7D31BD74" w:rsidR="005936B8" w:rsidRPr="00967B2B" w:rsidRDefault="005936B8" w:rsidP="00B20DCD">
            <w:pPr>
              <w:cnfStyle w:val="000000000000" w:firstRow="0" w:lastRow="0" w:firstColumn="0" w:lastColumn="0" w:oddVBand="0" w:evenVBand="0" w:oddHBand="0" w:evenHBand="0" w:firstRowFirstColumn="0" w:firstRowLastColumn="0" w:lastRowFirstColumn="0" w:lastRowLastColumn="0"/>
            </w:pPr>
            <w:r>
              <w:t>Identify personnel to whom Project issues may be escalated.</w:t>
            </w:r>
            <w:ins w:id="96" w:author="Vaibhav Garg" w:date="2022-03-12T09:40:00Z">
              <w:r w:rsidR="00887CAC">
                <w:t xml:space="preserve"> They will typically be the Department head</w:t>
              </w:r>
              <w:r w:rsidR="004B6113">
                <w:t>/ Functional head.</w:t>
              </w:r>
            </w:ins>
          </w:p>
        </w:tc>
        <w:tc>
          <w:tcPr>
            <w:tcW w:w="2126" w:type="dxa"/>
          </w:tcPr>
          <w:p w14:paraId="01E22569" w14:textId="77777777" w:rsidR="005936B8" w:rsidRPr="00A310D7" w:rsidRDefault="005936B8">
            <w:pPr>
              <w:cnfStyle w:val="000000000000" w:firstRow="0" w:lastRow="0" w:firstColumn="0" w:lastColumn="0" w:oddVBand="0" w:evenVBand="0" w:oddHBand="0" w:evenHBand="0" w:firstRowFirstColumn="0" w:firstRowLastColumn="0" w:lastRowFirstColumn="0" w:lastRowLastColumn="0"/>
            </w:pPr>
            <w:r w:rsidRPr="00A310D7">
              <w:t>Project Manager</w:t>
            </w:r>
          </w:p>
        </w:tc>
      </w:tr>
      <w:tr w:rsidR="005936B8" w:rsidRPr="00260ACF" w14:paraId="03B8C59C" w14:textId="77777777" w:rsidTr="00693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Borders>
              <w:top w:val="none" w:sz="0" w:space="0" w:color="auto"/>
              <w:left w:val="none" w:sz="0" w:space="0" w:color="auto"/>
              <w:bottom w:val="none" w:sz="0" w:space="0" w:color="auto"/>
            </w:tcBorders>
          </w:tcPr>
          <w:p w14:paraId="3569013E" w14:textId="77777777" w:rsidR="005936B8" w:rsidRPr="00616812" w:rsidRDefault="005936B8" w:rsidP="006022E2">
            <w:pPr>
              <w:numPr>
                <w:ilvl w:val="0"/>
                <w:numId w:val="5"/>
              </w:numPr>
              <w:rPr>
                <w:b w:val="0"/>
                <w:bCs w:val="0"/>
              </w:rPr>
            </w:pPr>
          </w:p>
        </w:tc>
        <w:tc>
          <w:tcPr>
            <w:tcW w:w="6520" w:type="dxa"/>
            <w:tcBorders>
              <w:top w:val="none" w:sz="0" w:space="0" w:color="auto"/>
              <w:bottom w:val="none" w:sz="0" w:space="0" w:color="auto"/>
            </w:tcBorders>
          </w:tcPr>
          <w:p w14:paraId="1861753A" w14:textId="6309DA0C" w:rsidR="005936B8" w:rsidRDefault="005936B8" w:rsidP="00DA4CA6">
            <w:pPr>
              <w:cnfStyle w:val="000000100000" w:firstRow="0" w:lastRow="0" w:firstColumn="0" w:lastColumn="0" w:oddVBand="0" w:evenVBand="0" w:oddHBand="1" w:evenHBand="0" w:firstRowFirstColumn="0" w:firstRowLastColumn="0" w:lastRowFirstColumn="0" w:lastRowLastColumn="0"/>
            </w:pPr>
            <w:r w:rsidRPr="00967B2B">
              <w:t>Designate responsibilities based on the</w:t>
            </w:r>
            <w:r w:rsidR="00DA4CA6">
              <w:t xml:space="preserve"> resource plan.</w:t>
            </w:r>
            <w:r>
              <w:t xml:space="preserve"> Update </w:t>
            </w:r>
            <w:del w:id="97" w:author="Vaibhav Garg" w:date="2022-03-12T09:41:00Z">
              <w:r w:rsidDel="000F26E8">
                <w:delText>Roles and Responsibilities Matrix</w:delText>
              </w:r>
            </w:del>
            <w:ins w:id="98" w:author="Vaibhav Garg" w:date="2022-03-12T09:41:00Z">
              <w:r w:rsidR="000F26E8">
                <w:t>Project Team</w:t>
              </w:r>
            </w:ins>
            <w:r>
              <w:t xml:space="preserve"> in the Project Plan.  Refer “Team Formation Guidelines” (GDLN_TEAMNG) for guidance in selecting the appropriate team members.</w:t>
            </w:r>
          </w:p>
        </w:tc>
        <w:tc>
          <w:tcPr>
            <w:tcW w:w="2126" w:type="dxa"/>
            <w:tcBorders>
              <w:top w:val="none" w:sz="0" w:space="0" w:color="auto"/>
              <w:bottom w:val="none" w:sz="0" w:space="0" w:color="auto"/>
              <w:right w:val="none" w:sz="0" w:space="0" w:color="auto"/>
            </w:tcBorders>
          </w:tcPr>
          <w:p w14:paraId="6DDAF368" w14:textId="77777777" w:rsidR="005936B8" w:rsidRDefault="005936B8">
            <w:pPr>
              <w:cnfStyle w:val="000000100000" w:firstRow="0" w:lastRow="0" w:firstColumn="0" w:lastColumn="0" w:oddVBand="0" w:evenVBand="0" w:oddHBand="1" w:evenHBand="0" w:firstRowFirstColumn="0" w:firstRowLastColumn="0" w:lastRowFirstColumn="0" w:lastRowLastColumn="0"/>
            </w:pPr>
            <w:r w:rsidRPr="00A310D7">
              <w:t>Project Manager</w:t>
            </w:r>
          </w:p>
        </w:tc>
      </w:tr>
      <w:tr w:rsidR="005936B8" w:rsidRPr="00260ACF" w14:paraId="37EFF182" w14:textId="77777777" w:rsidTr="0069341C">
        <w:tc>
          <w:tcPr>
            <w:cnfStyle w:val="001000000000" w:firstRow="0" w:lastRow="0" w:firstColumn="1" w:lastColumn="0" w:oddVBand="0" w:evenVBand="0" w:oddHBand="0" w:evenHBand="0" w:firstRowFirstColumn="0" w:firstRowLastColumn="0" w:lastRowFirstColumn="0" w:lastRowLastColumn="0"/>
            <w:tcW w:w="1097" w:type="dxa"/>
          </w:tcPr>
          <w:p w14:paraId="6281A9A4" w14:textId="77777777" w:rsidR="005936B8" w:rsidRPr="00616812" w:rsidRDefault="005936B8" w:rsidP="006022E2">
            <w:pPr>
              <w:numPr>
                <w:ilvl w:val="0"/>
                <w:numId w:val="5"/>
              </w:numPr>
              <w:rPr>
                <w:b w:val="0"/>
                <w:bCs w:val="0"/>
              </w:rPr>
            </w:pPr>
          </w:p>
        </w:tc>
        <w:tc>
          <w:tcPr>
            <w:tcW w:w="6520" w:type="dxa"/>
          </w:tcPr>
          <w:p w14:paraId="2355ECB8" w14:textId="77777777" w:rsidR="005936B8" w:rsidRDefault="008841DB" w:rsidP="008841DB">
            <w:pPr>
              <w:cnfStyle w:val="000000000000" w:firstRow="0" w:lastRow="0" w:firstColumn="0" w:lastColumn="0" w:oddVBand="0" w:evenVBand="0" w:oddHBand="0" w:evenHBand="0" w:firstRowFirstColumn="0" w:firstRowLastColumn="0" w:lastRowFirstColumn="0" w:lastRowLastColumn="0"/>
            </w:pPr>
            <w:r>
              <w:t>Consider the p</w:t>
            </w:r>
            <w:r w:rsidR="00845C6E">
              <w:t xml:space="preserve">roject plan </w:t>
            </w:r>
            <w:r>
              <w:t xml:space="preserve">getting </w:t>
            </w:r>
            <w:r w:rsidR="00845C6E">
              <w:t>review</w:t>
            </w:r>
            <w:r w:rsidR="00343979">
              <w:t>ed</w:t>
            </w:r>
            <w:r w:rsidR="00845C6E">
              <w:t>. Use “Plan Review Checklist” (CHKL_PLNREV).</w:t>
            </w:r>
          </w:p>
        </w:tc>
        <w:tc>
          <w:tcPr>
            <w:tcW w:w="2126" w:type="dxa"/>
          </w:tcPr>
          <w:p w14:paraId="32671727" w14:textId="77777777" w:rsidR="005936B8" w:rsidRDefault="00845C6E" w:rsidP="00152E8C">
            <w:pPr>
              <w:cnfStyle w:val="000000000000" w:firstRow="0" w:lastRow="0" w:firstColumn="0" w:lastColumn="0" w:oddVBand="0" w:evenVBand="0" w:oddHBand="0" w:evenHBand="0" w:firstRowFirstColumn="0" w:firstRowLastColumn="0" w:lastRowFirstColumn="0" w:lastRowLastColumn="0"/>
            </w:pPr>
            <w:r>
              <w:t>Project Manager</w:t>
            </w:r>
          </w:p>
        </w:tc>
      </w:tr>
      <w:tr w:rsidR="00845C6E" w:rsidRPr="00260ACF" w14:paraId="3135FAE9" w14:textId="77777777" w:rsidTr="00693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Borders>
              <w:top w:val="none" w:sz="0" w:space="0" w:color="auto"/>
              <w:left w:val="none" w:sz="0" w:space="0" w:color="auto"/>
              <w:bottom w:val="none" w:sz="0" w:space="0" w:color="auto"/>
            </w:tcBorders>
          </w:tcPr>
          <w:p w14:paraId="0B10E6DD" w14:textId="77777777" w:rsidR="00845C6E" w:rsidRPr="00EA77EC" w:rsidRDefault="00EA77EC" w:rsidP="00EA77EC">
            <w:pPr>
              <w:rPr>
                <w:bCs w:val="0"/>
              </w:rPr>
            </w:pPr>
            <w:r w:rsidRPr="00EA77EC">
              <w:rPr>
                <w:bCs w:val="0"/>
              </w:rPr>
              <w:t>27.1</w:t>
            </w:r>
          </w:p>
        </w:tc>
        <w:tc>
          <w:tcPr>
            <w:tcW w:w="6520" w:type="dxa"/>
            <w:tcBorders>
              <w:top w:val="none" w:sz="0" w:space="0" w:color="auto"/>
              <w:bottom w:val="none" w:sz="0" w:space="0" w:color="auto"/>
            </w:tcBorders>
          </w:tcPr>
          <w:p w14:paraId="22756F93" w14:textId="77777777" w:rsidR="00845C6E" w:rsidRDefault="00845C6E" w:rsidP="00DC4143">
            <w:pPr>
              <w:cnfStyle w:val="000000100000" w:firstRow="0" w:lastRow="0" w:firstColumn="0" w:lastColumn="0" w:oddVBand="0" w:evenVBand="0" w:oddHBand="1" w:evenHBand="0" w:firstRowFirstColumn="0" w:firstRowLastColumn="0" w:lastRowFirstColumn="0" w:lastRowLastColumn="0"/>
            </w:pPr>
            <w:r>
              <w:t>Send Project Plan to Senior Management for approval.</w:t>
            </w:r>
          </w:p>
        </w:tc>
        <w:tc>
          <w:tcPr>
            <w:tcW w:w="2126" w:type="dxa"/>
            <w:tcBorders>
              <w:top w:val="none" w:sz="0" w:space="0" w:color="auto"/>
              <w:bottom w:val="none" w:sz="0" w:space="0" w:color="auto"/>
              <w:right w:val="none" w:sz="0" w:space="0" w:color="auto"/>
            </w:tcBorders>
          </w:tcPr>
          <w:p w14:paraId="0E46123A" w14:textId="77777777" w:rsidR="00845C6E" w:rsidRDefault="00845C6E" w:rsidP="00DC4143">
            <w:pPr>
              <w:cnfStyle w:val="000000100000" w:firstRow="0" w:lastRow="0" w:firstColumn="0" w:lastColumn="0" w:oddVBand="0" w:evenVBand="0" w:oddHBand="1" w:evenHBand="0" w:firstRowFirstColumn="0" w:firstRowLastColumn="0" w:lastRowFirstColumn="0" w:lastRowLastColumn="0"/>
            </w:pPr>
            <w:r>
              <w:t>Project Manager</w:t>
            </w:r>
          </w:p>
        </w:tc>
      </w:tr>
      <w:tr w:rsidR="00845C6E" w:rsidRPr="00260ACF" w14:paraId="7D86F29E" w14:textId="77777777" w:rsidTr="0069341C">
        <w:tc>
          <w:tcPr>
            <w:cnfStyle w:val="001000000000" w:firstRow="0" w:lastRow="0" w:firstColumn="1" w:lastColumn="0" w:oddVBand="0" w:evenVBand="0" w:oddHBand="0" w:evenHBand="0" w:firstRowFirstColumn="0" w:firstRowLastColumn="0" w:lastRowFirstColumn="0" w:lastRowLastColumn="0"/>
            <w:tcW w:w="1097" w:type="dxa"/>
          </w:tcPr>
          <w:p w14:paraId="7EE78D30" w14:textId="77777777" w:rsidR="00845C6E" w:rsidRPr="00616812" w:rsidRDefault="00845C6E" w:rsidP="006022E2">
            <w:pPr>
              <w:numPr>
                <w:ilvl w:val="0"/>
                <w:numId w:val="5"/>
              </w:numPr>
              <w:rPr>
                <w:b w:val="0"/>
                <w:bCs w:val="0"/>
              </w:rPr>
            </w:pPr>
          </w:p>
        </w:tc>
        <w:tc>
          <w:tcPr>
            <w:tcW w:w="6520" w:type="dxa"/>
          </w:tcPr>
          <w:p w14:paraId="142074C2" w14:textId="3B9E1C31" w:rsidR="00845C6E" w:rsidRDefault="00845C6E" w:rsidP="00845C6E">
            <w:pPr>
              <w:cnfStyle w:val="000000000000" w:firstRow="0" w:lastRow="0" w:firstColumn="0" w:lastColumn="0" w:oddVBand="0" w:evenVBand="0" w:oddHBand="0" w:evenHBand="0" w:firstRowFirstColumn="0" w:firstRowLastColumn="0" w:lastRowFirstColumn="0" w:lastRowLastColumn="0"/>
            </w:pPr>
            <w:r>
              <w:t xml:space="preserve">Review and approve Project Plan. </w:t>
            </w:r>
            <w:ins w:id="99" w:author="Vaibhav Garg" w:date="2022-03-12T09:41:00Z">
              <w:r w:rsidR="00CE5D06">
                <w:t>Note the approval in the publish comments.</w:t>
              </w:r>
            </w:ins>
          </w:p>
        </w:tc>
        <w:tc>
          <w:tcPr>
            <w:tcW w:w="2126" w:type="dxa"/>
          </w:tcPr>
          <w:p w14:paraId="3C2BF5F1" w14:textId="77777777" w:rsidR="00845C6E" w:rsidRDefault="00845C6E" w:rsidP="00DC4143">
            <w:pPr>
              <w:cnfStyle w:val="000000000000" w:firstRow="0" w:lastRow="0" w:firstColumn="0" w:lastColumn="0" w:oddVBand="0" w:evenVBand="0" w:oddHBand="0" w:evenHBand="0" w:firstRowFirstColumn="0" w:firstRowLastColumn="0" w:lastRowFirstColumn="0" w:lastRowLastColumn="0"/>
            </w:pPr>
            <w:r>
              <w:t xml:space="preserve">Senior Management </w:t>
            </w:r>
          </w:p>
        </w:tc>
      </w:tr>
      <w:tr w:rsidR="00845C6E" w:rsidRPr="00260ACF" w14:paraId="77DAF6D0" w14:textId="77777777" w:rsidTr="00693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shd w:val="clear" w:color="auto" w:fill="B8CCE4" w:themeFill="accent1" w:themeFillTint="66"/>
          </w:tcPr>
          <w:p w14:paraId="3D168FF5" w14:textId="77777777" w:rsidR="00845C6E" w:rsidRPr="00616812" w:rsidRDefault="00845C6E" w:rsidP="00152E8C">
            <w:pPr>
              <w:rPr>
                <w:b w:val="0"/>
                <w:bCs w:val="0"/>
              </w:rPr>
            </w:pPr>
          </w:p>
        </w:tc>
        <w:tc>
          <w:tcPr>
            <w:tcW w:w="6520" w:type="dxa"/>
            <w:shd w:val="clear" w:color="auto" w:fill="B8CCE4" w:themeFill="accent1" w:themeFillTint="66"/>
          </w:tcPr>
          <w:p w14:paraId="259D8DE3" w14:textId="77777777" w:rsidR="00845C6E" w:rsidRDefault="00845C6E">
            <w:pPr>
              <w:cnfStyle w:val="000000100000" w:firstRow="0" w:lastRow="0" w:firstColumn="0" w:lastColumn="0" w:oddVBand="0" w:evenVBand="0" w:oddHBand="1" w:evenHBand="0" w:firstRowFirstColumn="0" w:firstRowLastColumn="0" w:lastRowFirstColumn="0" w:lastRowLastColumn="0"/>
            </w:pPr>
            <w:r w:rsidRPr="00616812">
              <w:rPr>
                <w:b/>
                <w:bCs/>
              </w:rPr>
              <w:t xml:space="preserve">Post </w:t>
            </w:r>
            <w:r>
              <w:rPr>
                <w:b/>
                <w:bCs/>
              </w:rPr>
              <w:t>A</w:t>
            </w:r>
            <w:r w:rsidRPr="00616812">
              <w:rPr>
                <w:b/>
                <w:bCs/>
              </w:rPr>
              <w:t>pproval</w:t>
            </w:r>
          </w:p>
        </w:tc>
        <w:tc>
          <w:tcPr>
            <w:tcW w:w="2126" w:type="dxa"/>
            <w:shd w:val="clear" w:color="auto" w:fill="B8CCE4" w:themeFill="accent1" w:themeFillTint="66"/>
          </w:tcPr>
          <w:p w14:paraId="2858F5D0" w14:textId="77777777" w:rsidR="00845C6E" w:rsidRDefault="00845C6E" w:rsidP="005239E7">
            <w:pPr>
              <w:cnfStyle w:val="000000100000" w:firstRow="0" w:lastRow="0" w:firstColumn="0" w:lastColumn="0" w:oddVBand="0" w:evenVBand="0" w:oddHBand="1" w:evenHBand="0" w:firstRowFirstColumn="0" w:firstRowLastColumn="0" w:lastRowFirstColumn="0" w:lastRowLastColumn="0"/>
            </w:pPr>
          </w:p>
        </w:tc>
      </w:tr>
      <w:tr w:rsidR="00845C6E" w:rsidRPr="00260ACF" w14:paraId="3BF5D0D2" w14:textId="77777777" w:rsidTr="0069341C">
        <w:tc>
          <w:tcPr>
            <w:cnfStyle w:val="001000000000" w:firstRow="0" w:lastRow="0" w:firstColumn="1" w:lastColumn="0" w:oddVBand="0" w:evenVBand="0" w:oddHBand="0" w:evenHBand="0" w:firstRowFirstColumn="0" w:firstRowLastColumn="0" w:lastRowFirstColumn="0" w:lastRowLastColumn="0"/>
            <w:tcW w:w="1097" w:type="dxa"/>
          </w:tcPr>
          <w:p w14:paraId="263B89FE" w14:textId="77777777" w:rsidR="00845C6E" w:rsidRPr="00AD5CBA" w:rsidRDefault="00EA77EC" w:rsidP="00AD5CBA">
            <w:pPr>
              <w:rPr>
                <w:bCs w:val="0"/>
              </w:rPr>
            </w:pPr>
            <w:r>
              <w:rPr>
                <w:bCs w:val="0"/>
              </w:rPr>
              <w:t>29</w:t>
            </w:r>
            <w:r w:rsidR="00845C6E" w:rsidRPr="00AD5CBA">
              <w:rPr>
                <w:bCs w:val="0"/>
              </w:rPr>
              <w:t>.</w:t>
            </w:r>
          </w:p>
        </w:tc>
        <w:tc>
          <w:tcPr>
            <w:tcW w:w="6520" w:type="dxa"/>
          </w:tcPr>
          <w:p w14:paraId="552995A3" w14:textId="51ABFC17" w:rsidR="00845C6E" w:rsidRDefault="00845C6E" w:rsidP="004426E5">
            <w:pPr>
              <w:cnfStyle w:val="000000000000" w:firstRow="0" w:lastRow="0" w:firstColumn="0" w:lastColumn="0" w:oddVBand="0" w:evenVBand="0" w:oddHBand="0" w:evenHBand="0" w:firstRowFirstColumn="0" w:firstRowLastColumn="0" w:lastRowFirstColumn="0" w:lastRowLastColumn="0"/>
            </w:pPr>
            <w:del w:id="100" w:author="Jalaj Mathur" w:date="2022-04-18T12:21:00Z">
              <w:r w:rsidDel="007922F1">
                <w:delText>Place Project Plan under Configuration Management</w:delText>
              </w:r>
            </w:del>
            <w:ins w:id="101" w:author="Jalaj Mathur" w:date="2022-04-18T12:21:00Z">
              <w:r w:rsidR="007922F1">
                <w:t>Publish the Project Plan</w:t>
              </w:r>
            </w:ins>
            <w:r>
              <w:t>. Communicate the same to all stakeholders</w:t>
            </w:r>
            <w:del w:id="102" w:author="Jalaj Mathur" w:date="2022-04-18T12:21:00Z">
              <w:r w:rsidDel="004426E5">
                <w:delText xml:space="preserve"> via Email</w:delText>
              </w:r>
            </w:del>
            <w:r>
              <w:t>.</w:t>
            </w:r>
          </w:p>
        </w:tc>
        <w:tc>
          <w:tcPr>
            <w:tcW w:w="2126" w:type="dxa"/>
          </w:tcPr>
          <w:p w14:paraId="375E692E" w14:textId="77777777" w:rsidR="00845C6E" w:rsidRPr="00967B2B" w:rsidRDefault="00845C6E" w:rsidP="00152E8C">
            <w:pPr>
              <w:cnfStyle w:val="000000000000" w:firstRow="0" w:lastRow="0" w:firstColumn="0" w:lastColumn="0" w:oddVBand="0" w:evenVBand="0" w:oddHBand="0" w:evenHBand="0" w:firstRowFirstColumn="0" w:firstRowLastColumn="0" w:lastRowFirstColumn="0" w:lastRowLastColumn="0"/>
            </w:pPr>
            <w:r>
              <w:t>Project  Manager</w:t>
            </w:r>
          </w:p>
        </w:tc>
      </w:tr>
      <w:tr w:rsidR="00845C6E" w:rsidRPr="00260ACF" w14:paraId="79AE7D8F" w14:textId="77777777" w:rsidTr="00693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Pr>
          <w:p w14:paraId="6058CA39" w14:textId="103B8FC2" w:rsidR="00845C6E" w:rsidRPr="00AD5CBA" w:rsidRDefault="00845C6E" w:rsidP="0054498B">
            <w:pPr>
              <w:rPr>
                <w:bCs w:val="0"/>
              </w:rPr>
            </w:pPr>
            <w:bookmarkStart w:id="103" w:name="_GoBack"/>
            <w:bookmarkEnd w:id="103"/>
            <w:del w:id="104" w:author="Jalaj Mathur" w:date="2022-04-18T12:22:00Z">
              <w:r w:rsidRPr="00AD5CBA" w:rsidDel="001B0F0F">
                <w:rPr>
                  <w:bCs w:val="0"/>
                </w:rPr>
                <w:delText>3</w:delText>
              </w:r>
              <w:r w:rsidR="00EA77EC" w:rsidDel="001B0F0F">
                <w:rPr>
                  <w:bCs w:val="0"/>
                </w:rPr>
                <w:delText>0</w:delText>
              </w:r>
              <w:r w:rsidRPr="00AD5CBA" w:rsidDel="001B0F0F">
                <w:rPr>
                  <w:bCs w:val="0"/>
                </w:rPr>
                <w:delText>.</w:delText>
              </w:r>
            </w:del>
          </w:p>
        </w:tc>
        <w:tc>
          <w:tcPr>
            <w:tcW w:w="6520" w:type="dxa"/>
          </w:tcPr>
          <w:p w14:paraId="4952E6EA" w14:textId="01C0AC46" w:rsidR="00845C6E" w:rsidRDefault="00845C6E" w:rsidP="003D64BF">
            <w:pPr>
              <w:cnfStyle w:val="000000100000" w:firstRow="0" w:lastRow="0" w:firstColumn="0" w:lastColumn="0" w:oddVBand="0" w:evenVBand="0" w:oddHBand="1" w:evenHBand="0" w:firstRowFirstColumn="0" w:firstRowLastColumn="0" w:lastRowFirstColumn="0" w:lastRowLastColumn="0"/>
            </w:pPr>
            <w:del w:id="105" w:author="Jalaj Mathur" w:date="2022-04-18T12:22:00Z">
              <w:r w:rsidDel="001B0F0F">
                <w:delText>Update the “Schedules by Milestones” Log with the Project Start Date and Planned Dates for each Milestone.</w:delText>
              </w:r>
            </w:del>
          </w:p>
        </w:tc>
        <w:tc>
          <w:tcPr>
            <w:tcW w:w="2126" w:type="dxa"/>
          </w:tcPr>
          <w:p w14:paraId="0C7182AA" w14:textId="5BA28ABD" w:rsidR="00845C6E" w:rsidRDefault="00845C6E" w:rsidP="00152E8C">
            <w:pPr>
              <w:cnfStyle w:val="000000100000" w:firstRow="0" w:lastRow="0" w:firstColumn="0" w:lastColumn="0" w:oddVBand="0" w:evenVBand="0" w:oddHBand="1" w:evenHBand="0" w:firstRowFirstColumn="0" w:firstRowLastColumn="0" w:lastRowFirstColumn="0" w:lastRowLastColumn="0"/>
            </w:pPr>
            <w:del w:id="106" w:author="Jalaj Mathur" w:date="2022-04-18T12:22:00Z">
              <w:r w:rsidDel="001B0F0F">
                <w:delText>Project  Manager</w:delText>
              </w:r>
            </w:del>
          </w:p>
        </w:tc>
      </w:tr>
    </w:tbl>
    <w:p w14:paraId="3613D3EE" w14:textId="77777777" w:rsidR="002442E4" w:rsidRDefault="002442E4" w:rsidP="002442E4">
      <w:r w:rsidRPr="002442E4">
        <w:t>* Improvements/Suggestions are solicited on “Process Improvement Proposals Database”.</w:t>
      </w:r>
      <w:r w:rsidR="00FF605F">
        <w:br/>
      </w:r>
      <w:r w:rsidR="00FF605F" w:rsidRPr="00FF605F">
        <w:t>*For details on the Roles and Responsibilities of the practitioners, Refer "Roles and Responsibility" document in the QMS.</w:t>
      </w:r>
    </w:p>
    <w:p w14:paraId="31B62A67" w14:textId="77777777" w:rsidR="00E01440" w:rsidRDefault="00E01440" w:rsidP="004A2ED1">
      <w:pPr>
        <w:pStyle w:val="Heading1"/>
      </w:pPr>
      <w:bookmarkStart w:id="107" w:name="_Toc445917291"/>
      <w:r>
        <w:t>Verification</w:t>
      </w:r>
      <w:bookmarkEnd w:id="107"/>
    </w:p>
    <w:p w14:paraId="34857C33" w14:textId="77777777" w:rsidR="00FF605F" w:rsidRDefault="00FF605F" w:rsidP="00FF605F">
      <w:pPr>
        <w:numPr>
          <w:ilvl w:val="0"/>
          <w:numId w:val="7"/>
        </w:numPr>
        <w:spacing w:after="0"/>
      </w:pPr>
      <w:r>
        <w:t>Review of the process and its work products by PPQA members.</w:t>
      </w:r>
    </w:p>
    <w:p w14:paraId="7FFA6EA4" w14:textId="77777777" w:rsidR="00FF605F" w:rsidRDefault="00FF605F" w:rsidP="00FF605F">
      <w:pPr>
        <w:numPr>
          <w:ilvl w:val="0"/>
          <w:numId w:val="7"/>
        </w:numPr>
        <w:spacing w:after="0"/>
      </w:pPr>
      <w:r>
        <w:t xml:space="preserve">Review </w:t>
      </w:r>
      <w:r w:rsidR="00091299">
        <w:t xml:space="preserve">and approval </w:t>
      </w:r>
      <w:r>
        <w:t>of the work products by Senior Management.</w:t>
      </w:r>
    </w:p>
    <w:p w14:paraId="457379AC" w14:textId="77777777" w:rsidR="00EF1000" w:rsidRDefault="00EF1000" w:rsidP="00EF1000">
      <w:pPr>
        <w:pStyle w:val="Heading1"/>
      </w:pPr>
      <w:bookmarkStart w:id="108" w:name="_Toc262548653"/>
      <w:bookmarkStart w:id="109" w:name="_Toc445917292"/>
      <w:r>
        <w:lastRenderedPageBreak/>
        <w:t>Applicable Measurements</w:t>
      </w:r>
      <w:bookmarkEnd w:id="108"/>
      <w:bookmarkEnd w:id="109"/>
    </w:p>
    <w:p w14:paraId="7A0F8B21" w14:textId="77777777" w:rsidR="00CE399E" w:rsidRDefault="00EF1000" w:rsidP="00FF605F">
      <w:pPr>
        <w:numPr>
          <w:ilvl w:val="0"/>
          <w:numId w:val="8"/>
        </w:numPr>
        <w:spacing w:after="0"/>
      </w:pPr>
      <w:r>
        <w:t xml:space="preserve">Schedule </w:t>
      </w:r>
      <w:r w:rsidR="00DB1CE7">
        <w:t>Variance</w:t>
      </w:r>
    </w:p>
    <w:p w14:paraId="4159746A" w14:textId="77777777" w:rsidR="00CE399E" w:rsidRDefault="00EF1000" w:rsidP="00FF605F">
      <w:pPr>
        <w:numPr>
          <w:ilvl w:val="0"/>
          <w:numId w:val="8"/>
        </w:numPr>
        <w:spacing w:after="0"/>
      </w:pPr>
      <w:r>
        <w:t xml:space="preserve">Effort </w:t>
      </w:r>
      <w:r w:rsidR="00DB1CE7">
        <w:t>Variance</w:t>
      </w:r>
    </w:p>
    <w:p w14:paraId="1FD3D110" w14:textId="77777777" w:rsidR="00B81986" w:rsidRDefault="00E92BC6">
      <w:pPr>
        <w:pStyle w:val="Heading1"/>
      </w:pPr>
      <w:bookmarkStart w:id="110" w:name="_Toc445917293"/>
      <w:r>
        <w:t>Guidelines</w:t>
      </w:r>
      <w:bookmarkEnd w:id="110"/>
    </w:p>
    <w:p w14:paraId="1C082264" w14:textId="77777777" w:rsidR="00FF605F" w:rsidRPr="00FF605F" w:rsidRDefault="00FF605F" w:rsidP="00FF605F">
      <w:r w:rsidRPr="00FF605F">
        <w:t>Refer "Configuration Management</w:t>
      </w:r>
      <w:r w:rsidR="00B65C6D">
        <w:t xml:space="preserve"> and Release</w:t>
      </w:r>
      <w:r w:rsidRPr="00FF605F">
        <w:t xml:space="preserve"> Procedure" (PRCD_CONFIG) for Access Rights, location of work products, naming convention and types of controls.</w:t>
      </w:r>
    </w:p>
    <w:p w14:paraId="7F1C060E" w14:textId="77777777" w:rsidR="00B81986" w:rsidRPr="00E57469" w:rsidRDefault="004A2ED1" w:rsidP="00E57469">
      <w:pPr>
        <w:pStyle w:val="Heading1"/>
      </w:pPr>
      <w:bookmarkStart w:id="111" w:name="_Toc445917294"/>
      <w:r>
        <w:t>Exit Criteria/Outputs</w:t>
      </w:r>
      <w:bookmarkEnd w:id="111"/>
      <w:r>
        <w:t xml:space="preserve"> </w:t>
      </w:r>
    </w:p>
    <w:p w14:paraId="71213BF9" w14:textId="77777777" w:rsidR="00EF1000" w:rsidRDefault="00EF1000" w:rsidP="006022E2">
      <w:pPr>
        <w:numPr>
          <w:ilvl w:val="0"/>
          <w:numId w:val="2"/>
        </w:numPr>
        <w:ind w:left="720"/>
      </w:pPr>
      <w:r>
        <w:t xml:space="preserve">Reviewed and </w:t>
      </w:r>
      <w:r w:rsidR="003D64BF">
        <w:t>A</w:t>
      </w:r>
      <w:r w:rsidR="00AF0BCA">
        <w:t>pproved Project Plan</w:t>
      </w:r>
    </w:p>
    <w:p w14:paraId="2306A716" w14:textId="77777777" w:rsidR="00EF1000" w:rsidRDefault="00514790" w:rsidP="006022E2">
      <w:pPr>
        <w:numPr>
          <w:ilvl w:val="0"/>
          <w:numId w:val="2"/>
        </w:numPr>
        <w:ind w:left="720"/>
      </w:pPr>
      <w:r>
        <w:t xml:space="preserve">Uploaded </w:t>
      </w:r>
      <w:r w:rsidR="00C902D6">
        <w:t>Requirements</w:t>
      </w:r>
      <w:r w:rsidR="00F407D3">
        <w:t xml:space="preserve"> and </w:t>
      </w:r>
      <w:r>
        <w:t xml:space="preserve">Planning Data in the </w:t>
      </w:r>
      <w:r w:rsidR="00EF1000">
        <w:t xml:space="preserve">Project’s </w:t>
      </w:r>
      <w:r w:rsidR="007A7F50">
        <w:t>E</w:t>
      </w:r>
      <w:r w:rsidR="00AF0BCA">
        <w:t>nvironment</w:t>
      </w:r>
    </w:p>
    <w:p w14:paraId="5144B28F" w14:textId="4B97AEAE" w:rsidR="00165E73" w:rsidRDefault="00EF1000" w:rsidP="006022E2">
      <w:pPr>
        <w:numPr>
          <w:ilvl w:val="0"/>
          <w:numId w:val="2"/>
        </w:numPr>
        <w:ind w:left="720"/>
        <w:rPr>
          <w:ins w:id="112" w:author="Vaibhav Garg" w:date="2022-03-12T09:38:00Z"/>
        </w:rPr>
      </w:pPr>
      <w:r>
        <w:t xml:space="preserve">The ascertained </w:t>
      </w:r>
      <w:r w:rsidR="003D64BF">
        <w:t>T</w:t>
      </w:r>
      <w:r>
        <w:t xml:space="preserve">raining needs are communicated to the </w:t>
      </w:r>
      <w:r w:rsidR="004056A6">
        <w:t>T</w:t>
      </w:r>
      <w:r>
        <w:t xml:space="preserve">raining </w:t>
      </w:r>
      <w:r w:rsidR="00F407D3">
        <w:t>Group</w:t>
      </w:r>
      <w:r>
        <w:t xml:space="preserve"> </w:t>
      </w:r>
    </w:p>
    <w:p w14:paraId="1515259A" w14:textId="675036FF" w:rsidR="00887CAC" w:rsidRDefault="00887CAC" w:rsidP="00887CAC">
      <w:pPr>
        <w:rPr>
          <w:ins w:id="113" w:author="Vaibhav Garg" w:date="2022-03-12T09:38:00Z"/>
        </w:rPr>
      </w:pPr>
    </w:p>
    <w:p w14:paraId="0B5ABB5E" w14:textId="60FC76EF" w:rsidR="00887CAC" w:rsidRDefault="00887CAC">
      <w:pPr>
        <w:pStyle w:val="Heading1"/>
        <w:rPr>
          <w:ins w:id="114" w:author="Vaibhav Garg" w:date="2022-03-12T10:01:00Z"/>
        </w:rPr>
      </w:pPr>
      <w:ins w:id="115" w:author="Vaibhav Garg" w:date="2022-03-12T09:38:00Z">
        <w:r>
          <w:t>Guidelines</w:t>
        </w:r>
      </w:ins>
    </w:p>
    <w:p w14:paraId="506B89C9" w14:textId="52D96383" w:rsidR="006D3CB4" w:rsidRPr="006D3CB4" w:rsidRDefault="006D3CB4" w:rsidP="006D3CB4">
      <w:pPr>
        <w:rPr>
          <w:ins w:id="116" w:author="Vaibhav Garg" w:date="2022-03-12T09:38:00Z"/>
        </w:rPr>
      </w:pPr>
      <w:ins w:id="117" w:author="Vaibhav Garg" w:date="2022-03-12T10:01:00Z">
        <w:r>
          <w:t>Refer “</w:t>
        </w:r>
        <w:r w:rsidRPr="006D3CB4">
          <w:t>Project Management Starter Guide for Non-Admin Users</w:t>
        </w:r>
        <w:r>
          <w:t xml:space="preserve">” for details on use of “Projects” module in </w:t>
        </w:r>
        <w:proofErr w:type="spellStart"/>
        <w:r>
          <w:t>GIL.ef</w:t>
        </w:r>
        <w:proofErr w:type="spellEnd"/>
        <w:r>
          <w:t>.</w:t>
        </w:r>
      </w:ins>
    </w:p>
    <w:p w14:paraId="3AB2403A" w14:textId="77777777" w:rsidR="00887CAC" w:rsidRDefault="00887CAC">
      <w:pPr>
        <w:pStyle w:val="Heading2"/>
        <w:rPr>
          <w:ins w:id="118" w:author="Vaibhav Garg" w:date="2022-03-12T09:38:00Z"/>
        </w:rPr>
        <w:pPrChange w:id="119" w:author="Vaibhav Garg" w:date="2022-03-12T09:38:00Z">
          <w:pPr>
            <w:pStyle w:val="Heading2"/>
            <w:numPr>
              <w:ilvl w:val="1"/>
              <w:numId w:val="21"/>
            </w:numPr>
            <w:ind w:left="792" w:hanging="432"/>
          </w:pPr>
        </w:pPrChange>
      </w:pPr>
      <w:bookmarkStart w:id="120" w:name="_Toc284250261"/>
      <w:bookmarkStart w:id="121" w:name="_Toc447728374"/>
      <w:ins w:id="122" w:author="Vaibhav Garg" w:date="2022-03-12T09:38:00Z">
        <w:r>
          <w:t>Fr</w:t>
        </w:r>
        <w:r w:rsidRPr="00E75606">
          <w:t>e</w:t>
        </w:r>
        <w:r>
          <w:t>qu</w:t>
        </w:r>
        <w:r w:rsidRPr="00E75606">
          <w:t>e</w:t>
        </w:r>
        <w:r>
          <w:t>n</w:t>
        </w:r>
        <w:r w:rsidRPr="00E75606">
          <w:t>c</w:t>
        </w:r>
        <w:r>
          <w:t>y</w:t>
        </w:r>
        <w:r w:rsidRPr="00E75606">
          <w:t xml:space="preserve"> </w:t>
        </w:r>
        <w:r>
          <w:t>of Project moni</w:t>
        </w:r>
        <w:r w:rsidRPr="00E75606">
          <w:t>to</w:t>
        </w:r>
        <w:r>
          <w:t>ring</w:t>
        </w:r>
        <w:bookmarkEnd w:id="120"/>
        <w:bookmarkEnd w:id="121"/>
      </w:ins>
    </w:p>
    <w:p w14:paraId="6356CD3B" w14:textId="77777777" w:rsidR="00887CAC" w:rsidRDefault="00887CAC" w:rsidP="00887CAC">
      <w:pPr>
        <w:widowControl w:val="0"/>
        <w:autoSpaceDE w:val="0"/>
        <w:autoSpaceDN w:val="0"/>
        <w:adjustRightInd w:val="0"/>
        <w:spacing w:after="0" w:line="293" w:lineRule="auto"/>
        <w:ind w:left="997" w:right="89"/>
        <w:rPr>
          <w:ins w:id="123" w:author="Vaibhav Garg" w:date="2022-03-12T09:38:00Z"/>
          <w:rFonts w:ascii="Arial" w:hAnsi="Arial" w:cs="Arial"/>
          <w:b/>
          <w:bCs/>
          <w:color w:val="000000"/>
          <w:position w:val="-1"/>
          <w:sz w:val="24"/>
          <w:szCs w:val="24"/>
        </w:rPr>
      </w:pPr>
    </w:p>
    <w:tbl>
      <w:tblPr>
        <w:tblStyle w:val="LightGrid-Accent13"/>
        <w:tblW w:w="9606" w:type="dxa"/>
        <w:tblLayout w:type="fixed"/>
        <w:tblLook w:val="0420" w:firstRow="1" w:lastRow="0" w:firstColumn="0" w:lastColumn="0" w:noHBand="0" w:noVBand="1"/>
        <w:tblPrChange w:id="124" w:author="Vaibhav Garg" w:date="2022-03-12T09:39:00Z">
          <w:tblPr>
            <w:tblStyle w:val="LightGrid-Accent13"/>
            <w:tblW w:w="9558" w:type="dxa"/>
            <w:tblLayout w:type="fixed"/>
            <w:tblLook w:val="0420" w:firstRow="1" w:lastRow="0" w:firstColumn="0" w:lastColumn="0" w:noHBand="0" w:noVBand="1"/>
          </w:tblPr>
        </w:tblPrChange>
      </w:tblPr>
      <w:tblGrid>
        <w:gridCol w:w="959"/>
        <w:gridCol w:w="4111"/>
        <w:gridCol w:w="4536"/>
        <w:tblGridChange w:id="125">
          <w:tblGrid>
            <w:gridCol w:w="648"/>
            <w:gridCol w:w="3330"/>
            <w:gridCol w:w="3025"/>
          </w:tblGrid>
        </w:tblGridChange>
      </w:tblGrid>
      <w:tr w:rsidR="00887CAC" w:rsidRPr="00A63032" w14:paraId="62BA6DC9" w14:textId="77777777" w:rsidTr="00887CAC">
        <w:trPr>
          <w:cnfStyle w:val="100000000000" w:firstRow="1" w:lastRow="0" w:firstColumn="0" w:lastColumn="0" w:oddVBand="0" w:evenVBand="0" w:oddHBand="0" w:evenHBand="0" w:firstRowFirstColumn="0" w:firstRowLastColumn="0" w:lastRowFirstColumn="0" w:lastRowLastColumn="0"/>
          <w:trHeight w:hRule="exact" w:val="600"/>
          <w:ins w:id="126" w:author="Vaibhav Garg" w:date="2022-03-12T09:38:00Z"/>
          <w:trPrChange w:id="127" w:author="Vaibhav Garg" w:date="2022-03-12T09:39:00Z">
            <w:trPr>
              <w:trHeight w:hRule="exact" w:val="600"/>
            </w:trPr>
          </w:trPrChange>
        </w:trPr>
        <w:tc>
          <w:tcPr>
            <w:tcW w:w="959" w:type="dxa"/>
            <w:tcPrChange w:id="128" w:author="Vaibhav Garg" w:date="2022-03-12T09:39:00Z">
              <w:tcPr>
                <w:tcW w:w="648" w:type="dxa"/>
              </w:tcPr>
            </w:tcPrChange>
          </w:tcPr>
          <w:p w14:paraId="140C3A4F" w14:textId="77777777" w:rsidR="00887CAC" w:rsidRPr="00666861" w:rsidRDefault="00887CAC">
            <w:pPr>
              <w:spacing w:after="0" w:line="240" w:lineRule="auto"/>
              <w:cnfStyle w:val="100000000000" w:firstRow="1" w:lastRow="0" w:firstColumn="0" w:lastColumn="0" w:oddVBand="0" w:evenVBand="0" w:oddHBand="0" w:evenHBand="0" w:firstRowFirstColumn="0" w:firstRowLastColumn="0" w:lastRowFirstColumn="0" w:lastRowLastColumn="0"/>
              <w:rPr>
                <w:ins w:id="129" w:author="Vaibhav Garg" w:date="2022-03-12T09:38:00Z"/>
                <w:rFonts w:ascii="Calibri" w:eastAsia="Times New Roman" w:hAnsi="Calibri" w:cs="Times New Roman"/>
                <w:b w:val="0"/>
                <w:bCs w:val="0"/>
              </w:rPr>
              <w:pPrChange w:id="130" w:author="Vaibhav Garg" w:date="2022-03-12T09:39:00Z">
                <w:pPr>
                  <w:cnfStyle w:val="100000000000" w:firstRow="1" w:lastRow="0" w:firstColumn="0" w:lastColumn="0" w:oddVBand="0" w:evenVBand="0" w:oddHBand="0" w:evenHBand="0" w:firstRowFirstColumn="0" w:firstRowLastColumn="0" w:lastRowFirstColumn="0" w:lastRowLastColumn="0"/>
                </w:pPr>
              </w:pPrChange>
            </w:pPr>
            <w:ins w:id="131" w:author="Vaibhav Garg" w:date="2022-03-12T09:38:00Z">
              <w:r>
                <w:t>Sr.</w:t>
              </w:r>
            </w:ins>
          </w:p>
          <w:p w14:paraId="3425B56D" w14:textId="77777777" w:rsidR="00887CAC" w:rsidRPr="00666861" w:rsidRDefault="00887CAC">
            <w:pPr>
              <w:spacing w:after="0" w:line="240" w:lineRule="auto"/>
              <w:cnfStyle w:val="100000000000" w:firstRow="1" w:lastRow="0" w:firstColumn="0" w:lastColumn="0" w:oddVBand="0" w:evenVBand="0" w:oddHBand="0" w:evenHBand="0" w:firstRowFirstColumn="0" w:firstRowLastColumn="0" w:lastRowFirstColumn="0" w:lastRowLastColumn="0"/>
              <w:rPr>
                <w:ins w:id="132" w:author="Vaibhav Garg" w:date="2022-03-12T09:38:00Z"/>
                <w:rFonts w:ascii="Calibri" w:eastAsia="Times New Roman" w:hAnsi="Calibri" w:cs="Times New Roman"/>
                <w:b w:val="0"/>
                <w:bCs w:val="0"/>
              </w:rPr>
              <w:pPrChange w:id="133" w:author="Vaibhav Garg" w:date="2022-03-12T09:39:00Z">
                <w:pPr>
                  <w:cnfStyle w:val="100000000000" w:firstRow="1" w:lastRow="0" w:firstColumn="0" w:lastColumn="0" w:oddVBand="0" w:evenVBand="0" w:oddHBand="0" w:evenHBand="0" w:firstRowFirstColumn="0" w:firstRowLastColumn="0" w:lastRowFirstColumn="0" w:lastRowLastColumn="0"/>
                </w:pPr>
              </w:pPrChange>
            </w:pPr>
            <w:ins w:id="134" w:author="Vaibhav Garg" w:date="2022-03-12T09:38:00Z">
              <w:r w:rsidRPr="00B211F8">
                <w:t>No</w:t>
              </w:r>
              <w:r>
                <w:t>.</w:t>
              </w:r>
            </w:ins>
          </w:p>
        </w:tc>
        <w:tc>
          <w:tcPr>
            <w:tcW w:w="4111" w:type="dxa"/>
            <w:tcPrChange w:id="135" w:author="Vaibhav Garg" w:date="2022-03-12T09:39:00Z">
              <w:tcPr>
                <w:tcW w:w="3330" w:type="dxa"/>
              </w:tcPr>
            </w:tcPrChange>
          </w:tcPr>
          <w:p w14:paraId="25ADF070" w14:textId="77777777" w:rsidR="00887CAC" w:rsidRPr="00666861" w:rsidRDefault="00887CAC">
            <w:pPr>
              <w:spacing w:after="0" w:line="240" w:lineRule="auto"/>
              <w:cnfStyle w:val="100000000000" w:firstRow="1" w:lastRow="0" w:firstColumn="0" w:lastColumn="0" w:oddVBand="0" w:evenVBand="0" w:oddHBand="0" w:evenHBand="0" w:firstRowFirstColumn="0" w:firstRowLastColumn="0" w:lastRowFirstColumn="0" w:lastRowLastColumn="0"/>
              <w:rPr>
                <w:ins w:id="136" w:author="Vaibhav Garg" w:date="2022-03-12T09:38:00Z"/>
                <w:rFonts w:ascii="Calibri" w:eastAsia="Times New Roman" w:hAnsi="Calibri" w:cs="Times New Roman"/>
                <w:b w:val="0"/>
                <w:bCs w:val="0"/>
              </w:rPr>
              <w:pPrChange w:id="137" w:author="Vaibhav Garg" w:date="2022-03-12T09:39:00Z">
                <w:pPr>
                  <w:cnfStyle w:val="100000000000" w:firstRow="1" w:lastRow="0" w:firstColumn="0" w:lastColumn="0" w:oddVBand="0" w:evenVBand="0" w:oddHBand="0" w:evenHBand="0" w:firstRowFirstColumn="0" w:firstRowLastColumn="0" w:lastRowFirstColumn="0" w:lastRowLastColumn="0"/>
                </w:pPr>
              </w:pPrChange>
            </w:pPr>
            <w:ins w:id="138" w:author="Vaibhav Garg" w:date="2022-03-12T09:38:00Z">
              <w:r w:rsidRPr="00B211F8">
                <w:t>Des</w:t>
              </w:r>
              <w:r w:rsidRPr="00666861">
                <w:t>c</w:t>
              </w:r>
              <w:r w:rsidRPr="00B211F8">
                <w:t>r</w:t>
              </w:r>
              <w:r w:rsidRPr="00666861">
                <w:t>ipt</w:t>
              </w:r>
              <w:r w:rsidRPr="00B211F8">
                <w:t>i</w:t>
              </w:r>
              <w:r w:rsidRPr="00666861">
                <w:t>o</w:t>
              </w:r>
              <w:r w:rsidRPr="00B211F8">
                <w:t>n</w:t>
              </w:r>
            </w:ins>
          </w:p>
        </w:tc>
        <w:tc>
          <w:tcPr>
            <w:tcW w:w="4536" w:type="dxa"/>
            <w:tcPrChange w:id="139" w:author="Vaibhav Garg" w:date="2022-03-12T09:39:00Z">
              <w:tcPr>
                <w:tcW w:w="3025" w:type="dxa"/>
              </w:tcPr>
            </w:tcPrChange>
          </w:tcPr>
          <w:p w14:paraId="1CEDCA5D" w14:textId="77777777" w:rsidR="00887CAC" w:rsidRPr="00666861" w:rsidRDefault="00887CAC">
            <w:pPr>
              <w:spacing w:after="0" w:line="240" w:lineRule="auto"/>
              <w:cnfStyle w:val="100000000000" w:firstRow="1" w:lastRow="0" w:firstColumn="0" w:lastColumn="0" w:oddVBand="0" w:evenVBand="0" w:oddHBand="0" w:evenHBand="0" w:firstRowFirstColumn="0" w:firstRowLastColumn="0" w:lastRowFirstColumn="0" w:lastRowLastColumn="0"/>
              <w:rPr>
                <w:ins w:id="140" w:author="Vaibhav Garg" w:date="2022-03-12T09:38:00Z"/>
                <w:rFonts w:ascii="Calibri" w:eastAsia="Times New Roman" w:hAnsi="Calibri" w:cs="Times New Roman"/>
                <w:b w:val="0"/>
                <w:bCs w:val="0"/>
              </w:rPr>
              <w:pPrChange w:id="141" w:author="Vaibhav Garg" w:date="2022-03-12T09:39:00Z">
                <w:pPr>
                  <w:cnfStyle w:val="100000000000" w:firstRow="1" w:lastRow="0" w:firstColumn="0" w:lastColumn="0" w:oddVBand="0" w:evenVBand="0" w:oddHBand="0" w:evenHBand="0" w:firstRowFirstColumn="0" w:firstRowLastColumn="0" w:lastRowFirstColumn="0" w:lastRowLastColumn="0"/>
                </w:pPr>
              </w:pPrChange>
            </w:pPr>
            <w:ins w:id="142" w:author="Vaibhav Garg" w:date="2022-03-12T09:38:00Z">
              <w:r w:rsidRPr="00666861">
                <w:t>F</w:t>
              </w:r>
              <w:r w:rsidRPr="00B211F8">
                <w:t>r</w:t>
              </w:r>
              <w:r w:rsidRPr="00666861">
                <w:t>equ</w:t>
              </w:r>
              <w:r w:rsidRPr="00B211F8">
                <w:t>e</w:t>
              </w:r>
              <w:r w:rsidRPr="00666861">
                <w:t>nc</w:t>
              </w:r>
              <w:r w:rsidRPr="00B211F8">
                <w:t>y</w:t>
              </w:r>
            </w:ins>
          </w:p>
        </w:tc>
      </w:tr>
      <w:tr w:rsidR="00887CAC" w:rsidRPr="00A63032" w14:paraId="739F3B5C" w14:textId="77777777" w:rsidTr="00887CAC">
        <w:trPr>
          <w:cnfStyle w:val="000000100000" w:firstRow="0" w:lastRow="0" w:firstColumn="0" w:lastColumn="0" w:oddVBand="0" w:evenVBand="0" w:oddHBand="1" w:evenHBand="0" w:firstRowFirstColumn="0" w:firstRowLastColumn="0" w:lastRowFirstColumn="0" w:lastRowLastColumn="0"/>
          <w:trHeight w:hRule="exact" w:val="713"/>
          <w:ins w:id="143" w:author="Vaibhav Garg" w:date="2022-03-12T09:38:00Z"/>
          <w:trPrChange w:id="144" w:author="Vaibhav Garg" w:date="2022-03-12T09:39:00Z">
            <w:trPr>
              <w:trHeight w:hRule="exact" w:val="972"/>
            </w:trPr>
          </w:trPrChange>
        </w:trPr>
        <w:tc>
          <w:tcPr>
            <w:tcW w:w="959" w:type="dxa"/>
            <w:tcPrChange w:id="145" w:author="Vaibhav Garg" w:date="2022-03-12T09:39:00Z">
              <w:tcPr>
                <w:tcW w:w="648" w:type="dxa"/>
              </w:tcPr>
            </w:tcPrChange>
          </w:tcPr>
          <w:p w14:paraId="2512AA23" w14:textId="77777777" w:rsidR="00887CAC" w:rsidRPr="00A63032" w:rsidRDefault="00887CAC">
            <w:pPr>
              <w:widowControl w:val="0"/>
              <w:autoSpaceDE w:val="0"/>
              <w:autoSpaceDN w:val="0"/>
              <w:adjustRightInd w:val="0"/>
              <w:spacing w:before="37" w:after="0" w:line="240" w:lineRule="auto"/>
              <w:ind w:left="97"/>
              <w:cnfStyle w:val="000000100000" w:firstRow="0" w:lastRow="0" w:firstColumn="0" w:lastColumn="0" w:oddVBand="0" w:evenVBand="0" w:oddHBand="1" w:evenHBand="0" w:firstRowFirstColumn="0" w:firstRowLastColumn="0" w:lastRowFirstColumn="0" w:lastRowLastColumn="0"/>
              <w:rPr>
                <w:ins w:id="146" w:author="Vaibhav Garg" w:date="2022-03-12T09:38:00Z"/>
                <w:rFonts w:ascii="Times New Roman" w:eastAsia="Times New Roman" w:hAnsi="Times New Roman" w:cs="Times New Roman"/>
                <w:sz w:val="24"/>
                <w:szCs w:val="24"/>
              </w:rPr>
              <w:pPrChange w:id="147" w:author="Vaibhav Garg" w:date="2022-03-12T09:39:00Z">
                <w:pPr>
                  <w:widowControl w:val="0"/>
                  <w:autoSpaceDE w:val="0"/>
                  <w:autoSpaceDN w:val="0"/>
                  <w:adjustRightInd w:val="0"/>
                  <w:spacing w:before="37"/>
                  <w:ind w:left="97"/>
                  <w:cnfStyle w:val="000000100000" w:firstRow="0" w:lastRow="0" w:firstColumn="0" w:lastColumn="0" w:oddVBand="0" w:evenVBand="0" w:oddHBand="1" w:evenHBand="0" w:firstRowFirstColumn="0" w:firstRowLastColumn="0" w:lastRowFirstColumn="0" w:lastRowLastColumn="0"/>
                </w:pPr>
              </w:pPrChange>
            </w:pPr>
            <w:ins w:id="148" w:author="Vaibhav Garg" w:date="2022-03-12T09:38:00Z">
              <w:r w:rsidRPr="00A63032">
                <w:rPr>
                  <w:rFonts w:ascii="Arial" w:hAnsi="Arial" w:cs="Arial"/>
                  <w:sz w:val="20"/>
                  <w:szCs w:val="20"/>
                </w:rPr>
                <w:t>1.</w:t>
              </w:r>
            </w:ins>
          </w:p>
        </w:tc>
        <w:tc>
          <w:tcPr>
            <w:tcW w:w="4111" w:type="dxa"/>
            <w:tcPrChange w:id="149" w:author="Vaibhav Garg" w:date="2022-03-12T09:39:00Z">
              <w:tcPr>
                <w:tcW w:w="3330" w:type="dxa"/>
              </w:tcPr>
            </w:tcPrChange>
          </w:tcPr>
          <w:p w14:paraId="5815CCB1" w14:textId="77777777" w:rsidR="00887CAC" w:rsidRPr="00A63032" w:rsidRDefault="00887CAC">
            <w:pPr>
              <w:widowControl w:val="0"/>
              <w:autoSpaceDE w:val="0"/>
              <w:autoSpaceDN w:val="0"/>
              <w:adjustRightInd w:val="0"/>
              <w:spacing w:before="18" w:after="0" w:line="240" w:lineRule="auto"/>
              <w:ind w:left="97"/>
              <w:cnfStyle w:val="000000100000" w:firstRow="0" w:lastRow="0" w:firstColumn="0" w:lastColumn="0" w:oddVBand="0" w:evenVBand="0" w:oddHBand="1" w:evenHBand="0" w:firstRowFirstColumn="0" w:firstRowLastColumn="0" w:lastRowFirstColumn="0" w:lastRowLastColumn="0"/>
              <w:rPr>
                <w:ins w:id="150" w:author="Vaibhav Garg" w:date="2022-03-12T09:38:00Z"/>
                <w:rFonts w:ascii="Arial" w:eastAsia="Times New Roman" w:hAnsi="Arial" w:cs="Arial"/>
                <w:sz w:val="20"/>
                <w:szCs w:val="20"/>
              </w:rPr>
              <w:pPrChange w:id="151" w:author="Vaibhav Garg" w:date="2022-03-12T09:39:00Z">
                <w:pPr>
                  <w:widowControl w:val="0"/>
                  <w:autoSpaceDE w:val="0"/>
                  <w:autoSpaceDN w:val="0"/>
                  <w:adjustRightInd w:val="0"/>
                  <w:spacing w:before="18"/>
                  <w:ind w:left="97"/>
                  <w:cnfStyle w:val="000000100000" w:firstRow="0" w:lastRow="0" w:firstColumn="0" w:lastColumn="0" w:oddVBand="0" w:evenVBand="0" w:oddHBand="1" w:evenHBand="0" w:firstRowFirstColumn="0" w:firstRowLastColumn="0" w:lastRowFirstColumn="0" w:lastRowLastColumn="0"/>
                </w:pPr>
              </w:pPrChange>
            </w:pPr>
            <w:ins w:id="152" w:author="Vaibhav Garg" w:date="2022-03-12T09:38:00Z">
              <w:r w:rsidRPr="00A63032">
                <w:rPr>
                  <w:rFonts w:ascii="Arial" w:hAnsi="Arial" w:cs="Arial"/>
                  <w:spacing w:val="-1"/>
                  <w:sz w:val="20"/>
                  <w:szCs w:val="20"/>
                </w:rPr>
                <w:t>S</w:t>
              </w:r>
              <w:r w:rsidRPr="00A63032">
                <w:rPr>
                  <w:rFonts w:ascii="Arial" w:hAnsi="Arial" w:cs="Arial"/>
                  <w:sz w:val="20"/>
                  <w:szCs w:val="20"/>
                </w:rPr>
                <w:t>e</w:t>
              </w:r>
              <w:r w:rsidRPr="00A63032">
                <w:rPr>
                  <w:rFonts w:ascii="Arial" w:hAnsi="Arial" w:cs="Arial"/>
                  <w:spacing w:val="2"/>
                  <w:sz w:val="20"/>
                  <w:szCs w:val="20"/>
                </w:rPr>
                <w:t>n</w:t>
              </w:r>
              <w:r w:rsidRPr="00A63032">
                <w:rPr>
                  <w:rFonts w:ascii="Arial" w:hAnsi="Arial" w:cs="Arial"/>
                  <w:spacing w:val="-1"/>
                  <w:sz w:val="20"/>
                  <w:szCs w:val="20"/>
                </w:rPr>
                <w:t>i</w:t>
              </w:r>
              <w:r w:rsidRPr="00A63032">
                <w:rPr>
                  <w:rFonts w:ascii="Arial" w:hAnsi="Arial" w:cs="Arial"/>
                  <w:sz w:val="20"/>
                  <w:szCs w:val="20"/>
                </w:rPr>
                <w:t xml:space="preserve">or </w:t>
              </w:r>
              <w:r w:rsidRPr="00A63032">
                <w:rPr>
                  <w:rFonts w:ascii="Arial" w:hAnsi="Arial" w:cs="Arial"/>
                  <w:spacing w:val="47"/>
                  <w:sz w:val="20"/>
                  <w:szCs w:val="20"/>
                </w:rPr>
                <w:t xml:space="preserve"> </w:t>
              </w:r>
              <w:r w:rsidRPr="00A63032">
                <w:rPr>
                  <w:rFonts w:ascii="Arial" w:hAnsi="Arial" w:cs="Arial"/>
                  <w:sz w:val="20"/>
                  <w:szCs w:val="20"/>
                </w:rPr>
                <w:t>M</w:t>
              </w:r>
              <w:r w:rsidRPr="00A63032">
                <w:rPr>
                  <w:rFonts w:ascii="Arial" w:hAnsi="Arial" w:cs="Arial"/>
                  <w:spacing w:val="2"/>
                  <w:sz w:val="20"/>
                  <w:szCs w:val="20"/>
                </w:rPr>
                <w:t>a</w:t>
              </w:r>
              <w:r w:rsidRPr="00A63032">
                <w:rPr>
                  <w:rFonts w:ascii="Arial" w:hAnsi="Arial" w:cs="Arial"/>
                  <w:sz w:val="20"/>
                  <w:szCs w:val="20"/>
                </w:rPr>
                <w:t>n</w:t>
              </w:r>
              <w:r w:rsidRPr="00A63032">
                <w:rPr>
                  <w:rFonts w:ascii="Arial" w:hAnsi="Arial" w:cs="Arial"/>
                  <w:spacing w:val="2"/>
                  <w:sz w:val="20"/>
                  <w:szCs w:val="20"/>
                </w:rPr>
                <w:t>a</w:t>
              </w:r>
              <w:r w:rsidRPr="00A63032">
                <w:rPr>
                  <w:rFonts w:ascii="Arial" w:hAnsi="Arial" w:cs="Arial"/>
                  <w:sz w:val="20"/>
                  <w:szCs w:val="20"/>
                </w:rPr>
                <w:t>ge</w:t>
              </w:r>
              <w:r w:rsidRPr="00A63032">
                <w:rPr>
                  <w:rFonts w:ascii="Arial" w:hAnsi="Arial" w:cs="Arial"/>
                  <w:spacing w:val="4"/>
                  <w:sz w:val="20"/>
                  <w:szCs w:val="20"/>
                </w:rPr>
                <w:t>m</w:t>
              </w:r>
              <w:r w:rsidRPr="00A63032">
                <w:rPr>
                  <w:rFonts w:ascii="Arial" w:hAnsi="Arial" w:cs="Arial"/>
                  <w:sz w:val="20"/>
                  <w:szCs w:val="20"/>
                </w:rPr>
                <w:t xml:space="preserve">ent </w:t>
              </w:r>
              <w:r w:rsidRPr="00A63032">
                <w:rPr>
                  <w:rFonts w:ascii="Arial" w:hAnsi="Arial" w:cs="Arial"/>
                  <w:spacing w:val="46"/>
                  <w:sz w:val="20"/>
                  <w:szCs w:val="20"/>
                </w:rPr>
                <w:t xml:space="preserve"> </w:t>
              </w:r>
              <w:r w:rsidRPr="000121DB">
                <w:rPr>
                  <w:rFonts w:ascii="Arial" w:hAnsi="Arial" w:cs="Arial"/>
                  <w:spacing w:val="2"/>
                  <w:sz w:val="20"/>
                  <w:szCs w:val="20"/>
                </w:rPr>
                <w:t>Milestone</w:t>
              </w:r>
              <w:r>
                <w:rPr>
                  <w:rFonts w:ascii="Arial" w:hAnsi="Arial" w:cs="Arial"/>
                  <w:spacing w:val="46"/>
                  <w:sz w:val="20"/>
                  <w:szCs w:val="20"/>
                </w:rPr>
                <w:t xml:space="preserve"> </w:t>
              </w:r>
              <w:r w:rsidRPr="00A63032">
                <w:rPr>
                  <w:rFonts w:ascii="Arial" w:hAnsi="Arial" w:cs="Arial"/>
                  <w:sz w:val="20"/>
                  <w:szCs w:val="20"/>
                </w:rPr>
                <w:t>Re</w:t>
              </w:r>
              <w:r w:rsidRPr="00A63032">
                <w:rPr>
                  <w:rFonts w:ascii="Arial" w:hAnsi="Arial" w:cs="Arial"/>
                  <w:spacing w:val="1"/>
                  <w:sz w:val="20"/>
                  <w:szCs w:val="20"/>
                </w:rPr>
                <w:t>v</w:t>
              </w:r>
              <w:r w:rsidRPr="00A63032">
                <w:rPr>
                  <w:rFonts w:ascii="Arial" w:hAnsi="Arial" w:cs="Arial"/>
                  <w:spacing w:val="-1"/>
                  <w:sz w:val="20"/>
                  <w:szCs w:val="20"/>
                </w:rPr>
                <w:t>i</w:t>
              </w:r>
              <w:r w:rsidRPr="00A63032">
                <w:rPr>
                  <w:rFonts w:ascii="Arial" w:hAnsi="Arial" w:cs="Arial"/>
                  <w:spacing w:val="2"/>
                  <w:sz w:val="20"/>
                  <w:szCs w:val="20"/>
                </w:rPr>
                <w:t>e</w:t>
              </w:r>
              <w:r w:rsidRPr="00A63032">
                <w:rPr>
                  <w:rFonts w:ascii="Arial" w:hAnsi="Arial" w:cs="Arial"/>
                  <w:sz w:val="20"/>
                  <w:szCs w:val="20"/>
                </w:rPr>
                <w:t>w</w:t>
              </w:r>
            </w:ins>
          </w:p>
          <w:p w14:paraId="575A832F" w14:textId="77777777" w:rsidR="00887CAC" w:rsidRPr="00A63032" w:rsidRDefault="00887CAC">
            <w:pPr>
              <w:widowControl w:val="0"/>
              <w:autoSpaceDE w:val="0"/>
              <w:autoSpaceDN w:val="0"/>
              <w:adjustRightInd w:val="0"/>
              <w:spacing w:after="0" w:line="240" w:lineRule="auto"/>
              <w:ind w:left="97"/>
              <w:cnfStyle w:val="000000100000" w:firstRow="0" w:lastRow="0" w:firstColumn="0" w:lastColumn="0" w:oddVBand="0" w:evenVBand="0" w:oddHBand="1" w:evenHBand="0" w:firstRowFirstColumn="0" w:firstRowLastColumn="0" w:lastRowFirstColumn="0" w:lastRowLastColumn="0"/>
              <w:rPr>
                <w:ins w:id="153" w:author="Vaibhav Garg" w:date="2022-03-12T09:38:00Z"/>
                <w:rFonts w:ascii="Times New Roman" w:eastAsia="Times New Roman" w:hAnsi="Times New Roman" w:cs="Times New Roman"/>
                <w:sz w:val="24"/>
                <w:szCs w:val="24"/>
              </w:rPr>
              <w:pPrChange w:id="154" w:author="Vaibhav Garg" w:date="2022-03-12T09:39:00Z">
                <w:pPr>
                  <w:widowControl w:val="0"/>
                  <w:autoSpaceDE w:val="0"/>
                  <w:autoSpaceDN w:val="0"/>
                  <w:adjustRightInd w:val="0"/>
                  <w:ind w:left="97"/>
                  <w:cnfStyle w:val="000000100000" w:firstRow="0" w:lastRow="0" w:firstColumn="0" w:lastColumn="0" w:oddVBand="0" w:evenVBand="0" w:oddHBand="1" w:evenHBand="0" w:firstRowFirstColumn="0" w:firstRowLastColumn="0" w:lastRowFirstColumn="0" w:lastRowLastColumn="0"/>
                </w:pPr>
              </w:pPrChange>
            </w:pPr>
            <w:ins w:id="155" w:author="Vaibhav Garg" w:date="2022-03-12T09:38:00Z">
              <w:r w:rsidRPr="00A63032">
                <w:rPr>
                  <w:rFonts w:ascii="Arial" w:hAnsi="Arial" w:cs="Arial"/>
                  <w:spacing w:val="1"/>
                  <w:sz w:val="20"/>
                  <w:szCs w:val="20"/>
                </w:rPr>
                <w:t>(</w:t>
              </w:r>
              <w:r w:rsidRPr="00A63032">
                <w:rPr>
                  <w:rFonts w:ascii="Arial" w:hAnsi="Arial" w:cs="Arial"/>
                  <w:spacing w:val="-1"/>
                  <w:sz w:val="20"/>
                  <w:szCs w:val="20"/>
                </w:rPr>
                <w:t>S</w:t>
              </w:r>
              <w:r w:rsidRPr="00A63032">
                <w:rPr>
                  <w:rFonts w:ascii="Arial" w:hAnsi="Arial" w:cs="Arial"/>
                  <w:sz w:val="20"/>
                  <w:szCs w:val="20"/>
                </w:rPr>
                <w:t>MR)</w:t>
              </w:r>
            </w:ins>
          </w:p>
        </w:tc>
        <w:tc>
          <w:tcPr>
            <w:tcW w:w="4536" w:type="dxa"/>
            <w:tcPrChange w:id="156" w:author="Vaibhav Garg" w:date="2022-03-12T09:39:00Z">
              <w:tcPr>
                <w:tcW w:w="3025" w:type="dxa"/>
              </w:tcPr>
            </w:tcPrChange>
          </w:tcPr>
          <w:p w14:paraId="46677698" w14:textId="77777777" w:rsidR="00887CAC" w:rsidRPr="00A63032" w:rsidRDefault="00887CAC">
            <w:pPr>
              <w:widowControl w:val="0"/>
              <w:autoSpaceDE w:val="0"/>
              <w:autoSpaceDN w:val="0"/>
              <w:adjustRightInd w:val="0"/>
              <w:spacing w:before="63" w:after="0" w:line="240" w:lineRule="auto"/>
              <w:ind w:left="155"/>
              <w:cnfStyle w:val="000000100000" w:firstRow="0" w:lastRow="0" w:firstColumn="0" w:lastColumn="0" w:oddVBand="0" w:evenVBand="0" w:oddHBand="1" w:evenHBand="0" w:firstRowFirstColumn="0" w:firstRowLastColumn="0" w:lastRowFirstColumn="0" w:lastRowLastColumn="0"/>
              <w:rPr>
                <w:ins w:id="157" w:author="Vaibhav Garg" w:date="2022-03-12T09:38:00Z"/>
                <w:rFonts w:ascii="Times New Roman" w:eastAsia="Times New Roman" w:hAnsi="Times New Roman" w:cs="Times New Roman"/>
                <w:sz w:val="24"/>
                <w:szCs w:val="24"/>
              </w:rPr>
              <w:pPrChange w:id="158" w:author="Vaibhav Garg" w:date="2022-03-12T09:39:00Z">
                <w:pPr>
                  <w:widowControl w:val="0"/>
                  <w:autoSpaceDE w:val="0"/>
                  <w:autoSpaceDN w:val="0"/>
                  <w:adjustRightInd w:val="0"/>
                  <w:spacing w:before="63"/>
                  <w:ind w:left="155"/>
                  <w:cnfStyle w:val="000000100000" w:firstRow="0" w:lastRow="0" w:firstColumn="0" w:lastColumn="0" w:oddVBand="0" w:evenVBand="0" w:oddHBand="1" w:evenHBand="0" w:firstRowFirstColumn="0" w:firstRowLastColumn="0" w:lastRowFirstColumn="0" w:lastRowLastColumn="0"/>
                </w:pPr>
              </w:pPrChange>
            </w:pPr>
            <w:ins w:id="159" w:author="Vaibhav Garg" w:date="2022-03-12T09:38:00Z">
              <w:r>
                <w:rPr>
                  <w:rFonts w:ascii="Times New Roman" w:hAnsi="Times New Roman"/>
                  <w:sz w:val="24"/>
                  <w:szCs w:val="24"/>
                </w:rPr>
                <w:t>At each Phase Milestone</w:t>
              </w:r>
            </w:ins>
          </w:p>
        </w:tc>
      </w:tr>
      <w:tr w:rsidR="00887CAC" w:rsidRPr="00A63032" w14:paraId="309DE844" w14:textId="77777777" w:rsidTr="00887CAC">
        <w:trPr>
          <w:cnfStyle w:val="000000010000" w:firstRow="0" w:lastRow="0" w:firstColumn="0" w:lastColumn="0" w:oddVBand="0" w:evenVBand="0" w:oddHBand="0" w:evenHBand="1" w:firstRowFirstColumn="0" w:firstRowLastColumn="0" w:lastRowFirstColumn="0" w:lastRowLastColumn="0"/>
          <w:trHeight w:hRule="exact" w:val="401"/>
          <w:ins w:id="160" w:author="Vaibhav Garg" w:date="2022-03-12T09:38:00Z"/>
          <w:trPrChange w:id="161" w:author="Vaibhav Garg" w:date="2022-03-12T09:39:00Z">
            <w:trPr>
              <w:trHeight w:hRule="exact" w:val="859"/>
            </w:trPr>
          </w:trPrChange>
        </w:trPr>
        <w:tc>
          <w:tcPr>
            <w:tcW w:w="959" w:type="dxa"/>
            <w:tcPrChange w:id="162" w:author="Vaibhav Garg" w:date="2022-03-12T09:39:00Z">
              <w:tcPr>
                <w:tcW w:w="648" w:type="dxa"/>
              </w:tcPr>
            </w:tcPrChange>
          </w:tcPr>
          <w:p w14:paraId="3EB538C6" w14:textId="77777777" w:rsidR="00887CAC" w:rsidRPr="00A63032" w:rsidRDefault="00887CAC">
            <w:pPr>
              <w:widowControl w:val="0"/>
              <w:autoSpaceDE w:val="0"/>
              <w:autoSpaceDN w:val="0"/>
              <w:adjustRightInd w:val="0"/>
              <w:spacing w:before="37" w:after="0" w:line="240" w:lineRule="auto"/>
              <w:ind w:left="97"/>
              <w:cnfStyle w:val="000000010000" w:firstRow="0" w:lastRow="0" w:firstColumn="0" w:lastColumn="0" w:oddVBand="0" w:evenVBand="0" w:oddHBand="0" w:evenHBand="1" w:firstRowFirstColumn="0" w:firstRowLastColumn="0" w:lastRowFirstColumn="0" w:lastRowLastColumn="0"/>
              <w:rPr>
                <w:ins w:id="163" w:author="Vaibhav Garg" w:date="2022-03-12T09:38:00Z"/>
                <w:rFonts w:ascii="Times New Roman" w:eastAsia="Times New Roman" w:hAnsi="Times New Roman" w:cs="Times New Roman"/>
                <w:sz w:val="24"/>
                <w:szCs w:val="24"/>
              </w:rPr>
              <w:pPrChange w:id="164" w:author="Vaibhav Garg" w:date="2022-03-12T09:39:00Z">
                <w:pPr>
                  <w:widowControl w:val="0"/>
                  <w:autoSpaceDE w:val="0"/>
                  <w:autoSpaceDN w:val="0"/>
                  <w:adjustRightInd w:val="0"/>
                  <w:spacing w:before="37"/>
                  <w:ind w:left="97"/>
                  <w:cnfStyle w:val="000000010000" w:firstRow="0" w:lastRow="0" w:firstColumn="0" w:lastColumn="0" w:oddVBand="0" w:evenVBand="0" w:oddHBand="0" w:evenHBand="1" w:firstRowFirstColumn="0" w:firstRowLastColumn="0" w:lastRowFirstColumn="0" w:lastRowLastColumn="0"/>
                </w:pPr>
              </w:pPrChange>
            </w:pPr>
            <w:ins w:id="165" w:author="Vaibhav Garg" w:date="2022-03-12T09:38:00Z">
              <w:r w:rsidRPr="00A63032">
                <w:rPr>
                  <w:rFonts w:ascii="Arial" w:hAnsi="Arial" w:cs="Arial"/>
                  <w:sz w:val="20"/>
                  <w:szCs w:val="20"/>
                </w:rPr>
                <w:t>2.</w:t>
              </w:r>
            </w:ins>
          </w:p>
        </w:tc>
        <w:tc>
          <w:tcPr>
            <w:tcW w:w="4111" w:type="dxa"/>
            <w:tcPrChange w:id="166" w:author="Vaibhav Garg" w:date="2022-03-12T09:39:00Z">
              <w:tcPr>
                <w:tcW w:w="3330" w:type="dxa"/>
              </w:tcPr>
            </w:tcPrChange>
          </w:tcPr>
          <w:p w14:paraId="494FE39D" w14:textId="77777777" w:rsidR="00887CAC" w:rsidRPr="00A63032" w:rsidRDefault="00887CAC">
            <w:pPr>
              <w:widowControl w:val="0"/>
              <w:autoSpaceDE w:val="0"/>
              <w:autoSpaceDN w:val="0"/>
              <w:adjustRightInd w:val="0"/>
              <w:spacing w:before="18" w:after="0" w:line="240" w:lineRule="auto"/>
              <w:ind w:left="97"/>
              <w:cnfStyle w:val="000000010000" w:firstRow="0" w:lastRow="0" w:firstColumn="0" w:lastColumn="0" w:oddVBand="0" w:evenVBand="0" w:oddHBand="0" w:evenHBand="1" w:firstRowFirstColumn="0" w:firstRowLastColumn="0" w:lastRowFirstColumn="0" w:lastRowLastColumn="0"/>
              <w:rPr>
                <w:ins w:id="167" w:author="Vaibhav Garg" w:date="2022-03-12T09:38:00Z"/>
                <w:rFonts w:ascii="Times New Roman" w:eastAsia="Times New Roman" w:hAnsi="Times New Roman" w:cs="Times New Roman"/>
                <w:sz w:val="24"/>
                <w:szCs w:val="24"/>
              </w:rPr>
              <w:pPrChange w:id="168" w:author="Vaibhav Garg" w:date="2022-03-12T09:39:00Z">
                <w:pPr>
                  <w:widowControl w:val="0"/>
                  <w:autoSpaceDE w:val="0"/>
                  <w:autoSpaceDN w:val="0"/>
                  <w:adjustRightInd w:val="0"/>
                  <w:spacing w:before="18"/>
                  <w:ind w:left="97"/>
                  <w:cnfStyle w:val="000000010000" w:firstRow="0" w:lastRow="0" w:firstColumn="0" w:lastColumn="0" w:oddVBand="0" w:evenVBand="0" w:oddHBand="0" w:evenHBand="1" w:firstRowFirstColumn="0" w:firstRowLastColumn="0" w:lastRowFirstColumn="0" w:lastRowLastColumn="0"/>
                </w:pPr>
              </w:pPrChange>
            </w:pPr>
            <w:ins w:id="169" w:author="Vaibhav Garg" w:date="2022-03-12T09:38:00Z">
              <w:r w:rsidRPr="00A63032">
                <w:rPr>
                  <w:rFonts w:ascii="Arial" w:hAnsi="Arial" w:cs="Arial"/>
                  <w:spacing w:val="-1"/>
                  <w:sz w:val="20"/>
                  <w:szCs w:val="20"/>
                </w:rPr>
                <w:t>S</w:t>
              </w:r>
              <w:r w:rsidRPr="00A63032">
                <w:rPr>
                  <w:rFonts w:ascii="Arial" w:hAnsi="Arial" w:cs="Arial"/>
                  <w:sz w:val="20"/>
                  <w:szCs w:val="20"/>
                </w:rPr>
                <w:t>ta</w:t>
              </w:r>
              <w:r w:rsidRPr="00A63032">
                <w:rPr>
                  <w:rFonts w:ascii="Arial" w:hAnsi="Arial" w:cs="Arial"/>
                  <w:spacing w:val="2"/>
                  <w:sz w:val="20"/>
                  <w:szCs w:val="20"/>
                </w:rPr>
                <w:t>t</w:t>
              </w:r>
              <w:r w:rsidRPr="00A63032">
                <w:rPr>
                  <w:rFonts w:ascii="Arial" w:hAnsi="Arial" w:cs="Arial"/>
                  <w:sz w:val="20"/>
                  <w:szCs w:val="20"/>
                </w:rPr>
                <w:t>us R</w:t>
              </w:r>
              <w:r w:rsidRPr="00A63032">
                <w:rPr>
                  <w:rFonts w:ascii="Arial" w:hAnsi="Arial" w:cs="Arial"/>
                  <w:spacing w:val="2"/>
                  <w:sz w:val="20"/>
                  <w:szCs w:val="20"/>
                </w:rPr>
                <w:t>e</w:t>
              </w:r>
              <w:r w:rsidRPr="00A63032">
                <w:rPr>
                  <w:rFonts w:ascii="Arial" w:hAnsi="Arial" w:cs="Arial"/>
                  <w:spacing w:val="-1"/>
                  <w:sz w:val="20"/>
                  <w:szCs w:val="20"/>
                </w:rPr>
                <w:t>vi</w:t>
              </w:r>
              <w:r w:rsidRPr="00A63032">
                <w:rPr>
                  <w:rFonts w:ascii="Arial" w:hAnsi="Arial" w:cs="Arial"/>
                  <w:spacing w:val="2"/>
                  <w:sz w:val="20"/>
                  <w:szCs w:val="20"/>
                </w:rPr>
                <w:t>e</w:t>
              </w:r>
              <w:r w:rsidRPr="00A63032">
                <w:rPr>
                  <w:rFonts w:ascii="Arial" w:hAnsi="Arial" w:cs="Arial"/>
                  <w:sz w:val="20"/>
                  <w:szCs w:val="20"/>
                </w:rPr>
                <w:t>w</w:t>
              </w:r>
              <w:r>
                <w:rPr>
                  <w:rFonts w:ascii="Arial" w:hAnsi="Arial" w:cs="Arial"/>
                  <w:sz w:val="20"/>
                  <w:szCs w:val="20"/>
                </w:rPr>
                <w:t xml:space="preserve"> Team</w:t>
              </w:r>
              <w:r w:rsidRPr="00A63032">
                <w:rPr>
                  <w:rFonts w:ascii="Arial" w:hAnsi="Arial" w:cs="Arial"/>
                  <w:spacing w:val="-1"/>
                  <w:sz w:val="20"/>
                  <w:szCs w:val="20"/>
                </w:rPr>
                <w:t xml:space="preserve"> </w:t>
              </w:r>
              <w:r w:rsidRPr="00A63032">
                <w:rPr>
                  <w:rFonts w:ascii="Arial" w:hAnsi="Arial" w:cs="Arial"/>
                  <w:spacing w:val="2"/>
                  <w:sz w:val="20"/>
                  <w:szCs w:val="20"/>
                </w:rPr>
                <w:t>M</w:t>
              </w:r>
              <w:r w:rsidRPr="00A63032">
                <w:rPr>
                  <w:rFonts w:ascii="Arial" w:hAnsi="Arial" w:cs="Arial"/>
                  <w:sz w:val="20"/>
                  <w:szCs w:val="20"/>
                </w:rPr>
                <w:t>ee</w:t>
              </w:r>
              <w:r w:rsidRPr="00A63032">
                <w:rPr>
                  <w:rFonts w:ascii="Arial" w:hAnsi="Arial" w:cs="Arial"/>
                  <w:spacing w:val="2"/>
                  <w:sz w:val="20"/>
                  <w:szCs w:val="20"/>
                </w:rPr>
                <w:t>t</w:t>
              </w:r>
              <w:r w:rsidRPr="00A63032">
                <w:rPr>
                  <w:rFonts w:ascii="Arial" w:hAnsi="Arial" w:cs="Arial"/>
                  <w:spacing w:val="-1"/>
                  <w:sz w:val="20"/>
                  <w:szCs w:val="20"/>
                </w:rPr>
                <w:t>i</w:t>
              </w:r>
              <w:r w:rsidRPr="00A63032">
                <w:rPr>
                  <w:rFonts w:ascii="Arial" w:hAnsi="Arial" w:cs="Arial"/>
                  <w:sz w:val="20"/>
                  <w:szCs w:val="20"/>
                </w:rPr>
                <w:t>ng</w:t>
              </w:r>
            </w:ins>
          </w:p>
        </w:tc>
        <w:tc>
          <w:tcPr>
            <w:tcW w:w="4536" w:type="dxa"/>
            <w:tcPrChange w:id="170" w:author="Vaibhav Garg" w:date="2022-03-12T09:39:00Z">
              <w:tcPr>
                <w:tcW w:w="3025" w:type="dxa"/>
              </w:tcPr>
            </w:tcPrChange>
          </w:tcPr>
          <w:p w14:paraId="18DBD627" w14:textId="77777777" w:rsidR="00887CAC" w:rsidRPr="00A63032" w:rsidRDefault="00887CAC">
            <w:pPr>
              <w:widowControl w:val="0"/>
              <w:autoSpaceDE w:val="0"/>
              <w:autoSpaceDN w:val="0"/>
              <w:adjustRightInd w:val="0"/>
              <w:spacing w:before="63" w:after="0" w:line="240" w:lineRule="auto"/>
              <w:ind w:left="155"/>
              <w:cnfStyle w:val="000000010000" w:firstRow="0" w:lastRow="0" w:firstColumn="0" w:lastColumn="0" w:oddVBand="0" w:evenVBand="0" w:oddHBand="0" w:evenHBand="1" w:firstRowFirstColumn="0" w:firstRowLastColumn="0" w:lastRowFirstColumn="0" w:lastRowLastColumn="0"/>
              <w:rPr>
                <w:ins w:id="171" w:author="Vaibhav Garg" w:date="2022-03-12T09:38:00Z"/>
                <w:rFonts w:ascii="Times New Roman" w:eastAsia="Times New Roman" w:hAnsi="Times New Roman" w:cs="Times New Roman"/>
                <w:sz w:val="24"/>
                <w:szCs w:val="24"/>
              </w:rPr>
              <w:pPrChange w:id="172" w:author="Vaibhav Garg" w:date="2022-03-12T09:39:00Z">
                <w:pPr>
                  <w:widowControl w:val="0"/>
                  <w:autoSpaceDE w:val="0"/>
                  <w:autoSpaceDN w:val="0"/>
                  <w:adjustRightInd w:val="0"/>
                  <w:spacing w:before="63"/>
                  <w:ind w:left="155"/>
                  <w:cnfStyle w:val="000000010000" w:firstRow="0" w:lastRow="0" w:firstColumn="0" w:lastColumn="0" w:oddVBand="0" w:evenVBand="0" w:oddHBand="0" w:evenHBand="1" w:firstRowFirstColumn="0" w:firstRowLastColumn="0" w:lastRowFirstColumn="0" w:lastRowLastColumn="0"/>
                </w:pPr>
              </w:pPrChange>
            </w:pPr>
            <w:ins w:id="173" w:author="Vaibhav Garg" w:date="2022-03-12T09:38:00Z">
              <w:r>
                <w:rPr>
                  <w:rFonts w:ascii="Times New Roman" w:hAnsi="Times New Roman"/>
                  <w:sz w:val="24"/>
                  <w:szCs w:val="24"/>
                </w:rPr>
                <w:t>Fortnightly</w:t>
              </w:r>
            </w:ins>
          </w:p>
        </w:tc>
      </w:tr>
      <w:tr w:rsidR="00887CAC" w:rsidRPr="00A63032" w14:paraId="4D2E79B3" w14:textId="77777777" w:rsidTr="00887CAC">
        <w:trPr>
          <w:cnfStyle w:val="000000100000" w:firstRow="0" w:lastRow="0" w:firstColumn="0" w:lastColumn="0" w:oddVBand="0" w:evenVBand="0" w:oddHBand="1" w:evenHBand="0" w:firstRowFirstColumn="0" w:firstRowLastColumn="0" w:lastRowFirstColumn="0" w:lastRowLastColumn="0"/>
          <w:trHeight w:hRule="exact" w:val="435"/>
          <w:ins w:id="174" w:author="Vaibhav Garg" w:date="2022-03-12T09:38:00Z"/>
          <w:trPrChange w:id="175" w:author="Vaibhav Garg" w:date="2022-03-12T09:39:00Z">
            <w:trPr>
              <w:trHeight w:hRule="exact" w:val="740"/>
            </w:trPr>
          </w:trPrChange>
        </w:trPr>
        <w:tc>
          <w:tcPr>
            <w:tcW w:w="959" w:type="dxa"/>
            <w:tcPrChange w:id="176" w:author="Vaibhav Garg" w:date="2022-03-12T09:39:00Z">
              <w:tcPr>
                <w:tcW w:w="648" w:type="dxa"/>
              </w:tcPr>
            </w:tcPrChange>
          </w:tcPr>
          <w:p w14:paraId="34E43E50" w14:textId="77777777" w:rsidR="00887CAC" w:rsidRPr="00A63032" w:rsidRDefault="00887CAC">
            <w:pPr>
              <w:widowControl w:val="0"/>
              <w:autoSpaceDE w:val="0"/>
              <w:autoSpaceDN w:val="0"/>
              <w:adjustRightInd w:val="0"/>
              <w:spacing w:before="37" w:after="0" w:line="240" w:lineRule="auto"/>
              <w:ind w:left="97"/>
              <w:cnfStyle w:val="000000100000" w:firstRow="0" w:lastRow="0" w:firstColumn="0" w:lastColumn="0" w:oddVBand="0" w:evenVBand="0" w:oddHBand="1" w:evenHBand="0" w:firstRowFirstColumn="0" w:firstRowLastColumn="0" w:lastRowFirstColumn="0" w:lastRowLastColumn="0"/>
              <w:rPr>
                <w:ins w:id="177" w:author="Vaibhav Garg" w:date="2022-03-12T09:38:00Z"/>
                <w:rFonts w:ascii="Times New Roman" w:eastAsia="Times New Roman" w:hAnsi="Times New Roman" w:cs="Times New Roman"/>
                <w:sz w:val="24"/>
                <w:szCs w:val="24"/>
              </w:rPr>
              <w:pPrChange w:id="178" w:author="Vaibhav Garg" w:date="2022-03-12T09:39:00Z">
                <w:pPr>
                  <w:widowControl w:val="0"/>
                  <w:autoSpaceDE w:val="0"/>
                  <w:autoSpaceDN w:val="0"/>
                  <w:adjustRightInd w:val="0"/>
                  <w:spacing w:before="37"/>
                  <w:ind w:left="97"/>
                  <w:cnfStyle w:val="000000100000" w:firstRow="0" w:lastRow="0" w:firstColumn="0" w:lastColumn="0" w:oddVBand="0" w:evenVBand="0" w:oddHBand="1" w:evenHBand="0" w:firstRowFirstColumn="0" w:firstRowLastColumn="0" w:lastRowFirstColumn="0" w:lastRowLastColumn="0"/>
                </w:pPr>
              </w:pPrChange>
            </w:pPr>
            <w:ins w:id="179" w:author="Vaibhav Garg" w:date="2022-03-12T09:38:00Z">
              <w:r w:rsidRPr="00A63032">
                <w:rPr>
                  <w:rFonts w:ascii="Arial" w:hAnsi="Arial" w:cs="Arial"/>
                  <w:sz w:val="20"/>
                  <w:szCs w:val="20"/>
                </w:rPr>
                <w:t>3.</w:t>
              </w:r>
            </w:ins>
          </w:p>
        </w:tc>
        <w:tc>
          <w:tcPr>
            <w:tcW w:w="4111" w:type="dxa"/>
            <w:tcPrChange w:id="180" w:author="Vaibhav Garg" w:date="2022-03-12T09:39:00Z">
              <w:tcPr>
                <w:tcW w:w="3330" w:type="dxa"/>
              </w:tcPr>
            </w:tcPrChange>
          </w:tcPr>
          <w:p w14:paraId="33375316" w14:textId="77777777" w:rsidR="00887CAC" w:rsidRPr="00A63032" w:rsidRDefault="00887CAC">
            <w:pPr>
              <w:widowControl w:val="0"/>
              <w:autoSpaceDE w:val="0"/>
              <w:autoSpaceDN w:val="0"/>
              <w:adjustRightInd w:val="0"/>
              <w:spacing w:before="18" w:after="0" w:line="240" w:lineRule="auto"/>
              <w:ind w:left="97"/>
              <w:cnfStyle w:val="000000100000" w:firstRow="0" w:lastRow="0" w:firstColumn="0" w:lastColumn="0" w:oddVBand="0" w:evenVBand="0" w:oddHBand="1" w:evenHBand="0" w:firstRowFirstColumn="0" w:firstRowLastColumn="0" w:lastRowFirstColumn="0" w:lastRowLastColumn="0"/>
              <w:rPr>
                <w:ins w:id="181" w:author="Vaibhav Garg" w:date="2022-03-12T09:38:00Z"/>
                <w:rFonts w:ascii="Times New Roman" w:eastAsia="Times New Roman" w:hAnsi="Times New Roman" w:cs="Times New Roman"/>
                <w:sz w:val="24"/>
                <w:szCs w:val="24"/>
              </w:rPr>
              <w:pPrChange w:id="182" w:author="Vaibhav Garg" w:date="2022-03-12T09:39:00Z">
                <w:pPr>
                  <w:widowControl w:val="0"/>
                  <w:autoSpaceDE w:val="0"/>
                  <w:autoSpaceDN w:val="0"/>
                  <w:adjustRightInd w:val="0"/>
                  <w:spacing w:before="18"/>
                  <w:ind w:left="97"/>
                  <w:cnfStyle w:val="000000100000" w:firstRow="0" w:lastRow="0" w:firstColumn="0" w:lastColumn="0" w:oddVBand="0" w:evenVBand="0" w:oddHBand="1" w:evenHBand="0" w:firstRowFirstColumn="0" w:firstRowLastColumn="0" w:lastRowFirstColumn="0" w:lastRowLastColumn="0"/>
                </w:pPr>
              </w:pPrChange>
            </w:pPr>
            <w:ins w:id="183" w:author="Vaibhav Garg" w:date="2022-03-12T09:38:00Z">
              <w:r w:rsidRPr="00A63032">
                <w:rPr>
                  <w:rFonts w:ascii="Arial" w:hAnsi="Arial" w:cs="Arial"/>
                  <w:spacing w:val="-1"/>
                  <w:sz w:val="20"/>
                  <w:szCs w:val="20"/>
                </w:rPr>
                <w:t>P</w:t>
              </w:r>
              <w:r w:rsidRPr="00A63032">
                <w:rPr>
                  <w:rFonts w:ascii="Arial" w:hAnsi="Arial" w:cs="Arial"/>
                  <w:spacing w:val="1"/>
                  <w:sz w:val="20"/>
                  <w:szCs w:val="20"/>
                </w:rPr>
                <w:t>r</w:t>
              </w:r>
              <w:r w:rsidRPr="00A63032">
                <w:rPr>
                  <w:rFonts w:ascii="Arial" w:hAnsi="Arial" w:cs="Arial"/>
                  <w:sz w:val="20"/>
                  <w:szCs w:val="20"/>
                </w:rPr>
                <w:t>epa</w:t>
              </w:r>
              <w:r w:rsidRPr="00A63032">
                <w:rPr>
                  <w:rFonts w:ascii="Arial" w:hAnsi="Arial" w:cs="Arial"/>
                  <w:spacing w:val="1"/>
                  <w:sz w:val="20"/>
                  <w:szCs w:val="20"/>
                </w:rPr>
                <w:t>r</w:t>
              </w:r>
              <w:r w:rsidRPr="00A63032">
                <w:rPr>
                  <w:rFonts w:ascii="Arial" w:hAnsi="Arial" w:cs="Arial"/>
                  <w:spacing w:val="2"/>
                  <w:sz w:val="20"/>
                  <w:szCs w:val="20"/>
                </w:rPr>
                <w:t>a</w:t>
              </w:r>
              <w:r w:rsidRPr="00A63032">
                <w:rPr>
                  <w:rFonts w:ascii="Arial" w:hAnsi="Arial" w:cs="Arial"/>
                  <w:sz w:val="20"/>
                  <w:szCs w:val="20"/>
                </w:rPr>
                <w:t>t</w:t>
              </w:r>
              <w:r w:rsidRPr="00A63032">
                <w:rPr>
                  <w:rFonts w:ascii="Arial" w:hAnsi="Arial" w:cs="Arial"/>
                  <w:spacing w:val="1"/>
                  <w:sz w:val="20"/>
                  <w:szCs w:val="20"/>
                </w:rPr>
                <w:t>i</w:t>
              </w:r>
              <w:r w:rsidRPr="00A63032">
                <w:rPr>
                  <w:rFonts w:ascii="Arial" w:hAnsi="Arial" w:cs="Arial"/>
                  <w:sz w:val="20"/>
                  <w:szCs w:val="20"/>
                </w:rPr>
                <w:t>on</w:t>
              </w:r>
              <w:r w:rsidRPr="00A63032">
                <w:rPr>
                  <w:rFonts w:ascii="Arial" w:hAnsi="Arial" w:cs="Arial"/>
                  <w:spacing w:val="-2"/>
                  <w:sz w:val="20"/>
                  <w:szCs w:val="20"/>
                </w:rPr>
                <w:t xml:space="preserve"> </w:t>
              </w:r>
              <w:r w:rsidRPr="00A63032">
                <w:rPr>
                  <w:rFonts w:ascii="Arial" w:hAnsi="Arial" w:cs="Arial"/>
                  <w:sz w:val="20"/>
                  <w:szCs w:val="20"/>
                </w:rPr>
                <w:t>of M</w:t>
              </w:r>
              <w:r w:rsidRPr="00A63032">
                <w:rPr>
                  <w:rFonts w:ascii="Arial" w:hAnsi="Arial" w:cs="Arial"/>
                  <w:spacing w:val="2"/>
                  <w:sz w:val="20"/>
                  <w:szCs w:val="20"/>
                </w:rPr>
                <w:t>e</w:t>
              </w:r>
              <w:r w:rsidRPr="00A63032">
                <w:rPr>
                  <w:rFonts w:ascii="Arial" w:hAnsi="Arial" w:cs="Arial"/>
                  <w:sz w:val="20"/>
                  <w:szCs w:val="20"/>
                </w:rPr>
                <w:t>t</w:t>
              </w:r>
              <w:r w:rsidRPr="00A63032">
                <w:rPr>
                  <w:rFonts w:ascii="Arial" w:hAnsi="Arial" w:cs="Arial"/>
                  <w:spacing w:val="1"/>
                  <w:sz w:val="20"/>
                  <w:szCs w:val="20"/>
                </w:rPr>
                <w:t>r</w:t>
              </w:r>
              <w:r w:rsidRPr="00A63032">
                <w:rPr>
                  <w:rFonts w:ascii="Arial" w:hAnsi="Arial" w:cs="Arial"/>
                  <w:spacing w:val="-1"/>
                  <w:sz w:val="20"/>
                  <w:szCs w:val="20"/>
                </w:rPr>
                <w:t>i</w:t>
              </w:r>
              <w:r w:rsidRPr="00A63032">
                <w:rPr>
                  <w:rFonts w:ascii="Arial" w:hAnsi="Arial" w:cs="Arial"/>
                  <w:spacing w:val="1"/>
                  <w:sz w:val="20"/>
                  <w:szCs w:val="20"/>
                </w:rPr>
                <w:t>c</w:t>
              </w:r>
              <w:r w:rsidRPr="00A63032">
                <w:rPr>
                  <w:rFonts w:ascii="Arial" w:hAnsi="Arial" w:cs="Arial"/>
                  <w:sz w:val="20"/>
                  <w:szCs w:val="20"/>
                </w:rPr>
                <w:t>s</w:t>
              </w:r>
              <w:r w:rsidRPr="00A63032">
                <w:rPr>
                  <w:rFonts w:ascii="Arial" w:hAnsi="Arial" w:cs="Arial"/>
                  <w:spacing w:val="-1"/>
                  <w:sz w:val="20"/>
                  <w:szCs w:val="20"/>
                </w:rPr>
                <w:t xml:space="preserve"> </w:t>
              </w:r>
              <w:r w:rsidRPr="00A63032">
                <w:rPr>
                  <w:rFonts w:ascii="Arial" w:hAnsi="Arial" w:cs="Arial"/>
                  <w:spacing w:val="1"/>
                  <w:sz w:val="20"/>
                  <w:szCs w:val="20"/>
                </w:rPr>
                <w:t>r</w:t>
              </w:r>
              <w:r w:rsidRPr="00A63032">
                <w:rPr>
                  <w:rFonts w:ascii="Arial" w:hAnsi="Arial" w:cs="Arial"/>
                  <w:sz w:val="20"/>
                  <w:szCs w:val="20"/>
                </w:rPr>
                <w:t>ep</w:t>
              </w:r>
              <w:r w:rsidRPr="00A63032">
                <w:rPr>
                  <w:rFonts w:ascii="Arial" w:hAnsi="Arial" w:cs="Arial"/>
                  <w:spacing w:val="2"/>
                  <w:sz w:val="20"/>
                  <w:szCs w:val="20"/>
                </w:rPr>
                <w:t>o</w:t>
              </w:r>
              <w:r w:rsidRPr="00A63032">
                <w:rPr>
                  <w:rFonts w:ascii="Arial" w:hAnsi="Arial" w:cs="Arial"/>
                  <w:spacing w:val="1"/>
                  <w:sz w:val="20"/>
                  <w:szCs w:val="20"/>
                </w:rPr>
                <w:t>rt</w:t>
              </w:r>
            </w:ins>
          </w:p>
        </w:tc>
        <w:tc>
          <w:tcPr>
            <w:tcW w:w="4536" w:type="dxa"/>
            <w:tcPrChange w:id="184" w:author="Vaibhav Garg" w:date="2022-03-12T09:39:00Z">
              <w:tcPr>
                <w:tcW w:w="3025" w:type="dxa"/>
              </w:tcPr>
            </w:tcPrChange>
          </w:tcPr>
          <w:p w14:paraId="6C7B4C87" w14:textId="77777777" w:rsidR="00887CAC" w:rsidRPr="00A63032" w:rsidRDefault="00887CAC">
            <w:pPr>
              <w:widowControl w:val="0"/>
              <w:autoSpaceDE w:val="0"/>
              <w:autoSpaceDN w:val="0"/>
              <w:adjustRightInd w:val="0"/>
              <w:spacing w:before="63" w:after="0" w:line="240" w:lineRule="auto"/>
              <w:ind w:left="155"/>
              <w:cnfStyle w:val="000000100000" w:firstRow="0" w:lastRow="0" w:firstColumn="0" w:lastColumn="0" w:oddVBand="0" w:evenVBand="0" w:oddHBand="1" w:evenHBand="0" w:firstRowFirstColumn="0" w:firstRowLastColumn="0" w:lastRowFirstColumn="0" w:lastRowLastColumn="0"/>
              <w:rPr>
                <w:ins w:id="185" w:author="Vaibhav Garg" w:date="2022-03-12T09:38:00Z"/>
                <w:rFonts w:ascii="Times New Roman" w:eastAsia="Times New Roman" w:hAnsi="Times New Roman" w:cs="Times New Roman"/>
                <w:sz w:val="24"/>
                <w:szCs w:val="24"/>
              </w:rPr>
              <w:pPrChange w:id="186" w:author="Vaibhav Garg" w:date="2022-03-12T09:39:00Z">
                <w:pPr>
                  <w:widowControl w:val="0"/>
                  <w:autoSpaceDE w:val="0"/>
                  <w:autoSpaceDN w:val="0"/>
                  <w:adjustRightInd w:val="0"/>
                  <w:spacing w:before="63"/>
                  <w:ind w:left="155"/>
                  <w:cnfStyle w:val="000000100000" w:firstRow="0" w:lastRow="0" w:firstColumn="0" w:lastColumn="0" w:oddVBand="0" w:evenVBand="0" w:oddHBand="1" w:evenHBand="0" w:firstRowFirstColumn="0" w:firstRowLastColumn="0" w:lastRowFirstColumn="0" w:lastRowLastColumn="0"/>
                </w:pPr>
              </w:pPrChange>
            </w:pPr>
            <w:ins w:id="187" w:author="Vaibhav Garg" w:date="2022-03-12T09:38:00Z">
              <w:r>
                <w:rPr>
                  <w:rFonts w:ascii="Times New Roman" w:hAnsi="Times New Roman"/>
                  <w:sz w:val="24"/>
                  <w:szCs w:val="24"/>
                </w:rPr>
                <w:t>At each Phase completion</w:t>
              </w:r>
            </w:ins>
          </w:p>
        </w:tc>
      </w:tr>
      <w:tr w:rsidR="00887CAC" w:rsidRPr="00A63032" w14:paraId="38D10800" w14:textId="77777777" w:rsidTr="00887CAC">
        <w:trPr>
          <w:cnfStyle w:val="000000010000" w:firstRow="0" w:lastRow="0" w:firstColumn="0" w:lastColumn="0" w:oddVBand="0" w:evenVBand="0" w:oddHBand="0" w:evenHBand="1" w:firstRowFirstColumn="0" w:firstRowLastColumn="0" w:lastRowFirstColumn="0" w:lastRowLastColumn="0"/>
          <w:trHeight w:hRule="exact" w:val="413"/>
          <w:ins w:id="188" w:author="Vaibhav Garg" w:date="2022-03-12T09:38:00Z"/>
          <w:trPrChange w:id="189" w:author="Vaibhav Garg" w:date="2022-03-12T09:39:00Z">
            <w:trPr>
              <w:trHeight w:hRule="exact" w:val="722"/>
            </w:trPr>
          </w:trPrChange>
        </w:trPr>
        <w:tc>
          <w:tcPr>
            <w:tcW w:w="959" w:type="dxa"/>
            <w:tcPrChange w:id="190" w:author="Vaibhav Garg" w:date="2022-03-12T09:39:00Z">
              <w:tcPr>
                <w:tcW w:w="648" w:type="dxa"/>
              </w:tcPr>
            </w:tcPrChange>
          </w:tcPr>
          <w:p w14:paraId="0AFFA2B2" w14:textId="77777777" w:rsidR="00887CAC" w:rsidRPr="00A63032" w:rsidRDefault="00887CAC">
            <w:pPr>
              <w:widowControl w:val="0"/>
              <w:autoSpaceDE w:val="0"/>
              <w:autoSpaceDN w:val="0"/>
              <w:adjustRightInd w:val="0"/>
              <w:spacing w:before="37" w:after="0" w:line="240" w:lineRule="auto"/>
              <w:ind w:left="97"/>
              <w:cnfStyle w:val="000000010000" w:firstRow="0" w:lastRow="0" w:firstColumn="0" w:lastColumn="0" w:oddVBand="0" w:evenVBand="0" w:oddHBand="0" w:evenHBand="1" w:firstRowFirstColumn="0" w:firstRowLastColumn="0" w:lastRowFirstColumn="0" w:lastRowLastColumn="0"/>
              <w:rPr>
                <w:ins w:id="191" w:author="Vaibhav Garg" w:date="2022-03-12T09:38:00Z"/>
                <w:rFonts w:ascii="Times New Roman" w:eastAsia="Times New Roman" w:hAnsi="Times New Roman" w:cs="Times New Roman"/>
                <w:sz w:val="24"/>
                <w:szCs w:val="24"/>
              </w:rPr>
              <w:pPrChange w:id="192" w:author="Vaibhav Garg" w:date="2022-03-12T09:39:00Z">
                <w:pPr>
                  <w:widowControl w:val="0"/>
                  <w:autoSpaceDE w:val="0"/>
                  <w:autoSpaceDN w:val="0"/>
                  <w:adjustRightInd w:val="0"/>
                  <w:spacing w:before="37"/>
                  <w:ind w:left="97"/>
                  <w:cnfStyle w:val="000000010000" w:firstRow="0" w:lastRow="0" w:firstColumn="0" w:lastColumn="0" w:oddVBand="0" w:evenVBand="0" w:oddHBand="0" w:evenHBand="1" w:firstRowFirstColumn="0" w:firstRowLastColumn="0" w:lastRowFirstColumn="0" w:lastRowLastColumn="0"/>
                </w:pPr>
              </w:pPrChange>
            </w:pPr>
            <w:ins w:id="193" w:author="Vaibhav Garg" w:date="2022-03-12T09:38:00Z">
              <w:r>
                <w:rPr>
                  <w:rFonts w:ascii="Arial" w:hAnsi="Arial" w:cs="Arial"/>
                  <w:sz w:val="20"/>
                  <w:szCs w:val="20"/>
                </w:rPr>
                <w:t>4.</w:t>
              </w:r>
            </w:ins>
          </w:p>
        </w:tc>
        <w:tc>
          <w:tcPr>
            <w:tcW w:w="4111" w:type="dxa"/>
            <w:tcPrChange w:id="194" w:author="Vaibhav Garg" w:date="2022-03-12T09:39:00Z">
              <w:tcPr>
                <w:tcW w:w="3330" w:type="dxa"/>
              </w:tcPr>
            </w:tcPrChange>
          </w:tcPr>
          <w:p w14:paraId="0C1131E7" w14:textId="77777777" w:rsidR="00887CAC" w:rsidRDefault="00887CAC">
            <w:pPr>
              <w:widowControl w:val="0"/>
              <w:tabs>
                <w:tab w:val="left" w:pos="1140"/>
                <w:tab w:val="left" w:pos="1540"/>
                <w:tab w:val="left" w:pos="2640"/>
              </w:tabs>
              <w:autoSpaceDE w:val="0"/>
              <w:autoSpaceDN w:val="0"/>
              <w:adjustRightInd w:val="0"/>
              <w:spacing w:before="18" w:after="0" w:line="240" w:lineRule="auto"/>
              <w:ind w:left="97"/>
              <w:cnfStyle w:val="000000010000" w:firstRow="0" w:lastRow="0" w:firstColumn="0" w:lastColumn="0" w:oddVBand="0" w:evenVBand="0" w:oddHBand="0" w:evenHBand="1" w:firstRowFirstColumn="0" w:firstRowLastColumn="0" w:lastRowFirstColumn="0" w:lastRowLastColumn="0"/>
              <w:rPr>
                <w:ins w:id="195" w:author="Vaibhav Garg" w:date="2022-03-12T09:38:00Z"/>
                <w:rFonts w:ascii="Times New Roman" w:eastAsia="Times New Roman" w:hAnsi="Times New Roman" w:cs="Times New Roman"/>
                <w:sz w:val="24"/>
                <w:szCs w:val="24"/>
              </w:rPr>
              <w:pPrChange w:id="196" w:author="Vaibhav Garg" w:date="2022-03-12T09:39:00Z">
                <w:pPr>
                  <w:widowControl w:val="0"/>
                  <w:tabs>
                    <w:tab w:val="left" w:pos="1140"/>
                    <w:tab w:val="left" w:pos="1540"/>
                    <w:tab w:val="left" w:pos="2640"/>
                  </w:tabs>
                  <w:autoSpaceDE w:val="0"/>
                  <w:autoSpaceDN w:val="0"/>
                  <w:adjustRightInd w:val="0"/>
                  <w:spacing w:before="18"/>
                  <w:ind w:left="97"/>
                  <w:cnfStyle w:val="000000010000" w:firstRow="0" w:lastRow="0" w:firstColumn="0" w:lastColumn="0" w:oddVBand="0" w:evenVBand="0" w:oddHBand="0" w:evenHBand="1" w:firstRowFirstColumn="0" w:firstRowLastColumn="0" w:lastRowFirstColumn="0" w:lastRowLastColumn="0"/>
                </w:pPr>
              </w:pPrChange>
            </w:pPr>
            <w:ins w:id="197" w:author="Vaibhav Garg" w:date="2022-03-12T09:38:00Z">
              <w:r w:rsidRPr="00A63032">
                <w:rPr>
                  <w:rFonts w:ascii="Arial" w:hAnsi="Arial" w:cs="Arial"/>
                  <w:spacing w:val="1"/>
                  <w:sz w:val="20"/>
                  <w:szCs w:val="20"/>
                </w:rPr>
                <w:t>F</w:t>
              </w:r>
              <w:r w:rsidRPr="00A63032">
                <w:rPr>
                  <w:rFonts w:ascii="Arial" w:hAnsi="Arial" w:cs="Arial"/>
                  <w:spacing w:val="-1"/>
                  <w:sz w:val="20"/>
                  <w:szCs w:val="20"/>
                </w:rPr>
                <w:t>il</w:t>
              </w:r>
              <w:r w:rsidRPr="00A63032">
                <w:rPr>
                  <w:rFonts w:ascii="Arial" w:hAnsi="Arial" w:cs="Arial"/>
                  <w:spacing w:val="1"/>
                  <w:sz w:val="20"/>
                  <w:szCs w:val="20"/>
                </w:rPr>
                <w:t>l</w:t>
              </w:r>
              <w:r w:rsidRPr="00A63032">
                <w:rPr>
                  <w:rFonts w:ascii="Arial" w:hAnsi="Arial" w:cs="Arial"/>
                  <w:spacing w:val="-1"/>
                  <w:sz w:val="20"/>
                  <w:szCs w:val="20"/>
                </w:rPr>
                <w:t>i</w:t>
              </w:r>
              <w:r w:rsidRPr="00A63032">
                <w:rPr>
                  <w:rFonts w:ascii="Arial" w:hAnsi="Arial" w:cs="Arial"/>
                  <w:spacing w:val="2"/>
                  <w:sz w:val="20"/>
                  <w:szCs w:val="20"/>
                </w:rPr>
                <w:t>n</w:t>
              </w:r>
              <w:r w:rsidRPr="00A63032">
                <w:rPr>
                  <w:rFonts w:ascii="Arial" w:hAnsi="Arial" w:cs="Arial"/>
                  <w:sz w:val="20"/>
                  <w:szCs w:val="20"/>
                </w:rPr>
                <w:t>g</w:t>
              </w:r>
              <w:r w:rsidRPr="00A63032">
                <w:rPr>
                  <w:rFonts w:ascii="Arial" w:hAnsi="Arial" w:cs="Arial"/>
                  <w:spacing w:val="1"/>
                  <w:sz w:val="20"/>
                  <w:szCs w:val="20"/>
                </w:rPr>
                <w:t>-</w:t>
              </w:r>
              <w:r w:rsidRPr="00A63032">
                <w:rPr>
                  <w:rFonts w:ascii="Arial" w:hAnsi="Arial" w:cs="Arial"/>
                  <w:sz w:val="20"/>
                  <w:szCs w:val="20"/>
                </w:rPr>
                <w:t>up</w:t>
              </w:r>
              <w:r w:rsidRPr="00A63032">
                <w:rPr>
                  <w:rFonts w:ascii="Arial" w:hAnsi="Arial" w:cs="Arial"/>
                  <w:sz w:val="20"/>
                  <w:szCs w:val="20"/>
                </w:rPr>
                <w:tab/>
                <w:t>of</w:t>
              </w:r>
              <w:r w:rsidRPr="00A63032">
                <w:rPr>
                  <w:rFonts w:ascii="Arial" w:hAnsi="Arial" w:cs="Arial"/>
                  <w:sz w:val="20"/>
                  <w:szCs w:val="20"/>
                </w:rPr>
                <w:tab/>
                <w:t>t</w:t>
              </w:r>
              <w:r w:rsidRPr="00A63032">
                <w:rPr>
                  <w:rFonts w:ascii="Arial" w:hAnsi="Arial" w:cs="Arial"/>
                  <w:spacing w:val="-1"/>
                  <w:sz w:val="20"/>
                  <w:szCs w:val="20"/>
                </w:rPr>
                <w:t>i</w:t>
              </w:r>
              <w:r w:rsidRPr="00A63032">
                <w:rPr>
                  <w:rFonts w:ascii="Arial" w:hAnsi="Arial" w:cs="Arial"/>
                  <w:spacing w:val="4"/>
                  <w:sz w:val="20"/>
                  <w:szCs w:val="20"/>
                </w:rPr>
                <w:t>m</w:t>
              </w:r>
              <w:r w:rsidRPr="00A63032">
                <w:rPr>
                  <w:rFonts w:ascii="Arial" w:hAnsi="Arial" w:cs="Arial"/>
                  <w:sz w:val="20"/>
                  <w:szCs w:val="20"/>
                </w:rPr>
                <w:t>e</w:t>
              </w:r>
              <w:r w:rsidRPr="00A63032">
                <w:rPr>
                  <w:rFonts w:ascii="Arial" w:hAnsi="Arial" w:cs="Arial"/>
                  <w:spacing w:val="1"/>
                  <w:sz w:val="20"/>
                  <w:szCs w:val="20"/>
                </w:rPr>
                <w:t>s</w:t>
              </w:r>
              <w:r w:rsidRPr="00A63032">
                <w:rPr>
                  <w:rFonts w:ascii="Arial" w:hAnsi="Arial" w:cs="Arial"/>
                  <w:sz w:val="20"/>
                  <w:szCs w:val="20"/>
                </w:rPr>
                <w:t>heet</w:t>
              </w:r>
            </w:ins>
          </w:p>
        </w:tc>
        <w:tc>
          <w:tcPr>
            <w:tcW w:w="4536" w:type="dxa"/>
            <w:tcPrChange w:id="198" w:author="Vaibhav Garg" w:date="2022-03-12T09:39:00Z">
              <w:tcPr>
                <w:tcW w:w="3025" w:type="dxa"/>
              </w:tcPr>
            </w:tcPrChange>
          </w:tcPr>
          <w:p w14:paraId="0AB416FB" w14:textId="77777777" w:rsidR="00887CAC" w:rsidRPr="00A63032" w:rsidRDefault="00887CAC">
            <w:pPr>
              <w:widowControl w:val="0"/>
              <w:autoSpaceDE w:val="0"/>
              <w:autoSpaceDN w:val="0"/>
              <w:adjustRightInd w:val="0"/>
              <w:spacing w:before="63" w:after="0" w:line="240" w:lineRule="auto"/>
              <w:ind w:left="155"/>
              <w:cnfStyle w:val="000000010000" w:firstRow="0" w:lastRow="0" w:firstColumn="0" w:lastColumn="0" w:oddVBand="0" w:evenVBand="0" w:oddHBand="0" w:evenHBand="1" w:firstRowFirstColumn="0" w:firstRowLastColumn="0" w:lastRowFirstColumn="0" w:lastRowLastColumn="0"/>
              <w:rPr>
                <w:ins w:id="199" w:author="Vaibhav Garg" w:date="2022-03-12T09:38:00Z"/>
                <w:rFonts w:ascii="Times New Roman" w:eastAsia="Times New Roman" w:hAnsi="Times New Roman" w:cs="Times New Roman"/>
                <w:sz w:val="24"/>
                <w:szCs w:val="24"/>
              </w:rPr>
              <w:pPrChange w:id="200" w:author="Vaibhav Garg" w:date="2022-03-12T09:39:00Z">
                <w:pPr>
                  <w:widowControl w:val="0"/>
                  <w:autoSpaceDE w:val="0"/>
                  <w:autoSpaceDN w:val="0"/>
                  <w:adjustRightInd w:val="0"/>
                  <w:spacing w:before="63"/>
                  <w:ind w:left="155"/>
                  <w:cnfStyle w:val="000000010000" w:firstRow="0" w:lastRow="0" w:firstColumn="0" w:lastColumn="0" w:oddVBand="0" w:evenVBand="0" w:oddHBand="0" w:evenHBand="1" w:firstRowFirstColumn="0" w:firstRowLastColumn="0" w:lastRowFirstColumn="0" w:lastRowLastColumn="0"/>
                </w:pPr>
              </w:pPrChange>
            </w:pPr>
            <w:ins w:id="201" w:author="Vaibhav Garg" w:date="2022-03-12T09:38:00Z">
              <w:r w:rsidRPr="000121DB">
                <w:rPr>
                  <w:rFonts w:ascii="Times New Roman" w:hAnsi="Times New Roman"/>
                  <w:sz w:val="24"/>
                  <w:szCs w:val="24"/>
                </w:rPr>
                <w:t>Daily</w:t>
              </w:r>
            </w:ins>
          </w:p>
        </w:tc>
      </w:tr>
      <w:tr w:rsidR="00887CAC" w:rsidRPr="00A63032" w14:paraId="2887F74E" w14:textId="77777777" w:rsidTr="00887CAC">
        <w:trPr>
          <w:cnfStyle w:val="000000100000" w:firstRow="0" w:lastRow="0" w:firstColumn="0" w:lastColumn="0" w:oddVBand="0" w:evenVBand="0" w:oddHBand="1" w:evenHBand="0" w:firstRowFirstColumn="0" w:firstRowLastColumn="0" w:lastRowFirstColumn="0" w:lastRowLastColumn="0"/>
          <w:trHeight w:hRule="exact" w:val="844"/>
          <w:ins w:id="202" w:author="Vaibhav Garg" w:date="2022-03-12T09:38:00Z"/>
          <w:trPrChange w:id="203" w:author="Vaibhav Garg" w:date="2022-03-12T09:39:00Z">
            <w:trPr>
              <w:trHeight w:hRule="exact" w:val="1010"/>
            </w:trPr>
          </w:trPrChange>
        </w:trPr>
        <w:tc>
          <w:tcPr>
            <w:tcW w:w="959" w:type="dxa"/>
            <w:tcPrChange w:id="204" w:author="Vaibhav Garg" w:date="2022-03-12T09:39:00Z">
              <w:tcPr>
                <w:tcW w:w="648" w:type="dxa"/>
              </w:tcPr>
            </w:tcPrChange>
          </w:tcPr>
          <w:p w14:paraId="462CB780" w14:textId="77777777" w:rsidR="00887CAC" w:rsidRPr="00A63032" w:rsidRDefault="00887CAC">
            <w:pPr>
              <w:widowControl w:val="0"/>
              <w:autoSpaceDE w:val="0"/>
              <w:autoSpaceDN w:val="0"/>
              <w:adjustRightInd w:val="0"/>
              <w:spacing w:before="39" w:after="0" w:line="240" w:lineRule="auto"/>
              <w:ind w:left="97"/>
              <w:cnfStyle w:val="000000100000" w:firstRow="0" w:lastRow="0" w:firstColumn="0" w:lastColumn="0" w:oddVBand="0" w:evenVBand="0" w:oddHBand="1" w:evenHBand="0" w:firstRowFirstColumn="0" w:firstRowLastColumn="0" w:lastRowFirstColumn="0" w:lastRowLastColumn="0"/>
              <w:rPr>
                <w:ins w:id="205" w:author="Vaibhav Garg" w:date="2022-03-12T09:38:00Z"/>
                <w:rFonts w:ascii="Times New Roman" w:eastAsia="Times New Roman" w:hAnsi="Times New Roman" w:cs="Times New Roman"/>
                <w:sz w:val="24"/>
                <w:szCs w:val="24"/>
              </w:rPr>
              <w:pPrChange w:id="206" w:author="Vaibhav Garg" w:date="2022-03-12T09:39:00Z">
                <w:pPr>
                  <w:widowControl w:val="0"/>
                  <w:autoSpaceDE w:val="0"/>
                  <w:autoSpaceDN w:val="0"/>
                  <w:adjustRightInd w:val="0"/>
                  <w:spacing w:before="39"/>
                  <w:ind w:left="97"/>
                  <w:cnfStyle w:val="000000100000" w:firstRow="0" w:lastRow="0" w:firstColumn="0" w:lastColumn="0" w:oddVBand="0" w:evenVBand="0" w:oddHBand="1" w:evenHBand="0" w:firstRowFirstColumn="0" w:firstRowLastColumn="0" w:lastRowFirstColumn="0" w:lastRowLastColumn="0"/>
                </w:pPr>
              </w:pPrChange>
            </w:pPr>
            <w:ins w:id="207" w:author="Vaibhav Garg" w:date="2022-03-12T09:38:00Z">
              <w:r>
                <w:rPr>
                  <w:rFonts w:ascii="Arial" w:hAnsi="Arial" w:cs="Arial"/>
                  <w:sz w:val="20"/>
                  <w:szCs w:val="20"/>
                </w:rPr>
                <w:t>5</w:t>
              </w:r>
              <w:r w:rsidRPr="00A63032">
                <w:rPr>
                  <w:rFonts w:ascii="Arial" w:hAnsi="Arial" w:cs="Arial"/>
                  <w:sz w:val="20"/>
                  <w:szCs w:val="20"/>
                </w:rPr>
                <w:t>.</w:t>
              </w:r>
            </w:ins>
          </w:p>
        </w:tc>
        <w:tc>
          <w:tcPr>
            <w:tcW w:w="4111" w:type="dxa"/>
            <w:tcPrChange w:id="208" w:author="Vaibhav Garg" w:date="2022-03-12T09:39:00Z">
              <w:tcPr>
                <w:tcW w:w="3330" w:type="dxa"/>
              </w:tcPr>
            </w:tcPrChange>
          </w:tcPr>
          <w:p w14:paraId="3C8878A0" w14:textId="77777777" w:rsidR="00887CAC" w:rsidRPr="00A63032" w:rsidRDefault="00887CAC">
            <w:pPr>
              <w:widowControl w:val="0"/>
              <w:autoSpaceDE w:val="0"/>
              <w:autoSpaceDN w:val="0"/>
              <w:adjustRightInd w:val="0"/>
              <w:spacing w:before="20" w:after="0" w:line="240" w:lineRule="auto"/>
              <w:ind w:left="97"/>
              <w:cnfStyle w:val="000000100000" w:firstRow="0" w:lastRow="0" w:firstColumn="0" w:lastColumn="0" w:oddVBand="0" w:evenVBand="0" w:oddHBand="1" w:evenHBand="0" w:firstRowFirstColumn="0" w:firstRowLastColumn="0" w:lastRowFirstColumn="0" w:lastRowLastColumn="0"/>
              <w:rPr>
                <w:ins w:id="209" w:author="Vaibhav Garg" w:date="2022-03-12T09:38:00Z"/>
                <w:rFonts w:ascii="Times New Roman" w:eastAsia="Times New Roman" w:hAnsi="Times New Roman" w:cs="Times New Roman"/>
                <w:sz w:val="24"/>
                <w:szCs w:val="24"/>
              </w:rPr>
              <w:pPrChange w:id="210" w:author="Vaibhav Garg" w:date="2022-03-12T09:39:00Z">
                <w:pPr>
                  <w:widowControl w:val="0"/>
                  <w:autoSpaceDE w:val="0"/>
                  <w:autoSpaceDN w:val="0"/>
                  <w:adjustRightInd w:val="0"/>
                  <w:spacing w:before="20"/>
                  <w:ind w:left="97"/>
                  <w:cnfStyle w:val="000000100000" w:firstRow="0" w:lastRow="0" w:firstColumn="0" w:lastColumn="0" w:oddVBand="0" w:evenVBand="0" w:oddHBand="1" w:evenHBand="0" w:firstRowFirstColumn="0" w:firstRowLastColumn="0" w:lastRowFirstColumn="0" w:lastRowLastColumn="0"/>
                </w:pPr>
              </w:pPrChange>
            </w:pPr>
            <w:ins w:id="211" w:author="Vaibhav Garg" w:date="2022-03-12T09:38:00Z">
              <w:r w:rsidRPr="00A63032">
                <w:rPr>
                  <w:rFonts w:ascii="Arial" w:hAnsi="Arial" w:cs="Arial"/>
                  <w:spacing w:val="3"/>
                  <w:sz w:val="20"/>
                  <w:szCs w:val="20"/>
                </w:rPr>
                <w:t>T</w:t>
              </w:r>
              <w:r w:rsidRPr="00A63032">
                <w:rPr>
                  <w:rFonts w:ascii="Arial" w:hAnsi="Arial" w:cs="Arial"/>
                  <w:spacing w:val="1"/>
                  <w:sz w:val="20"/>
                  <w:szCs w:val="20"/>
                </w:rPr>
                <w:t>r</w:t>
              </w:r>
              <w:r w:rsidRPr="00A63032">
                <w:rPr>
                  <w:rFonts w:ascii="Arial" w:hAnsi="Arial" w:cs="Arial"/>
                  <w:sz w:val="20"/>
                  <w:szCs w:val="20"/>
                </w:rPr>
                <w:t>a</w:t>
              </w:r>
              <w:r w:rsidRPr="00A63032">
                <w:rPr>
                  <w:rFonts w:ascii="Arial" w:hAnsi="Arial" w:cs="Arial"/>
                  <w:spacing w:val="-1"/>
                  <w:sz w:val="20"/>
                  <w:szCs w:val="20"/>
                </w:rPr>
                <w:t>c</w:t>
              </w:r>
              <w:r w:rsidRPr="00A63032">
                <w:rPr>
                  <w:rFonts w:ascii="Arial" w:hAnsi="Arial" w:cs="Arial"/>
                  <w:spacing w:val="4"/>
                  <w:sz w:val="20"/>
                  <w:szCs w:val="20"/>
                </w:rPr>
                <w:t>k</w:t>
              </w:r>
              <w:r w:rsidRPr="00A63032">
                <w:rPr>
                  <w:rFonts w:ascii="Arial" w:hAnsi="Arial" w:cs="Arial"/>
                  <w:spacing w:val="-1"/>
                  <w:sz w:val="20"/>
                  <w:szCs w:val="20"/>
                </w:rPr>
                <w:t>i</w:t>
              </w:r>
              <w:r w:rsidRPr="00A63032">
                <w:rPr>
                  <w:rFonts w:ascii="Arial" w:hAnsi="Arial" w:cs="Arial"/>
                  <w:sz w:val="20"/>
                  <w:szCs w:val="20"/>
                </w:rPr>
                <w:t>ng</w:t>
              </w:r>
              <w:r w:rsidRPr="00A63032">
                <w:rPr>
                  <w:rFonts w:ascii="Arial" w:hAnsi="Arial" w:cs="Arial"/>
                  <w:spacing w:val="-2"/>
                  <w:sz w:val="20"/>
                  <w:szCs w:val="20"/>
                </w:rPr>
                <w:t xml:space="preserve"> </w:t>
              </w:r>
              <w:r w:rsidRPr="00A63032">
                <w:rPr>
                  <w:rFonts w:ascii="Arial" w:hAnsi="Arial" w:cs="Arial"/>
                  <w:sz w:val="20"/>
                  <w:szCs w:val="20"/>
                </w:rPr>
                <w:t xml:space="preserve">of </w:t>
              </w:r>
              <w:r>
                <w:rPr>
                  <w:rFonts w:ascii="Arial" w:hAnsi="Arial" w:cs="Arial"/>
                  <w:spacing w:val="1"/>
                  <w:sz w:val="20"/>
                  <w:szCs w:val="20"/>
                </w:rPr>
                <w:t>Schedule</w:t>
              </w:r>
            </w:ins>
          </w:p>
        </w:tc>
        <w:tc>
          <w:tcPr>
            <w:tcW w:w="4536" w:type="dxa"/>
            <w:tcPrChange w:id="212" w:author="Vaibhav Garg" w:date="2022-03-12T09:39:00Z">
              <w:tcPr>
                <w:tcW w:w="3025" w:type="dxa"/>
              </w:tcPr>
            </w:tcPrChange>
          </w:tcPr>
          <w:p w14:paraId="5A8864C5" w14:textId="77777777" w:rsidR="00887CAC" w:rsidRPr="00A63032" w:rsidRDefault="00887CAC">
            <w:pPr>
              <w:widowControl w:val="0"/>
              <w:autoSpaceDE w:val="0"/>
              <w:autoSpaceDN w:val="0"/>
              <w:adjustRightInd w:val="0"/>
              <w:spacing w:before="63" w:after="0" w:line="240" w:lineRule="auto"/>
              <w:ind w:left="155"/>
              <w:cnfStyle w:val="000000100000" w:firstRow="0" w:lastRow="0" w:firstColumn="0" w:lastColumn="0" w:oddVBand="0" w:evenVBand="0" w:oddHBand="1" w:evenHBand="0" w:firstRowFirstColumn="0" w:firstRowLastColumn="0" w:lastRowFirstColumn="0" w:lastRowLastColumn="0"/>
              <w:rPr>
                <w:ins w:id="213" w:author="Vaibhav Garg" w:date="2022-03-12T09:38:00Z"/>
                <w:rFonts w:ascii="Times New Roman" w:eastAsia="Times New Roman" w:hAnsi="Times New Roman" w:cs="Times New Roman"/>
                <w:sz w:val="24"/>
                <w:szCs w:val="24"/>
              </w:rPr>
              <w:pPrChange w:id="214" w:author="Vaibhav Garg" w:date="2022-03-12T09:39:00Z">
                <w:pPr>
                  <w:widowControl w:val="0"/>
                  <w:autoSpaceDE w:val="0"/>
                  <w:autoSpaceDN w:val="0"/>
                  <w:adjustRightInd w:val="0"/>
                  <w:spacing w:before="63"/>
                  <w:ind w:left="155"/>
                  <w:cnfStyle w:val="000000100000" w:firstRow="0" w:lastRow="0" w:firstColumn="0" w:lastColumn="0" w:oddVBand="0" w:evenVBand="0" w:oddHBand="1" w:evenHBand="0" w:firstRowFirstColumn="0" w:firstRowLastColumn="0" w:lastRowFirstColumn="0" w:lastRowLastColumn="0"/>
                </w:pPr>
              </w:pPrChange>
            </w:pPr>
            <w:ins w:id="215" w:author="Vaibhav Garg" w:date="2022-03-12T09:38:00Z">
              <w:r>
                <w:rPr>
                  <w:rFonts w:ascii="Times New Roman" w:hAnsi="Times New Roman"/>
                  <w:sz w:val="24"/>
                  <w:szCs w:val="24"/>
                </w:rPr>
                <w:t>Daily(By PM, using timesheet entries for the previous day)</w:t>
              </w:r>
            </w:ins>
          </w:p>
        </w:tc>
      </w:tr>
      <w:tr w:rsidR="00887CAC" w:rsidRPr="00A63032" w14:paraId="4883E159" w14:textId="77777777" w:rsidTr="00887CAC">
        <w:trPr>
          <w:cnfStyle w:val="000000010000" w:firstRow="0" w:lastRow="0" w:firstColumn="0" w:lastColumn="0" w:oddVBand="0" w:evenVBand="0" w:oddHBand="0" w:evenHBand="1" w:firstRowFirstColumn="0" w:firstRowLastColumn="0" w:lastRowFirstColumn="0" w:lastRowLastColumn="0"/>
          <w:trHeight w:hRule="exact" w:val="431"/>
          <w:ins w:id="216" w:author="Vaibhav Garg" w:date="2022-03-12T09:38:00Z"/>
          <w:trPrChange w:id="217" w:author="Vaibhav Garg" w:date="2022-03-12T09:39:00Z">
            <w:trPr>
              <w:trHeight w:hRule="exact" w:val="695"/>
            </w:trPr>
          </w:trPrChange>
        </w:trPr>
        <w:tc>
          <w:tcPr>
            <w:tcW w:w="959" w:type="dxa"/>
            <w:tcPrChange w:id="218" w:author="Vaibhav Garg" w:date="2022-03-12T09:39:00Z">
              <w:tcPr>
                <w:tcW w:w="648" w:type="dxa"/>
              </w:tcPr>
            </w:tcPrChange>
          </w:tcPr>
          <w:p w14:paraId="03273BF6" w14:textId="77777777" w:rsidR="00887CAC" w:rsidRPr="00A63032" w:rsidRDefault="00887CAC">
            <w:pPr>
              <w:widowControl w:val="0"/>
              <w:autoSpaceDE w:val="0"/>
              <w:autoSpaceDN w:val="0"/>
              <w:adjustRightInd w:val="0"/>
              <w:spacing w:before="39" w:after="0" w:line="240" w:lineRule="auto"/>
              <w:ind w:left="97"/>
              <w:cnfStyle w:val="000000010000" w:firstRow="0" w:lastRow="0" w:firstColumn="0" w:lastColumn="0" w:oddVBand="0" w:evenVBand="0" w:oddHBand="0" w:evenHBand="1" w:firstRowFirstColumn="0" w:firstRowLastColumn="0" w:lastRowFirstColumn="0" w:lastRowLastColumn="0"/>
              <w:rPr>
                <w:ins w:id="219" w:author="Vaibhav Garg" w:date="2022-03-12T09:38:00Z"/>
                <w:rFonts w:ascii="Times New Roman" w:eastAsia="Times New Roman" w:hAnsi="Times New Roman" w:cs="Times New Roman"/>
                <w:sz w:val="24"/>
                <w:szCs w:val="24"/>
              </w:rPr>
              <w:pPrChange w:id="220" w:author="Vaibhav Garg" w:date="2022-03-12T09:39:00Z">
                <w:pPr>
                  <w:widowControl w:val="0"/>
                  <w:autoSpaceDE w:val="0"/>
                  <w:autoSpaceDN w:val="0"/>
                  <w:adjustRightInd w:val="0"/>
                  <w:spacing w:before="39"/>
                  <w:ind w:left="97"/>
                  <w:cnfStyle w:val="000000010000" w:firstRow="0" w:lastRow="0" w:firstColumn="0" w:lastColumn="0" w:oddVBand="0" w:evenVBand="0" w:oddHBand="0" w:evenHBand="1" w:firstRowFirstColumn="0" w:firstRowLastColumn="0" w:lastRowFirstColumn="0" w:lastRowLastColumn="0"/>
                </w:pPr>
              </w:pPrChange>
            </w:pPr>
            <w:ins w:id="221" w:author="Vaibhav Garg" w:date="2022-03-12T09:38:00Z">
              <w:r>
                <w:rPr>
                  <w:rFonts w:ascii="Arial" w:hAnsi="Arial" w:cs="Arial"/>
                  <w:sz w:val="20"/>
                  <w:szCs w:val="20"/>
                </w:rPr>
                <w:t>6</w:t>
              </w:r>
              <w:r w:rsidRPr="00A63032">
                <w:rPr>
                  <w:rFonts w:ascii="Arial" w:hAnsi="Arial" w:cs="Arial"/>
                  <w:sz w:val="20"/>
                  <w:szCs w:val="20"/>
                </w:rPr>
                <w:t>.</w:t>
              </w:r>
            </w:ins>
          </w:p>
        </w:tc>
        <w:tc>
          <w:tcPr>
            <w:tcW w:w="4111" w:type="dxa"/>
            <w:tcPrChange w:id="222" w:author="Vaibhav Garg" w:date="2022-03-12T09:39:00Z">
              <w:tcPr>
                <w:tcW w:w="3330" w:type="dxa"/>
              </w:tcPr>
            </w:tcPrChange>
          </w:tcPr>
          <w:p w14:paraId="133410EE" w14:textId="77777777" w:rsidR="00887CAC" w:rsidRPr="00A63032" w:rsidRDefault="00887CAC">
            <w:pPr>
              <w:widowControl w:val="0"/>
              <w:autoSpaceDE w:val="0"/>
              <w:autoSpaceDN w:val="0"/>
              <w:adjustRightInd w:val="0"/>
              <w:spacing w:before="20" w:after="0" w:line="240" w:lineRule="auto"/>
              <w:ind w:left="97"/>
              <w:cnfStyle w:val="000000010000" w:firstRow="0" w:lastRow="0" w:firstColumn="0" w:lastColumn="0" w:oddVBand="0" w:evenVBand="0" w:oddHBand="0" w:evenHBand="1" w:firstRowFirstColumn="0" w:firstRowLastColumn="0" w:lastRowFirstColumn="0" w:lastRowLastColumn="0"/>
              <w:rPr>
                <w:ins w:id="223" w:author="Vaibhav Garg" w:date="2022-03-12T09:38:00Z"/>
                <w:rFonts w:ascii="Times New Roman" w:eastAsia="Times New Roman" w:hAnsi="Times New Roman" w:cs="Times New Roman"/>
                <w:sz w:val="24"/>
                <w:szCs w:val="24"/>
              </w:rPr>
              <w:pPrChange w:id="224" w:author="Vaibhav Garg" w:date="2022-03-12T09:39:00Z">
                <w:pPr>
                  <w:widowControl w:val="0"/>
                  <w:autoSpaceDE w:val="0"/>
                  <w:autoSpaceDN w:val="0"/>
                  <w:adjustRightInd w:val="0"/>
                  <w:spacing w:before="20"/>
                  <w:ind w:left="97"/>
                  <w:cnfStyle w:val="000000010000" w:firstRow="0" w:lastRow="0" w:firstColumn="0" w:lastColumn="0" w:oddVBand="0" w:evenVBand="0" w:oddHBand="0" w:evenHBand="1" w:firstRowFirstColumn="0" w:firstRowLastColumn="0" w:lastRowFirstColumn="0" w:lastRowLastColumn="0"/>
                </w:pPr>
              </w:pPrChange>
            </w:pPr>
            <w:ins w:id="225" w:author="Vaibhav Garg" w:date="2022-03-12T09:38:00Z">
              <w:r w:rsidRPr="00A63032">
                <w:rPr>
                  <w:rFonts w:ascii="Arial" w:hAnsi="Arial" w:cs="Arial"/>
                  <w:spacing w:val="3"/>
                  <w:sz w:val="20"/>
                  <w:szCs w:val="20"/>
                </w:rPr>
                <w:t>T</w:t>
              </w:r>
              <w:r w:rsidRPr="00A63032">
                <w:rPr>
                  <w:rFonts w:ascii="Arial" w:hAnsi="Arial" w:cs="Arial"/>
                  <w:spacing w:val="1"/>
                  <w:sz w:val="20"/>
                  <w:szCs w:val="20"/>
                </w:rPr>
                <w:t>r</w:t>
              </w:r>
              <w:r w:rsidRPr="00A63032">
                <w:rPr>
                  <w:rFonts w:ascii="Arial" w:hAnsi="Arial" w:cs="Arial"/>
                  <w:sz w:val="20"/>
                  <w:szCs w:val="20"/>
                </w:rPr>
                <w:t>a</w:t>
              </w:r>
              <w:r w:rsidRPr="00A63032">
                <w:rPr>
                  <w:rFonts w:ascii="Arial" w:hAnsi="Arial" w:cs="Arial"/>
                  <w:spacing w:val="-1"/>
                  <w:sz w:val="20"/>
                  <w:szCs w:val="20"/>
                </w:rPr>
                <w:t>c</w:t>
              </w:r>
              <w:r w:rsidRPr="00A63032">
                <w:rPr>
                  <w:rFonts w:ascii="Arial" w:hAnsi="Arial" w:cs="Arial"/>
                  <w:spacing w:val="4"/>
                  <w:sz w:val="20"/>
                  <w:szCs w:val="20"/>
                </w:rPr>
                <w:t>k</w:t>
              </w:r>
              <w:r w:rsidRPr="00A63032">
                <w:rPr>
                  <w:rFonts w:ascii="Arial" w:hAnsi="Arial" w:cs="Arial"/>
                  <w:spacing w:val="-1"/>
                  <w:sz w:val="20"/>
                  <w:szCs w:val="20"/>
                </w:rPr>
                <w:t>i</w:t>
              </w:r>
              <w:r w:rsidRPr="00A63032">
                <w:rPr>
                  <w:rFonts w:ascii="Arial" w:hAnsi="Arial" w:cs="Arial"/>
                  <w:sz w:val="20"/>
                  <w:szCs w:val="20"/>
                </w:rPr>
                <w:t>ng</w:t>
              </w:r>
              <w:r w:rsidRPr="00A63032">
                <w:rPr>
                  <w:rFonts w:ascii="Arial" w:hAnsi="Arial" w:cs="Arial"/>
                  <w:spacing w:val="-2"/>
                  <w:sz w:val="20"/>
                  <w:szCs w:val="20"/>
                </w:rPr>
                <w:t xml:space="preserve"> </w:t>
              </w:r>
              <w:r>
                <w:rPr>
                  <w:rFonts w:ascii="Arial" w:hAnsi="Arial" w:cs="Arial"/>
                  <w:sz w:val="20"/>
                  <w:szCs w:val="20"/>
                </w:rPr>
                <w:t>of Risks identified</w:t>
              </w:r>
            </w:ins>
          </w:p>
        </w:tc>
        <w:tc>
          <w:tcPr>
            <w:tcW w:w="4536" w:type="dxa"/>
            <w:tcPrChange w:id="226" w:author="Vaibhav Garg" w:date="2022-03-12T09:39:00Z">
              <w:tcPr>
                <w:tcW w:w="3025" w:type="dxa"/>
              </w:tcPr>
            </w:tcPrChange>
          </w:tcPr>
          <w:p w14:paraId="4F7A35A8" w14:textId="77777777" w:rsidR="00887CAC" w:rsidRPr="00A63032" w:rsidRDefault="00887CAC">
            <w:pPr>
              <w:widowControl w:val="0"/>
              <w:autoSpaceDE w:val="0"/>
              <w:autoSpaceDN w:val="0"/>
              <w:adjustRightInd w:val="0"/>
              <w:spacing w:before="63" w:after="0" w:line="240" w:lineRule="auto"/>
              <w:ind w:left="155"/>
              <w:cnfStyle w:val="000000010000" w:firstRow="0" w:lastRow="0" w:firstColumn="0" w:lastColumn="0" w:oddVBand="0" w:evenVBand="0" w:oddHBand="0" w:evenHBand="1" w:firstRowFirstColumn="0" w:firstRowLastColumn="0" w:lastRowFirstColumn="0" w:lastRowLastColumn="0"/>
              <w:rPr>
                <w:ins w:id="227" w:author="Vaibhav Garg" w:date="2022-03-12T09:38:00Z"/>
                <w:rFonts w:ascii="Times New Roman" w:eastAsia="Times New Roman" w:hAnsi="Times New Roman" w:cs="Times New Roman"/>
                <w:sz w:val="24"/>
                <w:szCs w:val="24"/>
              </w:rPr>
              <w:pPrChange w:id="228" w:author="Vaibhav Garg" w:date="2022-03-12T09:39:00Z">
                <w:pPr>
                  <w:widowControl w:val="0"/>
                  <w:autoSpaceDE w:val="0"/>
                  <w:autoSpaceDN w:val="0"/>
                  <w:adjustRightInd w:val="0"/>
                  <w:spacing w:before="63"/>
                  <w:ind w:left="155"/>
                  <w:cnfStyle w:val="000000010000" w:firstRow="0" w:lastRow="0" w:firstColumn="0" w:lastColumn="0" w:oddVBand="0" w:evenVBand="0" w:oddHBand="0" w:evenHBand="1" w:firstRowFirstColumn="0" w:firstRowLastColumn="0" w:lastRowFirstColumn="0" w:lastRowLastColumn="0"/>
                </w:pPr>
              </w:pPrChange>
            </w:pPr>
            <w:ins w:id="229" w:author="Vaibhav Garg" w:date="2022-03-12T09:38:00Z">
              <w:r w:rsidRPr="000121DB">
                <w:rPr>
                  <w:rFonts w:ascii="Times New Roman" w:hAnsi="Times New Roman"/>
                  <w:sz w:val="24"/>
                  <w:szCs w:val="24"/>
                </w:rPr>
                <w:t>Weekly</w:t>
              </w:r>
              <w:r>
                <w:rPr>
                  <w:rFonts w:ascii="Times New Roman" w:hAnsi="Times New Roman"/>
                  <w:sz w:val="24"/>
                  <w:szCs w:val="24"/>
                </w:rPr>
                <w:t xml:space="preserve"> status review meetings</w:t>
              </w:r>
            </w:ins>
          </w:p>
        </w:tc>
      </w:tr>
      <w:tr w:rsidR="00887CAC" w:rsidRPr="00A63032" w14:paraId="4854100E" w14:textId="77777777" w:rsidTr="00887CAC">
        <w:trPr>
          <w:cnfStyle w:val="000000100000" w:firstRow="0" w:lastRow="0" w:firstColumn="0" w:lastColumn="0" w:oddVBand="0" w:evenVBand="0" w:oddHBand="1" w:evenHBand="0" w:firstRowFirstColumn="0" w:firstRowLastColumn="0" w:lastRowFirstColumn="0" w:lastRowLastColumn="0"/>
          <w:trHeight w:hRule="exact" w:val="564"/>
          <w:ins w:id="230" w:author="Vaibhav Garg" w:date="2022-03-12T09:38:00Z"/>
          <w:trPrChange w:id="231" w:author="Vaibhav Garg" w:date="2022-03-12T09:39:00Z">
            <w:trPr>
              <w:trHeight w:hRule="exact" w:val="938"/>
            </w:trPr>
          </w:trPrChange>
        </w:trPr>
        <w:tc>
          <w:tcPr>
            <w:tcW w:w="959" w:type="dxa"/>
            <w:tcPrChange w:id="232" w:author="Vaibhav Garg" w:date="2022-03-12T09:39:00Z">
              <w:tcPr>
                <w:tcW w:w="648" w:type="dxa"/>
              </w:tcPr>
            </w:tcPrChange>
          </w:tcPr>
          <w:p w14:paraId="0668E29C" w14:textId="77777777" w:rsidR="00887CAC" w:rsidRPr="00A63032" w:rsidRDefault="00887CAC">
            <w:pPr>
              <w:widowControl w:val="0"/>
              <w:autoSpaceDE w:val="0"/>
              <w:autoSpaceDN w:val="0"/>
              <w:adjustRightInd w:val="0"/>
              <w:spacing w:before="37" w:after="0" w:line="240" w:lineRule="auto"/>
              <w:ind w:left="97"/>
              <w:cnfStyle w:val="000000100000" w:firstRow="0" w:lastRow="0" w:firstColumn="0" w:lastColumn="0" w:oddVBand="0" w:evenVBand="0" w:oddHBand="1" w:evenHBand="0" w:firstRowFirstColumn="0" w:firstRowLastColumn="0" w:lastRowFirstColumn="0" w:lastRowLastColumn="0"/>
              <w:rPr>
                <w:ins w:id="233" w:author="Vaibhav Garg" w:date="2022-03-12T09:38:00Z"/>
                <w:rFonts w:ascii="Times New Roman" w:eastAsia="Times New Roman" w:hAnsi="Times New Roman" w:cs="Times New Roman"/>
                <w:sz w:val="24"/>
                <w:szCs w:val="24"/>
              </w:rPr>
              <w:pPrChange w:id="234" w:author="Vaibhav Garg" w:date="2022-03-12T09:39:00Z">
                <w:pPr>
                  <w:widowControl w:val="0"/>
                  <w:autoSpaceDE w:val="0"/>
                  <w:autoSpaceDN w:val="0"/>
                  <w:adjustRightInd w:val="0"/>
                  <w:spacing w:before="37"/>
                  <w:ind w:left="97"/>
                  <w:cnfStyle w:val="000000100000" w:firstRow="0" w:lastRow="0" w:firstColumn="0" w:lastColumn="0" w:oddVBand="0" w:evenVBand="0" w:oddHBand="1" w:evenHBand="0" w:firstRowFirstColumn="0" w:firstRowLastColumn="0" w:lastRowFirstColumn="0" w:lastRowLastColumn="0"/>
                </w:pPr>
              </w:pPrChange>
            </w:pPr>
            <w:ins w:id="235" w:author="Vaibhav Garg" w:date="2022-03-12T09:38:00Z">
              <w:r>
                <w:rPr>
                  <w:rFonts w:ascii="Arial" w:hAnsi="Arial" w:cs="Arial"/>
                  <w:sz w:val="20"/>
                  <w:szCs w:val="20"/>
                </w:rPr>
                <w:t>7</w:t>
              </w:r>
              <w:r w:rsidRPr="00A63032">
                <w:rPr>
                  <w:rFonts w:ascii="Arial" w:hAnsi="Arial" w:cs="Arial"/>
                  <w:sz w:val="20"/>
                  <w:szCs w:val="20"/>
                </w:rPr>
                <w:t>.</w:t>
              </w:r>
            </w:ins>
          </w:p>
        </w:tc>
        <w:tc>
          <w:tcPr>
            <w:tcW w:w="4111" w:type="dxa"/>
            <w:tcPrChange w:id="236" w:author="Vaibhav Garg" w:date="2022-03-12T09:39:00Z">
              <w:tcPr>
                <w:tcW w:w="3330" w:type="dxa"/>
              </w:tcPr>
            </w:tcPrChange>
          </w:tcPr>
          <w:p w14:paraId="00CA34E5" w14:textId="77777777" w:rsidR="00887CAC" w:rsidRPr="00A63032" w:rsidRDefault="00887CAC">
            <w:pPr>
              <w:widowControl w:val="0"/>
              <w:autoSpaceDE w:val="0"/>
              <w:autoSpaceDN w:val="0"/>
              <w:adjustRightInd w:val="0"/>
              <w:spacing w:before="18" w:after="0" w:line="240" w:lineRule="auto"/>
              <w:ind w:left="97"/>
              <w:cnfStyle w:val="000000100000" w:firstRow="0" w:lastRow="0" w:firstColumn="0" w:lastColumn="0" w:oddVBand="0" w:evenVBand="0" w:oddHBand="1" w:evenHBand="0" w:firstRowFirstColumn="0" w:firstRowLastColumn="0" w:lastRowFirstColumn="0" w:lastRowLastColumn="0"/>
              <w:rPr>
                <w:ins w:id="237" w:author="Vaibhav Garg" w:date="2022-03-12T09:38:00Z"/>
                <w:rFonts w:ascii="Times New Roman" w:eastAsia="Times New Roman" w:hAnsi="Times New Roman" w:cs="Times New Roman"/>
                <w:sz w:val="24"/>
                <w:szCs w:val="24"/>
              </w:rPr>
              <w:pPrChange w:id="238" w:author="Vaibhav Garg" w:date="2022-03-12T09:39:00Z">
                <w:pPr>
                  <w:widowControl w:val="0"/>
                  <w:autoSpaceDE w:val="0"/>
                  <w:autoSpaceDN w:val="0"/>
                  <w:adjustRightInd w:val="0"/>
                  <w:spacing w:before="18"/>
                  <w:ind w:left="97"/>
                  <w:cnfStyle w:val="000000100000" w:firstRow="0" w:lastRow="0" w:firstColumn="0" w:lastColumn="0" w:oddVBand="0" w:evenVBand="0" w:oddHBand="1" w:evenHBand="0" w:firstRowFirstColumn="0" w:firstRowLastColumn="0" w:lastRowFirstColumn="0" w:lastRowLastColumn="0"/>
                </w:pPr>
              </w:pPrChange>
            </w:pPr>
            <w:ins w:id="239" w:author="Vaibhav Garg" w:date="2022-03-12T09:38:00Z">
              <w:r w:rsidRPr="00A63032">
                <w:rPr>
                  <w:rFonts w:ascii="Arial" w:hAnsi="Arial" w:cs="Arial"/>
                  <w:spacing w:val="3"/>
                  <w:sz w:val="20"/>
                  <w:szCs w:val="20"/>
                </w:rPr>
                <w:t>T</w:t>
              </w:r>
              <w:r w:rsidRPr="00A63032">
                <w:rPr>
                  <w:rFonts w:ascii="Arial" w:hAnsi="Arial" w:cs="Arial"/>
                  <w:spacing w:val="1"/>
                  <w:sz w:val="20"/>
                  <w:szCs w:val="20"/>
                </w:rPr>
                <w:t>r</w:t>
              </w:r>
              <w:r w:rsidRPr="00A63032">
                <w:rPr>
                  <w:rFonts w:ascii="Arial" w:hAnsi="Arial" w:cs="Arial"/>
                  <w:sz w:val="20"/>
                  <w:szCs w:val="20"/>
                </w:rPr>
                <w:t>a</w:t>
              </w:r>
              <w:r w:rsidRPr="00A63032">
                <w:rPr>
                  <w:rFonts w:ascii="Arial" w:hAnsi="Arial" w:cs="Arial"/>
                  <w:spacing w:val="-1"/>
                  <w:sz w:val="20"/>
                  <w:szCs w:val="20"/>
                </w:rPr>
                <w:t>c</w:t>
              </w:r>
              <w:r w:rsidRPr="00A63032">
                <w:rPr>
                  <w:rFonts w:ascii="Arial" w:hAnsi="Arial" w:cs="Arial"/>
                  <w:spacing w:val="4"/>
                  <w:sz w:val="20"/>
                  <w:szCs w:val="20"/>
                </w:rPr>
                <w:t>k</w:t>
              </w:r>
              <w:r w:rsidRPr="00A63032">
                <w:rPr>
                  <w:rFonts w:ascii="Arial" w:hAnsi="Arial" w:cs="Arial"/>
                  <w:spacing w:val="-1"/>
                  <w:sz w:val="20"/>
                  <w:szCs w:val="20"/>
                </w:rPr>
                <w:t>i</w:t>
              </w:r>
              <w:r w:rsidRPr="00A63032">
                <w:rPr>
                  <w:rFonts w:ascii="Arial" w:hAnsi="Arial" w:cs="Arial"/>
                  <w:sz w:val="20"/>
                  <w:szCs w:val="20"/>
                </w:rPr>
                <w:t>ng</w:t>
              </w:r>
              <w:r w:rsidRPr="00A63032">
                <w:rPr>
                  <w:rFonts w:ascii="Arial" w:hAnsi="Arial" w:cs="Arial"/>
                  <w:spacing w:val="-2"/>
                  <w:sz w:val="20"/>
                  <w:szCs w:val="20"/>
                </w:rPr>
                <w:t xml:space="preserve"> </w:t>
              </w:r>
              <w:r w:rsidRPr="00A63032">
                <w:rPr>
                  <w:rFonts w:ascii="Arial" w:hAnsi="Arial" w:cs="Arial"/>
                  <w:spacing w:val="-1"/>
                  <w:sz w:val="20"/>
                  <w:szCs w:val="20"/>
                </w:rPr>
                <w:t>i</w:t>
              </w:r>
              <w:r w:rsidRPr="00A63032">
                <w:rPr>
                  <w:rFonts w:ascii="Arial" w:hAnsi="Arial" w:cs="Arial"/>
                  <w:spacing w:val="1"/>
                  <w:sz w:val="20"/>
                  <w:szCs w:val="20"/>
                </w:rPr>
                <w:t>ss</w:t>
              </w:r>
              <w:r w:rsidRPr="00A63032">
                <w:rPr>
                  <w:rFonts w:ascii="Arial" w:hAnsi="Arial" w:cs="Arial"/>
                  <w:sz w:val="20"/>
                  <w:szCs w:val="20"/>
                </w:rPr>
                <w:t>ue</w:t>
              </w:r>
              <w:r w:rsidRPr="00A63032">
                <w:rPr>
                  <w:rFonts w:ascii="Arial" w:hAnsi="Arial" w:cs="Arial"/>
                  <w:spacing w:val="-1"/>
                  <w:sz w:val="20"/>
                  <w:szCs w:val="20"/>
                </w:rPr>
                <w:t xml:space="preserve"> l</w:t>
              </w:r>
              <w:r w:rsidRPr="00A63032">
                <w:rPr>
                  <w:rFonts w:ascii="Arial" w:hAnsi="Arial" w:cs="Arial"/>
                  <w:spacing w:val="2"/>
                  <w:sz w:val="20"/>
                  <w:szCs w:val="20"/>
                </w:rPr>
                <w:t>o</w:t>
              </w:r>
              <w:r w:rsidRPr="00A63032">
                <w:rPr>
                  <w:rFonts w:ascii="Arial" w:hAnsi="Arial" w:cs="Arial"/>
                  <w:sz w:val="20"/>
                  <w:szCs w:val="20"/>
                </w:rPr>
                <w:t>g</w:t>
              </w:r>
            </w:ins>
          </w:p>
        </w:tc>
        <w:tc>
          <w:tcPr>
            <w:tcW w:w="4536" w:type="dxa"/>
            <w:tcPrChange w:id="240" w:author="Vaibhav Garg" w:date="2022-03-12T09:39:00Z">
              <w:tcPr>
                <w:tcW w:w="3025" w:type="dxa"/>
              </w:tcPr>
            </w:tcPrChange>
          </w:tcPr>
          <w:p w14:paraId="685BEDD6" w14:textId="77777777" w:rsidR="00887CAC" w:rsidRPr="00A63032" w:rsidRDefault="00887CAC">
            <w:pPr>
              <w:widowControl w:val="0"/>
              <w:autoSpaceDE w:val="0"/>
              <w:autoSpaceDN w:val="0"/>
              <w:adjustRightInd w:val="0"/>
              <w:spacing w:before="63" w:after="0" w:line="240" w:lineRule="auto"/>
              <w:ind w:left="155"/>
              <w:cnfStyle w:val="000000100000" w:firstRow="0" w:lastRow="0" w:firstColumn="0" w:lastColumn="0" w:oddVBand="0" w:evenVBand="0" w:oddHBand="1" w:evenHBand="0" w:firstRowFirstColumn="0" w:firstRowLastColumn="0" w:lastRowFirstColumn="0" w:lastRowLastColumn="0"/>
              <w:rPr>
                <w:ins w:id="241" w:author="Vaibhav Garg" w:date="2022-03-12T09:38:00Z"/>
                <w:rFonts w:ascii="Times New Roman" w:eastAsia="Times New Roman" w:hAnsi="Times New Roman" w:cs="Times New Roman"/>
                <w:sz w:val="24"/>
                <w:szCs w:val="24"/>
              </w:rPr>
              <w:pPrChange w:id="242" w:author="Vaibhav Garg" w:date="2022-03-12T09:39:00Z">
                <w:pPr>
                  <w:widowControl w:val="0"/>
                  <w:autoSpaceDE w:val="0"/>
                  <w:autoSpaceDN w:val="0"/>
                  <w:adjustRightInd w:val="0"/>
                  <w:spacing w:before="63"/>
                  <w:ind w:left="155"/>
                  <w:cnfStyle w:val="000000100000" w:firstRow="0" w:lastRow="0" w:firstColumn="0" w:lastColumn="0" w:oddVBand="0" w:evenVBand="0" w:oddHBand="1" w:evenHBand="0" w:firstRowFirstColumn="0" w:firstRowLastColumn="0" w:lastRowFirstColumn="0" w:lastRowLastColumn="0"/>
                </w:pPr>
              </w:pPrChange>
            </w:pPr>
            <w:ins w:id="243" w:author="Vaibhav Garg" w:date="2022-03-12T09:38:00Z">
              <w:r w:rsidRPr="000121DB">
                <w:rPr>
                  <w:rFonts w:ascii="Times New Roman" w:hAnsi="Times New Roman"/>
                  <w:sz w:val="24"/>
                  <w:szCs w:val="24"/>
                </w:rPr>
                <w:t>Weekly</w:t>
              </w:r>
              <w:r>
                <w:rPr>
                  <w:rFonts w:ascii="Times New Roman" w:hAnsi="Times New Roman"/>
                  <w:sz w:val="24"/>
                  <w:szCs w:val="24"/>
                </w:rPr>
                <w:t xml:space="preserve"> status review meetings</w:t>
              </w:r>
            </w:ins>
          </w:p>
        </w:tc>
      </w:tr>
      <w:tr w:rsidR="00887CAC" w:rsidRPr="00A63032" w14:paraId="7F1EA0CF" w14:textId="77777777" w:rsidTr="00887CAC">
        <w:trPr>
          <w:cnfStyle w:val="000000010000" w:firstRow="0" w:lastRow="0" w:firstColumn="0" w:lastColumn="0" w:oddVBand="0" w:evenVBand="0" w:oddHBand="0" w:evenHBand="1" w:firstRowFirstColumn="0" w:firstRowLastColumn="0" w:lastRowFirstColumn="0" w:lastRowLastColumn="0"/>
          <w:trHeight w:hRule="exact" w:val="686"/>
          <w:ins w:id="244" w:author="Vaibhav Garg" w:date="2022-03-12T09:38:00Z"/>
          <w:trPrChange w:id="245" w:author="Vaibhav Garg" w:date="2022-03-12T09:39:00Z">
            <w:trPr>
              <w:trHeight w:hRule="exact" w:val="686"/>
            </w:trPr>
          </w:trPrChange>
        </w:trPr>
        <w:tc>
          <w:tcPr>
            <w:tcW w:w="959" w:type="dxa"/>
            <w:tcPrChange w:id="246" w:author="Vaibhav Garg" w:date="2022-03-12T09:39:00Z">
              <w:tcPr>
                <w:tcW w:w="648" w:type="dxa"/>
              </w:tcPr>
            </w:tcPrChange>
          </w:tcPr>
          <w:p w14:paraId="5BF8C925" w14:textId="77777777" w:rsidR="00887CAC" w:rsidRDefault="00887CAC">
            <w:pPr>
              <w:widowControl w:val="0"/>
              <w:autoSpaceDE w:val="0"/>
              <w:autoSpaceDN w:val="0"/>
              <w:adjustRightInd w:val="0"/>
              <w:spacing w:before="37" w:after="0" w:line="240" w:lineRule="auto"/>
              <w:ind w:left="97"/>
              <w:cnfStyle w:val="000000010000" w:firstRow="0" w:lastRow="0" w:firstColumn="0" w:lastColumn="0" w:oddVBand="0" w:evenVBand="0" w:oddHBand="0" w:evenHBand="1" w:firstRowFirstColumn="0" w:firstRowLastColumn="0" w:lastRowFirstColumn="0" w:lastRowLastColumn="0"/>
              <w:rPr>
                <w:ins w:id="247" w:author="Vaibhav Garg" w:date="2022-03-12T09:38:00Z"/>
                <w:rFonts w:ascii="Arial" w:eastAsia="Times New Roman" w:hAnsi="Arial" w:cs="Arial"/>
                <w:sz w:val="20"/>
                <w:szCs w:val="20"/>
              </w:rPr>
              <w:pPrChange w:id="248" w:author="Vaibhav Garg" w:date="2022-03-12T09:39:00Z">
                <w:pPr>
                  <w:widowControl w:val="0"/>
                  <w:autoSpaceDE w:val="0"/>
                  <w:autoSpaceDN w:val="0"/>
                  <w:adjustRightInd w:val="0"/>
                  <w:spacing w:before="37"/>
                  <w:ind w:left="97"/>
                  <w:cnfStyle w:val="000000010000" w:firstRow="0" w:lastRow="0" w:firstColumn="0" w:lastColumn="0" w:oddVBand="0" w:evenVBand="0" w:oddHBand="0" w:evenHBand="1" w:firstRowFirstColumn="0" w:firstRowLastColumn="0" w:lastRowFirstColumn="0" w:lastRowLastColumn="0"/>
                </w:pPr>
              </w:pPrChange>
            </w:pPr>
            <w:ins w:id="249" w:author="Vaibhav Garg" w:date="2022-03-12T09:38:00Z">
              <w:r>
                <w:rPr>
                  <w:rFonts w:ascii="Arial" w:hAnsi="Arial" w:cs="Arial"/>
                  <w:sz w:val="20"/>
                  <w:szCs w:val="20"/>
                </w:rPr>
                <w:t>8.</w:t>
              </w:r>
            </w:ins>
          </w:p>
        </w:tc>
        <w:tc>
          <w:tcPr>
            <w:tcW w:w="4111" w:type="dxa"/>
            <w:tcPrChange w:id="250" w:author="Vaibhav Garg" w:date="2022-03-12T09:39:00Z">
              <w:tcPr>
                <w:tcW w:w="3330" w:type="dxa"/>
              </w:tcPr>
            </w:tcPrChange>
          </w:tcPr>
          <w:p w14:paraId="72496508" w14:textId="77777777" w:rsidR="00887CAC" w:rsidRDefault="00887CAC">
            <w:pPr>
              <w:widowControl w:val="0"/>
              <w:autoSpaceDE w:val="0"/>
              <w:autoSpaceDN w:val="0"/>
              <w:adjustRightInd w:val="0"/>
              <w:spacing w:before="18" w:after="0" w:line="240" w:lineRule="auto"/>
              <w:ind w:left="97"/>
              <w:cnfStyle w:val="000000010000" w:firstRow="0" w:lastRow="0" w:firstColumn="0" w:lastColumn="0" w:oddVBand="0" w:evenVBand="0" w:oddHBand="0" w:evenHBand="1" w:firstRowFirstColumn="0" w:firstRowLastColumn="0" w:lastRowFirstColumn="0" w:lastRowLastColumn="0"/>
              <w:rPr>
                <w:ins w:id="251" w:author="Vaibhav Garg" w:date="2022-03-12T09:38:00Z"/>
                <w:rFonts w:ascii="Arial" w:eastAsia="Times New Roman" w:hAnsi="Arial" w:cs="Arial"/>
                <w:spacing w:val="3"/>
                <w:sz w:val="20"/>
                <w:szCs w:val="20"/>
              </w:rPr>
              <w:pPrChange w:id="252" w:author="Vaibhav Garg" w:date="2022-03-12T09:39:00Z">
                <w:pPr>
                  <w:widowControl w:val="0"/>
                  <w:autoSpaceDE w:val="0"/>
                  <w:autoSpaceDN w:val="0"/>
                  <w:adjustRightInd w:val="0"/>
                  <w:spacing w:before="18"/>
                  <w:ind w:left="97"/>
                  <w:cnfStyle w:val="000000010000" w:firstRow="0" w:lastRow="0" w:firstColumn="0" w:lastColumn="0" w:oddVBand="0" w:evenVBand="0" w:oddHBand="0" w:evenHBand="1" w:firstRowFirstColumn="0" w:firstRowLastColumn="0" w:lastRowFirstColumn="0" w:lastRowLastColumn="0"/>
                </w:pPr>
              </w:pPrChange>
            </w:pPr>
            <w:ins w:id="253" w:author="Vaibhav Garg" w:date="2022-03-12T09:38:00Z">
              <w:r>
                <w:rPr>
                  <w:rFonts w:ascii="Arial" w:hAnsi="Arial" w:cs="Arial"/>
                  <w:spacing w:val="3"/>
                  <w:sz w:val="20"/>
                  <w:szCs w:val="20"/>
                </w:rPr>
                <w:t>Tracking project resource availability and budget</w:t>
              </w:r>
            </w:ins>
          </w:p>
        </w:tc>
        <w:tc>
          <w:tcPr>
            <w:tcW w:w="4536" w:type="dxa"/>
            <w:tcPrChange w:id="254" w:author="Vaibhav Garg" w:date="2022-03-12T09:39:00Z">
              <w:tcPr>
                <w:tcW w:w="3025" w:type="dxa"/>
              </w:tcPr>
            </w:tcPrChange>
          </w:tcPr>
          <w:p w14:paraId="04B5E6E3" w14:textId="77777777" w:rsidR="00887CAC" w:rsidRDefault="00887CAC">
            <w:pPr>
              <w:widowControl w:val="0"/>
              <w:autoSpaceDE w:val="0"/>
              <w:autoSpaceDN w:val="0"/>
              <w:adjustRightInd w:val="0"/>
              <w:spacing w:before="63" w:after="0" w:line="240" w:lineRule="auto"/>
              <w:ind w:left="155"/>
              <w:cnfStyle w:val="000000010000" w:firstRow="0" w:lastRow="0" w:firstColumn="0" w:lastColumn="0" w:oddVBand="0" w:evenVBand="0" w:oddHBand="0" w:evenHBand="1" w:firstRowFirstColumn="0" w:firstRowLastColumn="0" w:lastRowFirstColumn="0" w:lastRowLastColumn="0"/>
              <w:rPr>
                <w:ins w:id="255" w:author="Vaibhav Garg" w:date="2022-03-12T09:38:00Z"/>
                <w:rFonts w:ascii="Times New Roman" w:eastAsia="Times New Roman" w:hAnsi="Times New Roman" w:cs="Times New Roman"/>
                <w:sz w:val="24"/>
                <w:szCs w:val="24"/>
              </w:rPr>
              <w:pPrChange w:id="256" w:author="Vaibhav Garg" w:date="2022-03-12T09:39:00Z">
                <w:pPr>
                  <w:widowControl w:val="0"/>
                  <w:autoSpaceDE w:val="0"/>
                  <w:autoSpaceDN w:val="0"/>
                  <w:adjustRightInd w:val="0"/>
                  <w:spacing w:before="63"/>
                  <w:ind w:left="155"/>
                  <w:cnfStyle w:val="000000010000" w:firstRow="0" w:lastRow="0" w:firstColumn="0" w:lastColumn="0" w:oddVBand="0" w:evenVBand="0" w:oddHBand="0" w:evenHBand="1" w:firstRowFirstColumn="0" w:firstRowLastColumn="0" w:lastRowFirstColumn="0" w:lastRowLastColumn="0"/>
                </w:pPr>
              </w:pPrChange>
            </w:pPr>
            <w:ins w:id="257" w:author="Vaibhav Garg" w:date="2022-03-12T09:38:00Z">
              <w:r>
                <w:rPr>
                  <w:rFonts w:ascii="Times New Roman" w:hAnsi="Times New Roman"/>
                  <w:sz w:val="24"/>
                  <w:szCs w:val="24"/>
                </w:rPr>
                <w:t>At each Phase Milestone</w:t>
              </w:r>
            </w:ins>
          </w:p>
        </w:tc>
      </w:tr>
      <w:tr w:rsidR="00887CAC" w:rsidRPr="00A63032" w14:paraId="44D0D623" w14:textId="77777777" w:rsidTr="00887CAC">
        <w:trPr>
          <w:cnfStyle w:val="000000100000" w:firstRow="0" w:lastRow="0" w:firstColumn="0" w:lastColumn="0" w:oddVBand="0" w:evenVBand="0" w:oddHBand="1" w:evenHBand="0" w:firstRowFirstColumn="0" w:firstRowLastColumn="0" w:lastRowFirstColumn="0" w:lastRowLastColumn="0"/>
          <w:trHeight w:hRule="exact" w:val="597"/>
          <w:ins w:id="258" w:author="Vaibhav Garg" w:date="2022-03-12T09:38:00Z"/>
          <w:trPrChange w:id="259" w:author="Vaibhav Garg" w:date="2022-03-12T09:39:00Z">
            <w:trPr>
              <w:trHeight w:hRule="exact" w:val="686"/>
            </w:trPr>
          </w:trPrChange>
        </w:trPr>
        <w:tc>
          <w:tcPr>
            <w:tcW w:w="959" w:type="dxa"/>
            <w:tcPrChange w:id="260" w:author="Vaibhav Garg" w:date="2022-03-12T09:39:00Z">
              <w:tcPr>
                <w:tcW w:w="648" w:type="dxa"/>
              </w:tcPr>
            </w:tcPrChange>
          </w:tcPr>
          <w:p w14:paraId="550C27A6" w14:textId="77777777" w:rsidR="00887CAC" w:rsidRPr="00A63032" w:rsidRDefault="00887CAC">
            <w:pPr>
              <w:widowControl w:val="0"/>
              <w:autoSpaceDE w:val="0"/>
              <w:autoSpaceDN w:val="0"/>
              <w:adjustRightInd w:val="0"/>
              <w:spacing w:before="37" w:after="0" w:line="240" w:lineRule="auto"/>
              <w:ind w:left="97"/>
              <w:cnfStyle w:val="000000100000" w:firstRow="0" w:lastRow="0" w:firstColumn="0" w:lastColumn="0" w:oddVBand="0" w:evenVBand="0" w:oddHBand="1" w:evenHBand="0" w:firstRowFirstColumn="0" w:firstRowLastColumn="0" w:lastRowFirstColumn="0" w:lastRowLastColumn="0"/>
              <w:rPr>
                <w:ins w:id="261" w:author="Vaibhav Garg" w:date="2022-03-12T09:38:00Z"/>
                <w:rFonts w:ascii="Arial" w:eastAsia="Times New Roman" w:hAnsi="Arial" w:cs="Arial"/>
                <w:sz w:val="20"/>
                <w:szCs w:val="20"/>
              </w:rPr>
              <w:pPrChange w:id="262" w:author="Vaibhav Garg" w:date="2022-03-12T09:39:00Z">
                <w:pPr>
                  <w:widowControl w:val="0"/>
                  <w:autoSpaceDE w:val="0"/>
                  <w:autoSpaceDN w:val="0"/>
                  <w:adjustRightInd w:val="0"/>
                  <w:spacing w:before="37"/>
                  <w:ind w:left="97"/>
                  <w:cnfStyle w:val="000000100000" w:firstRow="0" w:lastRow="0" w:firstColumn="0" w:lastColumn="0" w:oddVBand="0" w:evenVBand="0" w:oddHBand="1" w:evenHBand="0" w:firstRowFirstColumn="0" w:firstRowLastColumn="0" w:lastRowFirstColumn="0" w:lastRowLastColumn="0"/>
                </w:pPr>
              </w:pPrChange>
            </w:pPr>
            <w:ins w:id="263" w:author="Vaibhav Garg" w:date="2022-03-12T09:38:00Z">
              <w:r>
                <w:rPr>
                  <w:rFonts w:ascii="Arial" w:hAnsi="Arial" w:cs="Arial"/>
                  <w:sz w:val="20"/>
                  <w:szCs w:val="20"/>
                </w:rPr>
                <w:lastRenderedPageBreak/>
                <w:t>9.</w:t>
              </w:r>
            </w:ins>
          </w:p>
        </w:tc>
        <w:tc>
          <w:tcPr>
            <w:tcW w:w="4111" w:type="dxa"/>
            <w:tcPrChange w:id="264" w:author="Vaibhav Garg" w:date="2022-03-12T09:39:00Z">
              <w:tcPr>
                <w:tcW w:w="3330" w:type="dxa"/>
              </w:tcPr>
            </w:tcPrChange>
          </w:tcPr>
          <w:p w14:paraId="4E59EE49" w14:textId="77777777" w:rsidR="00887CAC" w:rsidRPr="00A63032" w:rsidRDefault="00887CAC">
            <w:pPr>
              <w:widowControl w:val="0"/>
              <w:autoSpaceDE w:val="0"/>
              <w:autoSpaceDN w:val="0"/>
              <w:adjustRightInd w:val="0"/>
              <w:spacing w:before="18" w:after="0" w:line="240" w:lineRule="auto"/>
              <w:ind w:left="97"/>
              <w:cnfStyle w:val="000000100000" w:firstRow="0" w:lastRow="0" w:firstColumn="0" w:lastColumn="0" w:oddVBand="0" w:evenVBand="0" w:oddHBand="1" w:evenHBand="0" w:firstRowFirstColumn="0" w:firstRowLastColumn="0" w:lastRowFirstColumn="0" w:lastRowLastColumn="0"/>
              <w:rPr>
                <w:ins w:id="265" w:author="Vaibhav Garg" w:date="2022-03-12T09:38:00Z"/>
                <w:rFonts w:ascii="Arial" w:eastAsia="Times New Roman" w:hAnsi="Arial" w:cs="Arial"/>
                <w:spacing w:val="3"/>
                <w:sz w:val="20"/>
                <w:szCs w:val="20"/>
              </w:rPr>
              <w:pPrChange w:id="266" w:author="Vaibhav Garg" w:date="2022-03-12T09:39:00Z">
                <w:pPr>
                  <w:widowControl w:val="0"/>
                  <w:autoSpaceDE w:val="0"/>
                  <w:autoSpaceDN w:val="0"/>
                  <w:adjustRightInd w:val="0"/>
                  <w:spacing w:before="18"/>
                  <w:ind w:left="97"/>
                  <w:cnfStyle w:val="000000100000" w:firstRow="0" w:lastRow="0" w:firstColumn="0" w:lastColumn="0" w:oddVBand="0" w:evenVBand="0" w:oddHBand="1" w:evenHBand="0" w:firstRowFirstColumn="0" w:firstRowLastColumn="0" w:lastRowFirstColumn="0" w:lastRowLastColumn="0"/>
                </w:pPr>
              </w:pPrChange>
            </w:pPr>
            <w:ins w:id="267" w:author="Vaibhav Garg" w:date="2022-03-12T09:38:00Z">
              <w:r>
                <w:rPr>
                  <w:rFonts w:ascii="Arial" w:hAnsi="Arial" w:cs="Arial"/>
                  <w:spacing w:val="3"/>
                  <w:sz w:val="20"/>
                  <w:szCs w:val="20"/>
                </w:rPr>
                <w:t>Project Closure Review</w:t>
              </w:r>
            </w:ins>
          </w:p>
        </w:tc>
        <w:tc>
          <w:tcPr>
            <w:tcW w:w="4536" w:type="dxa"/>
            <w:tcPrChange w:id="268" w:author="Vaibhav Garg" w:date="2022-03-12T09:39:00Z">
              <w:tcPr>
                <w:tcW w:w="3025" w:type="dxa"/>
              </w:tcPr>
            </w:tcPrChange>
          </w:tcPr>
          <w:p w14:paraId="6B173E55" w14:textId="77777777" w:rsidR="00887CAC" w:rsidRPr="000121DB" w:rsidRDefault="00887CAC">
            <w:pPr>
              <w:widowControl w:val="0"/>
              <w:autoSpaceDE w:val="0"/>
              <w:autoSpaceDN w:val="0"/>
              <w:adjustRightInd w:val="0"/>
              <w:spacing w:before="63" w:after="0" w:line="240" w:lineRule="auto"/>
              <w:ind w:left="155"/>
              <w:cnfStyle w:val="000000100000" w:firstRow="0" w:lastRow="0" w:firstColumn="0" w:lastColumn="0" w:oddVBand="0" w:evenVBand="0" w:oddHBand="1" w:evenHBand="0" w:firstRowFirstColumn="0" w:firstRowLastColumn="0" w:lastRowFirstColumn="0" w:lastRowLastColumn="0"/>
              <w:rPr>
                <w:ins w:id="269" w:author="Vaibhav Garg" w:date="2022-03-12T09:38:00Z"/>
                <w:rFonts w:ascii="Times New Roman" w:eastAsia="Times New Roman" w:hAnsi="Times New Roman" w:cs="Times New Roman"/>
                <w:sz w:val="24"/>
                <w:szCs w:val="24"/>
              </w:rPr>
              <w:pPrChange w:id="270" w:author="Vaibhav Garg" w:date="2022-03-12T09:39:00Z">
                <w:pPr>
                  <w:widowControl w:val="0"/>
                  <w:autoSpaceDE w:val="0"/>
                  <w:autoSpaceDN w:val="0"/>
                  <w:adjustRightInd w:val="0"/>
                  <w:spacing w:before="63"/>
                  <w:ind w:left="155"/>
                  <w:cnfStyle w:val="000000100000" w:firstRow="0" w:lastRow="0" w:firstColumn="0" w:lastColumn="0" w:oddVBand="0" w:evenVBand="0" w:oddHBand="1" w:evenHBand="0" w:firstRowFirstColumn="0" w:firstRowLastColumn="0" w:lastRowFirstColumn="0" w:lastRowLastColumn="0"/>
                </w:pPr>
              </w:pPrChange>
            </w:pPr>
            <w:ins w:id="271" w:author="Vaibhav Garg" w:date="2022-03-12T09:38:00Z">
              <w:r>
                <w:rPr>
                  <w:rFonts w:ascii="Times New Roman" w:hAnsi="Times New Roman"/>
                  <w:sz w:val="24"/>
                  <w:szCs w:val="24"/>
                </w:rPr>
                <w:t>Project Closure</w:t>
              </w:r>
            </w:ins>
          </w:p>
        </w:tc>
      </w:tr>
    </w:tbl>
    <w:p w14:paraId="63A13670" w14:textId="77777777" w:rsidR="00887CAC" w:rsidRPr="00165E73" w:rsidRDefault="00887CAC">
      <w:pPr>
        <w:pPrChange w:id="272" w:author="Vaibhav Garg" w:date="2022-03-12T09:38:00Z">
          <w:pPr>
            <w:numPr>
              <w:numId w:val="2"/>
            </w:numPr>
            <w:ind w:left="720" w:hanging="360"/>
          </w:pPr>
        </w:pPrChange>
      </w:pPr>
    </w:p>
    <w:p w14:paraId="5383014C" w14:textId="77777777" w:rsidR="00DC7E70" w:rsidRPr="001117ED" w:rsidRDefault="00DC7E70" w:rsidP="00A8794C">
      <w:pPr>
        <w:ind w:left="360"/>
      </w:pPr>
    </w:p>
    <w:sectPr w:rsidR="00DC7E70" w:rsidRPr="001117ED" w:rsidSect="004B4664">
      <w:headerReference w:type="default" r:id="rId15"/>
      <w:footerReference w:type="default" r:id="rId16"/>
      <w:pgSz w:w="12240" w:h="15840" w:code="1"/>
      <w:pgMar w:top="1440" w:right="1440" w:bottom="1440" w:left="1440" w:header="720" w:footer="720" w:gutter="0"/>
      <w:pgNumType w:start="0"/>
      <w:cols w:space="720"/>
      <w:titlePg/>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8" w:author="Vaibhav Garg" w:date="2022-03-12T09:25:00Z" w:initials="VG">
    <w:p w14:paraId="34508B54" w14:textId="77777777" w:rsidR="00727417" w:rsidRDefault="00727417">
      <w:pPr>
        <w:pStyle w:val="CommentText"/>
      </w:pPr>
      <w:r>
        <w:rPr>
          <w:rStyle w:val="CommentReference"/>
        </w:rPr>
        <w:annotationRef/>
      </w:r>
      <w:r>
        <w:t>Rework. Can this be simplified? The current way is to do estimation by requirements, and then pivot it by phase. Which is tricky.</w:t>
      </w:r>
    </w:p>
    <w:p w14:paraId="10FDE65E" w14:textId="77777777" w:rsidR="00727417" w:rsidRDefault="00727417">
      <w:pPr>
        <w:pStyle w:val="CommentText"/>
      </w:pPr>
    </w:p>
    <w:p w14:paraId="777B573F" w14:textId="77777777" w:rsidR="00727417" w:rsidRDefault="00727417">
      <w:pPr>
        <w:pStyle w:val="CommentText"/>
      </w:pPr>
      <w:r>
        <w:t>Suggestion:</w:t>
      </w:r>
    </w:p>
    <w:p w14:paraId="51CF0771" w14:textId="77777777" w:rsidR="00727417" w:rsidRDefault="00727417">
      <w:pPr>
        <w:pStyle w:val="CommentText"/>
      </w:pPr>
      <w:r>
        <w:t>Identify 3 similar projects, take their actuals against each task category. Identify average efforts, excluding assignable causes.</w:t>
      </w:r>
    </w:p>
    <w:p w14:paraId="0E5D6820" w14:textId="77777777" w:rsidR="00727417" w:rsidRDefault="00727417" w:rsidP="00D133DD">
      <w:pPr>
        <w:pStyle w:val="CommentText"/>
      </w:pPr>
      <w:r>
        <w:t>Add your commentary based on project specifics.</w:t>
      </w:r>
    </w:p>
  </w:comment>
  <w:comment w:id="79" w:author="Vaibhav Garg" w:date="2022-03-12T09:34:00Z" w:initials="VG">
    <w:p w14:paraId="75A3FCAA" w14:textId="77777777" w:rsidR="00B22BDD" w:rsidRDefault="00B22BDD" w:rsidP="000F4E0B">
      <w:pPr>
        <w:pStyle w:val="CommentText"/>
      </w:pPr>
      <w:r>
        <w:rPr>
          <w:rStyle w:val="CommentReference"/>
        </w:rPr>
        <w:annotationRef/>
      </w:r>
      <w:r>
        <w:t>TBD</w:t>
      </w:r>
    </w:p>
  </w:comment>
  <w:comment w:id="80" w:author="Vaibhav Garg" w:date="2022-03-12T09:34:00Z" w:initials="VG">
    <w:p w14:paraId="7DEBD334" w14:textId="77777777" w:rsidR="00B22BDD" w:rsidRDefault="00B22BDD" w:rsidP="001B3CA9">
      <w:pPr>
        <w:pStyle w:val="CommentText"/>
      </w:pPr>
      <w:r>
        <w:rPr>
          <w:rStyle w:val="CommentReference"/>
        </w:rPr>
        <w:annotationRef/>
      </w:r>
      <w:r>
        <w:t>Use TMS?</w:t>
      </w:r>
    </w:p>
  </w:comment>
  <w:comment w:id="81" w:author="Vaibhav Garg" w:date="2022-03-12T09:35:00Z" w:initials="VG">
    <w:p w14:paraId="3481C6BC" w14:textId="77777777" w:rsidR="00B22BDD" w:rsidRDefault="00B22BDD" w:rsidP="00D56AC8">
      <w:pPr>
        <w:pStyle w:val="CommentText"/>
      </w:pPr>
      <w:r>
        <w:rPr>
          <w:rStyle w:val="CommentReference"/>
        </w:rPr>
        <w:annotationRef/>
      </w:r>
      <w:r>
        <w:t>CM plan to be a separate document within the project repository head, acting like an index.</w:t>
      </w:r>
    </w:p>
  </w:comment>
  <w:comment w:id="82" w:author="Vaibhav Garg" w:date="2022-03-12T09:35:00Z" w:initials="VG">
    <w:p w14:paraId="22D29C05" w14:textId="77777777" w:rsidR="00B22BDD" w:rsidRDefault="00B22BDD" w:rsidP="00184713">
      <w:pPr>
        <w:pStyle w:val="CommentText"/>
      </w:pPr>
      <w:r>
        <w:rPr>
          <w:rStyle w:val="CommentReference"/>
        </w:rPr>
        <w:annotationRef/>
      </w:r>
      <w:r>
        <w:t>See above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D831822" w15:done="0"/>
  <w15:commentEx w15:paraId="0E5D6820" w15:done="0"/>
  <w15:commentEx w15:paraId="75A3FCAA" w15:done="0"/>
  <w15:commentEx w15:paraId="7DEBD334" w15:done="0"/>
  <w15:commentEx w15:paraId="3481C6BC" w15:done="0"/>
  <w15:commentEx w15:paraId="22D29C0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6E48C" w16cex:dateUtc="2022-03-12T03:51:00Z"/>
  <w16cex:commentExtensible w16cex:durableId="25D6E595" w16cex:dateUtc="2022-03-12T03:55:00Z"/>
  <w16cex:commentExtensible w16cex:durableId="25D6E78F" w16cex:dateUtc="2022-03-12T04:04:00Z"/>
  <w16cex:commentExtensible w16cex:durableId="25D6E79B" w16cex:dateUtc="2022-03-12T04:04:00Z"/>
  <w16cex:commentExtensible w16cex:durableId="25D6E7CE" w16cex:dateUtc="2022-03-12T04:05:00Z"/>
  <w16cex:commentExtensible w16cex:durableId="25D6E7DA" w16cex:dateUtc="2022-03-12T04: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D831822" w16cid:durableId="25D6E48C"/>
  <w16cid:commentId w16cid:paraId="0E5D6820" w16cid:durableId="25D6E595"/>
  <w16cid:commentId w16cid:paraId="75A3FCAA" w16cid:durableId="25D6E78F"/>
  <w16cid:commentId w16cid:paraId="7DEBD334" w16cid:durableId="25D6E79B"/>
  <w16cid:commentId w16cid:paraId="3481C6BC" w16cid:durableId="25D6E7CE"/>
  <w16cid:commentId w16cid:paraId="22D29C05" w16cid:durableId="25D6E7DA"/>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BE361B" w14:textId="77777777" w:rsidR="009E52BE" w:rsidRDefault="009E52BE">
      <w:r>
        <w:separator/>
      </w:r>
    </w:p>
  </w:endnote>
  <w:endnote w:type="continuationSeparator" w:id="0">
    <w:p w14:paraId="5A775DB9" w14:textId="77777777" w:rsidR="009E52BE" w:rsidRDefault="009E52BE">
      <w:r>
        <w:continuationSeparator/>
      </w:r>
    </w:p>
  </w:endnote>
  <w:endnote w:id="1">
    <w:p w14:paraId="1FAE3AB5" w14:textId="77777777" w:rsidR="00CD0AD3" w:rsidRDefault="00CD0AD3">
      <w:pPr>
        <w:pStyle w:val="EndnoteText"/>
      </w:pPr>
      <w:r>
        <w:rPr>
          <w:rStyle w:val="EndnoteReference"/>
        </w:rPr>
        <w:endnoteRef/>
      </w:r>
      <w:r>
        <w:t xml:space="preserve"> </w:t>
      </w:r>
      <w:r>
        <w:rPr>
          <w:rStyle w:val="EndnoteReference"/>
        </w:rPr>
        <w:endnoteRef/>
      </w:r>
      <w:r>
        <w:t xml:space="preserve"> It is not implied that all </w:t>
      </w:r>
      <w:proofErr w:type="spellStart"/>
      <w:r>
        <w:t>tailorings</w:t>
      </w:r>
      <w:proofErr w:type="spellEnd"/>
      <w:r>
        <w:t xml:space="preserve"> are identified upfront in the project. While an attempt must be made to identify the project’s process as early as possible, </w:t>
      </w:r>
      <w:proofErr w:type="spellStart"/>
      <w:r>
        <w:t>tailorings</w:t>
      </w:r>
      <w:proofErr w:type="spellEnd"/>
      <w:r>
        <w:t xml:space="preserve"> can be sought as and when required </w:t>
      </w:r>
      <w:r w:rsidR="00AD3825">
        <w:t>in</w:t>
      </w:r>
      <w:r>
        <w:t xml:space="preserve"> the projects lifecycle.</w:t>
      </w:r>
    </w:p>
  </w:endnote>
  <w:endnote w:id="2">
    <w:p w14:paraId="7A0EE4ED" w14:textId="77777777" w:rsidR="001A7F76" w:rsidRDefault="001A7F76">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5DD28C" w14:textId="77777777" w:rsidR="00D54CEE" w:rsidRDefault="00D54CEE" w:rsidP="00D06F22">
    <w:pPr>
      <w:jc w:val="center"/>
    </w:pPr>
    <w:r>
      <w:t xml:space="preserve">Genus </w:t>
    </w:r>
    <w:r w:rsidR="00B04971">
      <w:t>Innovation Limited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3EF60B" w14:textId="77777777" w:rsidR="009E52BE" w:rsidRDefault="009E52BE">
      <w:r>
        <w:separator/>
      </w:r>
    </w:p>
  </w:footnote>
  <w:footnote w:type="continuationSeparator" w:id="0">
    <w:p w14:paraId="458D1AA8" w14:textId="77777777" w:rsidR="009E52BE" w:rsidRDefault="009E52BE">
      <w:r>
        <w:continuationSeparator/>
      </w:r>
    </w:p>
  </w:footnote>
  <w:footnote w:id="1">
    <w:p w14:paraId="22DB1ADA" w14:textId="0673A92D" w:rsidR="00324A9C" w:rsidRDefault="00324A9C">
      <w:pPr>
        <w:pStyle w:val="FootnoteText"/>
      </w:pPr>
      <w:ins w:id="5" w:author="Vaibhav Garg" w:date="2022-03-12T09:10:00Z">
        <w:r>
          <w:rPr>
            <w:rStyle w:val="FootnoteReference"/>
          </w:rPr>
          <w:footnoteRef/>
        </w:r>
        <w:r>
          <w:t xml:space="preserve"> https://gil.einframe.com</w:t>
        </w:r>
      </w:ins>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F92303" w14:textId="77777777" w:rsidR="00D54CEE" w:rsidRDefault="009832B8" w:rsidP="00CB1F86">
    <w:fldSimple w:instr=" TITLE   \* MERGEFORMAT ">
      <w:r w:rsidR="00D54CEE">
        <w:t>Project Planning Procedure</w:t>
      </w:r>
    </w:fldSimple>
    <w:r w:rsidR="00D54CEE">
      <w:br/>
    </w:r>
    <w:fldSimple w:instr=" FILENAME   \* MERGEFORMAT ">
      <w:r w:rsidR="00D54CEE">
        <w:rPr>
          <w:noProof/>
        </w:rPr>
        <w:t>PRCD_PRJPLN.docx</w:t>
      </w:r>
    </w:fldSimple>
    <w:r w:rsidR="00D54CEE" w:rsidRPr="00771826">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56875"/>
    <w:multiLevelType w:val="multilevel"/>
    <w:tmpl w:val="A844DD2C"/>
    <w:lvl w:ilvl="0">
      <w:start w:val="1"/>
      <w:numFmt w:val="decimal"/>
      <w:lvlText w:val="%1."/>
      <w:lvlJc w:val="left"/>
      <w:pPr>
        <w:ind w:left="360" w:hanging="360"/>
      </w:pPr>
      <w:rPr>
        <w:strike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6412760"/>
    <w:multiLevelType w:val="hybridMultilevel"/>
    <w:tmpl w:val="85FA3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796653"/>
    <w:multiLevelType w:val="hybridMultilevel"/>
    <w:tmpl w:val="12824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127696"/>
    <w:multiLevelType w:val="hybridMultilevel"/>
    <w:tmpl w:val="357E7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BE7962"/>
    <w:multiLevelType w:val="hybridMultilevel"/>
    <w:tmpl w:val="EB940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3557F14"/>
    <w:multiLevelType w:val="hybridMultilevel"/>
    <w:tmpl w:val="D6E0C6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7617D7"/>
    <w:multiLevelType w:val="multilevel"/>
    <w:tmpl w:val="C39A9ADE"/>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06226D9"/>
    <w:multiLevelType w:val="hybridMultilevel"/>
    <w:tmpl w:val="CEE6C912"/>
    <w:lvl w:ilvl="0" w:tplc="4009000B">
      <w:start w:val="1"/>
      <w:numFmt w:val="bullet"/>
      <w:lvlText w:val=""/>
      <w:lvlJc w:val="left"/>
      <w:pPr>
        <w:ind w:left="644"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2C12161"/>
    <w:multiLevelType w:val="hybridMultilevel"/>
    <w:tmpl w:val="E3189114"/>
    <w:lvl w:ilvl="0" w:tplc="0409000B">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CD8615F8">
      <w:start w:val="1"/>
      <w:numFmt w:val="bullet"/>
      <w:lvlText w:val=""/>
      <w:lvlJc w:val="left"/>
      <w:pPr>
        <w:ind w:left="2880" w:hanging="360"/>
      </w:pPr>
      <w:rPr>
        <w:rFonts w:ascii="Wingdings" w:eastAsia="Times New Roman" w:hAnsi="Wingdings" w:cs="Times New Roman"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4BC19C8"/>
    <w:multiLevelType w:val="hybridMultilevel"/>
    <w:tmpl w:val="8DDE0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BCF0DFD"/>
    <w:multiLevelType w:val="hybridMultilevel"/>
    <w:tmpl w:val="59A80E94"/>
    <w:lvl w:ilvl="0" w:tplc="625CF68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4DE756C3"/>
    <w:multiLevelType w:val="singleLevel"/>
    <w:tmpl w:val="7C02D048"/>
    <w:lvl w:ilvl="0">
      <w:start w:val="1"/>
      <w:numFmt w:val="bullet"/>
      <w:pStyle w:val="TableText-bullet"/>
      <w:lvlText w:val=""/>
      <w:lvlJc w:val="left"/>
      <w:pPr>
        <w:tabs>
          <w:tab w:val="num" w:pos="340"/>
        </w:tabs>
        <w:ind w:left="340" w:hanging="340"/>
      </w:pPr>
      <w:rPr>
        <w:rFonts w:ascii="Symbol" w:hAnsi="Symbol" w:hint="default"/>
        <w:color w:val="auto"/>
        <w:sz w:val="22"/>
      </w:rPr>
    </w:lvl>
  </w:abstractNum>
  <w:abstractNum w:abstractNumId="12">
    <w:nsid w:val="55F72F16"/>
    <w:multiLevelType w:val="hybridMultilevel"/>
    <w:tmpl w:val="30B4C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A552BB0"/>
    <w:multiLevelType w:val="hybridMultilevel"/>
    <w:tmpl w:val="92D6A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B6455E5"/>
    <w:multiLevelType w:val="hybridMultilevel"/>
    <w:tmpl w:val="9A5C4F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5FAD2B9B"/>
    <w:multiLevelType w:val="hybridMultilevel"/>
    <w:tmpl w:val="0E8EB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4A30FF8"/>
    <w:multiLevelType w:val="hybridMultilevel"/>
    <w:tmpl w:val="925675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7880910"/>
    <w:multiLevelType w:val="singleLevel"/>
    <w:tmpl w:val="39D28B10"/>
    <w:lvl w:ilvl="0">
      <w:start w:val="1"/>
      <w:numFmt w:val="decimal"/>
      <w:pStyle w:val="Index1"/>
      <w:lvlText w:val="%1."/>
      <w:lvlJc w:val="left"/>
      <w:pPr>
        <w:tabs>
          <w:tab w:val="num" w:pos="360"/>
        </w:tabs>
        <w:ind w:left="360" w:hanging="360"/>
      </w:pPr>
    </w:lvl>
  </w:abstractNum>
  <w:abstractNum w:abstractNumId="18">
    <w:nsid w:val="68572347"/>
    <w:multiLevelType w:val="hybridMultilevel"/>
    <w:tmpl w:val="060C646C"/>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6A9101A2"/>
    <w:multiLevelType w:val="hybridMultilevel"/>
    <w:tmpl w:val="AD74C2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A2D7201"/>
    <w:multiLevelType w:val="multilevel"/>
    <w:tmpl w:val="B190508E"/>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7"/>
  </w:num>
  <w:num w:numId="2">
    <w:abstractNumId w:val="7"/>
  </w:num>
  <w:num w:numId="3">
    <w:abstractNumId w:val="11"/>
  </w:num>
  <w:num w:numId="4">
    <w:abstractNumId w:val="18"/>
  </w:num>
  <w:num w:numId="5">
    <w:abstractNumId w:val="6"/>
  </w:num>
  <w:num w:numId="6">
    <w:abstractNumId w:val="20"/>
  </w:num>
  <w:num w:numId="7">
    <w:abstractNumId w:val="8"/>
  </w:num>
  <w:num w:numId="8">
    <w:abstractNumId w:val="5"/>
  </w:num>
  <w:num w:numId="9">
    <w:abstractNumId w:val="1"/>
  </w:num>
  <w:num w:numId="10">
    <w:abstractNumId w:val="15"/>
  </w:num>
  <w:num w:numId="11">
    <w:abstractNumId w:val="4"/>
  </w:num>
  <w:num w:numId="12">
    <w:abstractNumId w:val="12"/>
  </w:num>
  <w:num w:numId="13">
    <w:abstractNumId w:val="9"/>
  </w:num>
  <w:num w:numId="14">
    <w:abstractNumId w:val="16"/>
  </w:num>
  <w:num w:numId="15">
    <w:abstractNumId w:val="3"/>
  </w:num>
  <w:num w:numId="16">
    <w:abstractNumId w:val="13"/>
  </w:num>
  <w:num w:numId="17">
    <w:abstractNumId w:val="2"/>
  </w:num>
  <w:num w:numId="18">
    <w:abstractNumId w:val="14"/>
  </w:num>
  <w:num w:numId="19">
    <w:abstractNumId w:val="19"/>
  </w:num>
  <w:num w:numId="20">
    <w:abstractNumId w:val="10"/>
  </w:num>
  <w:num w:numId="21">
    <w:abstractNumId w:val="0"/>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aibhav Garg">
    <w15:presenceInfo w15:providerId="Windows Live" w15:userId="977904c31b5ebf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trackRevisions/>
  <w:defaultTabStop w:val="288"/>
  <w:drawingGridHorizontalSpacing w:val="11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772E29"/>
    <w:rsid w:val="000017D2"/>
    <w:rsid w:val="00002A62"/>
    <w:rsid w:val="00012EC3"/>
    <w:rsid w:val="00015B97"/>
    <w:rsid w:val="00032549"/>
    <w:rsid w:val="000352E3"/>
    <w:rsid w:val="00035CC7"/>
    <w:rsid w:val="0004185C"/>
    <w:rsid w:val="00050157"/>
    <w:rsid w:val="00054B2E"/>
    <w:rsid w:val="0005548A"/>
    <w:rsid w:val="00056B25"/>
    <w:rsid w:val="00060BDB"/>
    <w:rsid w:val="000633CD"/>
    <w:rsid w:val="0006536A"/>
    <w:rsid w:val="000662A0"/>
    <w:rsid w:val="0007731C"/>
    <w:rsid w:val="00082BBD"/>
    <w:rsid w:val="00083613"/>
    <w:rsid w:val="00084392"/>
    <w:rsid w:val="00091299"/>
    <w:rsid w:val="000943B1"/>
    <w:rsid w:val="00095AEC"/>
    <w:rsid w:val="000A5FBF"/>
    <w:rsid w:val="000B3A49"/>
    <w:rsid w:val="000B5248"/>
    <w:rsid w:val="000B5C32"/>
    <w:rsid w:val="000B6701"/>
    <w:rsid w:val="000B6F61"/>
    <w:rsid w:val="000B6FF0"/>
    <w:rsid w:val="000B71AF"/>
    <w:rsid w:val="000C12AD"/>
    <w:rsid w:val="000C17FC"/>
    <w:rsid w:val="000C7309"/>
    <w:rsid w:val="000C7ABC"/>
    <w:rsid w:val="000D0B41"/>
    <w:rsid w:val="000D154A"/>
    <w:rsid w:val="000D5595"/>
    <w:rsid w:val="000E0193"/>
    <w:rsid w:val="000E3A64"/>
    <w:rsid w:val="000F26E8"/>
    <w:rsid w:val="000F5D04"/>
    <w:rsid w:val="000F627D"/>
    <w:rsid w:val="000F65C5"/>
    <w:rsid w:val="000F6EC3"/>
    <w:rsid w:val="001055A2"/>
    <w:rsid w:val="001057C7"/>
    <w:rsid w:val="0010612F"/>
    <w:rsid w:val="001117ED"/>
    <w:rsid w:val="0011641E"/>
    <w:rsid w:val="0013052D"/>
    <w:rsid w:val="00132F1B"/>
    <w:rsid w:val="001370E7"/>
    <w:rsid w:val="001479E0"/>
    <w:rsid w:val="00152E8C"/>
    <w:rsid w:val="00155E0C"/>
    <w:rsid w:val="00165E73"/>
    <w:rsid w:val="00166CB1"/>
    <w:rsid w:val="001700DE"/>
    <w:rsid w:val="001713F3"/>
    <w:rsid w:val="00184FE3"/>
    <w:rsid w:val="00185834"/>
    <w:rsid w:val="001968DC"/>
    <w:rsid w:val="0019745F"/>
    <w:rsid w:val="00197D27"/>
    <w:rsid w:val="001A5C96"/>
    <w:rsid w:val="001A7F76"/>
    <w:rsid w:val="001B0ADF"/>
    <w:rsid w:val="001B0B83"/>
    <w:rsid w:val="001B0F0F"/>
    <w:rsid w:val="001B7925"/>
    <w:rsid w:val="001C02CF"/>
    <w:rsid w:val="001C14E8"/>
    <w:rsid w:val="001C4EC0"/>
    <w:rsid w:val="001C6AE5"/>
    <w:rsid w:val="001D172E"/>
    <w:rsid w:val="001D579F"/>
    <w:rsid w:val="001E3891"/>
    <w:rsid w:val="001F0342"/>
    <w:rsid w:val="00201C1B"/>
    <w:rsid w:val="0020394B"/>
    <w:rsid w:val="002045B4"/>
    <w:rsid w:val="00226F30"/>
    <w:rsid w:val="00241CD8"/>
    <w:rsid w:val="002442E4"/>
    <w:rsid w:val="00244503"/>
    <w:rsid w:val="00247F63"/>
    <w:rsid w:val="00255BAE"/>
    <w:rsid w:val="002606DD"/>
    <w:rsid w:val="00260ACF"/>
    <w:rsid w:val="0026516B"/>
    <w:rsid w:val="00280B5E"/>
    <w:rsid w:val="00290614"/>
    <w:rsid w:val="0029148F"/>
    <w:rsid w:val="00293FB8"/>
    <w:rsid w:val="002A08DF"/>
    <w:rsid w:val="002B03AB"/>
    <w:rsid w:val="002B1EBA"/>
    <w:rsid w:val="002C132D"/>
    <w:rsid w:val="002C3403"/>
    <w:rsid w:val="002D019B"/>
    <w:rsid w:val="002D7E76"/>
    <w:rsid w:val="002E6A76"/>
    <w:rsid w:val="002F54BB"/>
    <w:rsid w:val="002F575D"/>
    <w:rsid w:val="002F6C49"/>
    <w:rsid w:val="00304B8B"/>
    <w:rsid w:val="00306403"/>
    <w:rsid w:val="00324A9C"/>
    <w:rsid w:val="00324EE0"/>
    <w:rsid w:val="00331E81"/>
    <w:rsid w:val="00334CDA"/>
    <w:rsid w:val="00341507"/>
    <w:rsid w:val="00343979"/>
    <w:rsid w:val="003467E7"/>
    <w:rsid w:val="00350C25"/>
    <w:rsid w:val="00351CED"/>
    <w:rsid w:val="00355E15"/>
    <w:rsid w:val="00362727"/>
    <w:rsid w:val="00362AB1"/>
    <w:rsid w:val="00362D23"/>
    <w:rsid w:val="00364332"/>
    <w:rsid w:val="003665C9"/>
    <w:rsid w:val="00370D26"/>
    <w:rsid w:val="00385533"/>
    <w:rsid w:val="00395605"/>
    <w:rsid w:val="00395BDC"/>
    <w:rsid w:val="00395F8E"/>
    <w:rsid w:val="003A1700"/>
    <w:rsid w:val="003A3E90"/>
    <w:rsid w:val="003B2E28"/>
    <w:rsid w:val="003B43BA"/>
    <w:rsid w:val="003C0431"/>
    <w:rsid w:val="003C0B59"/>
    <w:rsid w:val="003D01C9"/>
    <w:rsid w:val="003D07E3"/>
    <w:rsid w:val="003D64BF"/>
    <w:rsid w:val="003E0492"/>
    <w:rsid w:val="003F3CF6"/>
    <w:rsid w:val="004056A6"/>
    <w:rsid w:val="00406C97"/>
    <w:rsid w:val="004105C8"/>
    <w:rsid w:val="004131CB"/>
    <w:rsid w:val="00421C0F"/>
    <w:rsid w:val="004223A6"/>
    <w:rsid w:val="00422911"/>
    <w:rsid w:val="004264EA"/>
    <w:rsid w:val="004329D7"/>
    <w:rsid w:val="0043750A"/>
    <w:rsid w:val="00442369"/>
    <w:rsid w:val="004426E5"/>
    <w:rsid w:val="0044595E"/>
    <w:rsid w:val="00457BE9"/>
    <w:rsid w:val="0046136D"/>
    <w:rsid w:val="004777EF"/>
    <w:rsid w:val="00496738"/>
    <w:rsid w:val="004A2ED1"/>
    <w:rsid w:val="004A46B8"/>
    <w:rsid w:val="004A4708"/>
    <w:rsid w:val="004A7E99"/>
    <w:rsid w:val="004B4664"/>
    <w:rsid w:val="004B6113"/>
    <w:rsid w:val="004B7201"/>
    <w:rsid w:val="004C401F"/>
    <w:rsid w:val="004C4688"/>
    <w:rsid w:val="004C6F56"/>
    <w:rsid w:val="004D33F1"/>
    <w:rsid w:val="004D35BA"/>
    <w:rsid w:val="004E021A"/>
    <w:rsid w:val="004E4126"/>
    <w:rsid w:val="004E4388"/>
    <w:rsid w:val="004E4D7B"/>
    <w:rsid w:val="004E52EB"/>
    <w:rsid w:val="004E56EB"/>
    <w:rsid w:val="004E70AE"/>
    <w:rsid w:val="005014A0"/>
    <w:rsid w:val="00501CA3"/>
    <w:rsid w:val="0050598C"/>
    <w:rsid w:val="00511139"/>
    <w:rsid w:val="00514790"/>
    <w:rsid w:val="005178BF"/>
    <w:rsid w:val="00520BA9"/>
    <w:rsid w:val="005239E7"/>
    <w:rsid w:val="005240AD"/>
    <w:rsid w:val="00530174"/>
    <w:rsid w:val="00533791"/>
    <w:rsid w:val="0054498B"/>
    <w:rsid w:val="00546F97"/>
    <w:rsid w:val="00551BBD"/>
    <w:rsid w:val="0055257D"/>
    <w:rsid w:val="0055410E"/>
    <w:rsid w:val="00560DEA"/>
    <w:rsid w:val="005619D2"/>
    <w:rsid w:val="00570192"/>
    <w:rsid w:val="005763E5"/>
    <w:rsid w:val="005800C0"/>
    <w:rsid w:val="00581113"/>
    <w:rsid w:val="00583156"/>
    <w:rsid w:val="005843A8"/>
    <w:rsid w:val="00585D62"/>
    <w:rsid w:val="005924B3"/>
    <w:rsid w:val="005936B8"/>
    <w:rsid w:val="00594698"/>
    <w:rsid w:val="00597444"/>
    <w:rsid w:val="005A72BA"/>
    <w:rsid w:val="005B0A2E"/>
    <w:rsid w:val="005C5A8B"/>
    <w:rsid w:val="005C5B2B"/>
    <w:rsid w:val="005C67D1"/>
    <w:rsid w:val="005D1257"/>
    <w:rsid w:val="005D4831"/>
    <w:rsid w:val="005E2B62"/>
    <w:rsid w:val="005E2C3B"/>
    <w:rsid w:val="005F1E24"/>
    <w:rsid w:val="005F2CC1"/>
    <w:rsid w:val="005F4304"/>
    <w:rsid w:val="006022E2"/>
    <w:rsid w:val="00605C4B"/>
    <w:rsid w:val="006139A7"/>
    <w:rsid w:val="00613B64"/>
    <w:rsid w:val="00615F9C"/>
    <w:rsid w:val="00616E22"/>
    <w:rsid w:val="0062572B"/>
    <w:rsid w:val="0062695B"/>
    <w:rsid w:val="00627B26"/>
    <w:rsid w:val="00633C77"/>
    <w:rsid w:val="00636446"/>
    <w:rsid w:val="00640FBC"/>
    <w:rsid w:val="00643A7B"/>
    <w:rsid w:val="00651D23"/>
    <w:rsid w:val="00652624"/>
    <w:rsid w:val="00660FEC"/>
    <w:rsid w:val="006674ED"/>
    <w:rsid w:val="0067151A"/>
    <w:rsid w:val="006718E1"/>
    <w:rsid w:val="0067736D"/>
    <w:rsid w:val="00686461"/>
    <w:rsid w:val="00690F7F"/>
    <w:rsid w:val="0069341C"/>
    <w:rsid w:val="00697A72"/>
    <w:rsid w:val="006A097A"/>
    <w:rsid w:val="006A6A95"/>
    <w:rsid w:val="006B5C98"/>
    <w:rsid w:val="006B6209"/>
    <w:rsid w:val="006D3CB4"/>
    <w:rsid w:val="006D6260"/>
    <w:rsid w:val="006E222B"/>
    <w:rsid w:val="006F0363"/>
    <w:rsid w:val="006F11E1"/>
    <w:rsid w:val="006F135E"/>
    <w:rsid w:val="006F5905"/>
    <w:rsid w:val="007008FE"/>
    <w:rsid w:val="00706EE8"/>
    <w:rsid w:val="0071122D"/>
    <w:rsid w:val="00712A3B"/>
    <w:rsid w:val="007154D6"/>
    <w:rsid w:val="00715EF9"/>
    <w:rsid w:val="007169D6"/>
    <w:rsid w:val="00727417"/>
    <w:rsid w:val="00732B8C"/>
    <w:rsid w:val="007404D3"/>
    <w:rsid w:val="00741BB2"/>
    <w:rsid w:val="007444CD"/>
    <w:rsid w:val="00745B20"/>
    <w:rsid w:val="00747978"/>
    <w:rsid w:val="0075556B"/>
    <w:rsid w:val="00757F5C"/>
    <w:rsid w:val="00765078"/>
    <w:rsid w:val="00772E29"/>
    <w:rsid w:val="00776B59"/>
    <w:rsid w:val="00776EC8"/>
    <w:rsid w:val="00781A3B"/>
    <w:rsid w:val="00787C83"/>
    <w:rsid w:val="007922F1"/>
    <w:rsid w:val="007933AC"/>
    <w:rsid w:val="007940CD"/>
    <w:rsid w:val="00794D6B"/>
    <w:rsid w:val="007950A1"/>
    <w:rsid w:val="00795A2A"/>
    <w:rsid w:val="007A3712"/>
    <w:rsid w:val="007A4ECA"/>
    <w:rsid w:val="007A5DDD"/>
    <w:rsid w:val="007A7F44"/>
    <w:rsid w:val="007A7F50"/>
    <w:rsid w:val="007B3A81"/>
    <w:rsid w:val="007B79CE"/>
    <w:rsid w:val="007B7A0E"/>
    <w:rsid w:val="007B7E0D"/>
    <w:rsid w:val="007C085F"/>
    <w:rsid w:val="007C09E0"/>
    <w:rsid w:val="007C52DE"/>
    <w:rsid w:val="007C6995"/>
    <w:rsid w:val="007D06B2"/>
    <w:rsid w:val="007E32D3"/>
    <w:rsid w:val="007E6C23"/>
    <w:rsid w:val="007E6E12"/>
    <w:rsid w:val="007E7878"/>
    <w:rsid w:val="007F146C"/>
    <w:rsid w:val="007F34F0"/>
    <w:rsid w:val="007F3E59"/>
    <w:rsid w:val="007F52F4"/>
    <w:rsid w:val="00803B9A"/>
    <w:rsid w:val="00807869"/>
    <w:rsid w:val="00810420"/>
    <w:rsid w:val="008107E8"/>
    <w:rsid w:val="00811AFC"/>
    <w:rsid w:val="00813883"/>
    <w:rsid w:val="00814C85"/>
    <w:rsid w:val="00823644"/>
    <w:rsid w:val="0082648A"/>
    <w:rsid w:val="0083177B"/>
    <w:rsid w:val="008416AA"/>
    <w:rsid w:val="00843B28"/>
    <w:rsid w:val="008444D9"/>
    <w:rsid w:val="00845A18"/>
    <w:rsid w:val="00845C6E"/>
    <w:rsid w:val="00854F1D"/>
    <w:rsid w:val="008661F3"/>
    <w:rsid w:val="00871917"/>
    <w:rsid w:val="00873B64"/>
    <w:rsid w:val="00874CFA"/>
    <w:rsid w:val="00880E2F"/>
    <w:rsid w:val="008841DB"/>
    <w:rsid w:val="00887CAC"/>
    <w:rsid w:val="00887F97"/>
    <w:rsid w:val="00893F5B"/>
    <w:rsid w:val="008967A3"/>
    <w:rsid w:val="008A08DC"/>
    <w:rsid w:val="008A298F"/>
    <w:rsid w:val="008A7012"/>
    <w:rsid w:val="008B1C5B"/>
    <w:rsid w:val="008C0DED"/>
    <w:rsid w:val="008C2DFE"/>
    <w:rsid w:val="008D5ED5"/>
    <w:rsid w:val="008D7035"/>
    <w:rsid w:val="008E002F"/>
    <w:rsid w:val="008E1D39"/>
    <w:rsid w:val="00900ECF"/>
    <w:rsid w:val="0090325C"/>
    <w:rsid w:val="00903658"/>
    <w:rsid w:val="00907E1E"/>
    <w:rsid w:val="0091511A"/>
    <w:rsid w:val="00930F87"/>
    <w:rsid w:val="00933E61"/>
    <w:rsid w:val="00934B97"/>
    <w:rsid w:val="00935701"/>
    <w:rsid w:val="00941CE7"/>
    <w:rsid w:val="009451FA"/>
    <w:rsid w:val="00952383"/>
    <w:rsid w:val="009554A9"/>
    <w:rsid w:val="009558F2"/>
    <w:rsid w:val="00962502"/>
    <w:rsid w:val="00962809"/>
    <w:rsid w:val="00964F1B"/>
    <w:rsid w:val="009660C0"/>
    <w:rsid w:val="00981675"/>
    <w:rsid w:val="009832B8"/>
    <w:rsid w:val="0098367A"/>
    <w:rsid w:val="00983A7F"/>
    <w:rsid w:val="00992FD2"/>
    <w:rsid w:val="00995052"/>
    <w:rsid w:val="009A29F8"/>
    <w:rsid w:val="009A2DD8"/>
    <w:rsid w:val="009A379E"/>
    <w:rsid w:val="009B0301"/>
    <w:rsid w:val="009B0431"/>
    <w:rsid w:val="009B2DF3"/>
    <w:rsid w:val="009B75CB"/>
    <w:rsid w:val="009C1334"/>
    <w:rsid w:val="009D2683"/>
    <w:rsid w:val="009D4C51"/>
    <w:rsid w:val="009D7A5F"/>
    <w:rsid w:val="009E0934"/>
    <w:rsid w:val="009E15CD"/>
    <w:rsid w:val="009E52BE"/>
    <w:rsid w:val="009E6D0A"/>
    <w:rsid w:val="009E7819"/>
    <w:rsid w:val="009F058C"/>
    <w:rsid w:val="009F4D39"/>
    <w:rsid w:val="00A05386"/>
    <w:rsid w:val="00A14E80"/>
    <w:rsid w:val="00A249A1"/>
    <w:rsid w:val="00A261E3"/>
    <w:rsid w:val="00A324C8"/>
    <w:rsid w:val="00A3315F"/>
    <w:rsid w:val="00A33D43"/>
    <w:rsid w:val="00A40C93"/>
    <w:rsid w:val="00A60B5F"/>
    <w:rsid w:val="00A645E3"/>
    <w:rsid w:val="00A73BE5"/>
    <w:rsid w:val="00A76AAD"/>
    <w:rsid w:val="00A8096B"/>
    <w:rsid w:val="00A8130E"/>
    <w:rsid w:val="00A82CF4"/>
    <w:rsid w:val="00A83CB7"/>
    <w:rsid w:val="00A855C0"/>
    <w:rsid w:val="00A8794C"/>
    <w:rsid w:val="00AA0E3F"/>
    <w:rsid w:val="00AA39DA"/>
    <w:rsid w:val="00AB13E2"/>
    <w:rsid w:val="00AB499D"/>
    <w:rsid w:val="00AB5B96"/>
    <w:rsid w:val="00AC63B5"/>
    <w:rsid w:val="00AD3825"/>
    <w:rsid w:val="00AD40D1"/>
    <w:rsid w:val="00AD5CBA"/>
    <w:rsid w:val="00AD7246"/>
    <w:rsid w:val="00AE02E8"/>
    <w:rsid w:val="00AE40F1"/>
    <w:rsid w:val="00AE7DD4"/>
    <w:rsid w:val="00AF0BCA"/>
    <w:rsid w:val="00AF4743"/>
    <w:rsid w:val="00B00BF8"/>
    <w:rsid w:val="00B04971"/>
    <w:rsid w:val="00B06DD2"/>
    <w:rsid w:val="00B13CF5"/>
    <w:rsid w:val="00B20DCD"/>
    <w:rsid w:val="00B22BDD"/>
    <w:rsid w:val="00B23694"/>
    <w:rsid w:val="00B25BBF"/>
    <w:rsid w:val="00B26758"/>
    <w:rsid w:val="00B27A31"/>
    <w:rsid w:val="00B43E1A"/>
    <w:rsid w:val="00B456F6"/>
    <w:rsid w:val="00B50523"/>
    <w:rsid w:val="00B52431"/>
    <w:rsid w:val="00B53022"/>
    <w:rsid w:val="00B63E9A"/>
    <w:rsid w:val="00B65C6D"/>
    <w:rsid w:val="00B671D6"/>
    <w:rsid w:val="00B81986"/>
    <w:rsid w:val="00B849BA"/>
    <w:rsid w:val="00B97794"/>
    <w:rsid w:val="00B97C8F"/>
    <w:rsid w:val="00BB2D87"/>
    <w:rsid w:val="00BD0AC5"/>
    <w:rsid w:val="00BD376C"/>
    <w:rsid w:val="00BD4054"/>
    <w:rsid w:val="00BD554B"/>
    <w:rsid w:val="00BD5DA5"/>
    <w:rsid w:val="00BD720F"/>
    <w:rsid w:val="00BE4648"/>
    <w:rsid w:val="00BE557E"/>
    <w:rsid w:val="00BF2FE0"/>
    <w:rsid w:val="00C02443"/>
    <w:rsid w:val="00C21AC8"/>
    <w:rsid w:val="00C23551"/>
    <w:rsid w:val="00C2420D"/>
    <w:rsid w:val="00C24481"/>
    <w:rsid w:val="00C33CCE"/>
    <w:rsid w:val="00C36060"/>
    <w:rsid w:val="00C40284"/>
    <w:rsid w:val="00C43202"/>
    <w:rsid w:val="00C47CBD"/>
    <w:rsid w:val="00C53A94"/>
    <w:rsid w:val="00C55A0F"/>
    <w:rsid w:val="00C579AB"/>
    <w:rsid w:val="00C61CFC"/>
    <w:rsid w:val="00C82020"/>
    <w:rsid w:val="00C902D6"/>
    <w:rsid w:val="00C921CA"/>
    <w:rsid w:val="00C969C8"/>
    <w:rsid w:val="00C97780"/>
    <w:rsid w:val="00CA7EF4"/>
    <w:rsid w:val="00CB0437"/>
    <w:rsid w:val="00CB1F86"/>
    <w:rsid w:val="00CB50D2"/>
    <w:rsid w:val="00CC130F"/>
    <w:rsid w:val="00CC4ED3"/>
    <w:rsid w:val="00CD0AD3"/>
    <w:rsid w:val="00CD2DEB"/>
    <w:rsid w:val="00CD6976"/>
    <w:rsid w:val="00CE399E"/>
    <w:rsid w:val="00CE5D06"/>
    <w:rsid w:val="00CE644D"/>
    <w:rsid w:val="00CE68E3"/>
    <w:rsid w:val="00CF1BC8"/>
    <w:rsid w:val="00CF319E"/>
    <w:rsid w:val="00D00CAB"/>
    <w:rsid w:val="00D03736"/>
    <w:rsid w:val="00D06F22"/>
    <w:rsid w:val="00D11249"/>
    <w:rsid w:val="00D16BF4"/>
    <w:rsid w:val="00D17A41"/>
    <w:rsid w:val="00D20150"/>
    <w:rsid w:val="00D3412A"/>
    <w:rsid w:val="00D371EE"/>
    <w:rsid w:val="00D40181"/>
    <w:rsid w:val="00D4043E"/>
    <w:rsid w:val="00D426B9"/>
    <w:rsid w:val="00D47BE2"/>
    <w:rsid w:val="00D5127F"/>
    <w:rsid w:val="00D5492B"/>
    <w:rsid w:val="00D54CEE"/>
    <w:rsid w:val="00D61F83"/>
    <w:rsid w:val="00D719A8"/>
    <w:rsid w:val="00D7402B"/>
    <w:rsid w:val="00D81055"/>
    <w:rsid w:val="00D90378"/>
    <w:rsid w:val="00D935D1"/>
    <w:rsid w:val="00DA4CA6"/>
    <w:rsid w:val="00DB0317"/>
    <w:rsid w:val="00DB0450"/>
    <w:rsid w:val="00DB1CE7"/>
    <w:rsid w:val="00DB4A7B"/>
    <w:rsid w:val="00DC14AB"/>
    <w:rsid w:val="00DC1940"/>
    <w:rsid w:val="00DC6DF6"/>
    <w:rsid w:val="00DC7E70"/>
    <w:rsid w:val="00DD26C5"/>
    <w:rsid w:val="00DD5069"/>
    <w:rsid w:val="00DD7D3F"/>
    <w:rsid w:val="00DE2C8D"/>
    <w:rsid w:val="00DE37CA"/>
    <w:rsid w:val="00DF088F"/>
    <w:rsid w:val="00DF0B50"/>
    <w:rsid w:val="00DF1FB9"/>
    <w:rsid w:val="00DF3BFC"/>
    <w:rsid w:val="00E01440"/>
    <w:rsid w:val="00E02B59"/>
    <w:rsid w:val="00E0602A"/>
    <w:rsid w:val="00E074B6"/>
    <w:rsid w:val="00E11802"/>
    <w:rsid w:val="00E12A5C"/>
    <w:rsid w:val="00E157F9"/>
    <w:rsid w:val="00E20BB8"/>
    <w:rsid w:val="00E236E4"/>
    <w:rsid w:val="00E24DFB"/>
    <w:rsid w:val="00E260F8"/>
    <w:rsid w:val="00E3006B"/>
    <w:rsid w:val="00E31689"/>
    <w:rsid w:val="00E33367"/>
    <w:rsid w:val="00E40A35"/>
    <w:rsid w:val="00E4383E"/>
    <w:rsid w:val="00E53B47"/>
    <w:rsid w:val="00E57469"/>
    <w:rsid w:val="00E615E8"/>
    <w:rsid w:val="00E731F3"/>
    <w:rsid w:val="00E73F54"/>
    <w:rsid w:val="00E76279"/>
    <w:rsid w:val="00E77F49"/>
    <w:rsid w:val="00E87631"/>
    <w:rsid w:val="00E912B2"/>
    <w:rsid w:val="00E91C3E"/>
    <w:rsid w:val="00E92BC6"/>
    <w:rsid w:val="00EA0BBD"/>
    <w:rsid w:val="00EA6825"/>
    <w:rsid w:val="00EA77EC"/>
    <w:rsid w:val="00EB3A51"/>
    <w:rsid w:val="00EB4547"/>
    <w:rsid w:val="00EB65E5"/>
    <w:rsid w:val="00EC0318"/>
    <w:rsid w:val="00ED0FBF"/>
    <w:rsid w:val="00ED246E"/>
    <w:rsid w:val="00ED29BB"/>
    <w:rsid w:val="00ED3B7D"/>
    <w:rsid w:val="00EF1000"/>
    <w:rsid w:val="00EF1025"/>
    <w:rsid w:val="00EF1E85"/>
    <w:rsid w:val="00EF1EFA"/>
    <w:rsid w:val="00F0243B"/>
    <w:rsid w:val="00F06E96"/>
    <w:rsid w:val="00F16631"/>
    <w:rsid w:val="00F2087C"/>
    <w:rsid w:val="00F24E2E"/>
    <w:rsid w:val="00F306A4"/>
    <w:rsid w:val="00F31C2B"/>
    <w:rsid w:val="00F344F5"/>
    <w:rsid w:val="00F407D3"/>
    <w:rsid w:val="00F42E96"/>
    <w:rsid w:val="00F4735D"/>
    <w:rsid w:val="00F533B4"/>
    <w:rsid w:val="00F53FF8"/>
    <w:rsid w:val="00F54DF2"/>
    <w:rsid w:val="00F55D3C"/>
    <w:rsid w:val="00F57467"/>
    <w:rsid w:val="00F617EE"/>
    <w:rsid w:val="00F711B1"/>
    <w:rsid w:val="00F765E9"/>
    <w:rsid w:val="00F816F6"/>
    <w:rsid w:val="00F83B4E"/>
    <w:rsid w:val="00F86249"/>
    <w:rsid w:val="00F90CFA"/>
    <w:rsid w:val="00F97B8B"/>
    <w:rsid w:val="00FA1BE9"/>
    <w:rsid w:val="00FA1FFF"/>
    <w:rsid w:val="00FA406A"/>
    <w:rsid w:val="00FA435D"/>
    <w:rsid w:val="00FB5E68"/>
    <w:rsid w:val="00FC1A95"/>
    <w:rsid w:val="00FC428A"/>
    <w:rsid w:val="00FC6318"/>
    <w:rsid w:val="00FD5AE9"/>
    <w:rsid w:val="00FD7279"/>
    <w:rsid w:val="00FE2483"/>
    <w:rsid w:val="00FE2614"/>
    <w:rsid w:val="00FE5FE1"/>
    <w:rsid w:val="00FF0DF1"/>
    <w:rsid w:val="00FF5E5B"/>
    <w:rsid w:val="00FF605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034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17ED"/>
    <w:pPr>
      <w:spacing w:after="200" w:line="276" w:lineRule="auto"/>
    </w:pPr>
    <w:rPr>
      <w:sz w:val="22"/>
      <w:szCs w:val="22"/>
      <w:lang w:bidi="en-US"/>
    </w:rPr>
  </w:style>
  <w:style w:type="paragraph" w:styleId="Heading1">
    <w:name w:val="heading 1"/>
    <w:basedOn w:val="Normal"/>
    <w:next w:val="Normal"/>
    <w:link w:val="Heading1Char"/>
    <w:uiPriority w:val="9"/>
    <w:qFormat/>
    <w:rsid w:val="001117ED"/>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1117ED"/>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
    <w:unhideWhenUsed/>
    <w:qFormat/>
    <w:rsid w:val="001117ED"/>
    <w:pPr>
      <w:keepNext/>
      <w:keepLines/>
      <w:spacing w:before="200" w:after="0"/>
      <w:outlineLvl w:val="2"/>
    </w:pPr>
    <w:rPr>
      <w:rFonts w:ascii="Cambria" w:hAnsi="Cambria"/>
      <w:b/>
      <w:bCs/>
      <w:color w:val="4F81BD"/>
    </w:rPr>
  </w:style>
  <w:style w:type="paragraph" w:styleId="Heading4">
    <w:name w:val="heading 4"/>
    <w:basedOn w:val="Normal"/>
    <w:next w:val="Normal"/>
    <w:link w:val="Heading4Char"/>
    <w:uiPriority w:val="9"/>
    <w:semiHidden/>
    <w:unhideWhenUsed/>
    <w:qFormat/>
    <w:rsid w:val="001117ED"/>
    <w:pPr>
      <w:keepNext/>
      <w:keepLines/>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1117ED"/>
    <w:pPr>
      <w:keepNext/>
      <w:keepLines/>
      <w:spacing w:before="200" w:after="0"/>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1117ED"/>
    <w:pPr>
      <w:keepNext/>
      <w:keepLines/>
      <w:spacing w:before="200" w:after="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1117ED"/>
    <w:pPr>
      <w:keepNext/>
      <w:keepLines/>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1117ED"/>
    <w:pPr>
      <w:keepNext/>
      <w:keepLines/>
      <w:spacing w:before="200" w:after="0"/>
      <w:outlineLvl w:val="7"/>
    </w:pPr>
    <w:rPr>
      <w:rFonts w:ascii="Cambria" w:hAnsi="Cambria"/>
      <w:color w:val="4F81BD"/>
      <w:sz w:val="20"/>
      <w:szCs w:val="20"/>
    </w:rPr>
  </w:style>
  <w:style w:type="paragraph" w:styleId="Heading9">
    <w:name w:val="heading 9"/>
    <w:basedOn w:val="Normal"/>
    <w:next w:val="Normal"/>
    <w:link w:val="Heading9Char"/>
    <w:uiPriority w:val="9"/>
    <w:semiHidden/>
    <w:unhideWhenUsed/>
    <w:qFormat/>
    <w:rsid w:val="001117ED"/>
    <w:pPr>
      <w:keepNext/>
      <w:keepLines/>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autoRedefine/>
    <w:semiHidden/>
    <w:rsid w:val="00B23694"/>
    <w:pPr>
      <w:numPr>
        <w:numId w:val="1"/>
      </w:numPr>
      <w:spacing w:after="60"/>
      <w:ind w:right="-117"/>
    </w:pPr>
  </w:style>
  <w:style w:type="paragraph" w:customStyle="1" w:styleId="Blocklabel">
    <w:name w:val="Block label"/>
    <w:basedOn w:val="Normal"/>
    <w:next w:val="Normal"/>
    <w:rsid w:val="00B23694"/>
    <w:pPr>
      <w:keepNext/>
    </w:pPr>
    <w:rPr>
      <w:b/>
    </w:rPr>
  </w:style>
  <w:style w:type="paragraph" w:styleId="Header">
    <w:name w:val="header"/>
    <w:basedOn w:val="Normal"/>
    <w:link w:val="HeaderChar"/>
    <w:semiHidden/>
    <w:rsid w:val="00B23694"/>
    <w:pPr>
      <w:tabs>
        <w:tab w:val="center" w:pos="4320"/>
        <w:tab w:val="right" w:pos="8640"/>
      </w:tabs>
    </w:pPr>
  </w:style>
  <w:style w:type="paragraph" w:styleId="Footer">
    <w:name w:val="footer"/>
    <w:basedOn w:val="Normal"/>
    <w:semiHidden/>
    <w:rsid w:val="00B23694"/>
    <w:pPr>
      <w:tabs>
        <w:tab w:val="center" w:pos="4320"/>
        <w:tab w:val="right" w:pos="8640"/>
      </w:tabs>
    </w:pPr>
  </w:style>
  <w:style w:type="paragraph" w:styleId="BodyTextIndent">
    <w:name w:val="Body Text Indent"/>
    <w:basedOn w:val="Normal"/>
    <w:semiHidden/>
    <w:rsid w:val="00B23694"/>
    <w:pPr>
      <w:numPr>
        <w:ilvl w:val="12"/>
      </w:numPr>
      <w:tabs>
        <w:tab w:val="left" w:pos="346"/>
      </w:tabs>
      <w:spacing w:after="60"/>
      <w:ind w:left="432"/>
    </w:pPr>
  </w:style>
  <w:style w:type="paragraph" w:styleId="BodyTextIndent2">
    <w:name w:val="Body Text Indent 2"/>
    <w:basedOn w:val="Normal"/>
    <w:semiHidden/>
    <w:rsid w:val="00B23694"/>
    <w:pPr>
      <w:numPr>
        <w:ilvl w:val="12"/>
      </w:numPr>
      <w:spacing w:after="60"/>
      <w:ind w:left="450"/>
    </w:pPr>
  </w:style>
  <w:style w:type="paragraph" w:styleId="DocumentMap">
    <w:name w:val="Document Map"/>
    <w:basedOn w:val="Normal"/>
    <w:semiHidden/>
    <w:rsid w:val="00B23694"/>
    <w:pPr>
      <w:shd w:val="clear" w:color="auto" w:fill="000080"/>
    </w:pPr>
    <w:rPr>
      <w:rFonts w:ascii="Tahoma" w:hAnsi="Tahoma"/>
    </w:rPr>
  </w:style>
  <w:style w:type="character" w:styleId="PageNumber">
    <w:name w:val="page number"/>
    <w:basedOn w:val="DefaultParagraphFont"/>
    <w:semiHidden/>
    <w:rsid w:val="00B23694"/>
  </w:style>
  <w:style w:type="paragraph" w:customStyle="1" w:styleId="Bullet">
    <w:name w:val="Bullet"/>
    <w:basedOn w:val="Normal"/>
    <w:rsid w:val="00B23694"/>
    <w:pPr>
      <w:tabs>
        <w:tab w:val="left" w:pos="720"/>
      </w:tabs>
      <w:spacing w:before="60" w:after="60"/>
      <w:ind w:left="720" w:hanging="360"/>
    </w:pPr>
  </w:style>
  <w:style w:type="character" w:styleId="FollowedHyperlink">
    <w:name w:val="FollowedHyperlink"/>
    <w:semiHidden/>
    <w:rsid w:val="00B23694"/>
    <w:rPr>
      <w:color w:val="800080"/>
      <w:u w:val="single"/>
    </w:rPr>
  </w:style>
  <w:style w:type="character" w:styleId="Hyperlink">
    <w:name w:val="Hyperlink"/>
    <w:uiPriority w:val="99"/>
    <w:rsid w:val="00B23694"/>
    <w:rPr>
      <w:color w:val="0000FF"/>
      <w:u w:val="single"/>
    </w:rPr>
  </w:style>
  <w:style w:type="paragraph" w:customStyle="1" w:styleId="StepText">
    <w:name w:val="Step Text"/>
    <w:basedOn w:val="Normal"/>
    <w:rsid w:val="00B23694"/>
    <w:pPr>
      <w:ind w:left="360"/>
    </w:pPr>
  </w:style>
  <w:style w:type="paragraph" w:styleId="BalloonText">
    <w:name w:val="Balloon Text"/>
    <w:basedOn w:val="Normal"/>
    <w:semiHidden/>
    <w:rsid w:val="00B23694"/>
    <w:rPr>
      <w:rFonts w:ascii="Tahoma" w:hAnsi="Tahoma" w:cs="Tahoma"/>
      <w:sz w:val="16"/>
      <w:szCs w:val="16"/>
    </w:rPr>
  </w:style>
  <w:style w:type="character" w:customStyle="1" w:styleId="Heading1Char">
    <w:name w:val="Heading 1 Char"/>
    <w:link w:val="Heading1"/>
    <w:uiPriority w:val="9"/>
    <w:rsid w:val="001117ED"/>
    <w:rPr>
      <w:rFonts w:ascii="Cambria" w:eastAsia="Times New Roman" w:hAnsi="Cambria" w:cs="Times New Roman"/>
      <w:b/>
      <w:bCs/>
      <w:color w:val="365F91"/>
      <w:sz w:val="28"/>
      <w:szCs w:val="28"/>
    </w:rPr>
  </w:style>
  <w:style w:type="character" w:customStyle="1" w:styleId="Heading2Char">
    <w:name w:val="Heading 2 Char"/>
    <w:link w:val="Heading2"/>
    <w:uiPriority w:val="9"/>
    <w:rsid w:val="001117ED"/>
    <w:rPr>
      <w:rFonts w:ascii="Cambria" w:eastAsia="Times New Roman" w:hAnsi="Cambria" w:cs="Times New Roman"/>
      <w:b/>
      <w:bCs/>
      <w:color w:val="4F81BD"/>
      <w:sz w:val="26"/>
      <w:szCs w:val="26"/>
    </w:rPr>
  </w:style>
  <w:style w:type="character" w:customStyle="1" w:styleId="Heading3Char">
    <w:name w:val="Heading 3 Char"/>
    <w:link w:val="Heading3"/>
    <w:uiPriority w:val="9"/>
    <w:rsid w:val="001117ED"/>
    <w:rPr>
      <w:rFonts w:ascii="Cambria" w:eastAsia="Times New Roman" w:hAnsi="Cambria" w:cs="Times New Roman"/>
      <w:b/>
      <w:bCs/>
      <w:color w:val="4F81BD"/>
    </w:rPr>
  </w:style>
  <w:style w:type="character" w:customStyle="1" w:styleId="Heading4Char">
    <w:name w:val="Heading 4 Char"/>
    <w:link w:val="Heading4"/>
    <w:uiPriority w:val="9"/>
    <w:rsid w:val="001117ED"/>
    <w:rPr>
      <w:rFonts w:ascii="Cambria" w:eastAsia="Times New Roman" w:hAnsi="Cambria" w:cs="Times New Roman"/>
      <w:b/>
      <w:bCs/>
      <w:i/>
      <w:iCs/>
      <w:color w:val="4F81BD"/>
    </w:rPr>
  </w:style>
  <w:style w:type="character" w:customStyle="1" w:styleId="Heading5Char">
    <w:name w:val="Heading 5 Char"/>
    <w:link w:val="Heading5"/>
    <w:uiPriority w:val="9"/>
    <w:rsid w:val="001117ED"/>
    <w:rPr>
      <w:rFonts w:ascii="Cambria" w:eastAsia="Times New Roman" w:hAnsi="Cambria" w:cs="Times New Roman"/>
      <w:color w:val="243F60"/>
    </w:rPr>
  </w:style>
  <w:style w:type="character" w:customStyle="1" w:styleId="Heading6Char">
    <w:name w:val="Heading 6 Char"/>
    <w:link w:val="Heading6"/>
    <w:uiPriority w:val="9"/>
    <w:rsid w:val="001117ED"/>
    <w:rPr>
      <w:rFonts w:ascii="Cambria" w:eastAsia="Times New Roman" w:hAnsi="Cambria" w:cs="Times New Roman"/>
      <w:i/>
      <w:iCs/>
      <w:color w:val="243F60"/>
    </w:rPr>
  </w:style>
  <w:style w:type="character" w:customStyle="1" w:styleId="Heading7Char">
    <w:name w:val="Heading 7 Char"/>
    <w:link w:val="Heading7"/>
    <w:uiPriority w:val="9"/>
    <w:rsid w:val="001117ED"/>
    <w:rPr>
      <w:rFonts w:ascii="Cambria" w:eastAsia="Times New Roman" w:hAnsi="Cambria" w:cs="Times New Roman"/>
      <w:i/>
      <w:iCs/>
      <w:color w:val="404040"/>
    </w:rPr>
  </w:style>
  <w:style w:type="character" w:customStyle="1" w:styleId="Heading8Char">
    <w:name w:val="Heading 8 Char"/>
    <w:link w:val="Heading8"/>
    <w:uiPriority w:val="9"/>
    <w:rsid w:val="001117ED"/>
    <w:rPr>
      <w:rFonts w:ascii="Cambria" w:eastAsia="Times New Roman" w:hAnsi="Cambria" w:cs="Times New Roman"/>
      <w:color w:val="4F81BD"/>
      <w:sz w:val="20"/>
      <w:szCs w:val="20"/>
    </w:rPr>
  </w:style>
  <w:style w:type="character" w:customStyle="1" w:styleId="Heading9Char">
    <w:name w:val="Heading 9 Char"/>
    <w:link w:val="Heading9"/>
    <w:uiPriority w:val="9"/>
    <w:rsid w:val="001117ED"/>
    <w:rPr>
      <w:rFonts w:ascii="Cambria" w:eastAsia="Times New Roman" w:hAnsi="Cambria" w:cs="Times New Roman"/>
      <w:i/>
      <w:iCs/>
      <w:color w:val="404040"/>
      <w:sz w:val="20"/>
      <w:szCs w:val="20"/>
    </w:rPr>
  </w:style>
  <w:style w:type="paragraph" w:styleId="Caption">
    <w:name w:val="caption"/>
    <w:basedOn w:val="Normal"/>
    <w:next w:val="Normal"/>
    <w:uiPriority w:val="35"/>
    <w:semiHidden/>
    <w:unhideWhenUsed/>
    <w:qFormat/>
    <w:rsid w:val="001117ED"/>
    <w:pPr>
      <w:spacing w:line="240" w:lineRule="auto"/>
    </w:pPr>
    <w:rPr>
      <w:b/>
      <w:bCs/>
      <w:color w:val="4F81BD"/>
      <w:sz w:val="18"/>
      <w:szCs w:val="18"/>
    </w:rPr>
  </w:style>
  <w:style w:type="paragraph" w:styleId="Title">
    <w:name w:val="Title"/>
    <w:basedOn w:val="Normal"/>
    <w:next w:val="Normal"/>
    <w:link w:val="TitleChar"/>
    <w:uiPriority w:val="10"/>
    <w:qFormat/>
    <w:rsid w:val="001117ED"/>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TitleChar">
    <w:name w:val="Title Char"/>
    <w:link w:val="Title"/>
    <w:uiPriority w:val="10"/>
    <w:rsid w:val="001117ED"/>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11"/>
    <w:qFormat/>
    <w:rsid w:val="001117ED"/>
    <w:pPr>
      <w:numPr>
        <w:ilvl w:val="1"/>
      </w:numPr>
    </w:pPr>
    <w:rPr>
      <w:rFonts w:ascii="Cambria" w:hAnsi="Cambria"/>
      <w:i/>
      <w:iCs/>
      <w:color w:val="4F81BD"/>
      <w:spacing w:val="15"/>
      <w:sz w:val="24"/>
      <w:szCs w:val="24"/>
    </w:rPr>
  </w:style>
  <w:style w:type="character" w:customStyle="1" w:styleId="SubtitleChar">
    <w:name w:val="Subtitle Char"/>
    <w:link w:val="Subtitle"/>
    <w:uiPriority w:val="11"/>
    <w:rsid w:val="001117ED"/>
    <w:rPr>
      <w:rFonts w:ascii="Cambria" w:eastAsia="Times New Roman" w:hAnsi="Cambria" w:cs="Times New Roman"/>
      <w:i/>
      <w:iCs/>
      <w:color w:val="4F81BD"/>
      <w:spacing w:val="15"/>
      <w:sz w:val="24"/>
      <w:szCs w:val="24"/>
    </w:rPr>
  </w:style>
  <w:style w:type="character" w:styleId="Strong">
    <w:name w:val="Strong"/>
    <w:uiPriority w:val="22"/>
    <w:qFormat/>
    <w:rsid w:val="001117ED"/>
    <w:rPr>
      <w:b/>
      <w:bCs/>
    </w:rPr>
  </w:style>
  <w:style w:type="character" w:styleId="Emphasis">
    <w:name w:val="Emphasis"/>
    <w:uiPriority w:val="20"/>
    <w:qFormat/>
    <w:rsid w:val="001117ED"/>
    <w:rPr>
      <w:i/>
      <w:iCs/>
    </w:rPr>
  </w:style>
  <w:style w:type="paragraph" w:styleId="NoSpacing">
    <w:name w:val="No Spacing"/>
    <w:link w:val="NoSpacingChar"/>
    <w:uiPriority w:val="1"/>
    <w:qFormat/>
    <w:rsid w:val="001117ED"/>
    <w:rPr>
      <w:sz w:val="22"/>
      <w:szCs w:val="22"/>
      <w:lang w:bidi="en-US"/>
    </w:rPr>
  </w:style>
  <w:style w:type="paragraph" w:styleId="ListParagraph">
    <w:name w:val="List Paragraph"/>
    <w:basedOn w:val="Normal"/>
    <w:uiPriority w:val="34"/>
    <w:qFormat/>
    <w:rsid w:val="001117ED"/>
    <w:pPr>
      <w:ind w:left="720"/>
      <w:contextualSpacing/>
    </w:pPr>
  </w:style>
  <w:style w:type="paragraph" w:styleId="Quote">
    <w:name w:val="Quote"/>
    <w:basedOn w:val="Normal"/>
    <w:next w:val="Normal"/>
    <w:link w:val="QuoteChar"/>
    <w:uiPriority w:val="29"/>
    <w:qFormat/>
    <w:rsid w:val="001117ED"/>
    <w:rPr>
      <w:i/>
      <w:iCs/>
      <w:color w:val="000000"/>
    </w:rPr>
  </w:style>
  <w:style w:type="character" w:customStyle="1" w:styleId="QuoteChar">
    <w:name w:val="Quote Char"/>
    <w:link w:val="Quote"/>
    <w:uiPriority w:val="29"/>
    <w:rsid w:val="001117ED"/>
    <w:rPr>
      <w:i/>
      <w:iCs/>
      <w:color w:val="000000"/>
    </w:rPr>
  </w:style>
  <w:style w:type="paragraph" w:styleId="IntenseQuote">
    <w:name w:val="Intense Quote"/>
    <w:basedOn w:val="Normal"/>
    <w:next w:val="Normal"/>
    <w:link w:val="IntenseQuoteChar"/>
    <w:uiPriority w:val="30"/>
    <w:qFormat/>
    <w:rsid w:val="001117ED"/>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1117ED"/>
    <w:rPr>
      <w:b/>
      <w:bCs/>
      <w:i/>
      <w:iCs/>
      <w:color w:val="4F81BD"/>
    </w:rPr>
  </w:style>
  <w:style w:type="character" w:styleId="SubtleEmphasis">
    <w:name w:val="Subtle Emphasis"/>
    <w:uiPriority w:val="19"/>
    <w:qFormat/>
    <w:rsid w:val="001117ED"/>
    <w:rPr>
      <w:i/>
      <w:iCs/>
      <w:color w:val="808080"/>
    </w:rPr>
  </w:style>
  <w:style w:type="character" w:styleId="IntenseEmphasis">
    <w:name w:val="Intense Emphasis"/>
    <w:uiPriority w:val="21"/>
    <w:qFormat/>
    <w:rsid w:val="001117ED"/>
    <w:rPr>
      <w:b/>
      <w:bCs/>
      <w:i/>
      <w:iCs/>
      <w:color w:val="4F81BD"/>
    </w:rPr>
  </w:style>
  <w:style w:type="character" w:styleId="SubtleReference">
    <w:name w:val="Subtle Reference"/>
    <w:uiPriority w:val="31"/>
    <w:qFormat/>
    <w:rsid w:val="001117ED"/>
    <w:rPr>
      <w:smallCaps/>
      <w:color w:val="C0504D"/>
      <w:u w:val="single"/>
    </w:rPr>
  </w:style>
  <w:style w:type="character" w:styleId="IntenseReference">
    <w:name w:val="Intense Reference"/>
    <w:uiPriority w:val="32"/>
    <w:qFormat/>
    <w:rsid w:val="001117ED"/>
    <w:rPr>
      <w:b/>
      <w:bCs/>
      <w:smallCaps/>
      <w:color w:val="C0504D"/>
      <w:spacing w:val="5"/>
      <w:u w:val="single"/>
    </w:rPr>
  </w:style>
  <w:style w:type="character" w:styleId="BookTitle">
    <w:name w:val="Book Title"/>
    <w:uiPriority w:val="33"/>
    <w:qFormat/>
    <w:rsid w:val="001117ED"/>
    <w:rPr>
      <w:b/>
      <w:bCs/>
      <w:smallCaps/>
      <w:spacing w:val="5"/>
    </w:rPr>
  </w:style>
  <w:style w:type="paragraph" w:styleId="TOCHeading">
    <w:name w:val="TOC Heading"/>
    <w:basedOn w:val="Heading1"/>
    <w:next w:val="Normal"/>
    <w:uiPriority w:val="39"/>
    <w:semiHidden/>
    <w:unhideWhenUsed/>
    <w:qFormat/>
    <w:rsid w:val="001117ED"/>
    <w:pPr>
      <w:outlineLvl w:val="9"/>
    </w:pPr>
  </w:style>
  <w:style w:type="character" w:customStyle="1" w:styleId="HeaderChar">
    <w:name w:val="Header Char"/>
    <w:link w:val="Header"/>
    <w:semiHidden/>
    <w:rsid w:val="00D06F22"/>
    <w:rPr>
      <w:sz w:val="22"/>
      <w:szCs w:val="22"/>
      <w:lang w:bidi="en-US"/>
    </w:rPr>
  </w:style>
  <w:style w:type="character" w:styleId="CommentReference">
    <w:name w:val="annotation reference"/>
    <w:uiPriority w:val="99"/>
    <w:semiHidden/>
    <w:unhideWhenUsed/>
    <w:rsid w:val="004A2ED1"/>
    <w:rPr>
      <w:sz w:val="16"/>
      <w:szCs w:val="16"/>
    </w:rPr>
  </w:style>
  <w:style w:type="paragraph" w:styleId="CommentText">
    <w:name w:val="annotation text"/>
    <w:basedOn w:val="Normal"/>
    <w:link w:val="CommentTextChar"/>
    <w:uiPriority w:val="99"/>
    <w:unhideWhenUsed/>
    <w:rsid w:val="004A2ED1"/>
    <w:rPr>
      <w:sz w:val="20"/>
      <w:szCs w:val="20"/>
    </w:rPr>
  </w:style>
  <w:style w:type="character" w:customStyle="1" w:styleId="CommentTextChar">
    <w:name w:val="Comment Text Char"/>
    <w:link w:val="CommentText"/>
    <w:uiPriority w:val="99"/>
    <w:rsid w:val="004A2ED1"/>
    <w:rPr>
      <w:lang w:bidi="en-US"/>
    </w:rPr>
  </w:style>
  <w:style w:type="paragraph" w:styleId="CommentSubject">
    <w:name w:val="annotation subject"/>
    <w:basedOn w:val="CommentText"/>
    <w:next w:val="CommentText"/>
    <w:link w:val="CommentSubjectChar"/>
    <w:uiPriority w:val="99"/>
    <w:semiHidden/>
    <w:unhideWhenUsed/>
    <w:rsid w:val="004A2ED1"/>
    <w:rPr>
      <w:b/>
      <w:bCs/>
    </w:rPr>
  </w:style>
  <w:style w:type="character" w:customStyle="1" w:styleId="CommentSubjectChar">
    <w:name w:val="Comment Subject Char"/>
    <w:link w:val="CommentSubject"/>
    <w:uiPriority w:val="99"/>
    <w:semiHidden/>
    <w:rsid w:val="004A2ED1"/>
    <w:rPr>
      <w:b/>
      <w:bCs/>
      <w:lang w:bidi="en-US"/>
    </w:rPr>
  </w:style>
  <w:style w:type="table" w:styleId="TableGrid">
    <w:name w:val="Table Grid"/>
    <w:basedOn w:val="TableNormal"/>
    <w:uiPriority w:val="59"/>
    <w:rsid w:val="00260AC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ProcessBody">
    <w:name w:val="ProcessBody"/>
    <w:basedOn w:val="Normal"/>
    <w:link w:val="ProcessBodyChar"/>
    <w:rsid w:val="001700DE"/>
    <w:pPr>
      <w:widowControl w:val="0"/>
      <w:suppressLineNumbers/>
      <w:suppressAutoHyphens/>
      <w:spacing w:before="60" w:after="60" w:line="280" w:lineRule="exact"/>
      <w:ind w:left="709"/>
      <w:jc w:val="both"/>
    </w:pPr>
    <w:rPr>
      <w:rFonts w:ascii="Arial" w:hAnsi="Arial"/>
      <w:sz w:val="20"/>
      <w:lang w:bidi="ar-SA"/>
    </w:rPr>
  </w:style>
  <w:style w:type="character" w:customStyle="1" w:styleId="ProcessBodyChar">
    <w:name w:val="ProcessBody Char"/>
    <w:basedOn w:val="DefaultParagraphFont"/>
    <w:link w:val="ProcessBody"/>
    <w:rsid w:val="001700DE"/>
    <w:rPr>
      <w:rFonts w:ascii="Arial" w:hAnsi="Arial"/>
      <w:szCs w:val="22"/>
    </w:rPr>
  </w:style>
  <w:style w:type="paragraph" w:customStyle="1" w:styleId="Char">
    <w:name w:val="Char"/>
    <w:basedOn w:val="Normal"/>
    <w:semiHidden/>
    <w:rsid w:val="001700DE"/>
    <w:pPr>
      <w:widowControl w:val="0"/>
      <w:spacing w:after="0" w:line="280" w:lineRule="atLeast"/>
    </w:pPr>
    <w:rPr>
      <w:rFonts w:ascii="Times New Roman" w:eastAsia="MS Mincho" w:hAnsi="Times New Roman"/>
      <w:lang w:val="en-GB" w:eastAsia="en-GB" w:bidi="ar-SA"/>
    </w:rPr>
  </w:style>
  <w:style w:type="paragraph" w:customStyle="1" w:styleId="TableText-bullet">
    <w:name w:val="TableText-bullet"/>
    <w:basedOn w:val="Normal"/>
    <w:rsid w:val="001700DE"/>
    <w:pPr>
      <w:widowControl w:val="0"/>
      <w:numPr>
        <w:numId w:val="3"/>
      </w:numPr>
      <w:suppressLineNumbers/>
      <w:tabs>
        <w:tab w:val="clear" w:pos="340"/>
        <w:tab w:val="num" w:pos="397"/>
      </w:tabs>
      <w:suppressAutoHyphens/>
      <w:spacing w:before="60" w:after="60" w:line="240" w:lineRule="exact"/>
      <w:ind w:left="397"/>
    </w:pPr>
    <w:rPr>
      <w:rFonts w:ascii="Arial" w:hAnsi="Arial"/>
      <w:sz w:val="16"/>
      <w:lang w:bidi="ar-SA"/>
    </w:rPr>
  </w:style>
  <w:style w:type="paragraph" w:customStyle="1" w:styleId="Tabletext">
    <w:name w:val="Tabletext"/>
    <w:basedOn w:val="Normal"/>
    <w:rsid w:val="00E157F9"/>
    <w:pPr>
      <w:widowControl w:val="0"/>
      <w:suppressLineNumbers/>
      <w:suppressAutoHyphens/>
      <w:spacing w:before="60" w:after="60" w:line="240" w:lineRule="exact"/>
      <w:ind w:left="57"/>
    </w:pPr>
    <w:rPr>
      <w:rFonts w:ascii="Arial" w:hAnsi="Arial"/>
      <w:sz w:val="16"/>
      <w:lang w:bidi="ar-SA"/>
    </w:rPr>
  </w:style>
  <w:style w:type="paragraph" w:customStyle="1" w:styleId="TableFormat">
    <w:name w:val="Table Format"/>
    <w:basedOn w:val="Normal"/>
    <w:autoRedefine/>
    <w:rsid w:val="00E157F9"/>
    <w:pPr>
      <w:spacing w:before="120" w:after="120" w:line="240" w:lineRule="auto"/>
    </w:pPr>
    <w:rPr>
      <w:rFonts w:ascii="Arial" w:hAnsi="Arial"/>
      <w:sz w:val="20"/>
      <w:szCs w:val="20"/>
      <w:lang w:bidi="ar-SA"/>
    </w:rPr>
  </w:style>
  <w:style w:type="table" w:customStyle="1" w:styleId="RBI-Table">
    <w:name w:val="RBI-Table"/>
    <w:basedOn w:val="TableNormal"/>
    <w:rsid w:val="001479E0"/>
    <w:rPr>
      <w:rFonts w:ascii="Arial" w:hAnsi="Arial"/>
      <w:sz w:val="18"/>
    </w:rPr>
    <w:tblPr>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cPr>
      <w:vAlign w:val="center"/>
    </w:tcPr>
    <w:tblStylePr w:type="firstRow">
      <w:pPr>
        <w:jc w:val="center"/>
      </w:pPr>
      <w:rPr>
        <w:rFonts w:ascii="Arial" w:hAnsi="Arial"/>
        <w:b/>
        <w:color w:val="FFFFFF"/>
        <w:sz w:val="22"/>
      </w:rPr>
      <w:tblPr/>
      <w:trPr>
        <w:tblHeader/>
      </w:trPr>
      <w:tcPr>
        <w:shd w:val="clear" w:color="auto" w:fill="666666"/>
      </w:tcPr>
    </w:tblStylePr>
  </w:style>
  <w:style w:type="paragraph" w:styleId="Revision">
    <w:name w:val="Revision"/>
    <w:hidden/>
    <w:uiPriority w:val="99"/>
    <w:semiHidden/>
    <w:rsid w:val="00C36060"/>
    <w:rPr>
      <w:sz w:val="22"/>
      <w:szCs w:val="22"/>
      <w:lang w:bidi="en-US"/>
    </w:rPr>
  </w:style>
  <w:style w:type="paragraph" w:styleId="TOC1">
    <w:name w:val="toc 1"/>
    <w:basedOn w:val="Normal"/>
    <w:next w:val="Normal"/>
    <w:autoRedefine/>
    <w:uiPriority w:val="39"/>
    <w:unhideWhenUsed/>
    <w:rsid w:val="004B4664"/>
    <w:pPr>
      <w:spacing w:after="100"/>
    </w:pPr>
  </w:style>
  <w:style w:type="paragraph" w:styleId="TOC2">
    <w:name w:val="toc 2"/>
    <w:basedOn w:val="Normal"/>
    <w:next w:val="Normal"/>
    <w:autoRedefine/>
    <w:uiPriority w:val="39"/>
    <w:unhideWhenUsed/>
    <w:rsid w:val="004B4664"/>
    <w:pPr>
      <w:spacing w:after="100"/>
      <w:ind w:left="220"/>
    </w:pPr>
  </w:style>
  <w:style w:type="character" w:customStyle="1" w:styleId="NoSpacingChar">
    <w:name w:val="No Spacing Char"/>
    <w:basedOn w:val="DefaultParagraphFont"/>
    <w:link w:val="NoSpacing"/>
    <w:uiPriority w:val="1"/>
    <w:rsid w:val="004B4664"/>
    <w:rPr>
      <w:sz w:val="22"/>
      <w:szCs w:val="22"/>
      <w:lang w:bidi="en-US"/>
    </w:rPr>
  </w:style>
  <w:style w:type="table" w:customStyle="1" w:styleId="LightList-Accent11">
    <w:name w:val="Light List - Accent 11"/>
    <w:basedOn w:val="TableNormal"/>
    <w:uiPriority w:val="61"/>
    <w:rsid w:val="00E57469"/>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EndnoteText">
    <w:name w:val="endnote text"/>
    <w:basedOn w:val="Normal"/>
    <w:link w:val="EndnoteTextChar"/>
    <w:uiPriority w:val="99"/>
    <w:semiHidden/>
    <w:unhideWhenUsed/>
    <w:rsid w:val="001A7F7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A7F76"/>
    <w:rPr>
      <w:lang w:bidi="en-US"/>
    </w:rPr>
  </w:style>
  <w:style w:type="character" w:styleId="EndnoteReference">
    <w:name w:val="endnote reference"/>
    <w:basedOn w:val="DefaultParagraphFont"/>
    <w:uiPriority w:val="99"/>
    <w:semiHidden/>
    <w:unhideWhenUsed/>
    <w:rsid w:val="001A7F76"/>
    <w:rPr>
      <w:vertAlign w:val="superscript"/>
    </w:rPr>
  </w:style>
  <w:style w:type="table" w:customStyle="1" w:styleId="LightGrid-Accent11">
    <w:name w:val="Light Grid - Accent 11"/>
    <w:basedOn w:val="TableNormal"/>
    <w:uiPriority w:val="62"/>
    <w:rsid w:val="006F135E"/>
    <w:rPr>
      <w:rFonts w:asciiTheme="minorHAnsi" w:eastAsiaTheme="minorEastAsia" w:hAnsiTheme="minorHAnsi" w:cstheme="minorBid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FootnoteText">
    <w:name w:val="footnote text"/>
    <w:basedOn w:val="Normal"/>
    <w:link w:val="FootnoteTextChar"/>
    <w:uiPriority w:val="99"/>
    <w:semiHidden/>
    <w:unhideWhenUsed/>
    <w:rsid w:val="00324A9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24A9C"/>
    <w:rPr>
      <w:lang w:bidi="en-US"/>
    </w:rPr>
  </w:style>
  <w:style w:type="character" w:styleId="FootnoteReference">
    <w:name w:val="footnote reference"/>
    <w:basedOn w:val="DefaultParagraphFont"/>
    <w:uiPriority w:val="99"/>
    <w:semiHidden/>
    <w:unhideWhenUsed/>
    <w:rsid w:val="00324A9C"/>
    <w:rPr>
      <w:vertAlign w:val="superscript"/>
    </w:rPr>
  </w:style>
  <w:style w:type="table" w:customStyle="1" w:styleId="LightGrid-Accent13">
    <w:name w:val="Light Grid - Accent 13"/>
    <w:basedOn w:val="TableNormal"/>
    <w:uiPriority w:val="62"/>
    <w:rsid w:val="00887CAC"/>
    <w:rPr>
      <w:rFonts w:asciiTheme="minorHAnsi" w:eastAsiaTheme="minorEastAsia" w:hAnsiTheme="minorHAnsi" w:cstheme="minorBid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0557169">
      <w:bodyDiv w:val="1"/>
      <w:marLeft w:val="0"/>
      <w:marRight w:val="0"/>
      <w:marTop w:val="0"/>
      <w:marBottom w:val="0"/>
      <w:divBdr>
        <w:top w:val="none" w:sz="0" w:space="0" w:color="auto"/>
        <w:left w:val="none" w:sz="0" w:space="0" w:color="auto"/>
        <w:bottom w:val="none" w:sz="0" w:space="0" w:color="auto"/>
        <w:right w:val="none" w:sz="0" w:space="0" w:color="auto"/>
      </w:divBdr>
    </w:div>
    <w:div w:id="1471898082">
      <w:bodyDiv w:val="1"/>
      <w:marLeft w:val="0"/>
      <w:marRight w:val="0"/>
      <w:marTop w:val="0"/>
      <w:marBottom w:val="0"/>
      <w:divBdr>
        <w:top w:val="none" w:sz="0" w:space="0" w:color="auto"/>
        <w:left w:val="none" w:sz="0" w:space="0" w:color="auto"/>
        <w:bottom w:val="none" w:sz="0" w:space="0" w:color="auto"/>
        <w:right w:val="none" w:sz="0" w:space="0" w:color="auto"/>
      </w:divBdr>
      <w:divsChild>
        <w:div w:id="613364702">
          <w:marLeft w:val="0"/>
          <w:marRight w:val="0"/>
          <w:marTop w:val="0"/>
          <w:marBottom w:val="0"/>
          <w:divBdr>
            <w:top w:val="none" w:sz="0" w:space="0" w:color="auto"/>
            <w:left w:val="none" w:sz="0" w:space="0" w:color="auto"/>
            <w:bottom w:val="none" w:sz="0" w:space="0" w:color="auto"/>
            <w:right w:val="none" w:sz="0" w:space="0" w:color="auto"/>
          </w:divBdr>
          <w:divsChild>
            <w:div w:id="77201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endnotes" Target="endnotes.xml"/><Relationship Id="rId18" Type="http://schemas.openxmlformats.org/officeDocument/2006/relationships/theme" Target="theme/theme1.xml"/><Relationship Id="rId3" Type="http://schemas.openxmlformats.org/officeDocument/2006/relationships/customXml" Target="../customXml/item3.xml"/><Relationship Id="rId21" Type="http://schemas.microsoft.com/office/2016/09/relationships/commentsIds" Target="commentsIds.xml"/><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settings" Target="settings.xml"/><Relationship Id="rId19" Type="http://schemas.microsoft.com/office/2018/08/relationships/commentsExtensible" Target="commentsExtensible.xml"/><Relationship Id="rId4" Type="http://schemas.openxmlformats.org/officeDocument/2006/relationships/customXml" Target="../customXml/item4.xml"/><Relationship Id="rId9" Type="http://schemas.microsoft.com/office/2007/relationships/stylesWithEffects" Target="stylesWithEffects.xml"/><Relationship Id="rId14" Type="http://schemas.openxmlformats.org/officeDocument/2006/relationships/comments" Target="comments.xml"/><Relationship Id="rId22" Type="http://schemas.microsoft.com/office/2011/relationships/commentsExtended" Target="commentsExtended.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ibhav.GENUSRND\AppData\Roaming\Microsoft\Templates\Procedur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2010-05-15T00:00:00</PublishDate>
  <Abstract>Project Planning is the most vital phase in the Project Life-cycle. This is the formal transfer of customer requirements into “a project”. A Project Manager is identified and inducted to take complete charge of the Project.</Abstract>
  <CompanyAddress/>
  <CompanyPhone/>
  <CompanyFax/>
  <CompanyEmail/>
</CoverPageProperties>
</file>

<file path=customXml/item2.xml><?xml version="1.0" encoding="utf-8"?>
<LongProperties xmlns="http://schemas.microsoft.com/office/2006/metadata/long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5A068604E74C047BC66B3ED07869872" ma:contentTypeVersion="0" ma:contentTypeDescription="Create a new document." ma:contentTypeScope="" ma:versionID="7d65b694ac3f1c289d6201da35c196e2">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160D463-E0A4-43CC-B4FC-6A78BAE7598D}">
  <ds:schemaRefs>
    <ds:schemaRef ds:uri="http://schemas.microsoft.com/office/2006/metadata/longProperties"/>
  </ds:schemaRefs>
</ds:datastoreItem>
</file>

<file path=customXml/itemProps3.xml><?xml version="1.0" encoding="utf-8"?>
<ds:datastoreItem xmlns:ds="http://schemas.openxmlformats.org/officeDocument/2006/customXml" ds:itemID="{BF26A23C-C636-4AA1-9092-DA1C82D344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F17621D5-8118-4296-944B-367BCA2FC84A}">
  <ds:schemaRefs>
    <ds:schemaRef ds:uri="http://schemas.microsoft.com/sharepoint/v3/contenttype/forms"/>
  </ds:schemaRefs>
</ds:datastoreItem>
</file>

<file path=customXml/itemProps5.xml><?xml version="1.0" encoding="utf-8"?>
<ds:datastoreItem xmlns:ds="http://schemas.openxmlformats.org/officeDocument/2006/customXml" ds:itemID="{413EE0B9-61A1-4D97-84E8-9D6D67F97DB6}">
  <ds:schemaRefs>
    <ds:schemaRef ds:uri="http://schemas.microsoft.com/office/2006/metadata/properties"/>
  </ds:schemaRefs>
</ds:datastoreItem>
</file>

<file path=customXml/itemProps6.xml><?xml version="1.0" encoding="utf-8"?>
<ds:datastoreItem xmlns:ds="http://schemas.openxmlformats.org/officeDocument/2006/customXml" ds:itemID="{7F725565-4504-4982-9BF1-7456E6DC6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Procedure Template</Template>
  <TotalTime>783</TotalTime>
  <Pages>11</Pages>
  <Words>2061</Words>
  <Characters>11750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Project Planning Procedure</vt:lpstr>
    </vt:vector>
  </TitlesOfParts>
  <Company>GENUS INNOVATION LIMITED</Company>
  <LinksUpToDate>false</LinksUpToDate>
  <CharactersWithSpaces>13784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Planning Procedure</dc:title>
  <dc:creator>Genus</dc:creator>
  <cp:lastModifiedBy>Jalaj Mathur</cp:lastModifiedBy>
  <cp:revision>167</cp:revision>
  <cp:lastPrinted>2001-03-01T10:01:00Z</cp:lastPrinted>
  <dcterms:created xsi:type="dcterms:W3CDTF">2015-06-11T08:59:00Z</dcterms:created>
  <dcterms:modified xsi:type="dcterms:W3CDTF">2022-04-18T06:52:00Z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0x01010005A068604E74C047BC66B3ED07869872</vt:lpwstr>
  </property>
  <property fmtid="{D5CDD505-2E9C-101B-9397-08002B2CF9AE}" pid="3" name="ContentType">
    <vt:lpwstr>Document</vt:lpwstr>
  </property>
</Properties>
</file>