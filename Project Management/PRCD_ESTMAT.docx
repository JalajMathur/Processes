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-71887194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4B466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4B4664" w:rsidRPr="000828B8" w:rsidRDefault="00E30AF2" w:rsidP="00BA2578">
                    <w:pPr>
                      <w:tabs>
                        <w:tab w:val="left" w:pos="4157"/>
                      </w:tabs>
                      <w:jc w:val="center"/>
                      <w:rPr>
                        <w:rFonts w:eastAsiaTheme="majorEastAsia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GENUS INNOVATION LIMITED</w:t>
                    </w:r>
                  </w:p>
                </w:tc>
              </w:sdtContent>
            </w:sdt>
          </w:tr>
          <w:tr w:rsidR="004B466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664" w:rsidRDefault="00BA257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Estimation Procedure</w:t>
                    </w:r>
                  </w:p>
                </w:tc>
              </w:sdtContent>
            </w:sdt>
          </w:tr>
          <w:tr w:rsidR="004B466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B4664" w:rsidRPr="00AD76CB" w:rsidRDefault="00B95E0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</w:rPr>
                </w:pPr>
                <w:fldSimple w:instr=" FILENAME   \* MERGEFORMAT ">
                  <w:r w:rsidR="0031589D" w:rsidRPr="00AD76CB">
                    <w:rPr>
                      <w:rFonts w:asciiTheme="majorHAnsi" w:eastAsiaTheme="majorEastAsia" w:hAnsiTheme="majorHAnsi" w:cstheme="majorBidi"/>
                      <w:noProof/>
                    </w:rPr>
                    <w:t>PRCD_ESTMAT.docx</w:t>
                  </w:r>
                </w:fldSimple>
              </w:p>
            </w:tc>
          </w:tr>
          <w:tr w:rsidR="004B46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664" w:rsidRDefault="004B4664">
                <w:pPr>
                  <w:pStyle w:val="NoSpacing"/>
                  <w:jc w:val="center"/>
                </w:pPr>
              </w:p>
            </w:tc>
          </w:tr>
          <w:tr w:rsidR="004B466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B4664" w:rsidRDefault="00BA257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Genus</w:t>
                    </w:r>
                  </w:p>
                </w:tc>
              </w:sdtContent>
            </w:sdt>
          </w:tr>
          <w:tr w:rsidR="004B46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664" w:rsidRDefault="004B466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4B4664" w:rsidRDefault="004B4664"/>
        <w:p w:rsidR="004B4664" w:rsidRDefault="004B4664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4B4664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4B4664" w:rsidRDefault="0080629C">
                    <w:pPr>
                      <w:pStyle w:val="NoSpacing"/>
                    </w:pPr>
                    <w:r>
                      <w:t>This procedure demonstrates a consensus based methodology for arriving at effort estimates</w:t>
                    </w:r>
                    <w:r w:rsidR="00AD76CB">
                      <w:t>.</w:t>
                    </w:r>
                  </w:p>
                </w:tc>
              </w:sdtContent>
            </w:sdt>
          </w:tr>
        </w:tbl>
        <w:p w:rsidR="004B4664" w:rsidRDefault="004B4664"/>
        <w:p w:rsidR="004B4664" w:rsidRDefault="004B4664">
          <w:pPr>
            <w:spacing w:after="0" w:line="240" w:lineRule="auto"/>
          </w:pPr>
          <w:r>
            <w:br w:type="page"/>
          </w:r>
        </w:p>
      </w:sdtContent>
    </w:sdt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-1846631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4664" w:rsidRDefault="004B4664">
          <w:pPr>
            <w:pStyle w:val="TOCHeading"/>
          </w:pPr>
          <w:r>
            <w:t>Contents</w:t>
          </w:r>
        </w:p>
        <w:p w:rsidR="00D8307F" w:rsidRDefault="00B95E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B95E04">
            <w:fldChar w:fldCharType="begin"/>
          </w:r>
          <w:r w:rsidR="004B4664">
            <w:instrText xml:space="preserve"> TOC \o "1-3" \h \z \u </w:instrText>
          </w:r>
          <w:r w:rsidRPr="00B95E04">
            <w:fldChar w:fldCharType="separate"/>
          </w:r>
          <w:hyperlink w:anchor="_Toc430085627" w:history="1">
            <w:r w:rsidR="00D8307F" w:rsidRPr="007B337C">
              <w:rPr>
                <w:rStyle w:val="Hyperlink"/>
                <w:noProof/>
              </w:rPr>
              <w:t>Overview</w:t>
            </w:r>
            <w:r w:rsidR="00D8307F">
              <w:rPr>
                <w:noProof/>
                <w:webHidden/>
              </w:rPr>
              <w:tab/>
            </w:r>
            <w:r w:rsidR="00D8307F">
              <w:rPr>
                <w:noProof/>
                <w:webHidden/>
              </w:rPr>
              <w:fldChar w:fldCharType="begin"/>
            </w:r>
            <w:r w:rsidR="00D8307F">
              <w:rPr>
                <w:noProof/>
                <w:webHidden/>
              </w:rPr>
              <w:instrText xml:space="preserve"> PAGEREF _Toc430085627 \h </w:instrText>
            </w:r>
            <w:r w:rsidR="00D8307F">
              <w:rPr>
                <w:noProof/>
                <w:webHidden/>
              </w:rPr>
            </w:r>
            <w:r w:rsidR="00D8307F">
              <w:rPr>
                <w:noProof/>
                <w:webHidden/>
              </w:rPr>
              <w:fldChar w:fldCharType="separate"/>
            </w:r>
            <w:r w:rsidR="00D8307F">
              <w:rPr>
                <w:noProof/>
                <w:webHidden/>
              </w:rPr>
              <w:t>2</w:t>
            </w:r>
            <w:r w:rsidR="00D8307F">
              <w:rPr>
                <w:noProof/>
                <w:webHidden/>
              </w:rPr>
              <w:fldChar w:fldCharType="end"/>
            </w:r>
          </w:hyperlink>
        </w:p>
        <w:p w:rsidR="00D8307F" w:rsidRDefault="00D830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30085628" w:history="1">
            <w:r w:rsidRPr="007B337C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7F" w:rsidRDefault="00D830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30085629" w:history="1">
            <w:r w:rsidRPr="007B337C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7F" w:rsidRDefault="00D830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30085630" w:history="1">
            <w:r w:rsidRPr="007B337C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7F" w:rsidRDefault="00D830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30085631" w:history="1">
            <w:r w:rsidRPr="007B337C">
              <w:rPr>
                <w:rStyle w:val="Hyperlink"/>
                <w:noProof/>
              </w:rPr>
              <w:t>Entry Criteria/Triggers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7F" w:rsidRDefault="00D830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30085632" w:history="1">
            <w:r w:rsidRPr="007B337C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7F" w:rsidRDefault="00D830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30085633" w:history="1">
            <w:r w:rsidRPr="007B337C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7F" w:rsidRDefault="00D830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30085634" w:history="1">
            <w:r w:rsidRPr="007B337C">
              <w:rPr>
                <w:rStyle w:val="Hyperlink"/>
                <w:noProof/>
              </w:rPr>
              <w:t>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7F" w:rsidRDefault="00D830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30085635" w:history="1">
            <w:r w:rsidRPr="007B337C">
              <w:rPr>
                <w:rStyle w:val="Hyperlink"/>
                <w:noProof/>
              </w:rPr>
              <w:t>“Estimation Guidelines” (GDLN_ESTMAT).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7F" w:rsidRDefault="00D830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30085636" w:history="1">
            <w:r w:rsidRPr="007B337C">
              <w:rPr>
                <w:rStyle w:val="Hyperlink"/>
                <w:noProof/>
              </w:rPr>
              <w:t>Applicable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07F" w:rsidRDefault="00D8307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30085637" w:history="1">
            <w:r w:rsidRPr="007B337C">
              <w:rPr>
                <w:rStyle w:val="Hyperlink"/>
                <w:noProof/>
              </w:rPr>
              <w:t>Exit Criteria/Outputs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_Toc430085637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64" w:rsidRDefault="00B95E04">
          <w:r>
            <w:rPr>
              <w:b/>
              <w:bCs/>
              <w:noProof/>
            </w:rPr>
            <w:fldChar w:fldCharType="end"/>
          </w:r>
        </w:p>
      </w:sdtContent>
    </w:sdt>
    <w:p w:rsidR="00C01242" w:rsidRDefault="00C01242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260ACF" w:rsidRDefault="00260ACF" w:rsidP="00C82020">
      <w:pPr>
        <w:pStyle w:val="Heading1"/>
      </w:pPr>
      <w:bookmarkStart w:id="0" w:name="_Toc430085627"/>
      <w:r>
        <w:lastRenderedPageBreak/>
        <w:t>Overview</w:t>
      </w:r>
      <w:bookmarkEnd w:id="0"/>
    </w:p>
    <w:p w:rsidR="0031589D" w:rsidRPr="0031589D" w:rsidRDefault="0031589D" w:rsidP="0031589D">
      <w:r>
        <w:t>This procedure demonstrates a consensus based methodology for arriving at effort estimates</w:t>
      </w:r>
      <w:r w:rsidR="00AD76CB">
        <w:t>.</w:t>
      </w:r>
    </w:p>
    <w:p w:rsidR="00B81986" w:rsidRDefault="00260ACF">
      <w:pPr>
        <w:pStyle w:val="Heading1"/>
      </w:pPr>
      <w:bookmarkStart w:id="1" w:name="_Toc430085628"/>
      <w:r>
        <w:t>Objective</w:t>
      </w:r>
      <w:bookmarkEnd w:id="1"/>
    </w:p>
    <w:p w:rsidR="0031589D" w:rsidRPr="0031589D" w:rsidRDefault="0031589D" w:rsidP="0031589D">
      <w:r>
        <w:t xml:space="preserve">To estimate </w:t>
      </w:r>
      <w:r w:rsidR="00D00FE3">
        <w:t>the project efforts against each requirement</w:t>
      </w:r>
      <w:r w:rsidR="00AD76CB">
        <w:t>.</w:t>
      </w:r>
      <w:r>
        <w:t xml:space="preserve"> </w:t>
      </w:r>
    </w:p>
    <w:p w:rsidR="00B81986" w:rsidRDefault="00260ACF">
      <w:pPr>
        <w:pStyle w:val="Heading1"/>
      </w:pPr>
      <w:bookmarkStart w:id="2" w:name="_Toc430085629"/>
      <w:r>
        <w:t>Scope</w:t>
      </w:r>
      <w:bookmarkEnd w:id="2"/>
    </w:p>
    <w:p w:rsidR="00D00FE3" w:rsidRPr="009F59C7" w:rsidRDefault="00D00FE3" w:rsidP="00D00FE3">
      <w:r>
        <w:t>This procedure applies to all</w:t>
      </w:r>
      <w:r w:rsidR="00C603A9">
        <w:t xml:space="preserve"> </w:t>
      </w:r>
      <w:r w:rsidR="00E00F82">
        <w:t>Projects in</w:t>
      </w:r>
      <w:r>
        <w:t xml:space="preserve"> Genus</w:t>
      </w:r>
      <w:r w:rsidR="00AD76CB">
        <w:t>.</w:t>
      </w:r>
    </w:p>
    <w:p w:rsidR="005E2C3B" w:rsidRDefault="00FE5FE1" w:rsidP="000352E3">
      <w:pPr>
        <w:pStyle w:val="Heading1"/>
      </w:pPr>
      <w:bookmarkStart w:id="3" w:name="_Toc430085630"/>
      <w:r>
        <w:t>Inputs</w:t>
      </w:r>
      <w:bookmarkEnd w:id="3"/>
      <w:r w:rsidR="005E2C3B">
        <w:t xml:space="preserve"> </w:t>
      </w:r>
    </w:p>
    <w:p w:rsidR="00A33D43" w:rsidRPr="005239E7" w:rsidRDefault="0083361A" w:rsidP="005239E7">
      <w:pPr>
        <w:pStyle w:val="ProcessBody"/>
        <w:numPr>
          <w:ilvl w:val="0"/>
          <w:numId w:val="3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Functional Specifications.</w:t>
      </w:r>
    </w:p>
    <w:p w:rsidR="00B81986" w:rsidRDefault="00260ACF" w:rsidP="005239E7">
      <w:pPr>
        <w:pStyle w:val="Heading1"/>
      </w:pPr>
      <w:bookmarkStart w:id="4" w:name="_Toc430085631"/>
      <w:r>
        <w:t>Entry Criteria/</w:t>
      </w:r>
      <w:r w:rsidR="00AC63B5">
        <w:t>Triggers</w:t>
      </w:r>
      <w:bookmarkEnd w:id="4"/>
    </w:p>
    <w:p w:rsidR="00D00FE3" w:rsidRDefault="00C162DA" w:rsidP="00D00FE3">
      <w:pPr>
        <w:pStyle w:val="ListParagraph"/>
        <w:numPr>
          <w:ilvl w:val="0"/>
          <w:numId w:val="41"/>
        </w:numPr>
      </w:pPr>
      <w:r>
        <w:t>Completion of Requirements Development</w:t>
      </w:r>
    </w:p>
    <w:p w:rsidR="00C162DA" w:rsidRDefault="00C162DA" w:rsidP="00D00FE3">
      <w:pPr>
        <w:pStyle w:val="ListParagraph"/>
        <w:numPr>
          <w:ilvl w:val="0"/>
          <w:numId w:val="41"/>
        </w:numPr>
      </w:pPr>
      <w:r>
        <w:t>Approved Change Requests</w:t>
      </w:r>
    </w:p>
    <w:p w:rsidR="00C162DA" w:rsidRDefault="00C01242" w:rsidP="00D00FE3">
      <w:pPr>
        <w:pStyle w:val="ListParagraph"/>
        <w:numPr>
          <w:ilvl w:val="0"/>
          <w:numId w:val="41"/>
        </w:numPr>
      </w:pPr>
      <w:r>
        <w:t>Project Monitoring and Control activities</w:t>
      </w:r>
    </w:p>
    <w:p w:rsidR="00111FE6" w:rsidRPr="00D00FE3" w:rsidRDefault="00111FE6" w:rsidP="00D00FE3">
      <w:pPr>
        <w:pStyle w:val="ListParagraph"/>
        <w:numPr>
          <w:ilvl w:val="0"/>
          <w:numId w:val="41"/>
        </w:numPr>
      </w:pPr>
      <w:r w:rsidRPr="00111FE6">
        <w:t>The practitioners have undergone QMS trainings with focus on performing their processes.</w:t>
      </w:r>
    </w:p>
    <w:p w:rsidR="00A8794C" w:rsidRDefault="00706EE8" w:rsidP="007C6995">
      <w:pPr>
        <w:pStyle w:val="Heading1"/>
      </w:pPr>
      <w:bookmarkStart w:id="5" w:name="_Toc430085632"/>
      <w:r>
        <w:t>Tasks</w:t>
      </w:r>
      <w:bookmarkEnd w:id="5"/>
    </w:p>
    <w:tbl>
      <w:tblPr>
        <w:tblStyle w:val="LightList-Accent1"/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96"/>
        <w:gridCol w:w="6521"/>
        <w:gridCol w:w="2126"/>
      </w:tblGrid>
      <w:tr w:rsidR="007950A1" w:rsidRPr="00260ACF" w:rsidTr="00E57469">
        <w:trPr>
          <w:cnfStyle w:val="100000000000"/>
          <w:tblHeader/>
        </w:trPr>
        <w:tc>
          <w:tcPr>
            <w:cnfStyle w:val="001000000000"/>
            <w:tcW w:w="1096" w:type="dxa"/>
          </w:tcPr>
          <w:p w:rsidR="00260ACF" w:rsidRPr="00260ACF" w:rsidRDefault="0043750A" w:rsidP="00B81986">
            <w:r>
              <w:t>Sr.</w:t>
            </w:r>
            <w:r w:rsidR="00BC2CA5">
              <w:t xml:space="preserve"> </w:t>
            </w:r>
            <w:r>
              <w:t>No</w:t>
            </w:r>
          </w:p>
        </w:tc>
        <w:tc>
          <w:tcPr>
            <w:tcW w:w="6521" w:type="dxa"/>
          </w:tcPr>
          <w:p w:rsidR="00260ACF" w:rsidRPr="00260ACF" w:rsidRDefault="00260ACF" w:rsidP="00B81986">
            <w:pPr>
              <w:cnfStyle w:val="100000000000"/>
            </w:pPr>
            <w:r>
              <w:t>Task</w:t>
            </w:r>
          </w:p>
        </w:tc>
        <w:tc>
          <w:tcPr>
            <w:tcW w:w="2126" w:type="dxa"/>
          </w:tcPr>
          <w:p w:rsidR="00260ACF" w:rsidRPr="00260ACF" w:rsidRDefault="00260ACF" w:rsidP="00B81986">
            <w:pPr>
              <w:cnfStyle w:val="100000000000"/>
            </w:pPr>
            <w:r>
              <w:t>Owner/Role</w:t>
            </w:r>
          </w:p>
        </w:tc>
      </w:tr>
      <w:tr w:rsidR="00887F97" w:rsidRPr="00260ACF" w:rsidTr="00391CA7">
        <w:trPr>
          <w:cnfStyle w:val="000000100000"/>
        </w:trPr>
        <w:tc>
          <w:tcPr>
            <w:cnfStyle w:val="00100000000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5B3D7" w:themeFill="accent1" w:themeFillTint="99"/>
          </w:tcPr>
          <w:p w:rsidR="00B81986" w:rsidRDefault="00B81986" w:rsidP="005239E7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95B3D7" w:themeFill="accent1" w:themeFillTint="99"/>
          </w:tcPr>
          <w:p w:rsidR="00887F97" w:rsidRPr="005239E7" w:rsidRDefault="00CB7BA5" w:rsidP="00F55D3C">
            <w:pPr>
              <w:cnfStyle w:val="000000100000"/>
              <w:rPr>
                <w:b/>
              </w:rPr>
            </w:pPr>
            <w:r>
              <w:rPr>
                <w:b/>
              </w:rPr>
              <w:t>Prepare for Estimation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B3D7" w:themeFill="accent1" w:themeFillTint="99"/>
          </w:tcPr>
          <w:p w:rsidR="00887F97" w:rsidRDefault="00887F97" w:rsidP="00B81986">
            <w:pPr>
              <w:cnfStyle w:val="000000100000"/>
            </w:pPr>
          </w:p>
        </w:tc>
      </w:tr>
      <w:tr w:rsidR="00CD6976" w:rsidRPr="00260ACF" w:rsidTr="00E57469">
        <w:tc>
          <w:tcPr>
            <w:cnfStyle w:val="001000000000"/>
            <w:tcW w:w="1096" w:type="dxa"/>
          </w:tcPr>
          <w:p w:rsidR="00B81986" w:rsidRDefault="00B81986" w:rsidP="005239E7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B81986" w:rsidRPr="00CB7BA5" w:rsidRDefault="00CB7BA5" w:rsidP="00223DD0">
            <w:pPr>
              <w:cnfStyle w:val="000000000000"/>
            </w:pPr>
            <w:r w:rsidRPr="00CB7BA5">
              <w:t xml:space="preserve">Identify </w:t>
            </w:r>
            <w:r w:rsidR="008F1753">
              <w:t xml:space="preserve">and select </w:t>
            </w:r>
            <w:r w:rsidR="00AD76CB">
              <w:t>p</w:t>
            </w:r>
            <w:r w:rsidRPr="00CB7BA5">
              <w:t>articipants</w:t>
            </w:r>
            <w:r w:rsidR="007B6FF2">
              <w:t>, called as estimators,</w:t>
            </w:r>
            <w:r>
              <w:t xml:space="preserve"> </w:t>
            </w:r>
            <w:r w:rsidR="003E004C">
              <w:t>from all functional team</w:t>
            </w:r>
            <w:r w:rsidR="008F1753">
              <w:t>s</w:t>
            </w:r>
            <w:r w:rsidR="003E004C">
              <w:t xml:space="preserve"> (Firmware,</w:t>
            </w:r>
            <w:r w:rsidR="00D14DF3">
              <w:t xml:space="preserve"> Hardware &amp;</w:t>
            </w:r>
            <w:r w:rsidR="003E004C">
              <w:t xml:space="preserve"> PCB, Mechanical)</w:t>
            </w:r>
            <w:r w:rsidR="00D14DF3">
              <w:t>.</w:t>
            </w:r>
            <w:r>
              <w:t xml:space="preserve"> </w:t>
            </w:r>
            <w:r w:rsidR="00D14DF3">
              <w:t>These</w:t>
            </w:r>
            <w:r>
              <w:t xml:space="preserve"> may include Developers, </w:t>
            </w:r>
            <w:r w:rsidR="00223DD0">
              <w:t>Functional Head</w:t>
            </w:r>
            <w:r>
              <w:t>/s</w:t>
            </w:r>
            <w:r w:rsidR="00D14DF3">
              <w:t xml:space="preserve"> or</w:t>
            </w:r>
            <w:r>
              <w:t xml:space="preserve"> Testers. </w:t>
            </w:r>
          </w:p>
        </w:tc>
        <w:tc>
          <w:tcPr>
            <w:tcW w:w="2126" w:type="dxa"/>
          </w:tcPr>
          <w:p w:rsidR="00260ACF" w:rsidRPr="00260ACF" w:rsidRDefault="00391CA7" w:rsidP="00B81986">
            <w:pPr>
              <w:cnfStyle w:val="000000000000"/>
            </w:pPr>
            <w:r>
              <w:t>Project Manager</w:t>
            </w:r>
          </w:p>
        </w:tc>
      </w:tr>
      <w:tr w:rsidR="00CD6976" w:rsidRPr="00260ACF" w:rsidTr="00E57469">
        <w:trPr>
          <w:cnfStyle w:val="000000100000"/>
          <w:trHeight w:val="689"/>
        </w:trPr>
        <w:tc>
          <w:tcPr>
            <w:cnfStyle w:val="001000000000"/>
            <w:tcW w:w="10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81986" w:rsidRDefault="00B81986" w:rsidP="00CB7BA5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B81986" w:rsidRDefault="00EC0875" w:rsidP="00B63C33">
            <w:pPr>
              <w:cnfStyle w:val="000000100000"/>
            </w:pPr>
            <w:r>
              <w:t>Send the developed requirements to the</w:t>
            </w:r>
            <w:r w:rsidR="00CB7BA5">
              <w:t xml:space="preserve"> identified participants</w:t>
            </w:r>
            <w:r>
              <w:t xml:space="preserve"> for estimation</w:t>
            </w:r>
            <w:r w:rsidR="00925598">
              <w:t xml:space="preserve">.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81986" w:rsidRDefault="00925598" w:rsidP="005239E7">
            <w:pPr>
              <w:ind w:left="1080" w:hanging="1082"/>
              <w:cnfStyle w:val="000000100000"/>
            </w:pPr>
            <w:r>
              <w:t>Project Manager</w:t>
            </w:r>
          </w:p>
        </w:tc>
      </w:tr>
      <w:tr w:rsidR="00324E34" w:rsidRPr="00260ACF" w:rsidTr="002A11B5">
        <w:trPr>
          <w:trHeight w:val="539"/>
        </w:trPr>
        <w:tc>
          <w:tcPr>
            <w:cnfStyle w:val="001000000000"/>
            <w:tcW w:w="1096" w:type="dxa"/>
            <w:shd w:val="clear" w:color="auto" w:fill="95B3D7" w:themeFill="accent1" w:themeFillTint="99"/>
          </w:tcPr>
          <w:p w:rsidR="00324E34" w:rsidRDefault="00324E34" w:rsidP="00324E34">
            <w:pPr>
              <w:pStyle w:val="ListParagraph"/>
            </w:pPr>
          </w:p>
        </w:tc>
        <w:tc>
          <w:tcPr>
            <w:tcW w:w="6521" w:type="dxa"/>
            <w:shd w:val="clear" w:color="auto" w:fill="95B3D7" w:themeFill="accent1" w:themeFillTint="99"/>
          </w:tcPr>
          <w:p w:rsidR="00324E34" w:rsidRPr="002A11B5" w:rsidRDefault="00324E34" w:rsidP="005239E7">
            <w:pPr>
              <w:cnfStyle w:val="000000000000"/>
              <w:rPr>
                <w:b/>
              </w:rPr>
            </w:pPr>
            <w:r w:rsidRPr="002A11B5">
              <w:rPr>
                <w:b/>
              </w:rPr>
              <w:t>Perform Estimation</w:t>
            </w:r>
          </w:p>
        </w:tc>
        <w:tc>
          <w:tcPr>
            <w:tcW w:w="2126" w:type="dxa"/>
            <w:shd w:val="clear" w:color="auto" w:fill="95B3D7" w:themeFill="accent1" w:themeFillTint="99"/>
          </w:tcPr>
          <w:p w:rsidR="00324E34" w:rsidRDefault="00324E34" w:rsidP="005239E7">
            <w:pPr>
              <w:ind w:left="1080" w:hanging="1082"/>
              <w:cnfStyle w:val="000000000000"/>
            </w:pPr>
          </w:p>
        </w:tc>
      </w:tr>
      <w:tr w:rsidR="003A3E90" w:rsidRPr="00260ACF" w:rsidTr="00925598">
        <w:trPr>
          <w:cnfStyle w:val="000000100000"/>
          <w:trHeight w:val="809"/>
        </w:trPr>
        <w:tc>
          <w:tcPr>
            <w:cnfStyle w:val="001000000000"/>
            <w:tcW w:w="1096" w:type="dxa"/>
          </w:tcPr>
          <w:p w:rsidR="003A3E90" w:rsidRDefault="003A3E90" w:rsidP="00CB7BA5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613878" w:rsidRDefault="00E20E81" w:rsidP="00495807">
            <w:pPr>
              <w:cnfStyle w:val="000000100000"/>
            </w:pPr>
            <w:r>
              <w:t xml:space="preserve">Estimate the complexity of each requirement </w:t>
            </w:r>
            <w:r w:rsidR="00926FEC">
              <w:t xml:space="preserve">with respect to the functional area of expertise </w:t>
            </w:r>
            <w:r>
              <w:t>on a scale of</w:t>
            </w:r>
            <w:r w:rsidR="006C1EEE">
              <w:t xml:space="preserve"> “LOW”, “MEDIUM” and “HIGH” where “LOW”</w:t>
            </w:r>
            <w:r>
              <w:t xml:space="preserve"> indicates minimal complexity and </w:t>
            </w:r>
            <w:r w:rsidR="006C1EEE">
              <w:t>“HIGH”</w:t>
            </w:r>
            <w:r>
              <w:t xml:space="preserve"> indicate very high complexity. For determining the complexity of a requirement, refer “Estimation Guidelines” (GDLN_ESTMAT).</w:t>
            </w:r>
            <w:r w:rsidR="00B63C33">
              <w:t xml:space="preserve"> </w:t>
            </w:r>
            <w:r w:rsidR="00613878">
              <w:t xml:space="preserve">Due </w:t>
            </w:r>
            <w:r w:rsidR="00613878">
              <w:lastRenderedPageBreak/>
              <w:t xml:space="preserve">diligence must be exercised in arriving at the estimates. </w:t>
            </w:r>
          </w:p>
          <w:p w:rsidR="006C1EEE" w:rsidRDefault="00925598" w:rsidP="00495807">
            <w:pPr>
              <w:cnfStyle w:val="000000100000"/>
            </w:pPr>
            <w:r>
              <w:t xml:space="preserve">Estimate </w:t>
            </w:r>
            <w:r w:rsidR="006C1EEE">
              <w:t xml:space="preserve">total </w:t>
            </w:r>
            <w:r>
              <w:t xml:space="preserve">efforts required </w:t>
            </w:r>
            <w:r w:rsidR="006C1EEE">
              <w:t xml:space="preserve">in reference to the available tentative schedule and resource availability. Calculate Total Efforts with reference to Lifecycle Distribution and total efforts. </w:t>
            </w:r>
          </w:p>
          <w:p w:rsidR="006C1EEE" w:rsidRDefault="00495807" w:rsidP="00495807">
            <w:pPr>
              <w:cnfStyle w:val="000000100000"/>
            </w:pPr>
            <w:r>
              <w:t>For effective and accurate estimations, refer “Estimation Guidelines” (GDLN_ESTMAT).</w:t>
            </w:r>
            <w:r w:rsidR="008B2A78">
              <w:t xml:space="preserve"> </w:t>
            </w:r>
            <w:r w:rsidR="006C1EEE">
              <w:t xml:space="preserve"> </w:t>
            </w:r>
          </w:p>
          <w:p w:rsidR="008B2A78" w:rsidRDefault="008B2A78" w:rsidP="000835EF">
            <w:pPr>
              <w:cnfStyle w:val="000000100000"/>
            </w:pPr>
            <w:r>
              <w:t>For past effort estimates of similar tasks/projects,</w:t>
            </w:r>
            <w:r w:rsidR="00BC2CA5">
              <w:t xml:space="preserve"> use </w:t>
            </w:r>
            <w:r>
              <w:t>“Data collection, Measurement, Analysis and Reporting Tool” (TOOL_MESURE).</w:t>
            </w:r>
            <w:r w:rsidR="000835EF">
              <w:t xml:space="preserve"> Also refer the Lifecycle distribution specified in “Final Estimations” (TMPL_ESTFNL) and the “Lifecycle Distribution History” maintained by the PEG.</w:t>
            </w:r>
          </w:p>
        </w:tc>
        <w:tc>
          <w:tcPr>
            <w:tcW w:w="2126" w:type="dxa"/>
          </w:tcPr>
          <w:p w:rsidR="003A3E90" w:rsidRDefault="00BA4FD3">
            <w:pPr>
              <w:ind w:left="1080" w:hanging="1082"/>
              <w:cnfStyle w:val="000000100000"/>
            </w:pPr>
            <w:r>
              <w:lastRenderedPageBreak/>
              <w:t>Estimator</w:t>
            </w:r>
            <w:r w:rsidR="00655C3A">
              <w:t>/</w:t>
            </w:r>
            <w:bookmarkStart w:id="6" w:name="_GoBack"/>
            <w:bookmarkEnd w:id="6"/>
            <w:r>
              <w:t>s</w:t>
            </w:r>
          </w:p>
        </w:tc>
      </w:tr>
      <w:tr w:rsidR="00CD6976" w:rsidRPr="00260ACF" w:rsidTr="00E57469">
        <w:tc>
          <w:tcPr>
            <w:cnfStyle w:val="001000000000"/>
            <w:tcW w:w="1096" w:type="dxa"/>
          </w:tcPr>
          <w:p w:rsidR="00B81986" w:rsidRDefault="00B81986" w:rsidP="00925598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B81986" w:rsidRDefault="00925598" w:rsidP="00E33BFF">
            <w:pPr>
              <w:cnfStyle w:val="000000000000"/>
            </w:pPr>
            <w:r>
              <w:t>Send the estimates to the Project Manager for</w:t>
            </w:r>
            <w:r w:rsidR="001C67B1">
              <w:t xml:space="preserve"> final effort estimation. Use templates “Firmware Estimation” (TMPL_</w:t>
            </w:r>
            <w:r w:rsidR="00EC7175">
              <w:t>EST</w:t>
            </w:r>
            <w:r w:rsidR="00AC13D6">
              <w:t>FRW</w:t>
            </w:r>
            <w:r w:rsidR="001C67B1">
              <w:t>), “Hardware and PCB Estimation” (TMPL_</w:t>
            </w:r>
            <w:r w:rsidR="00AC13D6">
              <w:t>ESTHDW</w:t>
            </w:r>
            <w:r w:rsidR="001C67B1">
              <w:t>), “Mechanical Estimation” (</w:t>
            </w:r>
            <w:r w:rsidR="00AC13D6">
              <w:t>TMPL_ESTMCH</w:t>
            </w:r>
            <w:r w:rsidR="001C67B1">
              <w:t>) for each functional estimation.</w:t>
            </w:r>
          </w:p>
        </w:tc>
        <w:tc>
          <w:tcPr>
            <w:tcW w:w="2126" w:type="dxa"/>
          </w:tcPr>
          <w:p w:rsidR="00B81986" w:rsidRDefault="00925598" w:rsidP="005239E7">
            <w:pPr>
              <w:ind w:left="1080" w:hanging="1082"/>
              <w:cnfStyle w:val="000000000000"/>
            </w:pPr>
            <w:r>
              <w:t>Estimator</w:t>
            </w:r>
            <w:r w:rsidR="00655C3A">
              <w:t>/</w:t>
            </w:r>
            <w:r w:rsidR="000E7D41">
              <w:t>s</w:t>
            </w:r>
          </w:p>
        </w:tc>
      </w:tr>
      <w:tr w:rsidR="006F6AAF" w:rsidRPr="00260ACF" w:rsidTr="00E57469">
        <w:trPr>
          <w:cnfStyle w:val="000000100000"/>
        </w:trPr>
        <w:tc>
          <w:tcPr>
            <w:cnfStyle w:val="001000000000"/>
            <w:tcW w:w="1096" w:type="dxa"/>
          </w:tcPr>
          <w:p w:rsidR="006F6AAF" w:rsidRDefault="006F6AAF" w:rsidP="00925598">
            <w:pPr>
              <w:pStyle w:val="ListParagraph"/>
              <w:numPr>
                <w:ilvl w:val="0"/>
                <w:numId w:val="22"/>
              </w:numPr>
              <w:ind w:hanging="686"/>
            </w:pPr>
          </w:p>
        </w:tc>
        <w:tc>
          <w:tcPr>
            <w:tcW w:w="6521" w:type="dxa"/>
          </w:tcPr>
          <w:p w:rsidR="006F6AAF" w:rsidRDefault="006F6AAF" w:rsidP="001C67B1">
            <w:pPr>
              <w:cnfStyle w:val="000000100000"/>
            </w:pPr>
            <w:r>
              <w:t xml:space="preserve">Consolidate </w:t>
            </w:r>
            <w:r w:rsidR="006729F9">
              <w:t>all 3 function</w:t>
            </w:r>
            <w:r w:rsidR="001C67B1">
              <w:t xml:space="preserve">al </w:t>
            </w:r>
            <w:r w:rsidR="006729F9">
              <w:t xml:space="preserve">estimation </w:t>
            </w:r>
            <w:r w:rsidR="001C67B1">
              <w:t xml:space="preserve">used </w:t>
            </w:r>
            <w:r w:rsidR="006729F9">
              <w:t>for project planning</w:t>
            </w:r>
            <w:r w:rsidR="001C67B1">
              <w:t>. Use template “Final Estimations” (TMPL_ESTFNL) for all the above steps.</w:t>
            </w:r>
          </w:p>
        </w:tc>
        <w:tc>
          <w:tcPr>
            <w:tcW w:w="2126" w:type="dxa"/>
          </w:tcPr>
          <w:p w:rsidR="006F6AAF" w:rsidRDefault="006729F9" w:rsidP="005239E7">
            <w:pPr>
              <w:ind w:left="1080" w:hanging="1082"/>
              <w:cnfStyle w:val="000000100000"/>
            </w:pPr>
            <w:r>
              <w:t>Project Manager</w:t>
            </w:r>
          </w:p>
        </w:tc>
      </w:tr>
    </w:tbl>
    <w:p w:rsidR="00607B19" w:rsidRDefault="00607B19" w:rsidP="00607B19">
      <w:r w:rsidRPr="00607B19">
        <w:t>* Improvements/Suggestions are solicited on “Process Improvement Proposals Database”.</w:t>
      </w:r>
      <w:r w:rsidR="00111FE6">
        <w:br/>
      </w:r>
      <w:r w:rsidR="00111FE6" w:rsidRPr="00111FE6">
        <w:t>*For details on the Roles and Responsibilities of the practitioners, Refer "Roles and Responsibility" document in the QMS.</w:t>
      </w:r>
    </w:p>
    <w:p w:rsidR="00E01440" w:rsidRDefault="00E01440" w:rsidP="004A2ED1">
      <w:pPr>
        <w:pStyle w:val="Heading1"/>
      </w:pPr>
      <w:bookmarkStart w:id="7" w:name="_Toc430085633"/>
      <w:r>
        <w:t>Verification</w:t>
      </w:r>
      <w:bookmarkEnd w:id="7"/>
    </w:p>
    <w:p w:rsidR="00933E61" w:rsidRDefault="00C01242" w:rsidP="005239E7">
      <w:pPr>
        <w:pStyle w:val="ListParagraph"/>
        <w:numPr>
          <w:ilvl w:val="0"/>
          <w:numId w:val="34"/>
        </w:numPr>
        <w:ind w:left="426" w:hanging="426"/>
      </w:pPr>
      <w:r>
        <w:t xml:space="preserve">Project Manager </w:t>
      </w:r>
      <w:r w:rsidR="00E33BFF">
        <w:t>verifies the</w:t>
      </w:r>
      <w:r>
        <w:t xml:space="preserve"> estimates</w:t>
      </w:r>
      <w:r w:rsidR="00E33BFF">
        <w:t xml:space="preserve"> with respect to project needs</w:t>
      </w:r>
      <w:r w:rsidR="00AD76CB">
        <w:t>.</w:t>
      </w:r>
    </w:p>
    <w:p w:rsidR="00111FE6" w:rsidRDefault="00111FE6" w:rsidP="005239E7">
      <w:pPr>
        <w:pStyle w:val="ListParagraph"/>
        <w:numPr>
          <w:ilvl w:val="0"/>
          <w:numId w:val="34"/>
        </w:numPr>
        <w:ind w:left="426" w:hanging="426"/>
      </w:pPr>
      <w:r w:rsidRPr="00111FE6">
        <w:t>Review of the process and its work</w:t>
      </w:r>
      <w:r>
        <w:t xml:space="preserve"> </w:t>
      </w:r>
      <w:r w:rsidRPr="00111FE6">
        <w:t>products by PPQA members.</w:t>
      </w:r>
    </w:p>
    <w:p w:rsidR="00111FE6" w:rsidRDefault="00111FE6" w:rsidP="005239E7">
      <w:pPr>
        <w:pStyle w:val="ListParagraph"/>
        <w:numPr>
          <w:ilvl w:val="0"/>
          <w:numId w:val="34"/>
        </w:numPr>
        <w:ind w:left="426" w:hanging="426"/>
      </w:pPr>
      <w:r w:rsidRPr="00111FE6">
        <w:t>Review of the process and its work products by Senior Management.</w:t>
      </w:r>
    </w:p>
    <w:p w:rsidR="00B81986" w:rsidRDefault="00E92BC6">
      <w:pPr>
        <w:pStyle w:val="Heading1"/>
      </w:pPr>
      <w:bookmarkStart w:id="8" w:name="_Toc430085634"/>
      <w:r>
        <w:t>Guidelines</w:t>
      </w:r>
      <w:bookmarkEnd w:id="8"/>
    </w:p>
    <w:p w:rsidR="00663D82" w:rsidRDefault="00663D82" w:rsidP="00663D82">
      <w:pPr>
        <w:pStyle w:val="Heading1"/>
        <w:spacing w:before="0"/>
        <w:rPr>
          <w:rFonts w:ascii="Calibri" w:hAnsi="Calibri"/>
          <w:b w:val="0"/>
          <w:bCs w:val="0"/>
          <w:color w:val="auto"/>
          <w:sz w:val="22"/>
          <w:szCs w:val="22"/>
        </w:rPr>
      </w:pPr>
      <w:bookmarkStart w:id="9" w:name="_Toc430085635"/>
      <w:r w:rsidRPr="00663D82">
        <w:rPr>
          <w:rFonts w:ascii="Calibri" w:hAnsi="Calibri"/>
          <w:b w:val="0"/>
          <w:bCs w:val="0"/>
          <w:color w:val="auto"/>
          <w:sz w:val="22"/>
          <w:szCs w:val="22"/>
        </w:rPr>
        <w:t>“Estimation Guidelines” (GDLN_ESTMAT).</w:t>
      </w:r>
      <w:bookmarkEnd w:id="9"/>
    </w:p>
    <w:p w:rsidR="00111FE6" w:rsidRPr="00111FE6" w:rsidRDefault="00111FE6" w:rsidP="00111FE6">
      <w:r w:rsidRPr="00111FE6">
        <w:t xml:space="preserve">Refer "Configuration Management </w:t>
      </w:r>
      <w:r w:rsidR="00E1583D">
        <w:t>and Release</w:t>
      </w:r>
      <w:r w:rsidR="000710B3">
        <w:t xml:space="preserve"> </w:t>
      </w:r>
      <w:r w:rsidRPr="00111FE6">
        <w:t>Procedure" (PRCD_CONFIG) for Access Rights, location of work products, naming convention and types of controls.</w:t>
      </w:r>
    </w:p>
    <w:p w:rsidR="00663D82" w:rsidRPr="00663D82" w:rsidRDefault="00663D82" w:rsidP="00663D82"/>
    <w:p w:rsidR="00A261E3" w:rsidRDefault="00A261E3" w:rsidP="00663D82">
      <w:pPr>
        <w:pStyle w:val="Heading1"/>
        <w:spacing w:before="0"/>
      </w:pPr>
      <w:bookmarkStart w:id="10" w:name="_Toc430085636"/>
      <w:r>
        <w:lastRenderedPageBreak/>
        <w:t>Applicable Measurements</w:t>
      </w:r>
      <w:bookmarkEnd w:id="10"/>
    </w:p>
    <w:p w:rsidR="00A261E3" w:rsidRDefault="00C01242" w:rsidP="00C01242">
      <w:r>
        <w:t>NA</w:t>
      </w:r>
    </w:p>
    <w:p w:rsidR="00B81986" w:rsidRPr="00E57469" w:rsidRDefault="004A2ED1" w:rsidP="00E57469">
      <w:pPr>
        <w:pStyle w:val="Heading1"/>
      </w:pPr>
      <w:bookmarkStart w:id="11" w:name="_Toc430085637"/>
      <w:r>
        <w:t>Exit Criteria/Outputs</w:t>
      </w:r>
      <w:bookmarkEnd w:id="11"/>
      <w:r>
        <w:t xml:space="preserve"> </w:t>
      </w:r>
    </w:p>
    <w:p w:rsidR="00165E73" w:rsidRDefault="00C01242" w:rsidP="00165E73">
      <w:pPr>
        <w:numPr>
          <w:ilvl w:val="0"/>
          <w:numId w:val="15"/>
        </w:numPr>
        <w:spacing w:after="0" w:line="240" w:lineRule="auto"/>
        <w:ind w:left="426" w:hanging="284"/>
      </w:pPr>
      <w:r>
        <w:t xml:space="preserve">Final </w:t>
      </w:r>
      <w:r w:rsidR="00904D84">
        <w:t xml:space="preserve">Complexity and </w:t>
      </w:r>
      <w:r>
        <w:t>Effort Estimates</w:t>
      </w:r>
      <w:r w:rsidR="00165E73">
        <w:tab/>
      </w:r>
      <w:r w:rsidR="00165E73">
        <w:tab/>
      </w:r>
    </w:p>
    <w:p w:rsidR="00165E73" w:rsidRPr="00165E73" w:rsidRDefault="00165E73" w:rsidP="00607B19">
      <w:pPr>
        <w:ind w:left="360"/>
      </w:pPr>
    </w:p>
    <w:sectPr w:rsidR="00165E73" w:rsidRPr="00165E73" w:rsidSect="00391CA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33A" w:rsidRDefault="00E4433A">
      <w:r>
        <w:separator/>
      </w:r>
    </w:p>
  </w:endnote>
  <w:endnote w:type="continuationSeparator" w:id="0">
    <w:p w:rsidR="00E4433A" w:rsidRDefault="00E443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E81" w:rsidRDefault="00E20E81" w:rsidP="00D06F22">
    <w:pPr>
      <w:jc w:val="center"/>
    </w:pPr>
    <w:r>
      <w:t xml:space="preserve">Genus </w:t>
    </w:r>
    <w:r w:rsidR="00A60D1B">
      <w:t>Innovation Limited</w:t>
    </w:r>
  </w:p>
  <w:p w:rsidR="00E20E81" w:rsidRDefault="00E20E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33A" w:rsidRDefault="00E4433A">
      <w:r>
        <w:separator/>
      </w:r>
    </w:p>
  </w:footnote>
  <w:footnote w:type="continuationSeparator" w:id="0">
    <w:p w:rsidR="00E4433A" w:rsidRDefault="00E443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E81" w:rsidRDefault="00B95E04" w:rsidP="00CB1F86">
    <w:fldSimple w:instr=" TITLE   \* MERGEFORMAT ">
      <w:r w:rsidR="00E20E81">
        <w:t>Estimation Procedure</w:t>
      </w:r>
    </w:fldSimple>
    <w:r w:rsidR="00E20E81">
      <w:br/>
    </w:r>
    <w:fldSimple w:instr=" FILENAME   \* MERGEFORMAT ">
      <w:r w:rsidR="00E20E81">
        <w:rPr>
          <w:noProof/>
        </w:rPr>
        <w:t>PRCD_ESTMAT.docx</w:t>
      </w:r>
    </w:fldSimple>
    <w:r w:rsidR="00E20E81" w:rsidRPr="00771826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1188"/>
    <w:multiLevelType w:val="hybridMultilevel"/>
    <w:tmpl w:val="7F2E9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DE4FB3"/>
    <w:multiLevelType w:val="hybridMultilevel"/>
    <w:tmpl w:val="A128E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30A6F"/>
    <w:multiLevelType w:val="hybridMultilevel"/>
    <w:tmpl w:val="D5D61050"/>
    <w:lvl w:ilvl="0" w:tplc="FBD258A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7" w:hanging="360"/>
      </w:pPr>
    </w:lvl>
    <w:lvl w:ilvl="2" w:tplc="4009001B" w:tentative="1">
      <w:start w:val="1"/>
      <w:numFmt w:val="lowerRoman"/>
      <w:lvlText w:val="%3."/>
      <w:lvlJc w:val="right"/>
      <w:pPr>
        <w:ind w:left="1857" w:hanging="180"/>
      </w:pPr>
    </w:lvl>
    <w:lvl w:ilvl="3" w:tplc="4009000F" w:tentative="1">
      <w:start w:val="1"/>
      <w:numFmt w:val="decimal"/>
      <w:lvlText w:val="%4."/>
      <w:lvlJc w:val="left"/>
      <w:pPr>
        <w:ind w:left="2577" w:hanging="360"/>
      </w:pPr>
    </w:lvl>
    <w:lvl w:ilvl="4" w:tplc="40090019" w:tentative="1">
      <w:start w:val="1"/>
      <w:numFmt w:val="lowerLetter"/>
      <w:lvlText w:val="%5."/>
      <w:lvlJc w:val="left"/>
      <w:pPr>
        <w:ind w:left="3297" w:hanging="360"/>
      </w:pPr>
    </w:lvl>
    <w:lvl w:ilvl="5" w:tplc="4009001B" w:tentative="1">
      <w:start w:val="1"/>
      <w:numFmt w:val="lowerRoman"/>
      <w:lvlText w:val="%6."/>
      <w:lvlJc w:val="right"/>
      <w:pPr>
        <w:ind w:left="4017" w:hanging="180"/>
      </w:pPr>
    </w:lvl>
    <w:lvl w:ilvl="6" w:tplc="4009000F" w:tentative="1">
      <w:start w:val="1"/>
      <w:numFmt w:val="decimal"/>
      <w:lvlText w:val="%7."/>
      <w:lvlJc w:val="left"/>
      <w:pPr>
        <w:ind w:left="4737" w:hanging="360"/>
      </w:pPr>
    </w:lvl>
    <w:lvl w:ilvl="7" w:tplc="40090019" w:tentative="1">
      <w:start w:val="1"/>
      <w:numFmt w:val="lowerLetter"/>
      <w:lvlText w:val="%8."/>
      <w:lvlJc w:val="left"/>
      <w:pPr>
        <w:ind w:left="5457" w:hanging="360"/>
      </w:pPr>
    </w:lvl>
    <w:lvl w:ilvl="8" w:tplc="40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>
    <w:nsid w:val="091405FD"/>
    <w:multiLevelType w:val="hybridMultilevel"/>
    <w:tmpl w:val="D388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445A5"/>
    <w:multiLevelType w:val="hybridMultilevel"/>
    <w:tmpl w:val="FE14FA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B506F"/>
    <w:multiLevelType w:val="hybridMultilevel"/>
    <w:tmpl w:val="CDCCB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646F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7">
    <w:nsid w:val="1BC86EBD"/>
    <w:multiLevelType w:val="hybridMultilevel"/>
    <w:tmpl w:val="30768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20FD9"/>
    <w:multiLevelType w:val="hybridMultilevel"/>
    <w:tmpl w:val="5E3EDACC"/>
    <w:lvl w:ilvl="0" w:tplc="747E95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00754EE"/>
    <w:multiLevelType w:val="hybridMultilevel"/>
    <w:tmpl w:val="FF68D620"/>
    <w:lvl w:ilvl="0" w:tplc="D6FC3E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0FF18EB"/>
    <w:multiLevelType w:val="hybridMultilevel"/>
    <w:tmpl w:val="E19A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5D3242"/>
    <w:multiLevelType w:val="hybridMultilevel"/>
    <w:tmpl w:val="AAF2A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50859"/>
    <w:multiLevelType w:val="hybridMultilevel"/>
    <w:tmpl w:val="CFD6C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945B2E"/>
    <w:multiLevelType w:val="hybridMultilevel"/>
    <w:tmpl w:val="972A8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AB51FC1"/>
    <w:multiLevelType w:val="hybridMultilevel"/>
    <w:tmpl w:val="AEE8A756"/>
    <w:lvl w:ilvl="0" w:tplc="0D2EE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476F8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6">
    <w:nsid w:val="406226D9"/>
    <w:multiLevelType w:val="hybridMultilevel"/>
    <w:tmpl w:val="CEE6C91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9C7417"/>
    <w:multiLevelType w:val="hybridMultilevel"/>
    <w:tmpl w:val="55DA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8866ED"/>
    <w:multiLevelType w:val="hybridMultilevel"/>
    <w:tmpl w:val="1FFC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7756CB"/>
    <w:multiLevelType w:val="hybridMultilevel"/>
    <w:tmpl w:val="E8A2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E756C3"/>
    <w:multiLevelType w:val="singleLevel"/>
    <w:tmpl w:val="7C02D048"/>
    <w:lvl w:ilvl="0">
      <w:start w:val="1"/>
      <w:numFmt w:val="bullet"/>
      <w:pStyle w:val="TableText-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1">
    <w:nsid w:val="51487673"/>
    <w:multiLevelType w:val="hybridMultilevel"/>
    <w:tmpl w:val="F2E4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4B411B"/>
    <w:multiLevelType w:val="hybridMultilevel"/>
    <w:tmpl w:val="CA1E7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D876B0"/>
    <w:multiLevelType w:val="singleLevel"/>
    <w:tmpl w:val="36C6C7F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4E5220B"/>
    <w:multiLevelType w:val="hybridMultilevel"/>
    <w:tmpl w:val="FF9A81DA"/>
    <w:lvl w:ilvl="0" w:tplc="0C069C06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5">
    <w:nsid w:val="576E5C98"/>
    <w:multiLevelType w:val="hybridMultilevel"/>
    <w:tmpl w:val="A240F5EE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5D3E65F7"/>
    <w:multiLevelType w:val="hybridMultilevel"/>
    <w:tmpl w:val="07C0C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880910"/>
    <w:multiLevelType w:val="singleLevel"/>
    <w:tmpl w:val="39D28B10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8572347"/>
    <w:multiLevelType w:val="hybridMultilevel"/>
    <w:tmpl w:val="060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051CD4"/>
    <w:multiLevelType w:val="hybridMultilevel"/>
    <w:tmpl w:val="692AF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A23EE7"/>
    <w:multiLevelType w:val="hybridMultilevel"/>
    <w:tmpl w:val="0060D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44E57"/>
    <w:multiLevelType w:val="hybridMultilevel"/>
    <w:tmpl w:val="D0E80A76"/>
    <w:lvl w:ilvl="0" w:tplc="C97C530E">
      <w:start w:val="1"/>
      <w:numFmt w:val="lowerLetter"/>
      <w:lvlText w:val="%1.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2">
    <w:nsid w:val="703C787E"/>
    <w:multiLevelType w:val="hybridMultilevel"/>
    <w:tmpl w:val="DB70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962B37"/>
    <w:multiLevelType w:val="hybridMultilevel"/>
    <w:tmpl w:val="36245E72"/>
    <w:lvl w:ilvl="0" w:tplc="B88201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B0CD9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74078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9022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5A3D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DC610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DEF0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E69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05A71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2B7C5E"/>
    <w:multiLevelType w:val="hybridMultilevel"/>
    <w:tmpl w:val="733E9E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6672D82"/>
    <w:multiLevelType w:val="multilevel"/>
    <w:tmpl w:val="C5AAA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78CD28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A7F3F1C"/>
    <w:multiLevelType w:val="hybridMultilevel"/>
    <w:tmpl w:val="CE38E618"/>
    <w:lvl w:ilvl="0" w:tplc="D892D6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44FF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92F2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F425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C25C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5673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B6E4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E8AB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C65A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E89332A"/>
    <w:multiLevelType w:val="singleLevel"/>
    <w:tmpl w:val="452617A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39">
    <w:nsid w:val="7F483021"/>
    <w:multiLevelType w:val="hybridMultilevel"/>
    <w:tmpl w:val="011AB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5"/>
  </w:num>
  <w:num w:numId="4">
    <w:abstractNumId w:val="21"/>
  </w:num>
  <w:num w:numId="5">
    <w:abstractNumId w:val="10"/>
  </w:num>
  <w:num w:numId="6">
    <w:abstractNumId w:val="23"/>
  </w:num>
  <w:num w:numId="7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9"/>
  </w:num>
  <w:num w:numId="9">
    <w:abstractNumId w:val="11"/>
  </w:num>
  <w:num w:numId="10">
    <w:abstractNumId w:val="25"/>
  </w:num>
  <w:num w:numId="11">
    <w:abstractNumId w:val="37"/>
  </w:num>
  <w:num w:numId="12">
    <w:abstractNumId w:val="33"/>
  </w:num>
  <w:num w:numId="13">
    <w:abstractNumId w:val="36"/>
  </w:num>
  <w:num w:numId="14">
    <w:abstractNumId w:val="8"/>
  </w:num>
  <w:num w:numId="15">
    <w:abstractNumId w:val="16"/>
  </w:num>
  <w:num w:numId="16">
    <w:abstractNumId w:val="18"/>
  </w:num>
  <w:num w:numId="17">
    <w:abstractNumId w:val="17"/>
  </w:num>
  <w:num w:numId="18">
    <w:abstractNumId w:val="39"/>
  </w:num>
  <w:num w:numId="19">
    <w:abstractNumId w:val="31"/>
  </w:num>
  <w:num w:numId="20">
    <w:abstractNumId w:val="9"/>
  </w:num>
  <w:num w:numId="21">
    <w:abstractNumId w:val="32"/>
  </w:num>
  <w:num w:numId="22">
    <w:abstractNumId w:val="35"/>
  </w:num>
  <w:num w:numId="23">
    <w:abstractNumId w:val="24"/>
  </w:num>
  <w:num w:numId="24">
    <w:abstractNumId w:val="38"/>
  </w:num>
  <w:num w:numId="25">
    <w:abstractNumId w:val="26"/>
  </w:num>
  <w:num w:numId="26">
    <w:abstractNumId w:val="1"/>
  </w:num>
  <w:num w:numId="27">
    <w:abstractNumId w:val="12"/>
  </w:num>
  <w:num w:numId="28">
    <w:abstractNumId w:val="7"/>
  </w:num>
  <w:num w:numId="29">
    <w:abstractNumId w:val="34"/>
  </w:num>
  <w:num w:numId="30">
    <w:abstractNumId w:val="20"/>
  </w:num>
  <w:num w:numId="31">
    <w:abstractNumId w:val="3"/>
  </w:num>
  <w:num w:numId="32">
    <w:abstractNumId w:val="28"/>
  </w:num>
  <w:num w:numId="33">
    <w:abstractNumId w:val="30"/>
  </w:num>
  <w:num w:numId="34">
    <w:abstractNumId w:val="0"/>
  </w:num>
  <w:num w:numId="35">
    <w:abstractNumId w:val="5"/>
  </w:num>
  <w:num w:numId="36">
    <w:abstractNumId w:val="14"/>
  </w:num>
  <w:num w:numId="37">
    <w:abstractNumId w:val="2"/>
  </w:num>
  <w:num w:numId="38">
    <w:abstractNumId w:val="29"/>
  </w:num>
  <w:num w:numId="39">
    <w:abstractNumId w:val="13"/>
  </w:num>
  <w:num w:numId="40">
    <w:abstractNumId w:val="22"/>
  </w:num>
  <w:num w:numId="41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288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386"/>
    <w:rsid w:val="00002A62"/>
    <w:rsid w:val="000352E3"/>
    <w:rsid w:val="0004185C"/>
    <w:rsid w:val="00054B2E"/>
    <w:rsid w:val="0005548A"/>
    <w:rsid w:val="00056B25"/>
    <w:rsid w:val="000662A0"/>
    <w:rsid w:val="000676B3"/>
    <w:rsid w:val="000710B3"/>
    <w:rsid w:val="00072A85"/>
    <w:rsid w:val="000828B8"/>
    <w:rsid w:val="00082BBD"/>
    <w:rsid w:val="000835EF"/>
    <w:rsid w:val="00083613"/>
    <w:rsid w:val="00084392"/>
    <w:rsid w:val="000B3A49"/>
    <w:rsid w:val="000B5C32"/>
    <w:rsid w:val="000C7ABC"/>
    <w:rsid w:val="000D0B41"/>
    <w:rsid w:val="000D154A"/>
    <w:rsid w:val="000D5595"/>
    <w:rsid w:val="000E7D41"/>
    <w:rsid w:val="000F5D04"/>
    <w:rsid w:val="000F627D"/>
    <w:rsid w:val="000F65C5"/>
    <w:rsid w:val="000F6EC3"/>
    <w:rsid w:val="001057C7"/>
    <w:rsid w:val="0010612F"/>
    <w:rsid w:val="001117ED"/>
    <w:rsid w:val="00111FE6"/>
    <w:rsid w:val="00123A9C"/>
    <w:rsid w:val="00132F1B"/>
    <w:rsid w:val="001370E7"/>
    <w:rsid w:val="001479E0"/>
    <w:rsid w:val="00155E0C"/>
    <w:rsid w:val="00165E73"/>
    <w:rsid w:val="00166CB1"/>
    <w:rsid w:val="001700DE"/>
    <w:rsid w:val="00185834"/>
    <w:rsid w:val="0019604D"/>
    <w:rsid w:val="001B0ADF"/>
    <w:rsid w:val="001B0B83"/>
    <w:rsid w:val="001B7925"/>
    <w:rsid w:val="001C14E8"/>
    <w:rsid w:val="001C67B1"/>
    <w:rsid w:val="001D172E"/>
    <w:rsid w:val="001E51C2"/>
    <w:rsid w:val="001F0342"/>
    <w:rsid w:val="001F510E"/>
    <w:rsid w:val="00200210"/>
    <w:rsid w:val="002002B5"/>
    <w:rsid w:val="00201C1B"/>
    <w:rsid w:val="00223DD0"/>
    <w:rsid w:val="00260ACF"/>
    <w:rsid w:val="00290614"/>
    <w:rsid w:val="002A11B5"/>
    <w:rsid w:val="002B1EBA"/>
    <w:rsid w:val="002C132D"/>
    <w:rsid w:val="002C1BE2"/>
    <w:rsid w:val="002D7E76"/>
    <w:rsid w:val="0031589D"/>
    <w:rsid w:val="00323679"/>
    <w:rsid w:val="00324E34"/>
    <w:rsid w:val="00324EE0"/>
    <w:rsid w:val="00331E81"/>
    <w:rsid w:val="003361BB"/>
    <w:rsid w:val="00341507"/>
    <w:rsid w:val="003467E7"/>
    <w:rsid w:val="00352FEE"/>
    <w:rsid w:val="00355E15"/>
    <w:rsid w:val="00361C3F"/>
    <w:rsid w:val="00362AB1"/>
    <w:rsid w:val="00362D23"/>
    <w:rsid w:val="00391CA7"/>
    <w:rsid w:val="00395BDC"/>
    <w:rsid w:val="003A1700"/>
    <w:rsid w:val="003A3E90"/>
    <w:rsid w:val="003B2E28"/>
    <w:rsid w:val="003C0B59"/>
    <w:rsid w:val="003C38EA"/>
    <w:rsid w:val="003D01C9"/>
    <w:rsid w:val="003E004C"/>
    <w:rsid w:val="00406C97"/>
    <w:rsid w:val="004223A6"/>
    <w:rsid w:val="00422911"/>
    <w:rsid w:val="004264EA"/>
    <w:rsid w:val="0043750A"/>
    <w:rsid w:val="00442369"/>
    <w:rsid w:val="00453724"/>
    <w:rsid w:val="004777EF"/>
    <w:rsid w:val="00495807"/>
    <w:rsid w:val="004A2ED1"/>
    <w:rsid w:val="004A3B08"/>
    <w:rsid w:val="004A46B8"/>
    <w:rsid w:val="004B4664"/>
    <w:rsid w:val="004E70AE"/>
    <w:rsid w:val="005014A0"/>
    <w:rsid w:val="0050598C"/>
    <w:rsid w:val="00511139"/>
    <w:rsid w:val="00511867"/>
    <w:rsid w:val="005239E7"/>
    <w:rsid w:val="005240AD"/>
    <w:rsid w:val="00530174"/>
    <w:rsid w:val="00533791"/>
    <w:rsid w:val="00551BBD"/>
    <w:rsid w:val="005800C0"/>
    <w:rsid w:val="00581113"/>
    <w:rsid w:val="00582985"/>
    <w:rsid w:val="005843A8"/>
    <w:rsid w:val="005924B3"/>
    <w:rsid w:val="005A12DF"/>
    <w:rsid w:val="005A72BA"/>
    <w:rsid w:val="005B329E"/>
    <w:rsid w:val="005B5DF4"/>
    <w:rsid w:val="005C5A8B"/>
    <w:rsid w:val="005C5B2B"/>
    <w:rsid w:val="005D1257"/>
    <w:rsid w:val="005D4831"/>
    <w:rsid w:val="005E2B62"/>
    <w:rsid w:val="005E2C3B"/>
    <w:rsid w:val="00605C4B"/>
    <w:rsid w:val="00607B19"/>
    <w:rsid w:val="00613878"/>
    <w:rsid w:val="00615168"/>
    <w:rsid w:val="00615F9C"/>
    <w:rsid w:val="0062572B"/>
    <w:rsid w:val="0062695B"/>
    <w:rsid w:val="00627B26"/>
    <w:rsid w:val="00643A7B"/>
    <w:rsid w:val="00655C3A"/>
    <w:rsid w:val="00660FEC"/>
    <w:rsid w:val="00663D82"/>
    <w:rsid w:val="006718E1"/>
    <w:rsid w:val="006729F9"/>
    <w:rsid w:val="0067736D"/>
    <w:rsid w:val="00686461"/>
    <w:rsid w:val="00697A72"/>
    <w:rsid w:val="006C1EEE"/>
    <w:rsid w:val="006F6AAF"/>
    <w:rsid w:val="007008FE"/>
    <w:rsid w:val="00706EE8"/>
    <w:rsid w:val="00706F0E"/>
    <w:rsid w:val="00712A3B"/>
    <w:rsid w:val="00715EF9"/>
    <w:rsid w:val="00732B8C"/>
    <w:rsid w:val="007404D3"/>
    <w:rsid w:val="007444CD"/>
    <w:rsid w:val="00745B20"/>
    <w:rsid w:val="0075332A"/>
    <w:rsid w:val="0075556B"/>
    <w:rsid w:val="00762FED"/>
    <w:rsid w:val="007741CC"/>
    <w:rsid w:val="00776B59"/>
    <w:rsid w:val="00781A3B"/>
    <w:rsid w:val="0079239D"/>
    <w:rsid w:val="007940CD"/>
    <w:rsid w:val="007950A1"/>
    <w:rsid w:val="007A140D"/>
    <w:rsid w:val="007A3712"/>
    <w:rsid w:val="007A4ECA"/>
    <w:rsid w:val="007A5DDD"/>
    <w:rsid w:val="007B3A81"/>
    <w:rsid w:val="007B6FF2"/>
    <w:rsid w:val="007B7A0E"/>
    <w:rsid w:val="007C085F"/>
    <w:rsid w:val="007C09E0"/>
    <w:rsid w:val="007C6995"/>
    <w:rsid w:val="007D06B2"/>
    <w:rsid w:val="007E7878"/>
    <w:rsid w:val="007F34F0"/>
    <w:rsid w:val="007F589D"/>
    <w:rsid w:val="0080629C"/>
    <w:rsid w:val="00811AFC"/>
    <w:rsid w:val="00814C85"/>
    <w:rsid w:val="00823644"/>
    <w:rsid w:val="0083361A"/>
    <w:rsid w:val="00854F1D"/>
    <w:rsid w:val="00857BFA"/>
    <w:rsid w:val="00864AF3"/>
    <w:rsid w:val="008661F3"/>
    <w:rsid w:val="00871917"/>
    <w:rsid w:val="00885EC5"/>
    <w:rsid w:val="00887F97"/>
    <w:rsid w:val="00893F5B"/>
    <w:rsid w:val="008967A3"/>
    <w:rsid w:val="008A298F"/>
    <w:rsid w:val="008B1C5B"/>
    <w:rsid w:val="008B2A78"/>
    <w:rsid w:val="008C4D2F"/>
    <w:rsid w:val="008F1753"/>
    <w:rsid w:val="00903658"/>
    <w:rsid w:val="00904D84"/>
    <w:rsid w:val="00904E85"/>
    <w:rsid w:val="00925598"/>
    <w:rsid w:val="00926FEC"/>
    <w:rsid w:val="00930F87"/>
    <w:rsid w:val="00933E61"/>
    <w:rsid w:val="00935701"/>
    <w:rsid w:val="00935FF0"/>
    <w:rsid w:val="009451FA"/>
    <w:rsid w:val="00952383"/>
    <w:rsid w:val="009554A9"/>
    <w:rsid w:val="00964F1B"/>
    <w:rsid w:val="009657A9"/>
    <w:rsid w:val="0098367A"/>
    <w:rsid w:val="00992AEF"/>
    <w:rsid w:val="009A379E"/>
    <w:rsid w:val="009B75CB"/>
    <w:rsid w:val="009C1334"/>
    <w:rsid w:val="009C7E58"/>
    <w:rsid w:val="009D2683"/>
    <w:rsid w:val="009D41C9"/>
    <w:rsid w:val="009E15CD"/>
    <w:rsid w:val="009E7819"/>
    <w:rsid w:val="009F058C"/>
    <w:rsid w:val="00A05386"/>
    <w:rsid w:val="00A14E80"/>
    <w:rsid w:val="00A249A1"/>
    <w:rsid w:val="00A25E76"/>
    <w:rsid w:val="00A261E3"/>
    <w:rsid w:val="00A262D4"/>
    <w:rsid w:val="00A31598"/>
    <w:rsid w:val="00A33D43"/>
    <w:rsid w:val="00A40C93"/>
    <w:rsid w:val="00A60D1B"/>
    <w:rsid w:val="00A645E3"/>
    <w:rsid w:val="00A8130E"/>
    <w:rsid w:val="00A83CB7"/>
    <w:rsid w:val="00A855C0"/>
    <w:rsid w:val="00A8794C"/>
    <w:rsid w:val="00AA39DA"/>
    <w:rsid w:val="00AC13D6"/>
    <w:rsid w:val="00AC63B5"/>
    <w:rsid w:val="00AD76CB"/>
    <w:rsid w:val="00AE02E8"/>
    <w:rsid w:val="00AF4743"/>
    <w:rsid w:val="00B13CF5"/>
    <w:rsid w:val="00B23694"/>
    <w:rsid w:val="00B25BBF"/>
    <w:rsid w:val="00B50523"/>
    <w:rsid w:val="00B52431"/>
    <w:rsid w:val="00B53022"/>
    <w:rsid w:val="00B63C33"/>
    <w:rsid w:val="00B63E9A"/>
    <w:rsid w:val="00B81986"/>
    <w:rsid w:val="00B95E04"/>
    <w:rsid w:val="00BA2578"/>
    <w:rsid w:val="00BA4FD3"/>
    <w:rsid w:val="00BA56FE"/>
    <w:rsid w:val="00BC2CA5"/>
    <w:rsid w:val="00BD376C"/>
    <w:rsid w:val="00BD4054"/>
    <w:rsid w:val="00BD720F"/>
    <w:rsid w:val="00BE557E"/>
    <w:rsid w:val="00C01242"/>
    <w:rsid w:val="00C02443"/>
    <w:rsid w:val="00C162DA"/>
    <w:rsid w:val="00C23551"/>
    <w:rsid w:val="00C2420D"/>
    <w:rsid w:val="00C24481"/>
    <w:rsid w:val="00C36060"/>
    <w:rsid w:val="00C40284"/>
    <w:rsid w:val="00C43202"/>
    <w:rsid w:val="00C53A94"/>
    <w:rsid w:val="00C55A0F"/>
    <w:rsid w:val="00C579AB"/>
    <w:rsid w:val="00C603A9"/>
    <w:rsid w:val="00C650D5"/>
    <w:rsid w:val="00C82020"/>
    <w:rsid w:val="00CB1F86"/>
    <w:rsid w:val="00CB50D2"/>
    <w:rsid w:val="00CB7BA5"/>
    <w:rsid w:val="00CD6976"/>
    <w:rsid w:val="00CF319E"/>
    <w:rsid w:val="00D00FE3"/>
    <w:rsid w:val="00D06F22"/>
    <w:rsid w:val="00D14DF3"/>
    <w:rsid w:val="00D16BF4"/>
    <w:rsid w:val="00D40181"/>
    <w:rsid w:val="00D4043E"/>
    <w:rsid w:val="00D5127F"/>
    <w:rsid w:val="00D5492B"/>
    <w:rsid w:val="00D719A8"/>
    <w:rsid w:val="00D8307F"/>
    <w:rsid w:val="00DA6C26"/>
    <w:rsid w:val="00DB0450"/>
    <w:rsid w:val="00DC1940"/>
    <w:rsid w:val="00DC6DF6"/>
    <w:rsid w:val="00DC7E70"/>
    <w:rsid w:val="00DD5069"/>
    <w:rsid w:val="00DD7D3F"/>
    <w:rsid w:val="00DE2C8D"/>
    <w:rsid w:val="00DE37CA"/>
    <w:rsid w:val="00DE5724"/>
    <w:rsid w:val="00E00F82"/>
    <w:rsid w:val="00E01440"/>
    <w:rsid w:val="00E074B6"/>
    <w:rsid w:val="00E157F9"/>
    <w:rsid w:val="00E1583D"/>
    <w:rsid w:val="00E20BB8"/>
    <w:rsid w:val="00E20E81"/>
    <w:rsid w:val="00E236E4"/>
    <w:rsid w:val="00E3006B"/>
    <w:rsid w:val="00E30AF2"/>
    <w:rsid w:val="00E33367"/>
    <w:rsid w:val="00E33BFF"/>
    <w:rsid w:val="00E4433A"/>
    <w:rsid w:val="00E57469"/>
    <w:rsid w:val="00E62BB7"/>
    <w:rsid w:val="00E77F49"/>
    <w:rsid w:val="00E91C3E"/>
    <w:rsid w:val="00E92BC6"/>
    <w:rsid w:val="00EA0BBD"/>
    <w:rsid w:val="00EA6825"/>
    <w:rsid w:val="00EB19EB"/>
    <w:rsid w:val="00EB1BBF"/>
    <w:rsid w:val="00EB3A51"/>
    <w:rsid w:val="00EB4547"/>
    <w:rsid w:val="00EC0318"/>
    <w:rsid w:val="00EC0875"/>
    <w:rsid w:val="00EC7175"/>
    <w:rsid w:val="00ED0FBF"/>
    <w:rsid w:val="00ED3B7D"/>
    <w:rsid w:val="00EF1E85"/>
    <w:rsid w:val="00F0243B"/>
    <w:rsid w:val="00F02DAF"/>
    <w:rsid w:val="00F06E96"/>
    <w:rsid w:val="00F2087C"/>
    <w:rsid w:val="00F31C2B"/>
    <w:rsid w:val="00F415D8"/>
    <w:rsid w:val="00F4735D"/>
    <w:rsid w:val="00F533B4"/>
    <w:rsid w:val="00F53F85"/>
    <w:rsid w:val="00F53FF8"/>
    <w:rsid w:val="00F54DF2"/>
    <w:rsid w:val="00F55D3C"/>
    <w:rsid w:val="00F60325"/>
    <w:rsid w:val="00F711B1"/>
    <w:rsid w:val="00F765E9"/>
    <w:rsid w:val="00F86249"/>
    <w:rsid w:val="00F95D3A"/>
    <w:rsid w:val="00FA406A"/>
    <w:rsid w:val="00FA5343"/>
    <w:rsid w:val="00FD7279"/>
    <w:rsid w:val="00FE2614"/>
    <w:rsid w:val="00FE5FE1"/>
    <w:rsid w:val="00FF0DF1"/>
    <w:rsid w:val="00FF5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2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30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styleId="LightList-Accent1">
    <w:name w:val="Light List Accent 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24E3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2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30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styleId="LightList-Accent1">
    <w:name w:val="Light List Accent 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24E3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.GENUSRND\Documents\PRCD_ESTMA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2010-05-15T00:00:00</PublishDate>
  <Abstract>This procedure demonstrates a consensus based methodology for arriving at effort estimates.</Abstract>
  <CompanyAddress/>
  <CompanyPhone/>
  <CompanyFax/>
  <CompanyEmail/>
</CoverPageProperti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60D463-E0A4-43CC-B4FC-6A78BAE7598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13EE0B9-61A1-4D97-84E8-9D6D67F97DB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201B5BD-DADF-4C81-8266-346F42E0F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F17621D5-8118-4296-944B-367BCA2FC84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417EC7D7-3939-4EA3-93D5-8B0E01DD4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PRCD_ESTMAT</Template>
  <TotalTime>167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Estimation Procedure</vt:lpstr>
    </vt:vector>
  </TitlesOfParts>
  <Company>GENUS INNOVATION LIMITED</Company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Estimation Procedure</dc:title>
  <dc:creator>Genus</dc:creator>
  <cp:lastModifiedBy>hcl.sundeep</cp:lastModifiedBy>
  <cp:revision>34</cp:revision>
  <cp:lastPrinted>2001-03-01T10:01:00Z</cp:lastPrinted>
  <dcterms:created xsi:type="dcterms:W3CDTF">2015-06-15T09:41:00Z</dcterms:created>
  <dcterms:modified xsi:type="dcterms:W3CDTF">2015-09-15T07:35:00Z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  <property fmtid="{D5CDD505-2E9C-101B-9397-08002B2CF9AE}" pid="3" name="ContentType">
    <vt:lpwstr>Document</vt:lpwstr>
  </property>
</Properties>
</file>