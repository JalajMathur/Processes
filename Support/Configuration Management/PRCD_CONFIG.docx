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4B4664" w:rsidRDefault="0091305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 INNOVATION LIMITED</w:t>
                    </w:r>
                  </w:p>
                </w:tc>
              </w:sdtContent>
            </w:sdt>
          </w:tr>
          <w:tr w:rsidR="004B466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4664" w:rsidRDefault="00EE36E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Configuration Management and Release Procedure</w:t>
                    </w:r>
                  </w:p>
                </w:tc>
              </w:sdtContent>
            </w:sdt>
          </w:tr>
          <w:tr w:rsidR="004B4664">
            <w:trPr>
              <w:trHeight w:val="720"/>
              <w:jc w:val="center"/>
            </w:trPr>
            <w:tc>
              <w:tcPr>
                <w:tcW w:w="5000" w:type="pct"/>
                <w:tcBorders>
                  <w:top w:val="single" w:sz="4" w:space="0" w:color="4F81BD" w:themeColor="accent1"/>
                </w:tcBorders>
                <w:vAlign w:val="center"/>
              </w:tcPr>
              <w:p w:rsidR="004B4664" w:rsidRPr="00431B57" w:rsidRDefault="00740F28">
                <w:pPr>
                  <w:pStyle w:val="NoSpacing"/>
                  <w:jc w:val="center"/>
                  <w:rPr>
                    <w:rFonts w:asciiTheme="majorHAnsi" w:eastAsiaTheme="majorEastAsia" w:hAnsiTheme="majorHAnsi" w:cstheme="majorBidi"/>
                  </w:rPr>
                </w:pPr>
                <w:fldSimple w:instr=" FILENAME   \* MERGEFORMAT ">
                  <w:r w:rsidR="00682B01" w:rsidRPr="00431B57">
                    <w:rPr>
                      <w:rFonts w:asciiTheme="majorHAnsi" w:eastAsiaTheme="majorEastAsia" w:hAnsiTheme="majorHAnsi" w:cstheme="majorBidi"/>
                      <w:noProof/>
                    </w:rPr>
                    <w:t>PRCD_CONFIG.docx</w:t>
                  </w:r>
                </w:fldSimple>
              </w:p>
            </w:tc>
          </w:tr>
          <w:tr w:rsidR="004B4664">
            <w:trPr>
              <w:trHeight w:val="360"/>
              <w:jc w:val="center"/>
            </w:trPr>
            <w:tc>
              <w:tcPr>
                <w:tcW w:w="5000" w:type="pct"/>
                <w:vAlign w:val="center"/>
              </w:tcPr>
              <w:p w:rsidR="004B4664" w:rsidRDefault="004B4664">
                <w:pPr>
                  <w:pStyle w:val="NoSpacing"/>
                  <w:jc w:val="center"/>
                </w:pPr>
              </w:p>
            </w:tc>
          </w:tr>
          <w:tr w:rsidR="004B466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4664" w:rsidRDefault="00EE36E3">
                    <w:pPr>
                      <w:pStyle w:val="NoSpacing"/>
                      <w:jc w:val="center"/>
                      <w:rPr>
                        <w:b/>
                        <w:bCs/>
                      </w:rPr>
                    </w:pPr>
                    <w:r>
                      <w:rPr>
                        <w:b/>
                        <w:bCs/>
                      </w:rPr>
                      <w:t>Genus</w:t>
                    </w:r>
                  </w:p>
                </w:tc>
              </w:sdtContent>
            </w:sdt>
          </w:tr>
        </w:tbl>
        <w:p w:rsidR="004B4664" w:rsidRDefault="004B4664"/>
        <w:p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tc>
              <w:tcPr>
                <w:tcW w:w="5000" w:type="pct"/>
              </w:tcPr>
              <w:p w:rsidR="004B4664" w:rsidRDefault="002553AD" w:rsidP="002553AD">
                <w:pPr>
                  <w:pStyle w:val="NoSpacing"/>
                  <w:jc w:val="both"/>
                </w:pPr>
                <w:r>
                  <w:t>Configuration Management is to establish and maintain integrity of the product and product components throughout the Project Lifecycle. This involves identifying the configurations of configurable items throughout the product development life cycle, systematically control the changes, and maintain the configurable items integrity and traceability throughout the Product Development Life Cycle.</w:t>
                </w:r>
              </w:p>
            </w:tc>
          </w:tr>
        </w:tbl>
        <w:p w:rsidR="004B4664" w:rsidRDefault="004B4664"/>
        <w:p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rsidR="004B4664" w:rsidRDefault="004B4664">
          <w:pPr>
            <w:pStyle w:val="TOCHeading"/>
          </w:pPr>
          <w:r>
            <w:t>Contents</w:t>
          </w:r>
        </w:p>
        <w:p w:rsidR="00FE698E" w:rsidRDefault="00915FC0">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47797957" w:history="1">
            <w:r w:rsidR="00FE698E" w:rsidRPr="00DC63FC">
              <w:rPr>
                <w:rStyle w:val="Hyperlink"/>
                <w:noProof/>
              </w:rPr>
              <w:t>Overview</w:t>
            </w:r>
            <w:r w:rsidR="00FE698E">
              <w:rPr>
                <w:noProof/>
                <w:webHidden/>
              </w:rPr>
              <w:tab/>
            </w:r>
            <w:r w:rsidR="00FE698E">
              <w:rPr>
                <w:noProof/>
                <w:webHidden/>
              </w:rPr>
              <w:fldChar w:fldCharType="begin"/>
            </w:r>
            <w:r w:rsidR="00FE698E">
              <w:rPr>
                <w:noProof/>
                <w:webHidden/>
              </w:rPr>
              <w:instrText xml:space="preserve"> PAGEREF _Toc447797957 \h </w:instrText>
            </w:r>
            <w:r w:rsidR="00FE698E">
              <w:rPr>
                <w:noProof/>
                <w:webHidden/>
              </w:rPr>
            </w:r>
            <w:r w:rsidR="00FE698E">
              <w:rPr>
                <w:noProof/>
                <w:webHidden/>
              </w:rPr>
              <w:fldChar w:fldCharType="separate"/>
            </w:r>
            <w:r w:rsidR="00FE698E">
              <w:rPr>
                <w:noProof/>
                <w:webHidden/>
              </w:rPr>
              <w:t>3</w:t>
            </w:r>
            <w:r w:rsidR="00FE698E">
              <w:rPr>
                <w:noProof/>
                <w:webHidden/>
              </w:rPr>
              <w:fldChar w:fldCharType="end"/>
            </w:r>
          </w:hyperlink>
        </w:p>
        <w:p w:rsidR="00FE698E" w:rsidRDefault="00F43286">
          <w:pPr>
            <w:pStyle w:val="TOC1"/>
            <w:tabs>
              <w:tab w:val="right" w:leader="dot" w:pos="9350"/>
            </w:tabs>
            <w:rPr>
              <w:rFonts w:asciiTheme="minorHAnsi" w:eastAsiaTheme="minorEastAsia" w:hAnsiTheme="minorHAnsi" w:cstheme="minorBidi"/>
              <w:noProof/>
              <w:lang w:bidi="ar-SA"/>
            </w:rPr>
          </w:pPr>
          <w:hyperlink w:anchor="_Toc447797958" w:history="1">
            <w:r w:rsidR="00FE698E" w:rsidRPr="00DC63FC">
              <w:rPr>
                <w:rStyle w:val="Hyperlink"/>
                <w:noProof/>
              </w:rPr>
              <w:t>Objective</w:t>
            </w:r>
            <w:r w:rsidR="00FE698E">
              <w:rPr>
                <w:noProof/>
                <w:webHidden/>
              </w:rPr>
              <w:tab/>
            </w:r>
            <w:r w:rsidR="00FE698E">
              <w:rPr>
                <w:noProof/>
                <w:webHidden/>
              </w:rPr>
              <w:fldChar w:fldCharType="begin"/>
            </w:r>
            <w:r w:rsidR="00FE698E">
              <w:rPr>
                <w:noProof/>
                <w:webHidden/>
              </w:rPr>
              <w:instrText xml:space="preserve"> PAGEREF _Toc447797958 \h </w:instrText>
            </w:r>
            <w:r w:rsidR="00FE698E">
              <w:rPr>
                <w:noProof/>
                <w:webHidden/>
              </w:rPr>
            </w:r>
            <w:r w:rsidR="00FE698E">
              <w:rPr>
                <w:noProof/>
                <w:webHidden/>
              </w:rPr>
              <w:fldChar w:fldCharType="separate"/>
            </w:r>
            <w:r w:rsidR="00FE698E">
              <w:rPr>
                <w:noProof/>
                <w:webHidden/>
              </w:rPr>
              <w:t>3</w:t>
            </w:r>
            <w:r w:rsidR="00FE698E">
              <w:rPr>
                <w:noProof/>
                <w:webHidden/>
              </w:rPr>
              <w:fldChar w:fldCharType="end"/>
            </w:r>
          </w:hyperlink>
        </w:p>
        <w:p w:rsidR="00FE698E" w:rsidRDefault="00F43286">
          <w:pPr>
            <w:pStyle w:val="TOC1"/>
            <w:tabs>
              <w:tab w:val="right" w:leader="dot" w:pos="9350"/>
            </w:tabs>
            <w:rPr>
              <w:rFonts w:asciiTheme="minorHAnsi" w:eastAsiaTheme="minorEastAsia" w:hAnsiTheme="minorHAnsi" w:cstheme="minorBidi"/>
              <w:noProof/>
              <w:lang w:bidi="ar-SA"/>
            </w:rPr>
          </w:pPr>
          <w:hyperlink w:anchor="_Toc447797959" w:history="1">
            <w:r w:rsidR="00FE698E" w:rsidRPr="00DC63FC">
              <w:rPr>
                <w:rStyle w:val="Hyperlink"/>
                <w:noProof/>
              </w:rPr>
              <w:t>Scope</w:t>
            </w:r>
            <w:r w:rsidR="00FE698E">
              <w:rPr>
                <w:noProof/>
                <w:webHidden/>
              </w:rPr>
              <w:tab/>
            </w:r>
            <w:r w:rsidR="00FE698E">
              <w:rPr>
                <w:noProof/>
                <w:webHidden/>
              </w:rPr>
              <w:fldChar w:fldCharType="begin"/>
            </w:r>
            <w:r w:rsidR="00FE698E">
              <w:rPr>
                <w:noProof/>
                <w:webHidden/>
              </w:rPr>
              <w:instrText xml:space="preserve"> PAGEREF _Toc447797959 \h </w:instrText>
            </w:r>
            <w:r w:rsidR="00FE698E">
              <w:rPr>
                <w:noProof/>
                <w:webHidden/>
              </w:rPr>
            </w:r>
            <w:r w:rsidR="00FE698E">
              <w:rPr>
                <w:noProof/>
                <w:webHidden/>
              </w:rPr>
              <w:fldChar w:fldCharType="separate"/>
            </w:r>
            <w:r w:rsidR="00FE698E">
              <w:rPr>
                <w:noProof/>
                <w:webHidden/>
              </w:rPr>
              <w:t>3</w:t>
            </w:r>
            <w:r w:rsidR="00FE698E">
              <w:rPr>
                <w:noProof/>
                <w:webHidden/>
              </w:rPr>
              <w:fldChar w:fldCharType="end"/>
            </w:r>
          </w:hyperlink>
        </w:p>
        <w:p w:rsidR="00FE698E" w:rsidRDefault="00F43286">
          <w:pPr>
            <w:pStyle w:val="TOC1"/>
            <w:tabs>
              <w:tab w:val="right" w:leader="dot" w:pos="9350"/>
            </w:tabs>
            <w:rPr>
              <w:rFonts w:asciiTheme="minorHAnsi" w:eastAsiaTheme="minorEastAsia" w:hAnsiTheme="minorHAnsi" w:cstheme="minorBidi"/>
              <w:noProof/>
              <w:lang w:bidi="ar-SA"/>
            </w:rPr>
          </w:pPr>
          <w:hyperlink w:anchor="_Toc447797960" w:history="1">
            <w:r w:rsidR="00FE698E" w:rsidRPr="00DC63FC">
              <w:rPr>
                <w:rStyle w:val="Hyperlink"/>
                <w:noProof/>
              </w:rPr>
              <w:t>Inputs</w:t>
            </w:r>
            <w:r w:rsidR="00FE698E">
              <w:rPr>
                <w:noProof/>
                <w:webHidden/>
              </w:rPr>
              <w:tab/>
            </w:r>
            <w:r w:rsidR="00FE698E">
              <w:rPr>
                <w:noProof/>
                <w:webHidden/>
              </w:rPr>
              <w:fldChar w:fldCharType="begin"/>
            </w:r>
            <w:r w:rsidR="00FE698E">
              <w:rPr>
                <w:noProof/>
                <w:webHidden/>
              </w:rPr>
              <w:instrText xml:space="preserve"> PAGEREF _Toc447797960 \h </w:instrText>
            </w:r>
            <w:r w:rsidR="00FE698E">
              <w:rPr>
                <w:noProof/>
                <w:webHidden/>
              </w:rPr>
            </w:r>
            <w:r w:rsidR="00FE698E">
              <w:rPr>
                <w:noProof/>
                <w:webHidden/>
              </w:rPr>
              <w:fldChar w:fldCharType="separate"/>
            </w:r>
            <w:r w:rsidR="00FE698E">
              <w:rPr>
                <w:noProof/>
                <w:webHidden/>
              </w:rPr>
              <w:t>3</w:t>
            </w:r>
            <w:r w:rsidR="00FE698E">
              <w:rPr>
                <w:noProof/>
                <w:webHidden/>
              </w:rPr>
              <w:fldChar w:fldCharType="end"/>
            </w:r>
          </w:hyperlink>
        </w:p>
        <w:p w:rsidR="00FE698E" w:rsidRDefault="00F43286">
          <w:pPr>
            <w:pStyle w:val="TOC1"/>
            <w:tabs>
              <w:tab w:val="right" w:leader="dot" w:pos="9350"/>
            </w:tabs>
            <w:rPr>
              <w:rFonts w:asciiTheme="minorHAnsi" w:eastAsiaTheme="minorEastAsia" w:hAnsiTheme="minorHAnsi" w:cstheme="minorBidi"/>
              <w:noProof/>
              <w:lang w:bidi="ar-SA"/>
            </w:rPr>
          </w:pPr>
          <w:hyperlink w:anchor="_Toc447797961" w:history="1">
            <w:r w:rsidR="00FE698E" w:rsidRPr="00DC63FC">
              <w:rPr>
                <w:rStyle w:val="Hyperlink"/>
                <w:noProof/>
              </w:rPr>
              <w:t>Entry Criteria/Triggers</w:t>
            </w:r>
            <w:r w:rsidR="00FE698E">
              <w:rPr>
                <w:noProof/>
                <w:webHidden/>
              </w:rPr>
              <w:tab/>
            </w:r>
            <w:r w:rsidR="00FE698E">
              <w:rPr>
                <w:noProof/>
                <w:webHidden/>
              </w:rPr>
              <w:fldChar w:fldCharType="begin"/>
            </w:r>
            <w:r w:rsidR="00FE698E">
              <w:rPr>
                <w:noProof/>
                <w:webHidden/>
              </w:rPr>
              <w:instrText xml:space="preserve"> PAGEREF _Toc447797961 \h </w:instrText>
            </w:r>
            <w:r w:rsidR="00FE698E">
              <w:rPr>
                <w:noProof/>
                <w:webHidden/>
              </w:rPr>
            </w:r>
            <w:r w:rsidR="00FE698E">
              <w:rPr>
                <w:noProof/>
                <w:webHidden/>
              </w:rPr>
              <w:fldChar w:fldCharType="separate"/>
            </w:r>
            <w:r w:rsidR="00FE698E">
              <w:rPr>
                <w:noProof/>
                <w:webHidden/>
              </w:rPr>
              <w:t>3</w:t>
            </w:r>
            <w:r w:rsidR="00FE698E">
              <w:rPr>
                <w:noProof/>
                <w:webHidden/>
              </w:rPr>
              <w:fldChar w:fldCharType="end"/>
            </w:r>
          </w:hyperlink>
        </w:p>
        <w:p w:rsidR="00FE698E" w:rsidRDefault="00F43286">
          <w:pPr>
            <w:pStyle w:val="TOC1"/>
            <w:tabs>
              <w:tab w:val="right" w:leader="dot" w:pos="9350"/>
            </w:tabs>
            <w:rPr>
              <w:rFonts w:asciiTheme="minorHAnsi" w:eastAsiaTheme="minorEastAsia" w:hAnsiTheme="minorHAnsi" w:cstheme="minorBidi"/>
              <w:noProof/>
              <w:lang w:bidi="ar-SA"/>
            </w:rPr>
          </w:pPr>
          <w:hyperlink w:anchor="_Toc447797962" w:history="1">
            <w:r w:rsidR="00FE698E" w:rsidRPr="00DC63FC">
              <w:rPr>
                <w:rStyle w:val="Hyperlink"/>
                <w:noProof/>
              </w:rPr>
              <w:t>Tasks</w:t>
            </w:r>
            <w:r w:rsidR="00FE698E">
              <w:rPr>
                <w:noProof/>
                <w:webHidden/>
              </w:rPr>
              <w:tab/>
            </w:r>
            <w:r w:rsidR="00FE698E">
              <w:rPr>
                <w:noProof/>
                <w:webHidden/>
              </w:rPr>
              <w:fldChar w:fldCharType="begin"/>
            </w:r>
            <w:r w:rsidR="00FE698E">
              <w:rPr>
                <w:noProof/>
                <w:webHidden/>
              </w:rPr>
              <w:instrText xml:space="preserve"> PAGEREF _Toc447797962 \h </w:instrText>
            </w:r>
            <w:r w:rsidR="00FE698E">
              <w:rPr>
                <w:noProof/>
                <w:webHidden/>
              </w:rPr>
            </w:r>
            <w:r w:rsidR="00FE698E">
              <w:rPr>
                <w:noProof/>
                <w:webHidden/>
              </w:rPr>
              <w:fldChar w:fldCharType="separate"/>
            </w:r>
            <w:r w:rsidR="00FE698E">
              <w:rPr>
                <w:noProof/>
                <w:webHidden/>
              </w:rPr>
              <w:t>3</w:t>
            </w:r>
            <w:r w:rsidR="00FE698E">
              <w:rPr>
                <w:noProof/>
                <w:webHidden/>
              </w:rPr>
              <w:fldChar w:fldCharType="end"/>
            </w:r>
          </w:hyperlink>
        </w:p>
        <w:p w:rsidR="00FE698E" w:rsidRDefault="00F43286">
          <w:pPr>
            <w:pStyle w:val="TOC1"/>
            <w:tabs>
              <w:tab w:val="right" w:leader="dot" w:pos="9350"/>
            </w:tabs>
            <w:rPr>
              <w:rFonts w:asciiTheme="minorHAnsi" w:eastAsiaTheme="minorEastAsia" w:hAnsiTheme="minorHAnsi" w:cstheme="minorBidi"/>
              <w:noProof/>
              <w:lang w:bidi="ar-SA"/>
            </w:rPr>
          </w:pPr>
          <w:hyperlink w:anchor="_Toc447797963" w:history="1">
            <w:r w:rsidR="00FE698E" w:rsidRPr="00DC63FC">
              <w:rPr>
                <w:rStyle w:val="Hyperlink"/>
                <w:noProof/>
              </w:rPr>
              <w:t>Verification</w:t>
            </w:r>
            <w:r w:rsidR="00FE698E">
              <w:rPr>
                <w:noProof/>
                <w:webHidden/>
              </w:rPr>
              <w:tab/>
            </w:r>
            <w:r w:rsidR="00FE698E">
              <w:rPr>
                <w:noProof/>
                <w:webHidden/>
              </w:rPr>
              <w:fldChar w:fldCharType="begin"/>
            </w:r>
            <w:r w:rsidR="00FE698E">
              <w:rPr>
                <w:noProof/>
                <w:webHidden/>
              </w:rPr>
              <w:instrText xml:space="preserve"> PAGEREF _Toc447797963 \h </w:instrText>
            </w:r>
            <w:r w:rsidR="00FE698E">
              <w:rPr>
                <w:noProof/>
                <w:webHidden/>
              </w:rPr>
            </w:r>
            <w:r w:rsidR="00FE698E">
              <w:rPr>
                <w:noProof/>
                <w:webHidden/>
              </w:rPr>
              <w:fldChar w:fldCharType="separate"/>
            </w:r>
            <w:r w:rsidR="00FE698E">
              <w:rPr>
                <w:noProof/>
                <w:webHidden/>
              </w:rPr>
              <w:t>7</w:t>
            </w:r>
            <w:r w:rsidR="00FE698E">
              <w:rPr>
                <w:noProof/>
                <w:webHidden/>
              </w:rPr>
              <w:fldChar w:fldCharType="end"/>
            </w:r>
          </w:hyperlink>
        </w:p>
        <w:p w:rsidR="00FE698E" w:rsidRDefault="00F43286">
          <w:pPr>
            <w:pStyle w:val="TOC1"/>
            <w:tabs>
              <w:tab w:val="right" w:leader="dot" w:pos="9350"/>
            </w:tabs>
            <w:rPr>
              <w:rFonts w:asciiTheme="minorHAnsi" w:eastAsiaTheme="minorEastAsia" w:hAnsiTheme="minorHAnsi" w:cstheme="minorBidi"/>
              <w:noProof/>
              <w:lang w:bidi="ar-SA"/>
            </w:rPr>
          </w:pPr>
          <w:hyperlink w:anchor="_Toc447797964" w:history="1">
            <w:r w:rsidR="00FE698E" w:rsidRPr="00DC63FC">
              <w:rPr>
                <w:rStyle w:val="Hyperlink"/>
                <w:noProof/>
              </w:rPr>
              <w:t>Guidelines</w:t>
            </w:r>
            <w:r w:rsidR="00FE698E">
              <w:rPr>
                <w:noProof/>
                <w:webHidden/>
              </w:rPr>
              <w:tab/>
            </w:r>
            <w:r w:rsidR="00FE698E">
              <w:rPr>
                <w:noProof/>
                <w:webHidden/>
              </w:rPr>
              <w:fldChar w:fldCharType="begin"/>
            </w:r>
            <w:r w:rsidR="00FE698E">
              <w:rPr>
                <w:noProof/>
                <w:webHidden/>
              </w:rPr>
              <w:instrText xml:space="preserve"> PAGEREF _Toc447797964 \h </w:instrText>
            </w:r>
            <w:r w:rsidR="00FE698E">
              <w:rPr>
                <w:noProof/>
                <w:webHidden/>
              </w:rPr>
            </w:r>
            <w:r w:rsidR="00FE698E">
              <w:rPr>
                <w:noProof/>
                <w:webHidden/>
              </w:rPr>
              <w:fldChar w:fldCharType="separate"/>
            </w:r>
            <w:r w:rsidR="00FE698E">
              <w:rPr>
                <w:noProof/>
                <w:webHidden/>
              </w:rPr>
              <w:t>8</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65" w:history="1">
            <w:r w:rsidR="00FE698E" w:rsidRPr="00DC63FC">
              <w:rPr>
                <w:rStyle w:val="Hyperlink"/>
                <w:noProof/>
              </w:rPr>
              <w:t>Definitions</w:t>
            </w:r>
            <w:r w:rsidR="00FE698E">
              <w:rPr>
                <w:noProof/>
                <w:webHidden/>
              </w:rPr>
              <w:tab/>
            </w:r>
            <w:r w:rsidR="00FE698E">
              <w:rPr>
                <w:noProof/>
                <w:webHidden/>
              </w:rPr>
              <w:fldChar w:fldCharType="begin"/>
            </w:r>
            <w:r w:rsidR="00FE698E">
              <w:rPr>
                <w:noProof/>
                <w:webHidden/>
              </w:rPr>
              <w:instrText xml:space="preserve"> PAGEREF _Toc447797965 \h </w:instrText>
            </w:r>
            <w:r w:rsidR="00FE698E">
              <w:rPr>
                <w:noProof/>
                <w:webHidden/>
              </w:rPr>
            </w:r>
            <w:r w:rsidR="00FE698E">
              <w:rPr>
                <w:noProof/>
                <w:webHidden/>
              </w:rPr>
              <w:fldChar w:fldCharType="separate"/>
            </w:r>
            <w:r w:rsidR="00FE698E">
              <w:rPr>
                <w:noProof/>
                <w:webHidden/>
              </w:rPr>
              <w:t>8</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66" w:history="1">
            <w:r w:rsidR="00FE698E" w:rsidRPr="00DC63FC">
              <w:rPr>
                <w:rStyle w:val="Hyperlink"/>
                <w:rFonts w:eastAsiaTheme="minorHAnsi"/>
                <w:noProof/>
              </w:rPr>
              <w:t>Configuration Structure</w:t>
            </w:r>
            <w:r w:rsidR="00FE698E">
              <w:rPr>
                <w:noProof/>
                <w:webHidden/>
              </w:rPr>
              <w:tab/>
            </w:r>
            <w:r w:rsidR="00FE698E">
              <w:rPr>
                <w:noProof/>
                <w:webHidden/>
              </w:rPr>
              <w:fldChar w:fldCharType="begin"/>
            </w:r>
            <w:r w:rsidR="00FE698E">
              <w:rPr>
                <w:noProof/>
                <w:webHidden/>
              </w:rPr>
              <w:instrText xml:space="preserve"> PAGEREF _Toc447797966 \h </w:instrText>
            </w:r>
            <w:r w:rsidR="00FE698E">
              <w:rPr>
                <w:noProof/>
                <w:webHidden/>
              </w:rPr>
            </w:r>
            <w:r w:rsidR="00FE698E">
              <w:rPr>
                <w:noProof/>
                <w:webHidden/>
              </w:rPr>
              <w:fldChar w:fldCharType="separate"/>
            </w:r>
            <w:r w:rsidR="00FE698E">
              <w:rPr>
                <w:noProof/>
                <w:webHidden/>
              </w:rPr>
              <w:t>9</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67" w:history="1">
            <w:r w:rsidR="00FE698E" w:rsidRPr="00DC63FC">
              <w:rPr>
                <w:rStyle w:val="Hyperlink"/>
                <w:rFonts w:eastAsiaTheme="minorHAnsi"/>
                <w:noProof/>
              </w:rPr>
              <w:t>Folder Structure</w:t>
            </w:r>
            <w:r w:rsidR="00FE698E">
              <w:rPr>
                <w:noProof/>
                <w:webHidden/>
              </w:rPr>
              <w:tab/>
            </w:r>
            <w:r w:rsidR="00FE698E">
              <w:rPr>
                <w:noProof/>
                <w:webHidden/>
              </w:rPr>
              <w:fldChar w:fldCharType="begin"/>
            </w:r>
            <w:r w:rsidR="00FE698E">
              <w:rPr>
                <w:noProof/>
                <w:webHidden/>
              </w:rPr>
              <w:instrText xml:space="preserve"> PAGEREF _Toc447797967 \h </w:instrText>
            </w:r>
            <w:r w:rsidR="00FE698E">
              <w:rPr>
                <w:noProof/>
                <w:webHidden/>
              </w:rPr>
            </w:r>
            <w:r w:rsidR="00FE698E">
              <w:rPr>
                <w:noProof/>
                <w:webHidden/>
              </w:rPr>
              <w:fldChar w:fldCharType="separate"/>
            </w:r>
            <w:r w:rsidR="00FE698E">
              <w:rPr>
                <w:noProof/>
                <w:webHidden/>
              </w:rPr>
              <w:t>9</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68" w:history="1">
            <w:r w:rsidR="00FE698E" w:rsidRPr="00DC63FC">
              <w:rPr>
                <w:rStyle w:val="Hyperlink"/>
                <w:rFonts w:eastAsiaTheme="minorHAnsi"/>
                <w:noProof/>
              </w:rPr>
              <w:t>Logs</w:t>
            </w:r>
            <w:r w:rsidR="00FE698E">
              <w:rPr>
                <w:noProof/>
                <w:webHidden/>
              </w:rPr>
              <w:tab/>
            </w:r>
            <w:r w:rsidR="00FE698E">
              <w:rPr>
                <w:noProof/>
                <w:webHidden/>
              </w:rPr>
              <w:fldChar w:fldCharType="begin"/>
            </w:r>
            <w:r w:rsidR="00FE698E">
              <w:rPr>
                <w:noProof/>
                <w:webHidden/>
              </w:rPr>
              <w:instrText xml:space="preserve"> PAGEREF _Toc447797968 \h </w:instrText>
            </w:r>
            <w:r w:rsidR="00FE698E">
              <w:rPr>
                <w:noProof/>
                <w:webHidden/>
              </w:rPr>
            </w:r>
            <w:r w:rsidR="00FE698E">
              <w:rPr>
                <w:noProof/>
                <w:webHidden/>
              </w:rPr>
              <w:fldChar w:fldCharType="separate"/>
            </w:r>
            <w:r w:rsidR="00FE698E">
              <w:rPr>
                <w:noProof/>
                <w:webHidden/>
              </w:rPr>
              <w:t>10</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69" w:history="1">
            <w:r w:rsidR="00FE698E" w:rsidRPr="00DC63FC">
              <w:rPr>
                <w:rStyle w:val="Hyperlink"/>
                <w:rFonts w:eastAsiaTheme="minorHAnsi"/>
                <w:noProof/>
              </w:rPr>
              <w:t>QMS Structure</w:t>
            </w:r>
            <w:r w:rsidR="00FE698E">
              <w:rPr>
                <w:noProof/>
                <w:webHidden/>
              </w:rPr>
              <w:tab/>
            </w:r>
            <w:r w:rsidR="00FE698E">
              <w:rPr>
                <w:noProof/>
                <w:webHidden/>
              </w:rPr>
              <w:fldChar w:fldCharType="begin"/>
            </w:r>
            <w:r w:rsidR="00FE698E">
              <w:rPr>
                <w:noProof/>
                <w:webHidden/>
              </w:rPr>
              <w:instrText xml:space="preserve"> PAGEREF _Toc447797969 \h </w:instrText>
            </w:r>
            <w:r w:rsidR="00FE698E">
              <w:rPr>
                <w:noProof/>
                <w:webHidden/>
              </w:rPr>
            </w:r>
            <w:r w:rsidR="00FE698E">
              <w:rPr>
                <w:noProof/>
                <w:webHidden/>
              </w:rPr>
              <w:fldChar w:fldCharType="separate"/>
            </w:r>
            <w:r w:rsidR="00FE698E">
              <w:rPr>
                <w:noProof/>
                <w:webHidden/>
              </w:rPr>
              <w:t>18</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70" w:history="1">
            <w:r w:rsidR="00FE698E" w:rsidRPr="00DC63FC">
              <w:rPr>
                <w:rStyle w:val="Hyperlink"/>
                <w:noProof/>
              </w:rPr>
              <w:t>Artifact Naming Convention</w:t>
            </w:r>
            <w:r w:rsidR="00FE698E">
              <w:rPr>
                <w:noProof/>
                <w:webHidden/>
              </w:rPr>
              <w:tab/>
            </w:r>
            <w:r w:rsidR="00FE698E">
              <w:rPr>
                <w:noProof/>
                <w:webHidden/>
              </w:rPr>
              <w:fldChar w:fldCharType="begin"/>
            </w:r>
            <w:r w:rsidR="00FE698E">
              <w:rPr>
                <w:noProof/>
                <w:webHidden/>
              </w:rPr>
              <w:instrText xml:space="preserve"> PAGEREF _Toc447797970 \h </w:instrText>
            </w:r>
            <w:r w:rsidR="00FE698E">
              <w:rPr>
                <w:noProof/>
                <w:webHidden/>
              </w:rPr>
            </w:r>
            <w:r w:rsidR="00FE698E">
              <w:rPr>
                <w:noProof/>
                <w:webHidden/>
              </w:rPr>
              <w:fldChar w:fldCharType="separate"/>
            </w:r>
            <w:r w:rsidR="00FE698E">
              <w:rPr>
                <w:noProof/>
                <w:webHidden/>
              </w:rPr>
              <w:t>18</w:t>
            </w:r>
            <w:r w:rsidR="00FE698E">
              <w:rPr>
                <w:noProof/>
                <w:webHidden/>
              </w:rPr>
              <w:fldChar w:fldCharType="end"/>
            </w:r>
          </w:hyperlink>
        </w:p>
        <w:p w:rsidR="00FE698E" w:rsidRDefault="00F43286">
          <w:pPr>
            <w:pStyle w:val="TOC1"/>
            <w:tabs>
              <w:tab w:val="right" w:leader="dot" w:pos="9350"/>
            </w:tabs>
            <w:rPr>
              <w:rFonts w:asciiTheme="minorHAnsi" w:eastAsiaTheme="minorEastAsia" w:hAnsiTheme="minorHAnsi" w:cstheme="minorBidi"/>
              <w:noProof/>
              <w:lang w:bidi="ar-SA"/>
            </w:rPr>
          </w:pPr>
          <w:hyperlink w:anchor="_Toc447797971" w:history="1">
            <w:r w:rsidR="00FE698E" w:rsidRPr="00DC63FC">
              <w:rPr>
                <w:rStyle w:val="Hyperlink"/>
                <w:noProof/>
              </w:rPr>
              <w:t>Naming conventions for:</w:t>
            </w:r>
            <w:r w:rsidR="00FE698E">
              <w:rPr>
                <w:noProof/>
                <w:webHidden/>
              </w:rPr>
              <w:tab/>
            </w:r>
            <w:r w:rsidR="00FE698E">
              <w:rPr>
                <w:noProof/>
                <w:webHidden/>
              </w:rPr>
              <w:fldChar w:fldCharType="begin"/>
            </w:r>
            <w:r w:rsidR="00FE698E">
              <w:rPr>
                <w:noProof/>
                <w:webHidden/>
              </w:rPr>
              <w:instrText xml:space="preserve"> PAGEREF _Toc447797971 \h </w:instrText>
            </w:r>
            <w:r w:rsidR="00FE698E">
              <w:rPr>
                <w:noProof/>
                <w:webHidden/>
              </w:rPr>
            </w:r>
            <w:r w:rsidR="00FE698E">
              <w:rPr>
                <w:noProof/>
                <w:webHidden/>
              </w:rPr>
              <w:fldChar w:fldCharType="separate"/>
            </w:r>
            <w:r w:rsidR="00FE698E">
              <w:rPr>
                <w:noProof/>
                <w:webHidden/>
              </w:rPr>
              <w:t>19</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72" w:history="1">
            <w:r w:rsidR="00FE698E" w:rsidRPr="00DC63FC">
              <w:rPr>
                <w:rStyle w:val="Hyperlink"/>
                <w:noProof/>
              </w:rPr>
              <w:t>Audit plan</w:t>
            </w:r>
            <w:r w:rsidR="00FE698E">
              <w:rPr>
                <w:noProof/>
                <w:webHidden/>
              </w:rPr>
              <w:tab/>
            </w:r>
            <w:r w:rsidR="00FE698E">
              <w:rPr>
                <w:noProof/>
                <w:webHidden/>
              </w:rPr>
              <w:fldChar w:fldCharType="begin"/>
            </w:r>
            <w:r w:rsidR="00FE698E">
              <w:rPr>
                <w:noProof/>
                <w:webHidden/>
              </w:rPr>
              <w:instrText xml:space="preserve"> PAGEREF _Toc447797972 \h </w:instrText>
            </w:r>
            <w:r w:rsidR="00FE698E">
              <w:rPr>
                <w:noProof/>
                <w:webHidden/>
              </w:rPr>
            </w:r>
            <w:r w:rsidR="00FE698E">
              <w:rPr>
                <w:noProof/>
                <w:webHidden/>
              </w:rPr>
              <w:fldChar w:fldCharType="separate"/>
            </w:r>
            <w:r w:rsidR="00FE698E">
              <w:rPr>
                <w:noProof/>
                <w:webHidden/>
              </w:rPr>
              <w:t>19</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73" w:history="1">
            <w:r w:rsidR="00FE698E" w:rsidRPr="00DC63FC">
              <w:rPr>
                <w:rStyle w:val="Hyperlink"/>
                <w:noProof/>
              </w:rPr>
              <w:t>Back up and Restoration plan</w:t>
            </w:r>
            <w:r w:rsidR="00FE698E">
              <w:rPr>
                <w:noProof/>
                <w:webHidden/>
              </w:rPr>
              <w:tab/>
            </w:r>
            <w:r w:rsidR="00FE698E">
              <w:rPr>
                <w:noProof/>
                <w:webHidden/>
              </w:rPr>
              <w:fldChar w:fldCharType="begin"/>
            </w:r>
            <w:r w:rsidR="00FE698E">
              <w:rPr>
                <w:noProof/>
                <w:webHidden/>
              </w:rPr>
              <w:instrText xml:space="preserve"> PAGEREF _Toc447797973 \h </w:instrText>
            </w:r>
            <w:r w:rsidR="00FE698E">
              <w:rPr>
                <w:noProof/>
                <w:webHidden/>
              </w:rPr>
            </w:r>
            <w:r w:rsidR="00FE698E">
              <w:rPr>
                <w:noProof/>
                <w:webHidden/>
              </w:rPr>
              <w:fldChar w:fldCharType="separate"/>
            </w:r>
            <w:r w:rsidR="00FE698E">
              <w:rPr>
                <w:noProof/>
                <w:webHidden/>
              </w:rPr>
              <w:t>19</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74" w:history="1">
            <w:r w:rsidR="00FE698E" w:rsidRPr="00DC63FC">
              <w:rPr>
                <w:rStyle w:val="Hyperlink"/>
                <w:noProof/>
              </w:rPr>
              <w:t>PEG Plan</w:t>
            </w:r>
            <w:r w:rsidR="00FE698E">
              <w:rPr>
                <w:noProof/>
                <w:webHidden/>
              </w:rPr>
              <w:tab/>
            </w:r>
            <w:r w:rsidR="00FE698E">
              <w:rPr>
                <w:noProof/>
                <w:webHidden/>
              </w:rPr>
              <w:fldChar w:fldCharType="begin"/>
            </w:r>
            <w:r w:rsidR="00FE698E">
              <w:rPr>
                <w:noProof/>
                <w:webHidden/>
              </w:rPr>
              <w:instrText xml:space="preserve"> PAGEREF _Toc447797974 \h </w:instrText>
            </w:r>
            <w:r w:rsidR="00FE698E">
              <w:rPr>
                <w:noProof/>
                <w:webHidden/>
              </w:rPr>
            </w:r>
            <w:r w:rsidR="00FE698E">
              <w:rPr>
                <w:noProof/>
                <w:webHidden/>
              </w:rPr>
              <w:fldChar w:fldCharType="separate"/>
            </w:r>
            <w:r w:rsidR="00FE698E">
              <w:rPr>
                <w:noProof/>
                <w:webHidden/>
              </w:rPr>
              <w:t>19</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75" w:history="1">
            <w:r w:rsidR="00FE698E" w:rsidRPr="00DC63FC">
              <w:rPr>
                <w:rStyle w:val="Hyperlink"/>
                <w:noProof/>
              </w:rPr>
              <w:t>MPP (Schedule)</w:t>
            </w:r>
            <w:r w:rsidR="00FE698E">
              <w:rPr>
                <w:noProof/>
                <w:webHidden/>
              </w:rPr>
              <w:tab/>
            </w:r>
            <w:r w:rsidR="00FE698E">
              <w:rPr>
                <w:noProof/>
                <w:webHidden/>
              </w:rPr>
              <w:fldChar w:fldCharType="begin"/>
            </w:r>
            <w:r w:rsidR="00FE698E">
              <w:rPr>
                <w:noProof/>
                <w:webHidden/>
              </w:rPr>
              <w:instrText xml:space="preserve"> PAGEREF _Toc447797975 \h </w:instrText>
            </w:r>
            <w:r w:rsidR="00FE698E">
              <w:rPr>
                <w:noProof/>
                <w:webHidden/>
              </w:rPr>
            </w:r>
            <w:r w:rsidR="00FE698E">
              <w:rPr>
                <w:noProof/>
                <w:webHidden/>
              </w:rPr>
              <w:fldChar w:fldCharType="separate"/>
            </w:r>
            <w:r w:rsidR="00FE698E">
              <w:rPr>
                <w:noProof/>
                <w:webHidden/>
              </w:rPr>
              <w:t>19</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76" w:history="1">
            <w:r w:rsidR="00FE698E" w:rsidRPr="00DC63FC">
              <w:rPr>
                <w:rStyle w:val="Hyperlink"/>
                <w:noProof/>
              </w:rPr>
              <w:t>Module Test Cases</w:t>
            </w:r>
            <w:r w:rsidR="00FE698E">
              <w:rPr>
                <w:noProof/>
                <w:webHidden/>
              </w:rPr>
              <w:tab/>
            </w:r>
            <w:r w:rsidR="00FE698E">
              <w:rPr>
                <w:noProof/>
                <w:webHidden/>
              </w:rPr>
              <w:fldChar w:fldCharType="begin"/>
            </w:r>
            <w:r w:rsidR="00FE698E">
              <w:rPr>
                <w:noProof/>
                <w:webHidden/>
              </w:rPr>
              <w:instrText xml:space="preserve"> PAGEREF _Toc447797976 \h </w:instrText>
            </w:r>
            <w:r w:rsidR="00FE698E">
              <w:rPr>
                <w:noProof/>
                <w:webHidden/>
              </w:rPr>
            </w:r>
            <w:r w:rsidR="00FE698E">
              <w:rPr>
                <w:noProof/>
                <w:webHidden/>
              </w:rPr>
              <w:fldChar w:fldCharType="separate"/>
            </w:r>
            <w:r w:rsidR="00FE698E">
              <w:rPr>
                <w:noProof/>
                <w:webHidden/>
              </w:rPr>
              <w:t>19</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77" w:history="1">
            <w:r w:rsidR="00FE698E" w:rsidRPr="00DC63FC">
              <w:rPr>
                <w:rStyle w:val="Hyperlink"/>
                <w:noProof/>
              </w:rPr>
              <w:t>Metrics Baseline Report</w:t>
            </w:r>
            <w:r w:rsidR="00FE698E">
              <w:rPr>
                <w:noProof/>
                <w:webHidden/>
              </w:rPr>
              <w:tab/>
            </w:r>
            <w:r w:rsidR="00FE698E">
              <w:rPr>
                <w:noProof/>
                <w:webHidden/>
              </w:rPr>
              <w:fldChar w:fldCharType="begin"/>
            </w:r>
            <w:r w:rsidR="00FE698E">
              <w:rPr>
                <w:noProof/>
                <w:webHidden/>
              </w:rPr>
              <w:instrText xml:space="preserve"> PAGEREF _Toc447797977 \h </w:instrText>
            </w:r>
            <w:r w:rsidR="00FE698E">
              <w:rPr>
                <w:noProof/>
                <w:webHidden/>
              </w:rPr>
            </w:r>
            <w:r w:rsidR="00FE698E">
              <w:rPr>
                <w:noProof/>
                <w:webHidden/>
              </w:rPr>
              <w:fldChar w:fldCharType="separate"/>
            </w:r>
            <w:r w:rsidR="00FE698E">
              <w:rPr>
                <w:noProof/>
                <w:webHidden/>
              </w:rPr>
              <w:t>19</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78" w:history="1">
            <w:r w:rsidR="00FE698E" w:rsidRPr="00DC63FC">
              <w:rPr>
                <w:rStyle w:val="Hyperlink"/>
                <w:noProof/>
              </w:rPr>
              <w:t>Training Material</w:t>
            </w:r>
            <w:r w:rsidR="00FE698E">
              <w:rPr>
                <w:noProof/>
                <w:webHidden/>
              </w:rPr>
              <w:tab/>
            </w:r>
            <w:r w:rsidR="00FE698E">
              <w:rPr>
                <w:noProof/>
                <w:webHidden/>
              </w:rPr>
              <w:fldChar w:fldCharType="begin"/>
            </w:r>
            <w:r w:rsidR="00FE698E">
              <w:rPr>
                <w:noProof/>
                <w:webHidden/>
              </w:rPr>
              <w:instrText xml:space="preserve"> PAGEREF _Toc447797978 \h </w:instrText>
            </w:r>
            <w:r w:rsidR="00FE698E">
              <w:rPr>
                <w:noProof/>
                <w:webHidden/>
              </w:rPr>
            </w:r>
            <w:r w:rsidR="00FE698E">
              <w:rPr>
                <w:noProof/>
                <w:webHidden/>
              </w:rPr>
              <w:fldChar w:fldCharType="separate"/>
            </w:r>
            <w:r w:rsidR="00FE698E">
              <w:rPr>
                <w:noProof/>
                <w:webHidden/>
              </w:rPr>
              <w:t>19</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79" w:history="1">
            <w:r w:rsidR="00FE698E" w:rsidRPr="00DC63FC">
              <w:rPr>
                <w:rStyle w:val="Hyperlink"/>
                <w:noProof/>
              </w:rPr>
              <w:t>Training Strategic Plan and Tactical Plan Naming Conventions</w:t>
            </w:r>
            <w:r w:rsidR="00FE698E">
              <w:rPr>
                <w:noProof/>
                <w:webHidden/>
              </w:rPr>
              <w:tab/>
            </w:r>
            <w:r w:rsidR="00FE698E">
              <w:rPr>
                <w:noProof/>
                <w:webHidden/>
              </w:rPr>
              <w:fldChar w:fldCharType="begin"/>
            </w:r>
            <w:r w:rsidR="00FE698E">
              <w:rPr>
                <w:noProof/>
                <w:webHidden/>
              </w:rPr>
              <w:instrText xml:space="preserve"> PAGEREF _Toc447797979 \h </w:instrText>
            </w:r>
            <w:r w:rsidR="00FE698E">
              <w:rPr>
                <w:noProof/>
                <w:webHidden/>
              </w:rPr>
            </w:r>
            <w:r w:rsidR="00FE698E">
              <w:rPr>
                <w:noProof/>
                <w:webHidden/>
              </w:rPr>
              <w:fldChar w:fldCharType="separate"/>
            </w:r>
            <w:r w:rsidR="00FE698E">
              <w:rPr>
                <w:noProof/>
                <w:webHidden/>
              </w:rPr>
              <w:t>19</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80" w:history="1">
            <w:r w:rsidR="00FE698E" w:rsidRPr="00DC63FC">
              <w:rPr>
                <w:rStyle w:val="Hyperlink"/>
                <w:noProof/>
              </w:rPr>
              <w:t>User Support Documents</w:t>
            </w:r>
            <w:r w:rsidR="00FE698E">
              <w:rPr>
                <w:noProof/>
                <w:webHidden/>
              </w:rPr>
              <w:tab/>
            </w:r>
            <w:r w:rsidR="00FE698E">
              <w:rPr>
                <w:noProof/>
                <w:webHidden/>
              </w:rPr>
              <w:fldChar w:fldCharType="begin"/>
            </w:r>
            <w:r w:rsidR="00FE698E">
              <w:rPr>
                <w:noProof/>
                <w:webHidden/>
              </w:rPr>
              <w:instrText xml:space="preserve"> PAGEREF _Toc447797980 \h </w:instrText>
            </w:r>
            <w:r w:rsidR="00FE698E">
              <w:rPr>
                <w:noProof/>
                <w:webHidden/>
              </w:rPr>
            </w:r>
            <w:r w:rsidR="00FE698E">
              <w:rPr>
                <w:noProof/>
                <w:webHidden/>
              </w:rPr>
              <w:fldChar w:fldCharType="separate"/>
            </w:r>
            <w:r w:rsidR="00FE698E">
              <w:rPr>
                <w:noProof/>
                <w:webHidden/>
              </w:rPr>
              <w:t>20</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81" w:history="1">
            <w:r w:rsidR="00FE698E" w:rsidRPr="00DC63FC">
              <w:rPr>
                <w:rStyle w:val="Hyperlink"/>
                <w:noProof/>
              </w:rPr>
              <w:t>Document Naming Convention (If not explicitly specified)</w:t>
            </w:r>
            <w:r w:rsidR="00FE698E">
              <w:rPr>
                <w:noProof/>
                <w:webHidden/>
              </w:rPr>
              <w:tab/>
            </w:r>
            <w:r w:rsidR="00FE698E">
              <w:rPr>
                <w:noProof/>
                <w:webHidden/>
              </w:rPr>
              <w:fldChar w:fldCharType="begin"/>
            </w:r>
            <w:r w:rsidR="00FE698E">
              <w:rPr>
                <w:noProof/>
                <w:webHidden/>
              </w:rPr>
              <w:instrText xml:space="preserve"> PAGEREF _Toc447797981 \h </w:instrText>
            </w:r>
            <w:r w:rsidR="00FE698E">
              <w:rPr>
                <w:noProof/>
                <w:webHidden/>
              </w:rPr>
            </w:r>
            <w:r w:rsidR="00FE698E">
              <w:rPr>
                <w:noProof/>
                <w:webHidden/>
              </w:rPr>
              <w:fldChar w:fldCharType="separate"/>
            </w:r>
            <w:r w:rsidR="00FE698E">
              <w:rPr>
                <w:noProof/>
                <w:webHidden/>
              </w:rPr>
              <w:t>20</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82" w:history="1">
            <w:r w:rsidR="00FE698E" w:rsidRPr="00DC63FC">
              <w:rPr>
                <w:rStyle w:val="Hyperlink"/>
                <w:noProof/>
              </w:rPr>
              <w:t>DAR  - When using the generic template (TMPL_DARGEN)</w:t>
            </w:r>
            <w:r w:rsidR="00FE698E">
              <w:rPr>
                <w:noProof/>
                <w:webHidden/>
              </w:rPr>
              <w:tab/>
            </w:r>
            <w:r w:rsidR="00FE698E">
              <w:rPr>
                <w:noProof/>
                <w:webHidden/>
              </w:rPr>
              <w:fldChar w:fldCharType="begin"/>
            </w:r>
            <w:r w:rsidR="00FE698E">
              <w:rPr>
                <w:noProof/>
                <w:webHidden/>
              </w:rPr>
              <w:instrText xml:space="preserve"> PAGEREF _Toc447797982 \h </w:instrText>
            </w:r>
            <w:r w:rsidR="00FE698E">
              <w:rPr>
                <w:noProof/>
                <w:webHidden/>
              </w:rPr>
            </w:r>
            <w:r w:rsidR="00FE698E">
              <w:rPr>
                <w:noProof/>
                <w:webHidden/>
              </w:rPr>
              <w:fldChar w:fldCharType="separate"/>
            </w:r>
            <w:r w:rsidR="00FE698E">
              <w:rPr>
                <w:noProof/>
                <w:webHidden/>
              </w:rPr>
              <w:t>20</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83" w:history="1">
            <w:r w:rsidR="00FE698E" w:rsidRPr="00DC63FC">
              <w:rPr>
                <w:rStyle w:val="Hyperlink"/>
                <w:noProof/>
              </w:rPr>
              <w:t>PEG Audit Checklist  - When using the PEG Audit Checklist template (CHKL_ADTPEG)</w:t>
            </w:r>
            <w:r w:rsidR="00FE698E">
              <w:rPr>
                <w:noProof/>
                <w:webHidden/>
              </w:rPr>
              <w:tab/>
            </w:r>
            <w:r w:rsidR="00FE698E">
              <w:rPr>
                <w:noProof/>
                <w:webHidden/>
              </w:rPr>
              <w:fldChar w:fldCharType="begin"/>
            </w:r>
            <w:r w:rsidR="00FE698E">
              <w:rPr>
                <w:noProof/>
                <w:webHidden/>
              </w:rPr>
              <w:instrText xml:space="preserve"> PAGEREF _Toc447797983 \h </w:instrText>
            </w:r>
            <w:r w:rsidR="00FE698E">
              <w:rPr>
                <w:noProof/>
                <w:webHidden/>
              </w:rPr>
            </w:r>
            <w:r w:rsidR="00FE698E">
              <w:rPr>
                <w:noProof/>
                <w:webHidden/>
              </w:rPr>
              <w:fldChar w:fldCharType="separate"/>
            </w:r>
            <w:r w:rsidR="00FE698E">
              <w:rPr>
                <w:noProof/>
                <w:webHidden/>
              </w:rPr>
              <w:t>20</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84" w:history="1">
            <w:r w:rsidR="00FE698E" w:rsidRPr="00DC63FC">
              <w:rPr>
                <w:rStyle w:val="Hyperlink"/>
                <w:noProof/>
              </w:rPr>
              <w:t>Training Audit Checklist  - When using the Training Audit Checklist template (CHKL_ADTTRN)</w:t>
            </w:r>
            <w:r w:rsidR="00FE698E">
              <w:rPr>
                <w:noProof/>
                <w:webHidden/>
              </w:rPr>
              <w:tab/>
            </w:r>
            <w:r w:rsidR="00FE698E">
              <w:rPr>
                <w:noProof/>
                <w:webHidden/>
              </w:rPr>
              <w:fldChar w:fldCharType="begin"/>
            </w:r>
            <w:r w:rsidR="00FE698E">
              <w:rPr>
                <w:noProof/>
                <w:webHidden/>
              </w:rPr>
              <w:instrText xml:space="preserve"> PAGEREF _Toc447797984 \h </w:instrText>
            </w:r>
            <w:r w:rsidR="00FE698E">
              <w:rPr>
                <w:noProof/>
                <w:webHidden/>
              </w:rPr>
            </w:r>
            <w:r w:rsidR="00FE698E">
              <w:rPr>
                <w:noProof/>
                <w:webHidden/>
              </w:rPr>
              <w:fldChar w:fldCharType="separate"/>
            </w:r>
            <w:r w:rsidR="00FE698E">
              <w:rPr>
                <w:noProof/>
                <w:webHidden/>
              </w:rPr>
              <w:t>20</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85" w:history="1">
            <w:r w:rsidR="00FE698E" w:rsidRPr="00DC63FC">
              <w:rPr>
                <w:rStyle w:val="Hyperlink"/>
                <w:noProof/>
              </w:rPr>
              <w:t>IT Infrastructure Audit Checklist  - When using the IT Infrastructure Audit Checklist template (CHKL_ITAUDT)</w:t>
            </w:r>
            <w:r w:rsidR="00FE698E">
              <w:rPr>
                <w:noProof/>
                <w:webHidden/>
              </w:rPr>
              <w:tab/>
            </w:r>
            <w:r w:rsidR="00FE698E">
              <w:rPr>
                <w:noProof/>
                <w:webHidden/>
              </w:rPr>
              <w:fldChar w:fldCharType="begin"/>
            </w:r>
            <w:r w:rsidR="00FE698E">
              <w:rPr>
                <w:noProof/>
                <w:webHidden/>
              </w:rPr>
              <w:instrText xml:space="preserve"> PAGEREF _Toc447797985 \h </w:instrText>
            </w:r>
            <w:r w:rsidR="00FE698E">
              <w:rPr>
                <w:noProof/>
                <w:webHidden/>
              </w:rPr>
            </w:r>
            <w:r w:rsidR="00FE698E">
              <w:rPr>
                <w:noProof/>
                <w:webHidden/>
              </w:rPr>
              <w:fldChar w:fldCharType="separate"/>
            </w:r>
            <w:r w:rsidR="00FE698E">
              <w:rPr>
                <w:noProof/>
                <w:webHidden/>
              </w:rPr>
              <w:t>20</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86" w:history="1">
            <w:r w:rsidR="00FE698E" w:rsidRPr="00DC63FC">
              <w:rPr>
                <w:rStyle w:val="Hyperlink"/>
                <w:noProof/>
              </w:rPr>
              <w:t>QMS Change Requirements (TMPL_QMSREQ)</w:t>
            </w:r>
            <w:r w:rsidR="00FE698E">
              <w:rPr>
                <w:noProof/>
                <w:webHidden/>
              </w:rPr>
              <w:tab/>
            </w:r>
            <w:r w:rsidR="00FE698E">
              <w:rPr>
                <w:noProof/>
                <w:webHidden/>
              </w:rPr>
              <w:fldChar w:fldCharType="begin"/>
            </w:r>
            <w:r w:rsidR="00FE698E">
              <w:rPr>
                <w:noProof/>
                <w:webHidden/>
              </w:rPr>
              <w:instrText xml:space="preserve"> PAGEREF _Toc447797986 \h </w:instrText>
            </w:r>
            <w:r w:rsidR="00FE698E">
              <w:rPr>
                <w:noProof/>
                <w:webHidden/>
              </w:rPr>
            </w:r>
            <w:r w:rsidR="00FE698E">
              <w:rPr>
                <w:noProof/>
                <w:webHidden/>
              </w:rPr>
              <w:fldChar w:fldCharType="separate"/>
            </w:r>
            <w:r w:rsidR="00FE698E">
              <w:rPr>
                <w:noProof/>
                <w:webHidden/>
              </w:rPr>
              <w:t>20</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87" w:history="1">
            <w:r w:rsidR="00FE698E" w:rsidRPr="00DC63FC">
              <w:rPr>
                <w:rStyle w:val="Hyperlink"/>
                <w:noProof/>
              </w:rPr>
              <w:t>Senior Management review Agenda list for PPQA - When using this template (TMPL_PQARVW)</w:t>
            </w:r>
            <w:r w:rsidR="00FE698E">
              <w:rPr>
                <w:noProof/>
                <w:webHidden/>
              </w:rPr>
              <w:tab/>
            </w:r>
            <w:r w:rsidR="00FE698E">
              <w:rPr>
                <w:noProof/>
                <w:webHidden/>
              </w:rPr>
              <w:fldChar w:fldCharType="begin"/>
            </w:r>
            <w:r w:rsidR="00FE698E">
              <w:rPr>
                <w:noProof/>
                <w:webHidden/>
              </w:rPr>
              <w:instrText xml:space="preserve"> PAGEREF _Toc447797987 \h </w:instrText>
            </w:r>
            <w:r w:rsidR="00FE698E">
              <w:rPr>
                <w:noProof/>
                <w:webHidden/>
              </w:rPr>
            </w:r>
            <w:r w:rsidR="00FE698E">
              <w:rPr>
                <w:noProof/>
                <w:webHidden/>
              </w:rPr>
              <w:fldChar w:fldCharType="separate"/>
            </w:r>
            <w:r w:rsidR="00FE698E">
              <w:rPr>
                <w:noProof/>
                <w:webHidden/>
              </w:rPr>
              <w:t>20</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88" w:history="1">
            <w:r w:rsidR="00FE698E" w:rsidRPr="00DC63FC">
              <w:rPr>
                <w:rStyle w:val="Hyperlink"/>
                <w:noProof/>
              </w:rPr>
              <w:t>Minutes of Meeting (MOM) for Support Functions (PPQA, PEG, Training, IT Infra)- when using this template (TMPL_MINMET)</w:t>
            </w:r>
            <w:r w:rsidR="00FE698E">
              <w:rPr>
                <w:noProof/>
                <w:webHidden/>
              </w:rPr>
              <w:tab/>
            </w:r>
            <w:r w:rsidR="00FE698E">
              <w:rPr>
                <w:noProof/>
                <w:webHidden/>
              </w:rPr>
              <w:fldChar w:fldCharType="begin"/>
            </w:r>
            <w:r w:rsidR="00FE698E">
              <w:rPr>
                <w:noProof/>
                <w:webHidden/>
              </w:rPr>
              <w:instrText xml:space="preserve"> PAGEREF _Toc447797988 \h </w:instrText>
            </w:r>
            <w:r w:rsidR="00FE698E">
              <w:rPr>
                <w:noProof/>
                <w:webHidden/>
              </w:rPr>
            </w:r>
            <w:r w:rsidR="00FE698E">
              <w:rPr>
                <w:noProof/>
                <w:webHidden/>
              </w:rPr>
              <w:fldChar w:fldCharType="separate"/>
            </w:r>
            <w:r w:rsidR="00FE698E">
              <w:rPr>
                <w:noProof/>
                <w:webHidden/>
              </w:rPr>
              <w:t>20</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89" w:history="1">
            <w:r w:rsidR="00FE698E" w:rsidRPr="00DC63FC">
              <w:rPr>
                <w:rStyle w:val="Hyperlink"/>
                <w:noProof/>
              </w:rPr>
              <w:t>Audit Reporting Tool for PPQA - When using this Tool (TOOL_ADTRPT)</w:t>
            </w:r>
            <w:r w:rsidR="00FE698E">
              <w:rPr>
                <w:noProof/>
                <w:webHidden/>
              </w:rPr>
              <w:tab/>
            </w:r>
            <w:r w:rsidR="00FE698E">
              <w:rPr>
                <w:noProof/>
                <w:webHidden/>
              </w:rPr>
              <w:fldChar w:fldCharType="begin"/>
            </w:r>
            <w:r w:rsidR="00FE698E">
              <w:rPr>
                <w:noProof/>
                <w:webHidden/>
              </w:rPr>
              <w:instrText xml:space="preserve"> PAGEREF _Toc447797989 \h </w:instrText>
            </w:r>
            <w:r w:rsidR="00FE698E">
              <w:rPr>
                <w:noProof/>
                <w:webHidden/>
              </w:rPr>
            </w:r>
            <w:r w:rsidR="00FE698E">
              <w:rPr>
                <w:noProof/>
                <w:webHidden/>
              </w:rPr>
              <w:fldChar w:fldCharType="separate"/>
            </w:r>
            <w:r w:rsidR="00FE698E">
              <w:rPr>
                <w:noProof/>
                <w:webHidden/>
              </w:rPr>
              <w:t>21</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90" w:history="1">
            <w:r w:rsidR="00FE698E" w:rsidRPr="00DC63FC">
              <w:rPr>
                <w:rStyle w:val="Hyperlink"/>
                <w:noProof/>
              </w:rPr>
              <w:t>Document/Artifact Revisions</w:t>
            </w:r>
            <w:r w:rsidR="00FE698E">
              <w:rPr>
                <w:noProof/>
                <w:webHidden/>
              </w:rPr>
              <w:tab/>
            </w:r>
            <w:r w:rsidR="00FE698E">
              <w:rPr>
                <w:noProof/>
                <w:webHidden/>
              </w:rPr>
              <w:fldChar w:fldCharType="begin"/>
            </w:r>
            <w:r w:rsidR="00FE698E">
              <w:rPr>
                <w:noProof/>
                <w:webHidden/>
              </w:rPr>
              <w:instrText xml:space="preserve"> PAGEREF _Toc447797990 \h </w:instrText>
            </w:r>
            <w:r w:rsidR="00FE698E">
              <w:rPr>
                <w:noProof/>
                <w:webHidden/>
              </w:rPr>
            </w:r>
            <w:r w:rsidR="00FE698E">
              <w:rPr>
                <w:noProof/>
                <w:webHidden/>
              </w:rPr>
              <w:fldChar w:fldCharType="separate"/>
            </w:r>
            <w:r w:rsidR="00FE698E">
              <w:rPr>
                <w:noProof/>
                <w:webHidden/>
              </w:rPr>
              <w:t>21</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91" w:history="1">
            <w:r w:rsidR="00FE698E" w:rsidRPr="00DC63FC">
              <w:rPr>
                <w:rStyle w:val="Hyperlink"/>
                <w:noProof/>
              </w:rPr>
              <w:t>Mechanism for Document / Artifact Revision History Maintenance and Approval</w:t>
            </w:r>
            <w:r w:rsidR="00FE698E">
              <w:rPr>
                <w:noProof/>
                <w:webHidden/>
              </w:rPr>
              <w:tab/>
            </w:r>
            <w:r w:rsidR="00FE698E">
              <w:rPr>
                <w:noProof/>
                <w:webHidden/>
              </w:rPr>
              <w:fldChar w:fldCharType="begin"/>
            </w:r>
            <w:r w:rsidR="00FE698E">
              <w:rPr>
                <w:noProof/>
                <w:webHidden/>
              </w:rPr>
              <w:instrText xml:space="preserve"> PAGEREF _Toc447797991 \h </w:instrText>
            </w:r>
            <w:r w:rsidR="00FE698E">
              <w:rPr>
                <w:noProof/>
                <w:webHidden/>
              </w:rPr>
            </w:r>
            <w:r w:rsidR="00FE698E">
              <w:rPr>
                <w:noProof/>
                <w:webHidden/>
              </w:rPr>
              <w:fldChar w:fldCharType="separate"/>
            </w:r>
            <w:r w:rsidR="00FE698E">
              <w:rPr>
                <w:noProof/>
                <w:webHidden/>
              </w:rPr>
              <w:t>21</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92" w:history="1">
            <w:r w:rsidR="00FE698E" w:rsidRPr="00DC63FC">
              <w:rPr>
                <w:rStyle w:val="Hyperlink"/>
                <w:rFonts w:eastAsiaTheme="minorHAnsi"/>
                <w:noProof/>
              </w:rPr>
              <w:t>Audit Procedure</w:t>
            </w:r>
            <w:r w:rsidR="00FE698E">
              <w:rPr>
                <w:noProof/>
                <w:webHidden/>
              </w:rPr>
              <w:tab/>
            </w:r>
            <w:r w:rsidR="00FE698E">
              <w:rPr>
                <w:noProof/>
                <w:webHidden/>
              </w:rPr>
              <w:fldChar w:fldCharType="begin"/>
            </w:r>
            <w:r w:rsidR="00FE698E">
              <w:rPr>
                <w:noProof/>
                <w:webHidden/>
              </w:rPr>
              <w:instrText xml:space="preserve"> PAGEREF _Toc447797992 \h </w:instrText>
            </w:r>
            <w:r w:rsidR="00FE698E">
              <w:rPr>
                <w:noProof/>
                <w:webHidden/>
              </w:rPr>
            </w:r>
            <w:r w:rsidR="00FE698E">
              <w:rPr>
                <w:noProof/>
                <w:webHidden/>
              </w:rPr>
              <w:fldChar w:fldCharType="separate"/>
            </w:r>
            <w:r w:rsidR="00FE698E">
              <w:rPr>
                <w:noProof/>
                <w:webHidden/>
              </w:rPr>
              <w:t>21</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93" w:history="1">
            <w:r w:rsidR="00FE698E" w:rsidRPr="00DC63FC">
              <w:rPr>
                <w:rStyle w:val="Hyperlink"/>
                <w:rFonts w:eastAsiaTheme="minorHAnsi"/>
                <w:noProof/>
              </w:rPr>
              <w:t>Use of SUBVERSION</w:t>
            </w:r>
            <w:r w:rsidR="00FE698E">
              <w:rPr>
                <w:noProof/>
                <w:webHidden/>
              </w:rPr>
              <w:tab/>
            </w:r>
            <w:r w:rsidR="00FE698E">
              <w:rPr>
                <w:noProof/>
                <w:webHidden/>
              </w:rPr>
              <w:fldChar w:fldCharType="begin"/>
            </w:r>
            <w:r w:rsidR="00FE698E">
              <w:rPr>
                <w:noProof/>
                <w:webHidden/>
              </w:rPr>
              <w:instrText xml:space="preserve"> PAGEREF _Toc447797993 \h </w:instrText>
            </w:r>
            <w:r w:rsidR="00FE698E">
              <w:rPr>
                <w:noProof/>
                <w:webHidden/>
              </w:rPr>
            </w:r>
            <w:r w:rsidR="00FE698E">
              <w:rPr>
                <w:noProof/>
                <w:webHidden/>
              </w:rPr>
              <w:fldChar w:fldCharType="separate"/>
            </w:r>
            <w:r w:rsidR="00FE698E">
              <w:rPr>
                <w:noProof/>
                <w:webHidden/>
              </w:rPr>
              <w:t>21</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94" w:history="1">
            <w:r w:rsidR="00FE698E" w:rsidRPr="00DC63FC">
              <w:rPr>
                <w:rStyle w:val="Hyperlink"/>
                <w:noProof/>
              </w:rPr>
              <w:t>Introduction</w:t>
            </w:r>
            <w:r w:rsidR="00FE698E">
              <w:rPr>
                <w:noProof/>
                <w:webHidden/>
              </w:rPr>
              <w:tab/>
            </w:r>
            <w:r w:rsidR="00FE698E">
              <w:rPr>
                <w:noProof/>
                <w:webHidden/>
              </w:rPr>
              <w:fldChar w:fldCharType="begin"/>
            </w:r>
            <w:r w:rsidR="00FE698E">
              <w:rPr>
                <w:noProof/>
                <w:webHidden/>
              </w:rPr>
              <w:instrText xml:space="preserve"> PAGEREF _Toc447797994 \h </w:instrText>
            </w:r>
            <w:r w:rsidR="00FE698E">
              <w:rPr>
                <w:noProof/>
                <w:webHidden/>
              </w:rPr>
            </w:r>
            <w:r w:rsidR="00FE698E">
              <w:rPr>
                <w:noProof/>
                <w:webHidden/>
              </w:rPr>
              <w:fldChar w:fldCharType="separate"/>
            </w:r>
            <w:r w:rsidR="00FE698E">
              <w:rPr>
                <w:noProof/>
                <w:webHidden/>
              </w:rPr>
              <w:t>21</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95" w:history="1">
            <w:r w:rsidR="00FE698E" w:rsidRPr="00DC63FC">
              <w:rPr>
                <w:rStyle w:val="Hyperlink"/>
                <w:noProof/>
              </w:rPr>
              <w:t>SVN Server</w:t>
            </w:r>
            <w:r w:rsidR="00FE698E">
              <w:rPr>
                <w:noProof/>
                <w:webHidden/>
              </w:rPr>
              <w:tab/>
            </w:r>
            <w:r w:rsidR="00FE698E">
              <w:rPr>
                <w:noProof/>
                <w:webHidden/>
              </w:rPr>
              <w:fldChar w:fldCharType="begin"/>
            </w:r>
            <w:r w:rsidR="00FE698E">
              <w:rPr>
                <w:noProof/>
                <w:webHidden/>
              </w:rPr>
              <w:instrText xml:space="preserve"> PAGEREF _Toc447797995 \h </w:instrText>
            </w:r>
            <w:r w:rsidR="00FE698E">
              <w:rPr>
                <w:noProof/>
                <w:webHidden/>
              </w:rPr>
            </w:r>
            <w:r w:rsidR="00FE698E">
              <w:rPr>
                <w:noProof/>
                <w:webHidden/>
              </w:rPr>
              <w:fldChar w:fldCharType="separate"/>
            </w:r>
            <w:r w:rsidR="00FE698E">
              <w:rPr>
                <w:noProof/>
                <w:webHidden/>
              </w:rPr>
              <w:t>22</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96" w:history="1">
            <w:r w:rsidR="00FE698E" w:rsidRPr="00DC63FC">
              <w:rPr>
                <w:rStyle w:val="Hyperlink"/>
                <w:noProof/>
              </w:rPr>
              <w:t>Client Installation</w:t>
            </w:r>
            <w:r w:rsidR="00FE698E">
              <w:rPr>
                <w:noProof/>
                <w:webHidden/>
              </w:rPr>
              <w:tab/>
            </w:r>
            <w:r w:rsidR="00FE698E">
              <w:rPr>
                <w:noProof/>
                <w:webHidden/>
              </w:rPr>
              <w:fldChar w:fldCharType="begin"/>
            </w:r>
            <w:r w:rsidR="00FE698E">
              <w:rPr>
                <w:noProof/>
                <w:webHidden/>
              </w:rPr>
              <w:instrText xml:space="preserve"> PAGEREF _Toc447797996 \h </w:instrText>
            </w:r>
            <w:r w:rsidR="00FE698E">
              <w:rPr>
                <w:noProof/>
                <w:webHidden/>
              </w:rPr>
            </w:r>
            <w:r w:rsidR="00FE698E">
              <w:rPr>
                <w:noProof/>
                <w:webHidden/>
              </w:rPr>
              <w:fldChar w:fldCharType="separate"/>
            </w:r>
            <w:r w:rsidR="00FE698E">
              <w:rPr>
                <w:noProof/>
                <w:webHidden/>
              </w:rPr>
              <w:t>22</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97" w:history="1">
            <w:r w:rsidR="00FE698E" w:rsidRPr="00DC63FC">
              <w:rPr>
                <w:rStyle w:val="Hyperlink"/>
                <w:noProof/>
              </w:rPr>
              <w:t>Recommended Practices</w:t>
            </w:r>
            <w:r w:rsidR="00FE698E">
              <w:rPr>
                <w:noProof/>
                <w:webHidden/>
              </w:rPr>
              <w:tab/>
            </w:r>
            <w:r w:rsidR="00FE698E">
              <w:rPr>
                <w:noProof/>
                <w:webHidden/>
              </w:rPr>
              <w:fldChar w:fldCharType="begin"/>
            </w:r>
            <w:r w:rsidR="00FE698E">
              <w:rPr>
                <w:noProof/>
                <w:webHidden/>
              </w:rPr>
              <w:instrText xml:space="preserve"> PAGEREF _Toc447797997 \h </w:instrText>
            </w:r>
            <w:r w:rsidR="00FE698E">
              <w:rPr>
                <w:noProof/>
                <w:webHidden/>
              </w:rPr>
            </w:r>
            <w:r w:rsidR="00FE698E">
              <w:rPr>
                <w:noProof/>
                <w:webHidden/>
              </w:rPr>
              <w:fldChar w:fldCharType="separate"/>
            </w:r>
            <w:r w:rsidR="00FE698E">
              <w:rPr>
                <w:noProof/>
                <w:webHidden/>
              </w:rPr>
              <w:t>22</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7998" w:history="1">
            <w:r w:rsidR="00FE698E" w:rsidRPr="00DC63FC">
              <w:rPr>
                <w:rStyle w:val="Hyperlink"/>
                <w:noProof/>
              </w:rPr>
              <w:t>Responsibilities</w:t>
            </w:r>
            <w:r w:rsidR="00FE698E">
              <w:rPr>
                <w:noProof/>
                <w:webHidden/>
              </w:rPr>
              <w:tab/>
            </w:r>
            <w:r w:rsidR="00FE698E">
              <w:rPr>
                <w:noProof/>
                <w:webHidden/>
              </w:rPr>
              <w:fldChar w:fldCharType="begin"/>
            </w:r>
            <w:r w:rsidR="00FE698E">
              <w:rPr>
                <w:noProof/>
                <w:webHidden/>
              </w:rPr>
              <w:instrText xml:space="preserve"> PAGEREF _Toc447797998 \h </w:instrText>
            </w:r>
            <w:r w:rsidR="00FE698E">
              <w:rPr>
                <w:noProof/>
                <w:webHidden/>
              </w:rPr>
            </w:r>
            <w:r w:rsidR="00FE698E">
              <w:rPr>
                <w:noProof/>
                <w:webHidden/>
              </w:rPr>
              <w:fldChar w:fldCharType="separate"/>
            </w:r>
            <w:r w:rsidR="00FE698E">
              <w:rPr>
                <w:noProof/>
                <w:webHidden/>
              </w:rPr>
              <w:t>23</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7999" w:history="1">
            <w:r w:rsidR="00FE698E" w:rsidRPr="00DC63FC">
              <w:rPr>
                <w:rStyle w:val="Hyperlink"/>
                <w:rFonts w:eastAsiaTheme="minorHAnsi"/>
                <w:noProof/>
              </w:rPr>
              <w:t>Configuration Administrator:</w:t>
            </w:r>
            <w:r w:rsidR="00FE698E">
              <w:rPr>
                <w:noProof/>
                <w:webHidden/>
              </w:rPr>
              <w:tab/>
            </w:r>
            <w:r w:rsidR="00FE698E">
              <w:rPr>
                <w:noProof/>
                <w:webHidden/>
              </w:rPr>
              <w:fldChar w:fldCharType="begin"/>
            </w:r>
            <w:r w:rsidR="00FE698E">
              <w:rPr>
                <w:noProof/>
                <w:webHidden/>
              </w:rPr>
              <w:instrText xml:space="preserve"> PAGEREF _Toc447797999 \h </w:instrText>
            </w:r>
            <w:r w:rsidR="00FE698E">
              <w:rPr>
                <w:noProof/>
                <w:webHidden/>
              </w:rPr>
            </w:r>
            <w:r w:rsidR="00FE698E">
              <w:rPr>
                <w:noProof/>
                <w:webHidden/>
              </w:rPr>
              <w:fldChar w:fldCharType="separate"/>
            </w:r>
            <w:r w:rsidR="00FE698E">
              <w:rPr>
                <w:noProof/>
                <w:webHidden/>
              </w:rPr>
              <w:t>23</w:t>
            </w:r>
            <w:r w:rsidR="00FE698E">
              <w:rPr>
                <w:noProof/>
                <w:webHidden/>
              </w:rPr>
              <w:fldChar w:fldCharType="end"/>
            </w:r>
          </w:hyperlink>
        </w:p>
        <w:p w:rsidR="00FE698E" w:rsidRDefault="00F43286">
          <w:pPr>
            <w:pStyle w:val="TOC3"/>
            <w:tabs>
              <w:tab w:val="right" w:leader="dot" w:pos="9350"/>
            </w:tabs>
            <w:rPr>
              <w:rFonts w:asciiTheme="minorHAnsi" w:eastAsiaTheme="minorEastAsia" w:hAnsiTheme="minorHAnsi" w:cstheme="minorBidi"/>
              <w:noProof/>
              <w:lang w:bidi="ar-SA"/>
            </w:rPr>
          </w:pPr>
          <w:hyperlink w:anchor="_Toc447798000" w:history="1">
            <w:r w:rsidR="00FE698E" w:rsidRPr="00DC63FC">
              <w:rPr>
                <w:rStyle w:val="Hyperlink"/>
                <w:rFonts w:eastAsiaTheme="minorHAnsi"/>
                <w:noProof/>
              </w:rPr>
              <w:t>Project Manager:</w:t>
            </w:r>
            <w:r w:rsidR="00FE698E">
              <w:rPr>
                <w:noProof/>
                <w:webHidden/>
              </w:rPr>
              <w:tab/>
            </w:r>
            <w:r w:rsidR="00FE698E">
              <w:rPr>
                <w:noProof/>
                <w:webHidden/>
              </w:rPr>
              <w:fldChar w:fldCharType="begin"/>
            </w:r>
            <w:r w:rsidR="00FE698E">
              <w:rPr>
                <w:noProof/>
                <w:webHidden/>
              </w:rPr>
              <w:instrText xml:space="preserve"> PAGEREF _Toc447798000 \h </w:instrText>
            </w:r>
            <w:r w:rsidR="00FE698E">
              <w:rPr>
                <w:noProof/>
                <w:webHidden/>
              </w:rPr>
            </w:r>
            <w:r w:rsidR="00FE698E">
              <w:rPr>
                <w:noProof/>
                <w:webHidden/>
              </w:rPr>
              <w:fldChar w:fldCharType="separate"/>
            </w:r>
            <w:r w:rsidR="00FE698E">
              <w:rPr>
                <w:noProof/>
                <w:webHidden/>
              </w:rPr>
              <w:t>23</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8001" w:history="1">
            <w:r w:rsidR="00FE698E" w:rsidRPr="00DC63FC">
              <w:rPr>
                <w:rStyle w:val="Hyperlink"/>
                <w:rFonts w:eastAsiaTheme="minorHAnsi"/>
                <w:noProof/>
              </w:rPr>
              <w:t>Code Versioning</w:t>
            </w:r>
            <w:r w:rsidR="00FE698E">
              <w:rPr>
                <w:noProof/>
                <w:webHidden/>
              </w:rPr>
              <w:tab/>
            </w:r>
            <w:r w:rsidR="00FE698E">
              <w:rPr>
                <w:noProof/>
                <w:webHidden/>
              </w:rPr>
              <w:fldChar w:fldCharType="begin"/>
            </w:r>
            <w:r w:rsidR="00FE698E">
              <w:rPr>
                <w:noProof/>
                <w:webHidden/>
              </w:rPr>
              <w:instrText xml:space="preserve"> PAGEREF _Toc447798001 \h </w:instrText>
            </w:r>
            <w:r w:rsidR="00FE698E">
              <w:rPr>
                <w:noProof/>
                <w:webHidden/>
              </w:rPr>
            </w:r>
            <w:r w:rsidR="00FE698E">
              <w:rPr>
                <w:noProof/>
                <w:webHidden/>
              </w:rPr>
              <w:fldChar w:fldCharType="separate"/>
            </w:r>
            <w:r w:rsidR="00FE698E">
              <w:rPr>
                <w:noProof/>
                <w:webHidden/>
              </w:rPr>
              <w:t>23</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8002" w:history="1">
            <w:r w:rsidR="00FE698E" w:rsidRPr="00DC63FC">
              <w:rPr>
                <w:rStyle w:val="Hyperlink"/>
                <w:rFonts w:eastAsiaTheme="minorHAnsi"/>
                <w:noProof/>
              </w:rPr>
              <w:t>Backup Process</w:t>
            </w:r>
            <w:r w:rsidR="00FE698E">
              <w:rPr>
                <w:noProof/>
                <w:webHidden/>
              </w:rPr>
              <w:tab/>
            </w:r>
            <w:r w:rsidR="00FE698E">
              <w:rPr>
                <w:noProof/>
                <w:webHidden/>
              </w:rPr>
              <w:fldChar w:fldCharType="begin"/>
            </w:r>
            <w:r w:rsidR="00FE698E">
              <w:rPr>
                <w:noProof/>
                <w:webHidden/>
              </w:rPr>
              <w:instrText xml:space="preserve"> PAGEREF _Toc447798002 \h </w:instrText>
            </w:r>
            <w:r w:rsidR="00FE698E">
              <w:rPr>
                <w:noProof/>
                <w:webHidden/>
              </w:rPr>
            </w:r>
            <w:r w:rsidR="00FE698E">
              <w:rPr>
                <w:noProof/>
                <w:webHidden/>
              </w:rPr>
              <w:fldChar w:fldCharType="separate"/>
            </w:r>
            <w:r w:rsidR="00FE698E">
              <w:rPr>
                <w:noProof/>
                <w:webHidden/>
              </w:rPr>
              <w:t>23</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8003" w:history="1">
            <w:r w:rsidR="00FE698E" w:rsidRPr="00DC63FC">
              <w:rPr>
                <w:rStyle w:val="Hyperlink"/>
                <w:rFonts w:eastAsiaTheme="minorHAnsi"/>
                <w:noProof/>
              </w:rPr>
              <w:t>Release Process</w:t>
            </w:r>
            <w:r w:rsidR="00FE698E">
              <w:rPr>
                <w:noProof/>
                <w:webHidden/>
              </w:rPr>
              <w:tab/>
            </w:r>
            <w:r w:rsidR="00FE698E">
              <w:rPr>
                <w:noProof/>
                <w:webHidden/>
              </w:rPr>
              <w:fldChar w:fldCharType="begin"/>
            </w:r>
            <w:r w:rsidR="00FE698E">
              <w:rPr>
                <w:noProof/>
                <w:webHidden/>
              </w:rPr>
              <w:instrText xml:space="preserve"> PAGEREF _Toc447798003 \h </w:instrText>
            </w:r>
            <w:r w:rsidR="00FE698E">
              <w:rPr>
                <w:noProof/>
                <w:webHidden/>
              </w:rPr>
            </w:r>
            <w:r w:rsidR="00FE698E">
              <w:rPr>
                <w:noProof/>
                <w:webHidden/>
              </w:rPr>
              <w:fldChar w:fldCharType="separate"/>
            </w:r>
            <w:r w:rsidR="00FE698E">
              <w:rPr>
                <w:noProof/>
                <w:webHidden/>
              </w:rPr>
              <w:t>24</w:t>
            </w:r>
            <w:r w:rsidR="00FE698E">
              <w:rPr>
                <w:noProof/>
                <w:webHidden/>
              </w:rPr>
              <w:fldChar w:fldCharType="end"/>
            </w:r>
          </w:hyperlink>
        </w:p>
        <w:p w:rsidR="00FE698E" w:rsidRDefault="00F43286">
          <w:pPr>
            <w:pStyle w:val="TOC2"/>
            <w:tabs>
              <w:tab w:val="right" w:leader="dot" w:pos="9350"/>
            </w:tabs>
            <w:rPr>
              <w:rFonts w:asciiTheme="minorHAnsi" w:eastAsiaTheme="minorEastAsia" w:hAnsiTheme="minorHAnsi" w:cstheme="minorBidi"/>
              <w:noProof/>
              <w:lang w:bidi="ar-SA"/>
            </w:rPr>
          </w:pPr>
          <w:hyperlink w:anchor="_Toc447798004" w:history="1">
            <w:r w:rsidR="00FE698E" w:rsidRPr="00DC63FC">
              <w:rPr>
                <w:rStyle w:val="Hyperlink"/>
                <w:rFonts w:eastAsiaTheme="minorHAnsi"/>
                <w:noProof/>
              </w:rPr>
              <w:t>Technical Data Package</w:t>
            </w:r>
            <w:r w:rsidR="00FE698E">
              <w:rPr>
                <w:noProof/>
                <w:webHidden/>
              </w:rPr>
              <w:tab/>
            </w:r>
            <w:r w:rsidR="00FE698E">
              <w:rPr>
                <w:noProof/>
                <w:webHidden/>
              </w:rPr>
              <w:fldChar w:fldCharType="begin"/>
            </w:r>
            <w:r w:rsidR="00FE698E">
              <w:rPr>
                <w:noProof/>
                <w:webHidden/>
              </w:rPr>
              <w:instrText xml:space="preserve"> PAGEREF _Toc447798004 \h </w:instrText>
            </w:r>
            <w:r w:rsidR="00FE698E">
              <w:rPr>
                <w:noProof/>
                <w:webHidden/>
              </w:rPr>
            </w:r>
            <w:r w:rsidR="00FE698E">
              <w:rPr>
                <w:noProof/>
                <w:webHidden/>
              </w:rPr>
              <w:fldChar w:fldCharType="separate"/>
            </w:r>
            <w:r w:rsidR="00FE698E">
              <w:rPr>
                <w:noProof/>
                <w:webHidden/>
              </w:rPr>
              <w:t>24</w:t>
            </w:r>
            <w:r w:rsidR="00FE698E">
              <w:rPr>
                <w:noProof/>
                <w:webHidden/>
              </w:rPr>
              <w:fldChar w:fldCharType="end"/>
            </w:r>
          </w:hyperlink>
        </w:p>
        <w:p w:rsidR="00FE698E" w:rsidRDefault="00F43286">
          <w:pPr>
            <w:pStyle w:val="TOC1"/>
            <w:tabs>
              <w:tab w:val="right" w:leader="dot" w:pos="9350"/>
            </w:tabs>
            <w:rPr>
              <w:rFonts w:asciiTheme="minorHAnsi" w:eastAsiaTheme="minorEastAsia" w:hAnsiTheme="minorHAnsi" w:cstheme="minorBidi"/>
              <w:noProof/>
              <w:lang w:bidi="ar-SA"/>
            </w:rPr>
          </w:pPr>
          <w:hyperlink w:anchor="_Toc447798005" w:history="1">
            <w:r w:rsidR="00FE698E" w:rsidRPr="00DC63FC">
              <w:rPr>
                <w:rStyle w:val="Hyperlink"/>
                <w:noProof/>
              </w:rPr>
              <w:t>Applicable Measurements</w:t>
            </w:r>
            <w:r w:rsidR="00FE698E">
              <w:rPr>
                <w:noProof/>
                <w:webHidden/>
              </w:rPr>
              <w:tab/>
            </w:r>
            <w:r w:rsidR="00FE698E">
              <w:rPr>
                <w:noProof/>
                <w:webHidden/>
              </w:rPr>
              <w:fldChar w:fldCharType="begin"/>
            </w:r>
            <w:r w:rsidR="00FE698E">
              <w:rPr>
                <w:noProof/>
                <w:webHidden/>
              </w:rPr>
              <w:instrText xml:space="preserve"> PAGEREF _Toc447798005 \h </w:instrText>
            </w:r>
            <w:r w:rsidR="00FE698E">
              <w:rPr>
                <w:noProof/>
                <w:webHidden/>
              </w:rPr>
            </w:r>
            <w:r w:rsidR="00FE698E">
              <w:rPr>
                <w:noProof/>
                <w:webHidden/>
              </w:rPr>
              <w:fldChar w:fldCharType="separate"/>
            </w:r>
            <w:r w:rsidR="00FE698E">
              <w:rPr>
                <w:noProof/>
                <w:webHidden/>
              </w:rPr>
              <w:t>25</w:t>
            </w:r>
            <w:r w:rsidR="00FE698E">
              <w:rPr>
                <w:noProof/>
                <w:webHidden/>
              </w:rPr>
              <w:fldChar w:fldCharType="end"/>
            </w:r>
          </w:hyperlink>
        </w:p>
        <w:p w:rsidR="00FE698E" w:rsidRDefault="00F43286">
          <w:pPr>
            <w:pStyle w:val="TOC1"/>
            <w:tabs>
              <w:tab w:val="right" w:leader="dot" w:pos="9350"/>
            </w:tabs>
            <w:rPr>
              <w:rFonts w:asciiTheme="minorHAnsi" w:eastAsiaTheme="minorEastAsia" w:hAnsiTheme="minorHAnsi" w:cstheme="minorBidi"/>
              <w:noProof/>
              <w:lang w:bidi="ar-SA"/>
            </w:rPr>
          </w:pPr>
          <w:hyperlink w:anchor="_Toc447798006" w:history="1">
            <w:r w:rsidR="00FE698E" w:rsidRPr="00DC63FC">
              <w:rPr>
                <w:rStyle w:val="Hyperlink"/>
                <w:noProof/>
              </w:rPr>
              <w:t>Exit Criteria/Outputs</w:t>
            </w:r>
            <w:r w:rsidR="00FE698E">
              <w:rPr>
                <w:noProof/>
                <w:webHidden/>
              </w:rPr>
              <w:tab/>
            </w:r>
            <w:r w:rsidR="00FE698E">
              <w:rPr>
                <w:noProof/>
                <w:webHidden/>
              </w:rPr>
              <w:fldChar w:fldCharType="begin"/>
            </w:r>
            <w:r w:rsidR="00FE698E">
              <w:rPr>
                <w:noProof/>
                <w:webHidden/>
              </w:rPr>
              <w:instrText xml:space="preserve"> PAGEREF _Toc447798006 \h </w:instrText>
            </w:r>
            <w:r w:rsidR="00FE698E">
              <w:rPr>
                <w:noProof/>
                <w:webHidden/>
              </w:rPr>
            </w:r>
            <w:r w:rsidR="00FE698E">
              <w:rPr>
                <w:noProof/>
                <w:webHidden/>
              </w:rPr>
              <w:fldChar w:fldCharType="separate"/>
            </w:r>
            <w:r w:rsidR="00FE698E">
              <w:rPr>
                <w:noProof/>
                <w:webHidden/>
              </w:rPr>
              <w:t>25</w:t>
            </w:r>
            <w:r w:rsidR="00FE698E">
              <w:rPr>
                <w:noProof/>
                <w:webHidden/>
              </w:rPr>
              <w:fldChar w:fldCharType="end"/>
            </w:r>
          </w:hyperlink>
        </w:p>
        <w:p w:rsidR="004B4664" w:rsidRDefault="00915FC0">
          <w:r>
            <w:rPr>
              <w:b/>
              <w:bCs/>
              <w:noProof/>
            </w:rPr>
            <w:fldChar w:fldCharType="end"/>
          </w:r>
        </w:p>
      </w:sdtContent>
    </w:sdt>
    <w:p w:rsidR="00697D46" w:rsidRDefault="00697D46">
      <w:pPr>
        <w:spacing w:after="0" w:line="240" w:lineRule="auto"/>
        <w:rPr>
          <w:rFonts w:ascii="Cambria" w:hAnsi="Cambria"/>
          <w:b/>
          <w:bCs/>
          <w:color w:val="365F91"/>
          <w:sz w:val="28"/>
          <w:szCs w:val="28"/>
        </w:rPr>
      </w:pPr>
      <w:r>
        <w:br w:type="page"/>
      </w:r>
    </w:p>
    <w:p w:rsidR="00260ACF" w:rsidRDefault="00260ACF" w:rsidP="00C82020">
      <w:pPr>
        <w:pStyle w:val="Heading1"/>
      </w:pPr>
      <w:bookmarkStart w:id="0" w:name="_Toc447797957"/>
      <w:r>
        <w:lastRenderedPageBreak/>
        <w:t>Overview</w:t>
      </w:r>
      <w:bookmarkEnd w:id="0"/>
    </w:p>
    <w:p w:rsidR="00CF74D1" w:rsidRDefault="00166372" w:rsidP="00CF74D1">
      <w:pPr>
        <w:spacing w:before="100" w:beforeAutospacing="1" w:after="100" w:afterAutospacing="1" w:line="240" w:lineRule="auto"/>
      </w:pPr>
      <w:r>
        <w:t xml:space="preserve">Configuration Management is to establish and maintain integrity of the product and product components throughout the Project Lifecycle. This involves identifying the configurations of configurable items throughout the </w:t>
      </w:r>
      <w:r w:rsidR="0085655D">
        <w:t xml:space="preserve">product </w:t>
      </w:r>
      <w:r>
        <w:t xml:space="preserve">development life cycle, systematically control the changes, and maintain the configurable items integrity and traceability throughout the </w:t>
      </w:r>
      <w:r w:rsidR="00AF27CE">
        <w:t xml:space="preserve">Product </w:t>
      </w:r>
      <w:r>
        <w:t>Development Life Cycle</w:t>
      </w:r>
      <w:r w:rsidR="00431B57">
        <w:t>.</w:t>
      </w:r>
    </w:p>
    <w:p w:rsidR="00B81986" w:rsidRDefault="00260ACF">
      <w:pPr>
        <w:pStyle w:val="Heading1"/>
      </w:pPr>
      <w:bookmarkStart w:id="1" w:name="_Toc447797958"/>
      <w:r>
        <w:t>Objective</w:t>
      </w:r>
      <w:bookmarkEnd w:id="1"/>
    </w:p>
    <w:p w:rsidR="00140D23" w:rsidRPr="00140D23" w:rsidRDefault="00140D23" w:rsidP="00140D23">
      <w:r>
        <w:t xml:space="preserve">To identify and control the set of work </w:t>
      </w:r>
      <w:r w:rsidR="00AB3DF8">
        <w:t>products (</w:t>
      </w:r>
      <w:r w:rsidR="00236F78">
        <w:t>Configurable I</w:t>
      </w:r>
      <w:r w:rsidR="00675ABE">
        <w:t>tems)</w:t>
      </w:r>
      <w:r>
        <w:t xml:space="preserve"> </w:t>
      </w:r>
      <w:r w:rsidR="002C6C04">
        <w:t>those constitute</w:t>
      </w:r>
      <w:r>
        <w:t xml:space="preserve"> the pro</w:t>
      </w:r>
      <w:r w:rsidR="00166372">
        <w:t>duct</w:t>
      </w:r>
      <w:r>
        <w:t xml:space="preserve"> during the complete life cycle of the project.</w:t>
      </w:r>
    </w:p>
    <w:p w:rsidR="00B81986" w:rsidRDefault="00260ACF">
      <w:pPr>
        <w:pStyle w:val="Heading1"/>
      </w:pPr>
      <w:bookmarkStart w:id="2" w:name="_Toc447797959"/>
      <w:r>
        <w:t>Scope</w:t>
      </w:r>
      <w:bookmarkEnd w:id="2"/>
    </w:p>
    <w:p w:rsidR="00675ABE" w:rsidRDefault="00B44448" w:rsidP="00675ABE">
      <w:r>
        <w:t>This procedure</w:t>
      </w:r>
      <w:r w:rsidR="00675ABE">
        <w:t xml:space="preserve"> applies to all work product</w:t>
      </w:r>
      <w:r w:rsidR="00431B57">
        <w:t>s</w:t>
      </w:r>
      <w:r w:rsidR="00675ABE">
        <w:t xml:space="preserve"> and </w:t>
      </w:r>
      <w:r w:rsidR="00E8385B">
        <w:t xml:space="preserve">development </w:t>
      </w:r>
      <w:r w:rsidR="00675ABE">
        <w:t>projects</w:t>
      </w:r>
      <w:r w:rsidR="006A1A80">
        <w:t>.</w:t>
      </w:r>
    </w:p>
    <w:p w:rsidR="005E2C3B" w:rsidRDefault="00FE5FE1" w:rsidP="000352E3">
      <w:pPr>
        <w:pStyle w:val="Heading1"/>
      </w:pPr>
      <w:bookmarkStart w:id="3" w:name="_Toc447797960"/>
      <w:r>
        <w:t>Inputs</w:t>
      </w:r>
      <w:bookmarkEnd w:id="3"/>
      <w:r w:rsidR="005E2C3B">
        <w:t xml:space="preserve"> </w:t>
      </w:r>
    </w:p>
    <w:p w:rsidR="00A36931" w:rsidRDefault="00A36931" w:rsidP="00194718">
      <w:pPr>
        <w:pStyle w:val="ListParagraph"/>
        <w:numPr>
          <w:ilvl w:val="0"/>
          <w:numId w:val="5"/>
        </w:numPr>
      </w:pPr>
      <w:r w:rsidRPr="00A36931">
        <w:t xml:space="preserve">Project Kickoff Email  </w:t>
      </w:r>
    </w:p>
    <w:p w:rsidR="00B44448" w:rsidRDefault="00B44448" w:rsidP="00194718">
      <w:pPr>
        <w:pStyle w:val="ListParagraph"/>
        <w:numPr>
          <w:ilvl w:val="0"/>
          <w:numId w:val="5"/>
        </w:numPr>
      </w:pPr>
      <w:r>
        <w:t>All</w:t>
      </w:r>
      <w:r w:rsidR="006A54EA">
        <w:t xml:space="preserve"> Configurable Items</w:t>
      </w:r>
      <w:r w:rsidR="00002BFA">
        <w:t>’ creation, change and release</w:t>
      </w:r>
      <w:r w:rsidR="00D242B7">
        <w:t xml:space="preserve"> </w:t>
      </w:r>
    </w:p>
    <w:p w:rsidR="00B81986" w:rsidRDefault="00260ACF" w:rsidP="005239E7">
      <w:pPr>
        <w:pStyle w:val="Heading1"/>
      </w:pPr>
      <w:bookmarkStart w:id="4" w:name="_Toc447797961"/>
      <w:r>
        <w:t>Entry Criteria/</w:t>
      </w:r>
      <w:r w:rsidR="00AC63B5">
        <w:t>Triggers</w:t>
      </w:r>
      <w:bookmarkEnd w:id="4"/>
    </w:p>
    <w:p w:rsidR="00A36931" w:rsidRPr="00A36931" w:rsidRDefault="00A36931" w:rsidP="00194718">
      <w:pPr>
        <w:pStyle w:val="ListParagraph"/>
        <w:numPr>
          <w:ilvl w:val="0"/>
          <w:numId w:val="7"/>
        </w:numPr>
      </w:pPr>
      <w:r w:rsidRPr="00A36931">
        <w:t xml:space="preserve">Project is kicked off </w:t>
      </w:r>
    </w:p>
    <w:p w:rsidR="00A36931" w:rsidRPr="00A36931" w:rsidRDefault="00A36931" w:rsidP="00194718">
      <w:pPr>
        <w:pStyle w:val="ListParagraph"/>
        <w:numPr>
          <w:ilvl w:val="0"/>
          <w:numId w:val="7"/>
        </w:numPr>
      </w:pPr>
      <w:r w:rsidRPr="00A36931">
        <w:t>Pre-</w:t>
      </w:r>
      <w:r w:rsidR="00427184">
        <w:t>planning</w:t>
      </w:r>
      <w:r w:rsidRPr="00A36931">
        <w:t xml:space="preserve"> Schedule is prepared </w:t>
      </w:r>
    </w:p>
    <w:p w:rsidR="00A36931" w:rsidRPr="00A36931" w:rsidRDefault="00A36931" w:rsidP="00194718">
      <w:pPr>
        <w:pStyle w:val="ListParagraph"/>
        <w:numPr>
          <w:ilvl w:val="0"/>
          <w:numId w:val="7"/>
        </w:numPr>
      </w:pPr>
      <w:r w:rsidRPr="00A36931">
        <w:t xml:space="preserve">Project Plan is initiated </w:t>
      </w:r>
    </w:p>
    <w:p w:rsidR="00002BFA" w:rsidRDefault="00D242B7" w:rsidP="00002BFA">
      <w:pPr>
        <w:pStyle w:val="ListParagraph"/>
        <w:numPr>
          <w:ilvl w:val="0"/>
          <w:numId w:val="7"/>
        </w:numPr>
        <w:tabs>
          <w:tab w:val="left" w:pos="720"/>
        </w:tabs>
      </w:pPr>
      <w:r>
        <w:t xml:space="preserve">Revision in </w:t>
      </w:r>
      <w:r w:rsidR="00140D23">
        <w:t>configuration</w:t>
      </w:r>
      <w:r>
        <w:t xml:space="preserve"> items</w:t>
      </w:r>
      <w:r w:rsidR="00140D23">
        <w:t xml:space="preserve">. </w:t>
      </w:r>
    </w:p>
    <w:p w:rsidR="00F66914" w:rsidRDefault="00F66914" w:rsidP="00002BFA">
      <w:pPr>
        <w:pStyle w:val="ListParagraph"/>
        <w:numPr>
          <w:ilvl w:val="0"/>
          <w:numId w:val="7"/>
        </w:numPr>
        <w:tabs>
          <w:tab w:val="left" w:pos="720"/>
        </w:tabs>
      </w:pPr>
      <w:r w:rsidRPr="00F66914">
        <w:t>The practitioners have undergone QMS trainings with focus on performing their processes.</w:t>
      </w:r>
    </w:p>
    <w:p w:rsidR="00B803FC" w:rsidRPr="005D0A04" w:rsidRDefault="00140D23" w:rsidP="00002BFA">
      <w:pPr>
        <w:pStyle w:val="ListParagraph"/>
        <w:tabs>
          <w:tab w:val="left" w:pos="630"/>
        </w:tabs>
        <w:ind w:left="990"/>
      </w:pPr>
      <w:r>
        <w:br/>
      </w:r>
      <w:r w:rsidR="00002BFA">
        <w:t>*</w:t>
      </w:r>
      <w:r w:rsidR="00B803FC" w:rsidRPr="00002BFA">
        <w:rPr>
          <w:i/>
        </w:rPr>
        <w:t>Revisions are different instances of a particular configuration as it changes over time. Each individual and aggregate item in a configuration may be revised independently. When an item is revised all other related items also are implicitly revised.</w:t>
      </w:r>
      <w:r w:rsidR="00B803FC" w:rsidRPr="005D0A04">
        <w:t xml:space="preserve"> </w:t>
      </w:r>
    </w:p>
    <w:p w:rsidR="00A8794C" w:rsidRDefault="00706EE8" w:rsidP="007C6995">
      <w:pPr>
        <w:pStyle w:val="Heading1"/>
      </w:pPr>
      <w:bookmarkStart w:id="5" w:name="_Toc447797962"/>
      <w:r>
        <w:t>Tasks</w:t>
      </w:r>
      <w:bookmarkEnd w:id="5"/>
    </w:p>
    <w:tbl>
      <w:tblPr>
        <w:tblStyle w:val="LightList-Accent11"/>
        <w:tblW w:w="97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6521"/>
        <w:gridCol w:w="2126"/>
      </w:tblGrid>
      <w:tr w:rsidR="007950A1" w:rsidRPr="00260ACF" w:rsidTr="00521E5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rsidR="00260ACF" w:rsidRPr="00260ACF" w:rsidRDefault="0043750A" w:rsidP="00B81986">
            <w:r>
              <w:t>Sr.</w:t>
            </w:r>
            <w:r w:rsidR="00236F78">
              <w:t xml:space="preserve"> </w:t>
            </w:r>
            <w:r>
              <w:t>No</w:t>
            </w:r>
          </w:p>
        </w:tc>
        <w:tc>
          <w:tcPr>
            <w:tcW w:w="6521"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B803FC" w:rsidRPr="00260ACF" w:rsidTr="009E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B803FC" w:rsidRDefault="00B803FC" w:rsidP="005239E7">
            <w:pPr>
              <w:pStyle w:val="ListParagraph"/>
            </w:pPr>
          </w:p>
        </w:tc>
        <w:tc>
          <w:tcPr>
            <w:tcW w:w="6521" w:type="dxa"/>
            <w:shd w:val="clear" w:color="auto" w:fill="B8CCE4" w:themeFill="accent1" w:themeFillTint="66"/>
          </w:tcPr>
          <w:p w:rsidR="00B803FC" w:rsidRPr="00DE7A3D" w:rsidRDefault="00902124" w:rsidP="001F092D">
            <w:pPr>
              <w:cnfStyle w:val="000000100000" w:firstRow="0" w:lastRow="0" w:firstColumn="0" w:lastColumn="0" w:oddVBand="0" w:evenVBand="0" w:oddHBand="1" w:evenHBand="0" w:firstRowFirstColumn="0" w:firstRowLastColumn="0" w:lastRowFirstColumn="0" w:lastRowLastColumn="0"/>
              <w:rPr>
                <w:b/>
              </w:rPr>
            </w:pPr>
            <w:r>
              <w:rPr>
                <w:b/>
              </w:rPr>
              <w:t xml:space="preserve">Prepare Configuration </w:t>
            </w:r>
            <w:r w:rsidR="00EE36E3">
              <w:rPr>
                <w:b/>
              </w:rPr>
              <w:t xml:space="preserve">and Data </w:t>
            </w:r>
            <w:r>
              <w:rPr>
                <w:b/>
              </w:rPr>
              <w:t>Management Plan</w:t>
            </w:r>
          </w:p>
        </w:tc>
        <w:tc>
          <w:tcPr>
            <w:tcW w:w="2126" w:type="dxa"/>
            <w:shd w:val="clear" w:color="auto" w:fill="B8CCE4" w:themeFill="accent1" w:themeFillTint="66"/>
          </w:tcPr>
          <w:p w:rsidR="00B803FC" w:rsidRDefault="00B803FC" w:rsidP="00B81986">
            <w:pPr>
              <w:cnfStyle w:val="000000100000" w:firstRow="0" w:lastRow="0" w:firstColumn="0" w:lastColumn="0" w:oddVBand="0" w:evenVBand="0" w:oddHBand="1" w:evenHBand="0" w:firstRowFirstColumn="0" w:firstRowLastColumn="0" w:lastRowFirstColumn="0" w:lastRowLastColumn="0"/>
            </w:pPr>
          </w:p>
        </w:tc>
      </w:tr>
      <w:tr w:rsidR="00902124" w:rsidRPr="00260ACF" w:rsidTr="00521E5F">
        <w:tc>
          <w:tcPr>
            <w:cnfStyle w:val="001000000000" w:firstRow="0" w:lastRow="0" w:firstColumn="1" w:lastColumn="0" w:oddVBand="0" w:evenVBand="0" w:oddHBand="0" w:evenHBand="0" w:firstRowFirstColumn="0" w:firstRowLastColumn="0" w:lastRowFirstColumn="0" w:lastRowLastColumn="0"/>
            <w:tcW w:w="1096" w:type="dxa"/>
          </w:tcPr>
          <w:p w:rsidR="00902124" w:rsidRDefault="00902124" w:rsidP="00194718">
            <w:pPr>
              <w:pStyle w:val="ListParagraph"/>
              <w:numPr>
                <w:ilvl w:val="0"/>
                <w:numId w:val="3"/>
              </w:numPr>
              <w:ind w:hanging="686"/>
            </w:pPr>
          </w:p>
        </w:tc>
        <w:tc>
          <w:tcPr>
            <w:tcW w:w="6521" w:type="dxa"/>
          </w:tcPr>
          <w:p w:rsidR="00902124" w:rsidRDefault="00902124" w:rsidP="003A3E90">
            <w:pPr>
              <w:cnfStyle w:val="000000000000" w:firstRow="0" w:lastRow="0" w:firstColumn="0" w:lastColumn="0" w:oddVBand="0" w:evenVBand="0" w:oddHBand="0" w:evenHBand="0" w:firstRowFirstColumn="0" w:firstRowLastColumn="0" w:lastRowFirstColumn="0" w:lastRowLastColumn="0"/>
            </w:pPr>
            <w:r w:rsidRPr="00902124">
              <w:t>Configuration</w:t>
            </w:r>
            <w:r w:rsidR="00EE36E3">
              <w:t xml:space="preserve"> and Data</w:t>
            </w:r>
            <w:r w:rsidRPr="00902124">
              <w:t xml:space="preserve"> Management Plan </w:t>
            </w:r>
            <w:r w:rsidR="00431B57">
              <w:t>is</w:t>
            </w:r>
            <w:r w:rsidR="006A54EA">
              <w:t xml:space="preserve"> prepared at the start of P</w:t>
            </w:r>
            <w:r w:rsidRPr="00902124">
              <w:t xml:space="preserve">roject </w:t>
            </w:r>
            <w:r w:rsidR="006A54EA">
              <w:t>L</w:t>
            </w:r>
            <w:r w:rsidRPr="00902124">
              <w:t xml:space="preserve">ifecycle or </w:t>
            </w:r>
            <w:r w:rsidR="006A54EA">
              <w:t>in the early stage of Project P</w:t>
            </w:r>
            <w:r w:rsidRPr="00902124">
              <w:t>lanning.</w:t>
            </w:r>
          </w:p>
          <w:p w:rsidR="00902124" w:rsidRPr="007D5663" w:rsidRDefault="00902124" w:rsidP="00236F78">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902124">
              <w:lastRenderedPageBreak/>
              <w:t xml:space="preserve">Configuration </w:t>
            </w:r>
            <w:r w:rsidR="00EE36E3">
              <w:t xml:space="preserve">and Data </w:t>
            </w:r>
            <w:r w:rsidRPr="00902124">
              <w:t xml:space="preserve">Management Plan </w:t>
            </w:r>
            <w:r>
              <w:t xml:space="preserve">is </w:t>
            </w:r>
            <w:r w:rsidR="00431B57">
              <w:t>a</w:t>
            </w:r>
            <w:r>
              <w:t xml:space="preserve"> part</w:t>
            </w:r>
            <w:r w:rsidR="00236F78">
              <w:t xml:space="preserve"> of “Project Plan”. </w:t>
            </w:r>
            <w:r>
              <w:t>Refer TMPL_PRJPLN</w:t>
            </w:r>
          </w:p>
        </w:tc>
        <w:tc>
          <w:tcPr>
            <w:tcW w:w="2126" w:type="dxa"/>
          </w:tcPr>
          <w:p w:rsidR="00902124" w:rsidRDefault="00902124" w:rsidP="007D5663">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 xml:space="preserve">Configuration </w:t>
            </w:r>
            <w:r w:rsidR="007D5663">
              <w:t>Administrator</w:t>
            </w:r>
          </w:p>
        </w:tc>
      </w:tr>
      <w:tr w:rsidR="007D5663" w:rsidRPr="00260ACF" w:rsidTr="0052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7D5663" w:rsidRDefault="007D5663" w:rsidP="00194718">
            <w:pPr>
              <w:pStyle w:val="ListParagraph"/>
              <w:numPr>
                <w:ilvl w:val="0"/>
                <w:numId w:val="3"/>
              </w:numPr>
              <w:ind w:hanging="686"/>
            </w:pPr>
          </w:p>
        </w:tc>
        <w:tc>
          <w:tcPr>
            <w:tcW w:w="6521" w:type="dxa"/>
          </w:tcPr>
          <w:p w:rsidR="007D5663" w:rsidRDefault="006F1B62" w:rsidP="00EE36E3">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Identify and define the users</w:t>
            </w:r>
            <w:r w:rsidR="003038BA">
              <w:rPr>
                <w:rFonts w:asciiTheme="minorHAnsi" w:eastAsiaTheme="minorHAnsi" w:hAnsiTheme="minorHAnsi" w:cstheme="minorBidi"/>
              </w:rPr>
              <w:t>’</w:t>
            </w:r>
            <w:r>
              <w:rPr>
                <w:rFonts w:asciiTheme="minorHAnsi" w:eastAsiaTheme="minorHAnsi" w:hAnsiTheme="minorHAnsi" w:cstheme="minorBidi"/>
              </w:rPr>
              <w:t xml:space="preserve"> </w:t>
            </w:r>
            <w:r w:rsidR="003038BA">
              <w:rPr>
                <w:rFonts w:asciiTheme="minorHAnsi" w:eastAsiaTheme="minorHAnsi" w:hAnsiTheme="minorHAnsi" w:cstheme="minorBidi"/>
              </w:rPr>
              <w:t>access</w:t>
            </w:r>
            <w:r>
              <w:rPr>
                <w:rFonts w:asciiTheme="minorHAnsi" w:eastAsiaTheme="minorHAnsi" w:hAnsiTheme="minorHAnsi" w:cstheme="minorBidi"/>
              </w:rPr>
              <w:t xml:space="preserve"> rights</w:t>
            </w:r>
            <w:r w:rsidR="00EE36E3">
              <w:rPr>
                <w:rFonts w:asciiTheme="minorHAnsi" w:eastAsiaTheme="minorHAnsi" w:hAnsiTheme="minorHAnsi" w:cstheme="minorBidi"/>
              </w:rPr>
              <w:t>. Refer”</w:t>
            </w:r>
            <w:r w:rsidR="00EE36E3">
              <w:t xml:space="preserve"> Master list of Configurable Items” (MST</w:t>
            </w:r>
            <w:r w:rsidR="00EE36E3" w:rsidRPr="0002695A">
              <w:t>L_CMLIST</w:t>
            </w:r>
            <w:r w:rsidR="00EE36E3">
              <w:t>) for</w:t>
            </w:r>
            <w:r w:rsidR="00EE36E3">
              <w:rPr>
                <w:rFonts w:asciiTheme="minorHAnsi" w:eastAsiaTheme="minorHAnsi" w:hAnsiTheme="minorHAnsi" w:cstheme="minorBidi"/>
              </w:rPr>
              <w:t xml:space="preserve"> Role Based Access Rights. </w:t>
            </w:r>
          </w:p>
        </w:tc>
        <w:tc>
          <w:tcPr>
            <w:tcW w:w="2126" w:type="dxa"/>
          </w:tcPr>
          <w:p w:rsidR="007D5663" w:rsidRDefault="009E0DD4" w:rsidP="001F092D">
            <w:pPr>
              <w:pStyle w:val="ListParagraph"/>
              <w:ind w:left="0"/>
              <w:cnfStyle w:val="000000100000" w:firstRow="0" w:lastRow="0" w:firstColumn="0" w:lastColumn="0" w:oddVBand="0" w:evenVBand="0" w:oddHBand="1" w:evenHBand="0" w:firstRowFirstColumn="0" w:firstRowLastColumn="0" w:lastRowFirstColumn="0" w:lastRowLastColumn="0"/>
            </w:pPr>
            <w:r>
              <w:t>Configuration Administrator</w:t>
            </w:r>
          </w:p>
        </w:tc>
      </w:tr>
      <w:tr w:rsidR="000421FC" w:rsidRPr="00260ACF" w:rsidTr="00521E5F">
        <w:tc>
          <w:tcPr>
            <w:cnfStyle w:val="001000000000" w:firstRow="0" w:lastRow="0" w:firstColumn="1" w:lastColumn="0" w:oddVBand="0" w:evenVBand="0" w:oddHBand="0" w:evenHBand="0" w:firstRowFirstColumn="0" w:firstRowLastColumn="0" w:lastRowFirstColumn="0" w:lastRowLastColumn="0"/>
            <w:tcW w:w="1096" w:type="dxa"/>
          </w:tcPr>
          <w:p w:rsidR="000421FC" w:rsidRDefault="000421FC" w:rsidP="00194718">
            <w:pPr>
              <w:pStyle w:val="ListParagraph"/>
              <w:numPr>
                <w:ilvl w:val="0"/>
                <w:numId w:val="3"/>
              </w:numPr>
              <w:ind w:hanging="686"/>
            </w:pPr>
          </w:p>
        </w:tc>
        <w:tc>
          <w:tcPr>
            <w:tcW w:w="6521" w:type="dxa"/>
          </w:tcPr>
          <w:p w:rsidR="000421FC" w:rsidRDefault="006F326F" w:rsidP="006A54EA">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 xml:space="preserve">Identify the tools for </w:t>
            </w:r>
            <w:r w:rsidR="000421FC">
              <w:rPr>
                <w:rFonts w:asciiTheme="minorHAnsi" w:eastAsiaTheme="minorHAnsi" w:hAnsiTheme="minorHAnsi" w:cstheme="minorBidi"/>
              </w:rPr>
              <w:t xml:space="preserve">Storage and </w:t>
            </w:r>
            <w:r w:rsidR="006A54EA">
              <w:rPr>
                <w:rFonts w:asciiTheme="minorHAnsi" w:eastAsiaTheme="minorHAnsi" w:hAnsiTheme="minorHAnsi" w:cstheme="minorBidi"/>
              </w:rPr>
              <w:t>R</w:t>
            </w:r>
            <w:r w:rsidR="000421FC">
              <w:rPr>
                <w:rFonts w:asciiTheme="minorHAnsi" w:eastAsiaTheme="minorHAnsi" w:hAnsiTheme="minorHAnsi" w:cstheme="minorBidi"/>
              </w:rPr>
              <w:t>etrieval of Configurable Items</w:t>
            </w:r>
            <w:r>
              <w:rPr>
                <w:rFonts w:asciiTheme="minorHAnsi" w:eastAsiaTheme="minorHAnsi" w:hAnsiTheme="minorHAnsi" w:cstheme="minorBidi"/>
              </w:rPr>
              <w:t>. Suggested tools are:</w:t>
            </w:r>
          </w:p>
          <w:p w:rsidR="006A54EA" w:rsidRPr="006A54EA" w:rsidRDefault="006A54EA" w:rsidP="006A54E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6A54EA">
              <w:rPr>
                <w:rFonts w:asciiTheme="minorHAnsi" w:eastAsiaTheme="minorHAnsi" w:hAnsiTheme="minorHAnsi" w:cstheme="minorBidi"/>
              </w:rPr>
              <w:t>Enterprise Project Management Tool (EPM) for storing and version controlling of the project related documents.</w:t>
            </w:r>
          </w:p>
          <w:p w:rsidR="006A54EA" w:rsidRDefault="006A54EA" w:rsidP="006A54E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6A54EA">
              <w:rPr>
                <w:rFonts w:asciiTheme="minorHAnsi" w:eastAsiaTheme="minorHAnsi" w:hAnsiTheme="minorHAnsi" w:cstheme="minorBidi"/>
              </w:rPr>
              <w:t>Visual Source Safe for storing and version controlling of the Source Code.</w:t>
            </w:r>
          </w:p>
          <w:p w:rsidR="00002BFA" w:rsidRDefault="00002BFA" w:rsidP="00002BF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Subversion for</w:t>
            </w:r>
            <w:r w:rsidRPr="006A54EA">
              <w:rPr>
                <w:rFonts w:asciiTheme="minorHAnsi" w:eastAsiaTheme="minorHAnsi" w:hAnsiTheme="minorHAnsi" w:cstheme="minorBidi"/>
              </w:rPr>
              <w:t xml:space="preserve"> storing and version controlling of the project related documents.</w:t>
            </w:r>
          </w:p>
          <w:p w:rsidR="00002BFA" w:rsidRDefault="00002BFA" w:rsidP="00002BF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 xml:space="preserve">Subversion for </w:t>
            </w:r>
            <w:r w:rsidRPr="006A54EA">
              <w:rPr>
                <w:rFonts w:asciiTheme="minorHAnsi" w:eastAsiaTheme="minorHAnsi" w:hAnsiTheme="minorHAnsi" w:cstheme="minorBidi"/>
              </w:rPr>
              <w:t>storing and version controlling of the Source Code</w:t>
            </w:r>
            <w:r w:rsidR="0069055F">
              <w:rPr>
                <w:rFonts w:asciiTheme="minorHAnsi" w:eastAsiaTheme="minorHAnsi" w:hAnsiTheme="minorHAnsi" w:cstheme="minorBidi"/>
              </w:rPr>
              <w:t xml:space="preserve">, </w:t>
            </w:r>
            <w:r w:rsidR="0080031B">
              <w:rPr>
                <w:rFonts w:asciiTheme="minorHAnsi" w:eastAsiaTheme="minorHAnsi" w:hAnsiTheme="minorHAnsi" w:cstheme="minorBidi"/>
              </w:rPr>
              <w:t xml:space="preserve">Circuits, Drawings, </w:t>
            </w:r>
            <w:r w:rsidR="00D42F2F">
              <w:rPr>
                <w:rFonts w:asciiTheme="minorHAnsi" w:eastAsiaTheme="minorHAnsi" w:hAnsiTheme="minorHAnsi" w:cstheme="minorBidi"/>
              </w:rPr>
              <w:t>Layouts.</w:t>
            </w:r>
          </w:p>
          <w:p w:rsidR="00783697" w:rsidRDefault="00002BFA" w:rsidP="0078369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 xml:space="preserve">The use of any combination of the above tools is a </w:t>
            </w:r>
            <w:proofErr w:type="spellStart"/>
            <w:r>
              <w:rPr>
                <w:rFonts w:asciiTheme="minorHAnsi" w:eastAsiaTheme="minorHAnsi" w:hAnsiTheme="minorHAnsi" w:cstheme="minorBidi"/>
              </w:rPr>
              <w:t>tailorable</w:t>
            </w:r>
            <w:proofErr w:type="spellEnd"/>
            <w:r>
              <w:rPr>
                <w:rFonts w:asciiTheme="minorHAnsi" w:eastAsiaTheme="minorHAnsi" w:hAnsiTheme="minorHAnsi" w:cstheme="minorBidi"/>
              </w:rPr>
              <w:t xml:space="preserve"> option that must be clearly spelled out in the plan for the project.</w:t>
            </w:r>
            <w:r w:rsidR="00783697">
              <w:rPr>
                <w:rFonts w:asciiTheme="minorHAnsi" w:eastAsiaTheme="minorHAnsi" w:hAnsiTheme="minorHAnsi" w:cstheme="minorBidi"/>
              </w:rPr>
              <w:t xml:space="preserve"> </w:t>
            </w:r>
          </w:p>
          <w:p w:rsidR="00002BFA" w:rsidRPr="00002BFA" w:rsidRDefault="00783697" w:rsidP="0078369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 xml:space="preserve">Ensure that the backups are provisioned for the Project Data with respect to the tools selected. Refer the Published Backup Plan for details on the same. </w:t>
            </w:r>
          </w:p>
        </w:tc>
        <w:tc>
          <w:tcPr>
            <w:tcW w:w="2126" w:type="dxa"/>
          </w:tcPr>
          <w:p w:rsidR="000421FC" w:rsidRDefault="000421FC" w:rsidP="001F092D">
            <w:pPr>
              <w:pStyle w:val="ListParagraph"/>
              <w:ind w:left="0"/>
              <w:cnfStyle w:val="000000000000" w:firstRow="0" w:lastRow="0" w:firstColumn="0" w:lastColumn="0" w:oddVBand="0" w:evenVBand="0" w:oddHBand="0" w:evenHBand="0" w:firstRowFirstColumn="0" w:firstRowLastColumn="0" w:lastRowFirstColumn="0" w:lastRowLastColumn="0"/>
            </w:pPr>
            <w:r>
              <w:t>Configuration Administrator</w:t>
            </w:r>
          </w:p>
        </w:tc>
      </w:tr>
      <w:tr w:rsidR="00EE36E3" w:rsidRPr="00260ACF" w:rsidTr="0052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EE36E3" w:rsidRDefault="00EE36E3" w:rsidP="00EE36E3">
            <w:pPr>
              <w:pStyle w:val="ListParagraph"/>
              <w:numPr>
                <w:ilvl w:val="0"/>
                <w:numId w:val="3"/>
              </w:numPr>
              <w:ind w:hanging="686"/>
            </w:pPr>
          </w:p>
        </w:tc>
        <w:tc>
          <w:tcPr>
            <w:tcW w:w="6521" w:type="dxa"/>
          </w:tcPr>
          <w:p w:rsidR="00EE36E3" w:rsidRPr="00EE36E3" w:rsidRDefault="00EE36E3" w:rsidP="0069055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Pr>
                <w:iCs/>
              </w:rPr>
              <w:t>Define</w:t>
            </w:r>
            <w:r w:rsidRPr="00EE36E3">
              <w:rPr>
                <w:iCs/>
              </w:rPr>
              <w:t xml:space="preserve"> </w:t>
            </w:r>
            <w:r>
              <w:rPr>
                <w:iCs/>
              </w:rPr>
              <w:t>and specify t</w:t>
            </w:r>
            <w:r w:rsidRPr="00EE36E3">
              <w:rPr>
                <w:iCs/>
              </w:rPr>
              <w:t xml:space="preserve">he </w:t>
            </w:r>
            <w:r>
              <w:rPr>
                <w:iCs/>
              </w:rPr>
              <w:t>p</w:t>
            </w:r>
            <w:r w:rsidRPr="00EE36E3">
              <w:rPr>
                <w:iCs/>
              </w:rPr>
              <w:t xml:space="preserve">ath for </w:t>
            </w:r>
            <w:r w:rsidR="006A54EA">
              <w:rPr>
                <w:iCs/>
              </w:rPr>
              <w:t>the P</w:t>
            </w:r>
            <w:r w:rsidRPr="00EE36E3">
              <w:rPr>
                <w:iCs/>
              </w:rPr>
              <w:t xml:space="preserve">roject </w:t>
            </w:r>
            <w:r w:rsidR="006A54EA">
              <w:rPr>
                <w:iCs/>
              </w:rPr>
              <w:t>R</w:t>
            </w:r>
            <w:r w:rsidR="002A1ED2">
              <w:rPr>
                <w:iCs/>
              </w:rPr>
              <w:t xml:space="preserve">epositories for </w:t>
            </w:r>
            <w:r w:rsidR="002A1ED2" w:rsidRPr="006A54EA">
              <w:rPr>
                <w:rFonts w:asciiTheme="minorHAnsi" w:eastAsiaTheme="minorHAnsi" w:hAnsiTheme="minorHAnsi" w:cstheme="minorBidi"/>
              </w:rPr>
              <w:t>Source Code</w:t>
            </w:r>
            <w:r w:rsidR="0069055F">
              <w:rPr>
                <w:rFonts w:asciiTheme="minorHAnsi" w:eastAsiaTheme="minorHAnsi" w:hAnsiTheme="minorHAnsi" w:cstheme="minorBidi"/>
              </w:rPr>
              <w:t>, Circuits, Drawings, Layouts</w:t>
            </w:r>
            <w:r w:rsidR="002A1ED2">
              <w:rPr>
                <w:rFonts w:asciiTheme="minorHAnsi" w:eastAsiaTheme="minorHAnsi" w:hAnsiTheme="minorHAnsi" w:cstheme="minorBidi"/>
              </w:rPr>
              <w:t xml:space="preserve"> and </w:t>
            </w:r>
            <w:r w:rsidR="002A1ED2" w:rsidRPr="006A54EA">
              <w:rPr>
                <w:rFonts w:asciiTheme="minorHAnsi" w:eastAsiaTheme="minorHAnsi" w:hAnsiTheme="minorHAnsi" w:cstheme="minorBidi"/>
              </w:rPr>
              <w:t>project related documents</w:t>
            </w:r>
            <w:r>
              <w:rPr>
                <w:iCs/>
              </w:rPr>
              <w:t>.</w:t>
            </w:r>
          </w:p>
        </w:tc>
        <w:tc>
          <w:tcPr>
            <w:tcW w:w="2126" w:type="dxa"/>
          </w:tcPr>
          <w:p w:rsidR="00EE36E3" w:rsidRDefault="00EE36E3" w:rsidP="001F092D">
            <w:pPr>
              <w:pStyle w:val="ListParagraph"/>
              <w:ind w:left="0"/>
              <w:cnfStyle w:val="000000100000" w:firstRow="0" w:lastRow="0" w:firstColumn="0" w:lastColumn="0" w:oddVBand="0" w:evenVBand="0" w:oddHBand="1" w:evenHBand="0" w:firstRowFirstColumn="0" w:firstRowLastColumn="0" w:lastRowFirstColumn="0" w:lastRowLastColumn="0"/>
            </w:pPr>
            <w:r>
              <w:t>Configuration Administrator</w:t>
            </w:r>
          </w:p>
        </w:tc>
      </w:tr>
      <w:tr w:rsidR="004B54CF" w:rsidRPr="00260ACF" w:rsidTr="004B54CF">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4B54CF" w:rsidRDefault="004B54CF" w:rsidP="004B54CF">
            <w:pPr>
              <w:pStyle w:val="ListParagraph"/>
            </w:pPr>
          </w:p>
        </w:tc>
        <w:tc>
          <w:tcPr>
            <w:tcW w:w="6521" w:type="dxa"/>
            <w:shd w:val="clear" w:color="auto" w:fill="B8CCE4" w:themeFill="accent1" w:themeFillTint="66"/>
          </w:tcPr>
          <w:p w:rsidR="004B54CF" w:rsidRPr="00A0672C" w:rsidRDefault="008C6605" w:rsidP="00EE36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Pr>
                <w:b/>
              </w:rPr>
              <w:t>Review and A</w:t>
            </w:r>
            <w:r w:rsidR="004B54CF" w:rsidRPr="00A0672C">
              <w:rPr>
                <w:b/>
              </w:rPr>
              <w:t xml:space="preserve">pproval of Configuration </w:t>
            </w:r>
            <w:r w:rsidR="00EE36E3">
              <w:rPr>
                <w:b/>
              </w:rPr>
              <w:t>and Data</w:t>
            </w:r>
            <w:r w:rsidR="00EE36E3" w:rsidRPr="00A0672C">
              <w:rPr>
                <w:b/>
              </w:rPr>
              <w:t xml:space="preserve"> </w:t>
            </w:r>
            <w:r w:rsidR="004B54CF" w:rsidRPr="00A0672C">
              <w:rPr>
                <w:b/>
              </w:rPr>
              <w:t>Management</w:t>
            </w:r>
            <w:r w:rsidR="00EE36E3">
              <w:rPr>
                <w:b/>
              </w:rPr>
              <w:t xml:space="preserve"> </w:t>
            </w:r>
            <w:r w:rsidR="004B54CF" w:rsidRPr="00A0672C">
              <w:rPr>
                <w:b/>
              </w:rPr>
              <w:t>Plan</w:t>
            </w:r>
          </w:p>
        </w:tc>
        <w:tc>
          <w:tcPr>
            <w:tcW w:w="2126" w:type="dxa"/>
            <w:shd w:val="clear" w:color="auto" w:fill="B8CCE4" w:themeFill="accent1" w:themeFillTint="66"/>
          </w:tcPr>
          <w:p w:rsidR="004B54CF" w:rsidRDefault="004B54CF" w:rsidP="004B54CF">
            <w:pPr>
              <w:cnfStyle w:val="000000000000" w:firstRow="0" w:lastRow="0" w:firstColumn="0" w:lastColumn="0" w:oddVBand="0" w:evenVBand="0" w:oddHBand="0" w:evenHBand="0" w:firstRowFirstColumn="0" w:firstRowLastColumn="0" w:lastRowFirstColumn="0" w:lastRowLastColumn="0"/>
            </w:pPr>
          </w:p>
        </w:tc>
      </w:tr>
      <w:tr w:rsidR="004B54CF" w:rsidRPr="00260ACF" w:rsidTr="0048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4B54CF" w:rsidRDefault="004B54CF" w:rsidP="00194718">
            <w:pPr>
              <w:pStyle w:val="ListParagraph"/>
              <w:numPr>
                <w:ilvl w:val="0"/>
                <w:numId w:val="3"/>
              </w:numPr>
              <w:ind w:hanging="686"/>
            </w:pPr>
          </w:p>
        </w:tc>
        <w:tc>
          <w:tcPr>
            <w:tcW w:w="6521" w:type="dxa"/>
          </w:tcPr>
          <w:p w:rsidR="004B54CF" w:rsidRPr="00575F34" w:rsidRDefault="004B54CF" w:rsidP="00285F7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 xml:space="preserve">Get the Configuration Management Plan reviewed by </w:t>
            </w:r>
            <w:r w:rsidR="00575F34">
              <w:rPr>
                <w:rFonts w:asciiTheme="minorHAnsi" w:eastAsiaTheme="minorHAnsi" w:hAnsiTheme="minorHAnsi" w:cstheme="minorBidi"/>
              </w:rPr>
              <w:t>Project Manager.</w:t>
            </w:r>
          </w:p>
        </w:tc>
        <w:tc>
          <w:tcPr>
            <w:tcW w:w="2126" w:type="dxa"/>
          </w:tcPr>
          <w:p w:rsidR="004B54CF" w:rsidRDefault="004B54CF" w:rsidP="004B54CF">
            <w:pPr>
              <w:cnfStyle w:val="000000100000" w:firstRow="0" w:lastRow="0" w:firstColumn="0" w:lastColumn="0" w:oddVBand="0" w:evenVBand="0" w:oddHBand="1" w:evenHBand="0" w:firstRowFirstColumn="0" w:firstRowLastColumn="0" w:lastRowFirstColumn="0" w:lastRowLastColumn="0"/>
            </w:pPr>
            <w:r>
              <w:t>Configuration Administrator</w:t>
            </w:r>
          </w:p>
        </w:tc>
      </w:tr>
      <w:tr w:rsidR="004B54CF" w:rsidRPr="00260ACF" w:rsidTr="00575F34">
        <w:trPr>
          <w:trHeight w:val="619"/>
        </w:trPr>
        <w:tc>
          <w:tcPr>
            <w:cnfStyle w:val="001000000000" w:firstRow="0" w:lastRow="0" w:firstColumn="1" w:lastColumn="0" w:oddVBand="0" w:evenVBand="0" w:oddHBand="0" w:evenHBand="0" w:firstRowFirstColumn="0" w:firstRowLastColumn="0" w:lastRowFirstColumn="0" w:lastRowLastColumn="0"/>
            <w:tcW w:w="1096" w:type="dxa"/>
          </w:tcPr>
          <w:p w:rsidR="004B54CF" w:rsidRDefault="004B54CF" w:rsidP="00194718">
            <w:pPr>
              <w:pStyle w:val="ListParagraph"/>
              <w:numPr>
                <w:ilvl w:val="0"/>
                <w:numId w:val="3"/>
              </w:numPr>
              <w:ind w:hanging="686"/>
            </w:pPr>
          </w:p>
        </w:tc>
        <w:tc>
          <w:tcPr>
            <w:tcW w:w="6521" w:type="dxa"/>
          </w:tcPr>
          <w:p w:rsidR="004B54CF" w:rsidRDefault="004B54CF" w:rsidP="003038B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Close the review findings.</w:t>
            </w:r>
          </w:p>
        </w:tc>
        <w:tc>
          <w:tcPr>
            <w:tcW w:w="2126" w:type="dxa"/>
          </w:tcPr>
          <w:p w:rsidR="004B54CF" w:rsidRDefault="004B54CF" w:rsidP="004B54CF">
            <w:pPr>
              <w:cnfStyle w:val="000000000000" w:firstRow="0" w:lastRow="0" w:firstColumn="0" w:lastColumn="0" w:oddVBand="0" w:evenVBand="0" w:oddHBand="0" w:evenHBand="0" w:firstRowFirstColumn="0" w:firstRowLastColumn="0" w:lastRowFirstColumn="0" w:lastRowLastColumn="0"/>
            </w:pPr>
            <w:r>
              <w:t>Configuration Administrator</w:t>
            </w:r>
          </w:p>
        </w:tc>
      </w:tr>
      <w:tr w:rsidR="004B54CF" w:rsidRPr="00260ACF" w:rsidTr="0048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4B54CF" w:rsidRDefault="004B54CF" w:rsidP="00194718">
            <w:pPr>
              <w:pStyle w:val="ListParagraph"/>
              <w:numPr>
                <w:ilvl w:val="0"/>
                <w:numId w:val="3"/>
              </w:numPr>
              <w:ind w:hanging="686"/>
            </w:pPr>
          </w:p>
        </w:tc>
        <w:tc>
          <w:tcPr>
            <w:tcW w:w="6521" w:type="dxa"/>
          </w:tcPr>
          <w:p w:rsidR="004B54CF" w:rsidRPr="007D5663" w:rsidRDefault="004B54CF" w:rsidP="00285F7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sidRPr="007D5663">
              <w:rPr>
                <w:rFonts w:asciiTheme="minorHAnsi" w:eastAsiaTheme="minorHAnsi" w:hAnsiTheme="minorHAnsi" w:cstheme="minorBidi"/>
              </w:rPr>
              <w:t>Get the approval of the Configuration Management Plan by Project Manager</w:t>
            </w:r>
            <w:r w:rsidR="00285F7A">
              <w:rPr>
                <w:rFonts w:asciiTheme="minorHAnsi" w:eastAsiaTheme="minorHAnsi" w:hAnsiTheme="minorHAnsi" w:cstheme="minorBidi"/>
              </w:rPr>
              <w:t xml:space="preserve"> and</w:t>
            </w:r>
            <w:r w:rsidR="00C76CBE">
              <w:rPr>
                <w:rFonts w:asciiTheme="minorHAnsi" w:eastAsiaTheme="minorHAnsi" w:hAnsiTheme="minorHAnsi" w:cstheme="minorBidi"/>
              </w:rPr>
              <w:t xml:space="preserve"> PPQA Manager</w:t>
            </w:r>
            <w:r w:rsidRPr="007D5663">
              <w:rPr>
                <w:rFonts w:asciiTheme="minorHAnsi" w:eastAsiaTheme="minorHAnsi" w:hAnsiTheme="minorHAnsi" w:cstheme="minorBidi"/>
              </w:rPr>
              <w:t>.</w:t>
            </w:r>
            <w:r w:rsidR="00C751F1">
              <w:rPr>
                <w:rFonts w:asciiTheme="minorHAnsi" w:eastAsiaTheme="minorHAnsi" w:hAnsiTheme="minorHAnsi" w:cstheme="minorBidi"/>
              </w:rPr>
              <w:t xml:space="preserve"> Documented and approved</w:t>
            </w:r>
            <w:r w:rsidR="00C751F1" w:rsidRPr="007D5663">
              <w:rPr>
                <w:rFonts w:asciiTheme="minorHAnsi" w:eastAsiaTheme="minorHAnsi" w:hAnsiTheme="minorHAnsi" w:cstheme="minorBidi"/>
              </w:rPr>
              <w:t xml:space="preserve"> Configuration Management Plan </w:t>
            </w:r>
            <w:r w:rsidR="00C751F1">
              <w:rPr>
                <w:rFonts w:asciiTheme="minorHAnsi" w:eastAsiaTheme="minorHAnsi" w:hAnsiTheme="minorHAnsi" w:cstheme="minorBidi"/>
              </w:rPr>
              <w:t>would be considered as the basis for Configuration Management activities.</w:t>
            </w:r>
          </w:p>
        </w:tc>
        <w:tc>
          <w:tcPr>
            <w:tcW w:w="2126" w:type="dxa"/>
          </w:tcPr>
          <w:p w:rsidR="004B54CF" w:rsidRDefault="004B54CF" w:rsidP="004B54CF">
            <w:pPr>
              <w:cnfStyle w:val="000000100000" w:firstRow="0" w:lastRow="0" w:firstColumn="0" w:lastColumn="0" w:oddVBand="0" w:evenVBand="0" w:oddHBand="1" w:evenHBand="0" w:firstRowFirstColumn="0" w:firstRowLastColumn="0" w:lastRowFirstColumn="0" w:lastRowLastColumn="0"/>
            </w:pPr>
            <w:r>
              <w:t>Configuration Administrator</w:t>
            </w:r>
          </w:p>
        </w:tc>
      </w:tr>
      <w:tr w:rsidR="00493183" w:rsidRPr="00260ACF" w:rsidTr="00493183">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493183" w:rsidRDefault="00493183" w:rsidP="00493183">
            <w:pPr>
              <w:pStyle w:val="ListParagraph"/>
            </w:pPr>
          </w:p>
        </w:tc>
        <w:tc>
          <w:tcPr>
            <w:tcW w:w="6521" w:type="dxa"/>
            <w:shd w:val="clear" w:color="auto" w:fill="B8CCE4" w:themeFill="accent1" w:themeFillTint="66"/>
          </w:tcPr>
          <w:p w:rsidR="00493183" w:rsidRPr="00493183" w:rsidRDefault="00493183" w:rsidP="008C660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rPr>
            </w:pPr>
            <w:r w:rsidRPr="00493183">
              <w:rPr>
                <w:rFonts w:asciiTheme="minorHAnsi" w:eastAsiaTheme="minorHAnsi" w:hAnsiTheme="minorHAnsi" w:cstheme="minorBidi"/>
                <w:b/>
              </w:rPr>
              <w:t xml:space="preserve">Creation and </w:t>
            </w:r>
            <w:r>
              <w:rPr>
                <w:rFonts w:asciiTheme="minorHAnsi" w:eastAsiaTheme="minorHAnsi" w:hAnsiTheme="minorHAnsi" w:cstheme="minorBidi"/>
                <w:b/>
              </w:rPr>
              <w:t>M</w:t>
            </w:r>
            <w:r w:rsidRPr="00493183">
              <w:rPr>
                <w:rFonts w:asciiTheme="minorHAnsi" w:eastAsiaTheme="minorHAnsi" w:hAnsiTheme="minorHAnsi" w:cstheme="minorBidi"/>
                <w:b/>
              </w:rPr>
              <w:t xml:space="preserve">aintenance of Configuration </w:t>
            </w:r>
            <w:r w:rsidR="008C6605">
              <w:rPr>
                <w:rFonts w:asciiTheme="minorHAnsi" w:eastAsiaTheme="minorHAnsi" w:hAnsiTheme="minorHAnsi" w:cstheme="minorBidi"/>
                <w:b/>
              </w:rPr>
              <w:t>L</w:t>
            </w:r>
            <w:r w:rsidRPr="00493183">
              <w:rPr>
                <w:rFonts w:asciiTheme="minorHAnsi" w:eastAsiaTheme="minorHAnsi" w:hAnsiTheme="minorHAnsi" w:cstheme="minorBidi"/>
                <w:b/>
              </w:rPr>
              <w:t>ibrary</w:t>
            </w:r>
          </w:p>
        </w:tc>
        <w:tc>
          <w:tcPr>
            <w:tcW w:w="2126" w:type="dxa"/>
            <w:shd w:val="clear" w:color="auto" w:fill="B8CCE4" w:themeFill="accent1" w:themeFillTint="66"/>
          </w:tcPr>
          <w:p w:rsidR="00493183" w:rsidRDefault="00493183" w:rsidP="004B54CF">
            <w:pPr>
              <w:cnfStyle w:val="000000000000" w:firstRow="0" w:lastRow="0" w:firstColumn="0" w:lastColumn="0" w:oddVBand="0" w:evenVBand="0" w:oddHBand="0" w:evenHBand="0" w:firstRowFirstColumn="0" w:firstRowLastColumn="0" w:lastRowFirstColumn="0" w:lastRowLastColumn="0"/>
            </w:pPr>
          </w:p>
        </w:tc>
      </w:tr>
      <w:tr w:rsidR="00493183" w:rsidRPr="00260ACF" w:rsidTr="0048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493183" w:rsidRDefault="00493183" w:rsidP="00194718">
            <w:pPr>
              <w:pStyle w:val="ListParagraph"/>
              <w:numPr>
                <w:ilvl w:val="0"/>
                <w:numId w:val="3"/>
              </w:numPr>
              <w:ind w:hanging="686"/>
            </w:pPr>
          </w:p>
        </w:tc>
        <w:tc>
          <w:tcPr>
            <w:tcW w:w="6521" w:type="dxa"/>
          </w:tcPr>
          <w:p w:rsidR="00493183" w:rsidRPr="007D5663" w:rsidRDefault="00493183" w:rsidP="0049318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 xml:space="preserve">Create the Configuration library structure. </w:t>
            </w:r>
            <w:r w:rsidR="000B10E1">
              <w:rPr>
                <w:rFonts w:asciiTheme="minorHAnsi" w:eastAsiaTheme="minorHAnsi" w:hAnsiTheme="minorHAnsi" w:cstheme="minorBidi"/>
              </w:rPr>
              <w:t xml:space="preserve"> Ensure access rights and approval workflow. </w:t>
            </w:r>
          </w:p>
        </w:tc>
        <w:tc>
          <w:tcPr>
            <w:tcW w:w="2126" w:type="dxa"/>
          </w:tcPr>
          <w:p w:rsidR="00493183" w:rsidRDefault="008007AE" w:rsidP="004B54CF">
            <w:pPr>
              <w:cnfStyle w:val="000000100000" w:firstRow="0" w:lastRow="0" w:firstColumn="0" w:lastColumn="0" w:oddVBand="0" w:evenVBand="0" w:oddHBand="1" w:evenHBand="0" w:firstRowFirstColumn="0" w:firstRowLastColumn="0" w:lastRowFirstColumn="0" w:lastRowLastColumn="0"/>
            </w:pPr>
            <w:r>
              <w:t>Configuration Administrator</w:t>
            </w:r>
          </w:p>
        </w:tc>
      </w:tr>
      <w:tr w:rsidR="00493183" w:rsidRPr="00260ACF" w:rsidTr="0048762D">
        <w:tc>
          <w:tcPr>
            <w:cnfStyle w:val="001000000000" w:firstRow="0" w:lastRow="0" w:firstColumn="1" w:lastColumn="0" w:oddVBand="0" w:evenVBand="0" w:oddHBand="0" w:evenHBand="0" w:firstRowFirstColumn="0" w:firstRowLastColumn="0" w:lastRowFirstColumn="0" w:lastRowLastColumn="0"/>
            <w:tcW w:w="1096" w:type="dxa"/>
          </w:tcPr>
          <w:p w:rsidR="00493183" w:rsidRDefault="00493183" w:rsidP="00194718">
            <w:pPr>
              <w:pStyle w:val="ListParagraph"/>
              <w:numPr>
                <w:ilvl w:val="1"/>
                <w:numId w:val="3"/>
              </w:numPr>
            </w:pPr>
          </w:p>
        </w:tc>
        <w:tc>
          <w:tcPr>
            <w:tcW w:w="6521" w:type="dxa"/>
          </w:tcPr>
          <w:p w:rsidR="00493183" w:rsidRDefault="00493183" w:rsidP="000B10E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02695A">
              <w:rPr>
                <w:rFonts w:asciiTheme="minorHAnsi" w:eastAsiaTheme="minorHAnsi" w:hAnsiTheme="minorHAnsi" w:cstheme="minorBidi"/>
              </w:rPr>
              <w:t>Refer guidelines to create</w:t>
            </w:r>
            <w:r>
              <w:rPr>
                <w:rFonts w:asciiTheme="minorHAnsi" w:eastAsiaTheme="minorHAnsi" w:hAnsiTheme="minorHAnsi" w:cstheme="minorBidi"/>
              </w:rPr>
              <w:t xml:space="preserve"> the project </w:t>
            </w:r>
            <w:r w:rsidR="000B10E1">
              <w:rPr>
                <w:rFonts w:asciiTheme="minorHAnsi" w:eastAsiaTheme="minorHAnsi" w:hAnsiTheme="minorHAnsi" w:cstheme="minorBidi"/>
              </w:rPr>
              <w:t xml:space="preserve">location </w:t>
            </w:r>
            <w:r>
              <w:rPr>
                <w:rFonts w:asciiTheme="minorHAnsi" w:eastAsiaTheme="minorHAnsi" w:hAnsiTheme="minorHAnsi" w:cstheme="minorBidi"/>
              </w:rPr>
              <w:t>structure</w:t>
            </w:r>
            <w:r w:rsidR="00112D7C">
              <w:rPr>
                <w:rFonts w:asciiTheme="minorHAnsi" w:eastAsiaTheme="minorHAnsi" w:hAnsiTheme="minorHAnsi" w:cstheme="minorBidi"/>
              </w:rPr>
              <w:t xml:space="preserve"> on the </w:t>
            </w:r>
            <w:r w:rsidR="000B10E1">
              <w:rPr>
                <w:rFonts w:asciiTheme="minorHAnsi" w:eastAsiaTheme="minorHAnsi" w:hAnsiTheme="minorHAnsi" w:cstheme="minorBidi"/>
              </w:rPr>
              <w:t>Configuration Management Tool.</w:t>
            </w:r>
          </w:p>
        </w:tc>
        <w:tc>
          <w:tcPr>
            <w:tcW w:w="2126" w:type="dxa"/>
          </w:tcPr>
          <w:p w:rsidR="00493183" w:rsidRDefault="00493183" w:rsidP="004B54CF">
            <w:pPr>
              <w:cnfStyle w:val="000000000000" w:firstRow="0" w:lastRow="0" w:firstColumn="0" w:lastColumn="0" w:oddVBand="0" w:evenVBand="0" w:oddHBand="0" w:evenHBand="0" w:firstRowFirstColumn="0" w:firstRowLastColumn="0" w:lastRowFirstColumn="0" w:lastRowLastColumn="0"/>
            </w:pPr>
          </w:p>
        </w:tc>
      </w:tr>
      <w:tr w:rsidR="00112D7C" w:rsidRPr="00260ACF" w:rsidTr="0048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112D7C" w:rsidRDefault="00112D7C" w:rsidP="00194718">
            <w:pPr>
              <w:pStyle w:val="ListParagraph"/>
              <w:numPr>
                <w:ilvl w:val="1"/>
                <w:numId w:val="3"/>
              </w:numPr>
            </w:pPr>
          </w:p>
        </w:tc>
        <w:tc>
          <w:tcPr>
            <w:tcW w:w="6521" w:type="dxa"/>
          </w:tcPr>
          <w:p w:rsidR="00112D7C" w:rsidRPr="00112D7C" w:rsidRDefault="00112D7C" w:rsidP="000B10E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highlight w:val="yellow"/>
              </w:rPr>
            </w:pPr>
            <w:r w:rsidRPr="00112D7C">
              <w:rPr>
                <w:rFonts w:asciiTheme="minorHAnsi" w:eastAsiaTheme="minorHAnsi" w:hAnsiTheme="minorHAnsi" w:cstheme="minorBidi"/>
              </w:rPr>
              <w:t xml:space="preserve">Create the project </w:t>
            </w:r>
            <w:r w:rsidR="000B10E1">
              <w:rPr>
                <w:rFonts w:asciiTheme="minorHAnsi" w:eastAsiaTheme="minorHAnsi" w:hAnsiTheme="minorHAnsi" w:cstheme="minorBidi"/>
              </w:rPr>
              <w:t>location</w:t>
            </w:r>
            <w:r w:rsidR="000B10E1" w:rsidRPr="00112D7C">
              <w:rPr>
                <w:rFonts w:asciiTheme="minorHAnsi" w:eastAsiaTheme="minorHAnsi" w:hAnsiTheme="minorHAnsi" w:cstheme="minorBidi"/>
              </w:rPr>
              <w:t xml:space="preserve"> </w:t>
            </w:r>
            <w:r w:rsidRPr="00112D7C">
              <w:rPr>
                <w:rFonts w:asciiTheme="minorHAnsi" w:eastAsiaTheme="minorHAnsi" w:hAnsiTheme="minorHAnsi" w:cstheme="minorBidi"/>
              </w:rPr>
              <w:t xml:space="preserve">on the </w:t>
            </w:r>
            <w:r w:rsidR="000B10E1">
              <w:rPr>
                <w:rFonts w:asciiTheme="minorHAnsi" w:eastAsiaTheme="minorHAnsi" w:hAnsiTheme="minorHAnsi" w:cstheme="minorBidi"/>
              </w:rPr>
              <w:t>Configuration Management Tool</w:t>
            </w:r>
            <w:r w:rsidR="000B10E1" w:rsidRPr="00112D7C" w:rsidDel="000B10E1">
              <w:rPr>
                <w:rFonts w:asciiTheme="minorHAnsi" w:eastAsiaTheme="minorHAnsi" w:hAnsiTheme="minorHAnsi" w:cstheme="minorBidi"/>
              </w:rPr>
              <w:t xml:space="preserve"> </w:t>
            </w:r>
            <w:r w:rsidRPr="00112D7C">
              <w:rPr>
                <w:rFonts w:asciiTheme="minorHAnsi" w:eastAsiaTheme="minorHAnsi" w:hAnsiTheme="minorHAnsi" w:cstheme="minorBidi"/>
              </w:rPr>
              <w:t>for maintaining the Source Code</w:t>
            </w:r>
            <w:r w:rsidR="00412EF1">
              <w:rPr>
                <w:rFonts w:asciiTheme="minorHAnsi" w:eastAsiaTheme="minorHAnsi" w:hAnsiTheme="minorHAnsi" w:cstheme="minorBidi"/>
              </w:rPr>
              <w:t xml:space="preserve">, Circuits, Drawings, </w:t>
            </w:r>
            <w:r w:rsidR="00431AD2">
              <w:rPr>
                <w:rFonts w:asciiTheme="minorHAnsi" w:eastAsiaTheme="minorHAnsi" w:hAnsiTheme="minorHAnsi" w:cstheme="minorBidi"/>
              </w:rPr>
              <w:t>and Layouts</w:t>
            </w:r>
            <w:r w:rsidR="008C6605">
              <w:rPr>
                <w:rFonts w:asciiTheme="minorHAnsi" w:eastAsiaTheme="minorHAnsi" w:hAnsiTheme="minorHAnsi" w:cstheme="minorBidi"/>
              </w:rPr>
              <w:t>.</w:t>
            </w:r>
          </w:p>
        </w:tc>
        <w:tc>
          <w:tcPr>
            <w:tcW w:w="2126" w:type="dxa"/>
          </w:tcPr>
          <w:p w:rsidR="00112D7C" w:rsidRDefault="00112D7C" w:rsidP="004B54CF">
            <w:pPr>
              <w:cnfStyle w:val="000000100000" w:firstRow="0" w:lastRow="0" w:firstColumn="0" w:lastColumn="0" w:oddVBand="0" w:evenVBand="0" w:oddHBand="1" w:evenHBand="0" w:firstRowFirstColumn="0" w:firstRowLastColumn="0" w:lastRowFirstColumn="0" w:lastRowLastColumn="0"/>
            </w:pPr>
          </w:p>
        </w:tc>
      </w:tr>
      <w:tr w:rsidR="00493183" w:rsidRPr="00260ACF" w:rsidTr="0048762D">
        <w:tc>
          <w:tcPr>
            <w:cnfStyle w:val="001000000000" w:firstRow="0" w:lastRow="0" w:firstColumn="1" w:lastColumn="0" w:oddVBand="0" w:evenVBand="0" w:oddHBand="0" w:evenHBand="0" w:firstRowFirstColumn="0" w:firstRowLastColumn="0" w:lastRowFirstColumn="0" w:lastRowLastColumn="0"/>
            <w:tcW w:w="1096" w:type="dxa"/>
          </w:tcPr>
          <w:p w:rsidR="00493183" w:rsidRDefault="00493183" w:rsidP="00194718">
            <w:pPr>
              <w:pStyle w:val="ListParagraph"/>
              <w:numPr>
                <w:ilvl w:val="0"/>
                <w:numId w:val="3"/>
              </w:numPr>
              <w:ind w:hanging="686"/>
            </w:pPr>
          </w:p>
        </w:tc>
        <w:tc>
          <w:tcPr>
            <w:tcW w:w="6521" w:type="dxa"/>
          </w:tcPr>
          <w:p w:rsidR="00493183" w:rsidRDefault="00112D7C" w:rsidP="000B10E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 xml:space="preserve">Manage </w:t>
            </w:r>
            <w:r w:rsidR="00493183">
              <w:rPr>
                <w:rFonts w:asciiTheme="minorHAnsi" w:eastAsiaTheme="minorHAnsi" w:hAnsiTheme="minorHAnsi" w:cstheme="minorBidi"/>
              </w:rPr>
              <w:t>the access rights</w:t>
            </w:r>
            <w:r>
              <w:rPr>
                <w:rFonts w:asciiTheme="minorHAnsi" w:eastAsiaTheme="minorHAnsi" w:hAnsiTheme="minorHAnsi" w:cstheme="minorBidi"/>
              </w:rPr>
              <w:t xml:space="preserve"> for </w:t>
            </w:r>
            <w:r w:rsidR="000B10E1">
              <w:rPr>
                <w:rFonts w:asciiTheme="minorHAnsi" w:eastAsiaTheme="minorHAnsi" w:hAnsiTheme="minorHAnsi" w:cstheme="minorBidi"/>
              </w:rPr>
              <w:t>Project Data</w:t>
            </w:r>
            <w:r w:rsidR="00493183">
              <w:rPr>
                <w:rFonts w:asciiTheme="minorHAnsi" w:eastAsiaTheme="minorHAnsi" w:hAnsiTheme="minorHAnsi" w:cstheme="minorBidi"/>
              </w:rPr>
              <w:t>.</w:t>
            </w:r>
          </w:p>
        </w:tc>
        <w:tc>
          <w:tcPr>
            <w:tcW w:w="2126" w:type="dxa"/>
          </w:tcPr>
          <w:p w:rsidR="00493183" w:rsidRDefault="00AC7B7A" w:rsidP="004B54CF">
            <w:pPr>
              <w:cnfStyle w:val="000000000000" w:firstRow="0" w:lastRow="0" w:firstColumn="0" w:lastColumn="0" w:oddVBand="0" w:evenVBand="0" w:oddHBand="0" w:evenHBand="0" w:firstRowFirstColumn="0" w:firstRowLastColumn="0" w:lastRowFirstColumn="0" w:lastRowLastColumn="0"/>
            </w:pPr>
            <w:r>
              <w:t>Configuration Administrator</w:t>
            </w:r>
          </w:p>
        </w:tc>
      </w:tr>
      <w:tr w:rsidR="00AC7B7A" w:rsidRPr="00260ACF" w:rsidTr="0048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AC7B7A" w:rsidRDefault="00AC7B7A" w:rsidP="00194718">
            <w:pPr>
              <w:pStyle w:val="ListParagraph"/>
              <w:numPr>
                <w:ilvl w:val="0"/>
                <w:numId w:val="3"/>
              </w:numPr>
              <w:ind w:hanging="686"/>
            </w:pPr>
          </w:p>
        </w:tc>
        <w:tc>
          <w:tcPr>
            <w:tcW w:w="6521" w:type="dxa"/>
          </w:tcPr>
          <w:p w:rsidR="00AC7B7A" w:rsidRDefault="000B10E1" w:rsidP="00285F7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Ensure that the backups are provisioned for the Project Data with respect to the tools selected. Refer the Published Backup Plan for details on the same.</w:t>
            </w:r>
          </w:p>
        </w:tc>
        <w:tc>
          <w:tcPr>
            <w:tcW w:w="2126" w:type="dxa"/>
          </w:tcPr>
          <w:p w:rsidR="00AC7B7A" w:rsidRDefault="00AC7B7A" w:rsidP="004B54CF">
            <w:pPr>
              <w:cnfStyle w:val="000000100000" w:firstRow="0" w:lastRow="0" w:firstColumn="0" w:lastColumn="0" w:oddVBand="0" w:evenVBand="0" w:oddHBand="1" w:evenHBand="0" w:firstRowFirstColumn="0" w:firstRowLastColumn="0" w:lastRowFirstColumn="0" w:lastRowLastColumn="0"/>
            </w:pPr>
            <w:r>
              <w:t>Configuration Administrator</w:t>
            </w:r>
          </w:p>
        </w:tc>
      </w:tr>
      <w:tr w:rsidR="00B803FC" w:rsidRPr="00260ACF" w:rsidTr="007E0CE0">
        <w:trPr>
          <w:trHeight w:val="403"/>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537FBA" w:rsidRPr="003038BA" w:rsidRDefault="00537FBA" w:rsidP="003038BA">
            <w:pPr>
              <w:pStyle w:val="ListParagraph"/>
            </w:pPr>
          </w:p>
        </w:tc>
        <w:tc>
          <w:tcPr>
            <w:tcW w:w="6521" w:type="dxa"/>
            <w:shd w:val="clear" w:color="auto" w:fill="B8CCE4" w:themeFill="accent1" w:themeFillTint="66"/>
          </w:tcPr>
          <w:p w:rsidR="00B803FC" w:rsidRPr="003038BA" w:rsidRDefault="00A0672C" w:rsidP="00B803F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rPr>
            </w:pPr>
            <w:r>
              <w:rPr>
                <w:rFonts w:asciiTheme="minorHAnsi" w:eastAsiaTheme="minorHAnsi" w:hAnsiTheme="minorHAnsi" w:cstheme="minorBidi"/>
                <w:b/>
              </w:rPr>
              <w:t xml:space="preserve">Configuration Control and </w:t>
            </w:r>
            <w:r w:rsidR="00B803FC" w:rsidRPr="003038BA">
              <w:rPr>
                <w:rFonts w:asciiTheme="minorHAnsi" w:eastAsiaTheme="minorHAnsi" w:hAnsiTheme="minorHAnsi" w:cstheme="minorBidi"/>
                <w:b/>
              </w:rPr>
              <w:t>Project Baselines</w:t>
            </w:r>
          </w:p>
        </w:tc>
        <w:tc>
          <w:tcPr>
            <w:tcW w:w="2126" w:type="dxa"/>
            <w:shd w:val="clear" w:color="auto" w:fill="B8CCE4" w:themeFill="accent1" w:themeFillTint="66"/>
          </w:tcPr>
          <w:p w:rsidR="00B803FC" w:rsidRPr="00260ACF" w:rsidRDefault="00B803FC" w:rsidP="00B81986">
            <w:pPr>
              <w:cnfStyle w:val="000000000000" w:firstRow="0" w:lastRow="0" w:firstColumn="0" w:lastColumn="0" w:oddVBand="0" w:evenVBand="0" w:oddHBand="0" w:evenHBand="0" w:firstRowFirstColumn="0" w:firstRowLastColumn="0" w:lastRowFirstColumn="0" w:lastRowLastColumn="0"/>
            </w:pPr>
          </w:p>
        </w:tc>
      </w:tr>
      <w:tr w:rsidR="00B803FC" w:rsidRPr="00260ACF" w:rsidTr="0048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537FBA" w:rsidRPr="003038BA" w:rsidRDefault="00537FBA" w:rsidP="00194718">
            <w:pPr>
              <w:pStyle w:val="ListParagraph"/>
              <w:numPr>
                <w:ilvl w:val="0"/>
                <w:numId w:val="3"/>
              </w:numPr>
              <w:ind w:hanging="686"/>
            </w:pPr>
          </w:p>
        </w:tc>
        <w:tc>
          <w:tcPr>
            <w:tcW w:w="6521" w:type="dxa"/>
          </w:tcPr>
          <w:p w:rsidR="00B803FC" w:rsidRPr="00AC7B7A" w:rsidRDefault="007E0CE0" w:rsidP="000269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B</w:t>
            </w:r>
            <w:r w:rsidR="00B803FC" w:rsidRPr="00B803FC">
              <w:rPr>
                <w:rFonts w:asciiTheme="minorHAnsi" w:eastAsiaTheme="minorHAnsi" w:hAnsiTheme="minorHAnsi" w:cstheme="minorBidi"/>
              </w:rPr>
              <w:t>aseline</w:t>
            </w:r>
            <w:r>
              <w:rPr>
                <w:rFonts w:asciiTheme="minorHAnsi" w:eastAsiaTheme="minorHAnsi" w:hAnsiTheme="minorHAnsi" w:cstheme="minorBidi"/>
              </w:rPr>
              <w:t xml:space="preserve"> and revise baselines</w:t>
            </w:r>
            <w:r w:rsidR="00B803FC" w:rsidRPr="00B803FC">
              <w:rPr>
                <w:rFonts w:asciiTheme="minorHAnsi" w:eastAsiaTheme="minorHAnsi" w:hAnsiTheme="minorHAnsi" w:cstheme="minorBidi"/>
              </w:rPr>
              <w:t xml:space="preserve"> for the project</w:t>
            </w:r>
            <w:r>
              <w:rPr>
                <w:rFonts w:asciiTheme="minorHAnsi" w:eastAsiaTheme="minorHAnsi" w:hAnsiTheme="minorHAnsi" w:cstheme="minorBidi"/>
              </w:rPr>
              <w:t xml:space="preserve"> as per the base lining and revision criteria as mentioned in the Configuration Management Plan.</w:t>
            </w:r>
            <w:r w:rsidR="00D95E28">
              <w:rPr>
                <w:rFonts w:asciiTheme="minorHAnsi" w:eastAsiaTheme="minorHAnsi" w:hAnsiTheme="minorHAnsi" w:cstheme="minorBidi"/>
              </w:rPr>
              <w:t xml:space="preserve"> The baselines can be revised on receipt of a change request. A valid defect report may also be considered a valid change request.</w:t>
            </w:r>
          </w:p>
        </w:tc>
        <w:tc>
          <w:tcPr>
            <w:tcW w:w="2126" w:type="dxa"/>
          </w:tcPr>
          <w:p w:rsidR="00B803FC" w:rsidRPr="00260ACF" w:rsidRDefault="00FF315F" w:rsidP="00FF315F">
            <w:pPr>
              <w:cnfStyle w:val="000000100000" w:firstRow="0" w:lastRow="0" w:firstColumn="0" w:lastColumn="0" w:oddVBand="0" w:evenVBand="0" w:oddHBand="1" w:evenHBand="0" w:firstRowFirstColumn="0" w:firstRowLastColumn="0" w:lastRowFirstColumn="0" w:lastRowLastColumn="0"/>
            </w:pPr>
            <w:r>
              <w:t>Project Manager</w:t>
            </w:r>
          </w:p>
        </w:tc>
      </w:tr>
      <w:tr w:rsidR="00CF0794" w:rsidRPr="00260ACF" w:rsidTr="0048762D">
        <w:tc>
          <w:tcPr>
            <w:cnfStyle w:val="001000000000" w:firstRow="0" w:lastRow="0" w:firstColumn="1" w:lastColumn="0" w:oddVBand="0" w:evenVBand="0" w:oddHBand="0" w:evenHBand="0" w:firstRowFirstColumn="0" w:firstRowLastColumn="0" w:lastRowFirstColumn="0" w:lastRowLastColumn="0"/>
            <w:tcW w:w="1096" w:type="dxa"/>
          </w:tcPr>
          <w:p w:rsidR="00CF0794" w:rsidRPr="003038BA" w:rsidRDefault="00CF0794" w:rsidP="00194718">
            <w:pPr>
              <w:pStyle w:val="ListParagraph"/>
              <w:numPr>
                <w:ilvl w:val="0"/>
                <w:numId w:val="3"/>
              </w:numPr>
              <w:ind w:hanging="686"/>
            </w:pPr>
          </w:p>
        </w:tc>
        <w:tc>
          <w:tcPr>
            <w:tcW w:w="6521" w:type="dxa"/>
          </w:tcPr>
          <w:p w:rsidR="00CF0794" w:rsidRDefault="00CF0794" w:rsidP="00A0672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Amend the impacted Configurable Item.</w:t>
            </w:r>
          </w:p>
        </w:tc>
        <w:tc>
          <w:tcPr>
            <w:tcW w:w="2126" w:type="dxa"/>
          </w:tcPr>
          <w:p w:rsidR="00CF0794" w:rsidRPr="00260ACF" w:rsidRDefault="001D1246" w:rsidP="00B81986">
            <w:pPr>
              <w:cnfStyle w:val="000000000000" w:firstRow="0" w:lastRow="0" w:firstColumn="0" w:lastColumn="0" w:oddVBand="0" w:evenVBand="0" w:oddHBand="0" w:evenHBand="0" w:firstRowFirstColumn="0" w:firstRowLastColumn="0" w:lastRowFirstColumn="0" w:lastRowLastColumn="0"/>
            </w:pPr>
            <w:r>
              <w:t>Developer</w:t>
            </w:r>
            <w:r w:rsidR="00BD51D6">
              <w:t>/s</w:t>
            </w:r>
          </w:p>
        </w:tc>
      </w:tr>
      <w:tr w:rsidR="00CF0794" w:rsidRPr="00260ACF" w:rsidTr="0048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CF0794" w:rsidRPr="003038BA" w:rsidRDefault="00CF0794" w:rsidP="00194718">
            <w:pPr>
              <w:pStyle w:val="ListParagraph"/>
              <w:numPr>
                <w:ilvl w:val="0"/>
                <w:numId w:val="3"/>
              </w:numPr>
              <w:ind w:hanging="686"/>
            </w:pPr>
          </w:p>
        </w:tc>
        <w:tc>
          <w:tcPr>
            <w:tcW w:w="6521" w:type="dxa"/>
          </w:tcPr>
          <w:p w:rsidR="00CF0794" w:rsidRDefault="00CF0794" w:rsidP="00A0672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 xml:space="preserve">Update version and revision history. </w:t>
            </w:r>
          </w:p>
        </w:tc>
        <w:tc>
          <w:tcPr>
            <w:tcW w:w="2126" w:type="dxa"/>
          </w:tcPr>
          <w:p w:rsidR="00CF0794" w:rsidRPr="00260ACF" w:rsidRDefault="001D1246" w:rsidP="00B81986">
            <w:pPr>
              <w:cnfStyle w:val="000000100000" w:firstRow="0" w:lastRow="0" w:firstColumn="0" w:lastColumn="0" w:oddVBand="0" w:evenVBand="0" w:oddHBand="1" w:evenHBand="0" w:firstRowFirstColumn="0" w:firstRowLastColumn="0" w:lastRowFirstColumn="0" w:lastRowLastColumn="0"/>
            </w:pPr>
            <w:r>
              <w:t>Developer</w:t>
            </w:r>
            <w:r w:rsidR="007F0675">
              <w:t>/s</w:t>
            </w:r>
          </w:p>
        </w:tc>
      </w:tr>
      <w:tr w:rsidR="00CF0794" w:rsidRPr="00260ACF" w:rsidTr="0048762D">
        <w:tc>
          <w:tcPr>
            <w:cnfStyle w:val="001000000000" w:firstRow="0" w:lastRow="0" w:firstColumn="1" w:lastColumn="0" w:oddVBand="0" w:evenVBand="0" w:oddHBand="0" w:evenHBand="0" w:firstRowFirstColumn="0" w:firstRowLastColumn="0" w:lastRowFirstColumn="0" w:lastRowLastColumn="0"/>
            <w:tcW w:w="1096" w:type="dxa"/>
          </w:tcPr>
          <w:p w:rsidR="00CF0794" w:rsidRPr="003038BA" w:rsidRDefault="00CF0794" w:rsidP="00194718">
            <w:pPr>
              <w:pStyle w:val="ListParagraph"/>
              <w:numPr>
                <w:ilvl w:val="0"/>
                <w:numId w:val="3"/>
              </w:numPr>
              <w:ind w:hanging="686"/>
            </w:pPr>
          </w:p>
        </w:tc>
        <w:tc>
          <w:tcPr>
            <w:tcW w:w="6521" w:type="dxa"/>
          </w:tcPr>
          <w:p w:rsidR="00CE159A" w:rsidRPr="00CE159A" w:rsidRDefault="00CE159A" w:rsidP="00CE159A">
            <w:pPr>
              <w:spacing w:before="100" w:beforeAutospacing="1" w:after="100" w:afterAutospacing="1"/>
              <w:ind w:left="34"/>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CE159A">
              <w:rPr>
                <w:rFonts w:asciiTheme="minorHAnsi" w:eastAsiaTheme="minorHAnsi" w:hAnsiTheme="minorHAnsi" w:cstheme="minorBidi"/>
              </w:rPr>
              <w:t>Update comments in the configuration management tool while checking in and</w:t>
            </w:r>
            <w:r w:rsidR="00D61878">
              <w:rPr>
                <w:rFonts w:asciiTheme="minorHAnsi" w:eastAsiaTheme="minorHAnsi" w:hAnsiTheme="minorHAnsi" w:cstheme="minorBidi"/>
              </w:rPr>
              <w:t>/or</w:t>
            </w:r>
            <w:r w:rsidRPr="00CE159A">
              <w:rPr>
                <w:rFonts w:asciiTheme="minorHAnsi" w:eastAsiaTheme="minorHAnsi" w:hAnsiTheme="minorHAnsi" w:cstheme="minorBidi"/>
              </w:rPr>
              <w:t xml:space="preserve"> checking out Configurable Items.</w:t>
            </w:r>
          </w:p>
        </w:tc>
        <w:tc>
          <w:tcPr>
            <w:tcW w:w="2126" w:type="dxa"/>
          </w:tcPr>
          <w:p w:rsidR="00CF0794" w:rsidRPr="00260ACF" w:rsidRDefault="001D1246" w:rsidP="00B81986">
            <w:pPr>
              <w:cnfStyle w:val="000000000000" w:firstRow="0" w:lastRow="0" w:firstColumn="0" w:lastColumn="0" w:oddVBand="0" w:evenVBand="0" w:oddHBand="0" w:evenHBand="0" w:firstRowFirstColumn="0" w:firstRowLastColumn="0" w:lastRowFirstColumn="0" w:lastRowLastColumn="0"/>
            </w:pPr>
            <w:r>
              <w:t>Developer</w:t>
            </w:r>
            <w:r w:rsidR="0095335A">
              <w:t>/s</w:t>
            </w:r>
          </w:p>
        </w:tc>
      </w:tr>
      <w:tr w:rsidR="001D1246" w:rsidRPr="00260ACF" w:rsidTr="0048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1D1246" w:rsidRPr="003038BA" w:rsidRDefault="001D1246" w:rsidP="00194718">
            <w:pPr>
              <w:pStyle w:val="ListParagraph"/>
              <w:numPr>
                <w:ilvl w:val="0"/>
                <w:numId w:val="3"/>
              </w:numPr>
              <w:ind w:hanging="686"/>
            </w:pPr>
          </w:p>
        </w:tc>
        <w:tc>
          <w:tcPr>
            <w:tcW w:w="6521" w:type="dxa"/>
          </w:tcPr>
          <w:p w:rsidR="001D1246" w:rsidRDefault="001D1246" w:rsidP="001D124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Ensure that proper versioning is done.</w:t>
            </w:r>
          </w:p>
        </w:tc>
        <w:tc>
          <w:tcPr>
            <w:tcW w:w="2126" w:type="dxa"/>
          </w:tcPr>
          <w:p w:rsidR="001D1246" w:rsidRDefault="001D1246" w:rsidP="00B81986">
            <w:pPr>
              <w:cnfStyle w:val="000000100000" w:firstRow="0" w:lastRow="0" w:firstColumn="0" w:lastColumn="0" w:oddVBand="0" w:evenVBand="0" w:oddHBand="1" w:evenHBand="0" w:firstRowFirstColumn="0" w:firstRowLastColumn="0" w:lastRowFirstColumn="0" w:lastRowLastColumn="0"/>
            </w:pPr>
            <w:r>
              <w:t>Configuration Administrator</w:t>
            </w:r>
          </w:p>
        </w:tc>
      </w:tr>
      <w:tr w:rsidR="00F202D0" w:rsidRPr="00260ACF" w:rsidTr="00F202D0">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F202D0" w:rsidRDefault="00F202D0" w:rsidP="00F202D0">
            <w:pPr>
              <w:pStyle w:val="ListParagraph"/>
            </w:pPr>
          </w:p>
        </w:tc>
        <w:tc>
          <w:tcPr>
            <w:tcW w:w="6521" w:type="dxa"/>
            <w:shd w:val="clear" w:color="auto" w:fill="B8CCE4" w:themeFill="accent1" w:themeFillTint="66"/>
          </w:tcPr>
          <w:p w:rsidR="00F202D0" w:rsidRPr="003D4EAC" w:rsidRDefault="00F202D0" w:rsidP="003D4EA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CE159A">
              <w:rPr>
                <w:rFonts w:asciiTheme="minorHAnsi" w:eastAsiaTheme="minorHAnsi" w:hAnsiTheme="minorHAnsi" w:cstheme="minorBidi"/>
                <w:b/>
              </w:rPr>
              <w:t>Release</w:t>
            </w:r>
            <w:r>
              <w:rPr>
                <w:rFonts w:asciiTheme="minorHAnsi" w:eastAsiaTheme="minorHAnsi" w:hAnsiTheme="minorHAnsi" w:cstheme="minorBidi"/>
                <w:b/>
              </w:rPr>
              <w:t xml:space="preserve"> Process</w:t>
            </w:r>
          </w:p>
        </w:tc>
        <w:tc>
          <w:tcPr>
            <w:tcW w:w="2126" w:type="dxa"/>
            <w:shd w:val="clear" w:color="auto" w:fill="B8CCE4" w:themeFill="accent1" w:themeFillTint="66"/>
          </w:tcPr>
          <w:p w:rsidR="00F202D0" w:rsidRDefault="00F202D0" w:rsidP="005239E7">
            <w:pPr>
              <w:cnfStyle w:val="000000000000" w:firstRow="0" w:lastRow="0" w:firstColumn="0" w:lastColumn="0" w:oddVBand="0" w:evenVBand="0" w:oddHBand="0" w:evenHBand="0" w:firstRowFirstColumn="0" w:firstRowLastColumn="0" w:lastRowFirstColumn="0" w:lastRowLastColumn="0"/>
            </w:pPr>
          </w:p>
        </w:tc>
      </w:tr>
      <w:tr w:rsidR="00B803FC" w:rsidRPr="00260ACF" w:rsidTr="0052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B803FC" w:rsidRDefault="00B803FC" w:rsidP="00194718">
            <w:pPr>
              <w:pStyle w:val="ListParagraph"/>
              <w:numPr>
                <w:ilvl w:val="0"/>
                <w:numId w:val="3"/>
              </w:numPr>
              <w:ind w:hanging="686"/>
            </w:pPr>
          </w:p>
        </w:tc>
        <w:tc>
          <w:tcPr>
            <w:tcW w:w="6521" w:type="dxa"/>
          </w:tcPr>
          <w:p w:rsidR="0097180C" w:rsidRPr="0097180C" w:rsidRDefault="0097180C" w:rsidP="0097180C">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 xml:space="preserve">Prepare the </w:t>
            </w:r>
            <w:r w:rsidRPr="00697D46">
              <w:rPr>
                <w:rFonts w:asciiTheme="minorHAnsi" w:eastAsiaTheme="minorHAnsi" w:hAnsiTheme="minorHAnsi" w:cstheme="minorBidi"/>
              </w:rPr>
              <w:t>Release Plan</w:t>
            </w:r>
            <w:r w:rsidR="00D81A0B">
              <w:rPr>
                <w:rFonts w:asciiTheme="minorHAnsi" w:eastAsiaTheme="minorHAnsi" w:hAnsiTheme="minorHAnsi" w:cstheme="minorBidi"/>
              </w:rPr>
              <w:t>.</w:t>
            </w:r>
          </w:p>
        </w:tc>
        <w:tc>
          <w:tcPr>
            <w:tcW w:w="2126" w:type="dxa"/>
          </w:tcPr>
          <w:p w:rsidR="00B803FC" w:rsidRDefault="006E7B8E" w:rsidP="005239E7">
            <w:pPr>
              <w:cnfStyle w:val="000000100000" w:firstRow="0" w:lastRow="0" w:firstColumn="0" w:lastColumn="0" w:oddVBand="0" w:evenVBand="0" w:oddHBand="1" w:evenHBand="0" w:firstRowFirstColumn="0" w:firstRowLastColumn="0" w:lastRowFirstColumn="0" w:lastRowLastColumn="0"/>
            </w:pPr>
            <w:r>
              <w:t>Project Manager</w:t>
            </w:r>
          </w:p>
        </w:tc>
      </w:tr>
      <w:tr w:rsidR="0097180C" w:rsidRPr="00260ACF" w:rsidTr="00521E5F">
        <w:tc>
          <w:tcPr>
            <w:cnfStyle w:val="001000000000" w:firstRow="0" w:lastRow="0" w:firstColumn="1" w:lastColumn="0" w:oddVBand="0" w:evenVBand="0" w:oddHBand="0" w:evenHBand="0" w:firstRowFirstColumn="0" w:firstRowLastColumn="0" w:lastRowFirstColumn="0" w:lastRowLastColumn="0"/>
            <w:tcW w:w="1096" w:type="dxa"/>
          </w:tcPr>
          <w:p w:rsidR="0097180C" w:rsidRDefault="0097180C" w:rsidP="00194718">
            <w:pPr>
              <w:pStyle w:val="ListParagraph"/>
              <w:numPr>
                <w:ilvl w:val="1"/>
                <w:numId w:val="3"/>
              </w:numPr>
            </w:pPr>
          </w:p>
        </w:tc>
        <w:tc>
          <w:tcPr>
            <w:tcW w:w="6521" w:type="dxa"/>
          </w:tcPr>
          <w:p w:rsidR="0097180C" w:rsidRDefault="0097180C" w:rsidP="0097180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97180C">
              <w:rPr>
                <w:rFonts w:asciiTheme="minorHAnsi" w:eastAsiaTheme="minorHAnsi" w:hAnsiTheme="minorHAnsi" w:cstheme="minorBidi"/>
              </w:rPr>
              <w:t xml:space="preserve">Identify </w:t>
            </w:r>
            <w:r>
              <w:rPr>
                <w:rFonts w:asciiTheme="minorHAnsi" w:eastAsiaTheme="minorHAnsi" w:hAnsiTheme="minorHAnsi" w:cstheme="minorBidi"/>
              </w:rPr>
              <w:t xml:space="preserve">and document </w:t>
            </w:r>
            <w:r w:rsidRPr="0097180C">
              <w:rPr>
                <w:rFonts w:asciiTheme="minorHAnsi" w:eastAsiaTheme="minorHAnsi" w:hAnsiTheme="minorHAnsi" w:cstheme="minorBidi"/>
              </w:rPr>
              <w:t>the work products to be released</w:t>
            </w:r>
            <w:r w:rsidR="007A7682">
              <w:rPr>
                <w:rFonts w:asciiTheme="minorHAnsi" w:eastAsiaTheme="minorHAnsi" w:hAnsiTheme="minorHAnsi" w:cstheme="minorBidi"/>
              </w:rPr>
              <w:t>.</w:t>
            </w:r>
          </w:p>
        </w:tc>
        <w:tc>
          <w:tcPr>
            <w:tcW w:w="2126" w:type="dxa"/>
          </w:tcPr>
          <w:p w:rsidR="0097180C" w:rsidRDefault="0097180C" w:rsidP="005239E7">
            <w:pPr>
              <w:cnfStyle w:val="000000000000" w:firstRow="0" w:lastRow="0" w:firstColumn="0" w:lastColumn="0" w:oddVBand="0" w:evenVBand="0" w:oddHBand="0" w:evenHBand="0" w:firstRowFirstColumn="0" w:firstRowLastColumn="0" w:lastRowFirstColumn="0" w:lastRowLastColumn="0"/>
            </w:pPr>
          </w:p>
        </w:tc>
      </w:tr>
      <w:tr w:rsidR="007A7682" w:rsidRPr="00260ACF" w:rsidTr="0052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7A7682" w:rsidRDefault="007A7682" w:rsidP="00194718">
            <w:pPr>
              <w:pStyle w:val="ListParagraph"/>
              <w:numPr>
                <w:ilvl w:val="0"/>
                <w:numId w:val="3"/>
              </w:numPr>
              <w:ind w:hanging="686"/>
            </w:pPr>
          </w:p>
        </w:tc>
        <w:tc>
          <w:tcPr>
            <w:tcW w:w="6521" w:type="dxa"/>
          </w:tcPr>
          <w:p w:rsidR="007A7682" w:rsidRPr="0097180C" w:rsidRDefault="007A7682" w:rsidP="0097180C">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Review the Release Plan and get it approved by Project Manager</w:t>
            </w:r>
            <w:r w:rsidR="00E85A35">
              <w:rPr>
                <w:rFonts w:asciiTheme="minorHAnsi" w:eastAsiaTheme="minorHAnsi" w:hAnsiTheme="minorHAnsi" w:cstheme="minorBidi"/>
              </w:rPr>
              <w:t>.</w:t>
            </w:r>
          </w:p>
        </w:tc>
        <w:tc>
          <w:tcPr>
            <w:tcW w:w="2126" w:type="dxa"/>
          </w:tcPr>
          <w:p w:rsidR="007A7682" w:rsidRDefault="006E7B8E" w:rsidP="005239E7">
            <w:pPr>
              <w:cnfStyle w:val="000000100000" w:firstRow="0" w:lastRow="0" w:firstColumn="0" w:lastColumn="0" w:oddVBand="0" w:evenVBand="0" w:oddHBand="1" w:evenHBand="0" w:firstRowFirstColumn="0" w:firstRowLastColumn="0" w:lastRowFirstColumn="0" w:lastRowLastColumn="0"/>
            </w:pPr>
            <w:r>
              <w:t>Project Manager</w:t>
            </w:r>
          </w:p>
        </w:tc>
      </w:tr>
      <w:tr w:rsidR="00C83853" w:rsidRPr="00260ACF" w:rsidTr="00521E5F">
        <w:tc>
          <w:tcPr>
            <w:cnfStyle w:val="001000000000" w:firstRow="0" w:lastRow="0" w:firstColumn="1" w:lastColumn="0" w:oddVBand="0" w:evenVBand="0" w:oddHBand="0" w:evenHBand="0" w:firstRowFirstColumn="0" w:firstRowLastColumn="0" w:lastRowFirstColumn="0" w:lastRowLastColumn="0"/>
            <w:tcW w:w="1096" w:type="dxa"/>
          </w:tcPr>
          <w:p w:rsidR="00C83853" w:rsidRDefault="00C83853" w:rsidP="00194718">
            <w:pPr>
              <w:pStyle w:val="ListParagraph"/>
              <w:numPr>
                <w:ilvl w:val="0"/>
                <w:numId w:val="3"/>
              </w:numPr>
              <w:ind w:hanging="686"/>
            </w:pPr>
          </w:p>
        </w:tc>
        <w:tc>
          <w:tcPr>
            <w:tcW w:w="6521" w:type="dxa"/>
          </w:tcPr>
          <w:p w:rsidR="00C83853" w:rsidRDefault="00184C19" w:rsidP="00184C19">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Upload all the work products to be released on the Server.</w:t>
            </w:r>
          </w:p>
        </w:tc>
        <w:tc>
          <w:tcPr>
            <w:tcW w:w="2126" w:type="dxa"/>
          </w:tcPr>
          <w:p w:rsidR="00C83853" w:rsidRDefault="006E7B8E" w:rsidP="005239E7">
            <w:pPr>
              <w:cnfStyle w:val="000000000000" w:firstRow="0" w:lastRow="0" w:firstColumn="0" w:lastColumn="0" w:oddVBand="0" w:evenVBand="0" w:oddHBand="0" w:evenHBand="0" w:firstRowFirstColumn="0" w:firstRowLastColumn="0" w:lastRowFirstColumn="0" w:lastRowLastColumn="0"/>
            </w:pPr>
            <w:r>
              <w:t>Project Manager</w:t>
            </w:r>
          </w:p>
        </w:tc>
      </w:tr>
      <w:tr w:rsidR="00E85A35" w:rsidRPr="00260ACF" w:rsidTr="0052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E85A35" w:rsidRDefault="00E85A35" w:rsidP="00194718">
            <w:pPr>
              <w:pStyle w:val="ListParagraph"/>
              <w:numPr>
                <w:ilvl w:val="0"/>
                <w:numId w:val="3"/>
              </w:numPr>
              <w:ind w:hanging="686"/>
            </w:pPr>
          </w:p>
        </w:tc>
        <w:tc>
          <w:tcPr>
            <w:tcW w:w="6521" w:type="dxa"/>
          </w:tcPr>
          <w:p w:rsidR="00E85A35" w:rsidRDefault="00E85A35" w:rsidP="00184C19">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Package the work products</w:t>
            </w:r>
            <w:r w:rsidR="00D81A0B">
              <w:rPr>
                <w:rFonts w:asciiTheme="minorHAnsi" w:eastAsiaTheme="minorHAnsi" w:hAnsiTheme="minorHAnsi" w:cstheme="minorBidi"/>
              </w:rPr>
              <w:t>.</w:t>
            </w:r>
          </w:p>
        </w:tc>
        <w:tc>
          <w:tcPr>
            <w:tcW w:w="2126" w:type="dxa"/>
          </w:tcPr>
          <w:p w:rsidR="00E85A35" w:rsidRDefault="006E7B8E" w:rsidP="005239E7">
            <w:pPr>
              <w:cnfStyle w:val="000000100000" w:firstRow="0" w:lastRow="0" w:firstColumn="0" w:lastColumn="0" w:oddVBand="0" w:evenVBand="0" w:oddHBand="1" w:evenHBand="0" w:firstRowFirstColumn="0" w:firstRowLastColumn="0" w:lastRowFirstColumn="0" w:lastRowLastColumn="0"/>
            </w:pPr>
            <w:r>
              <w:t>Project Manager</w:t>
            </w:r>
          </w:p>
        </w:tc>
      </w:tr>
      <w:tr w:rsidR="00E85A35" w:rsidRPr="00260ACF" w:rsidTr="00521E5F">
        <w:tc>
          <w:tcPr>
            <w:cnfStyle w:val="001000000000" w:firstRow="0" w:lastRow="0" w:firstColumn="1" w:lastColumn="0" w:oddVBand="0" w:evenVBand="0" w:oddHBand="0" w:evenHBand="0" w:firstRowFirstColumn="0" w:firstRowLastColumn="0" w:lastRowFirstColumn="0" w:lastRowLastColumn="0"/>
            <w:tcW w:w="1096" w:type="dxa"/>
          </w:tcPr>
          <w:p w:rsidR="00E85A35" w:rsidRDefault="00E85A35" w:rsidP="00194718">
            <w:pPr>
              <w:pStyle w:val="ListParagraph"/>
              <w:numPr>
                <w:ilvl w:val="1"/>
                <w:numId w:val="3"/>
              </w:numPr>
            </w:pPr>
          </w:p>
        </w:tc>
        <w:tc>
          <w:tcPr>
            <w:tcW w:w="6521" w:type="dxa"/>
          </w:tcPr>
          <w:p w:rsidR="00E85A35" w:rsidRDefault="00E85A35" w:rsidP="00184C19">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Prepare the media for the release application.</w:t>
            </w:r>
          </w:p>
        </w:tc>
        <w:tc>
          <w:tcPr>
            <w:tcW w:w="2126" w:type="dxa"/>
          </w:tcPr>
          <w:p w:rsidR="00E85A35" w:rsidRDefault="00E85A35" w:rsidP="005239E7">
            <w:pPr>
              <w:cnfStyle w:val="000000000000" w:firstRow="0" w:lastRow="0" w:firstColumn="0" w:lastColumn="0" w:oddVBand="0" w:evenVBand="0" w:oddHBand="0" w:evenHBand="0" w:firstRowFirstColumn="0" w:firstRowLastColumn="0" w:lastRowFirstColumn="0" w:lastRowLastColumn="0"/>
            </w:pPr>
          </w:p>
        </w:tc>
      </w:tr>
      <w:tr w:rsidR="00E85A35" w:rsidRPr="00260ACF" w:rsidTr="0052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E85A35" w:rsidRDefault="00E85A35" w:rsidP="00194718">
            <w:pPr>
              <w:pStyle w:val="ListParagraph"/>
              <w:numPr>
                <w:ilvl w:val="1"/>
                <w:numId w:val="3"/>
              </w:numPr>
            </w:pPr>
          </w:p>
        </w:tc>
        <w:tc>
          <w:tcPr>
            <w:tcW w:w="6521" w:type="dxa"/>
          </w:tcPr>
          <w:p w:rsidR="00E85A35" w:rsidRDefault="004D1C8B" w:rsidP="004D1C8B">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Bundle the media and User Manual</w:t>
            </w:r>
            <w:r w:rsidR="00D81A0B">
              <w:rPr>
                <w:rFonts w:asciiTheme="minorHAnsi" w:eastAsiaTheme="minorHAnsi" w:hAnsiTheme="minorHAnsi" w:cstheme="minorBidi"/>
              </w:rPr>
              <w:t>.</w:t>
            </w:r>
          </w:p>
        </w:tc>
        <w:tc>
          <w:tcPr>
            <w:tcW w:w="2126" w:type="dxa"/>
          </w:tcPr>
          <w:p w:rsidR="00E85A35" w:rsidRDefault="00E85A35" w:rsidP="005239E7">
            <w:pPr>
              <w:cnfStyle w:val="000000100000" w:firstRow="0" w:lastRow="0" w:firstColumn="0" w:lastColumn="0" w:oddVBand="0" w:evenVBand="0" w:oddHBand="1" w:evenHBand="0" w:firstRowFirstColumn="0" w:firstRowLastColumn="0" w:lastRowFirstColumn="0" w:lastRowLastColumn="0"/>
            </w:pPr>
          </w:p>
        </w:tc>
      </w:tr>
      <w:tr w:rsidR="00656FE6" w:rsidRPr="00260ACF" w:rsidTr="00521E5F">
        <w:tc>
          <w:tcPr>
            <w:cnfStyle w:val="001000000000" w:firstRow="0" w:lastRow="0" w:firstColumn="1" w:lastColumn="0" w:oddVBand="0" w:evenVBand="0" w:oddHBand="0" w:evenHBand="0" w:firstRowFirstColumn="0" w:firstRowLastColumn="0" w:lastRowFirstColumn="0" w:lastRowLastColumn="0"/>
            <w:tcW w:w="1096" w:type="dxa"/>
          </w:tcPr>
          <w:p w:rsidR="00656FE6" w:rsidRDefault="00656FE6" w:rsidP="00194718">
            <w:pPr>
              <w:pStyle w:val="ListParagraph"/>
              <w:numPr>
                <w:ilvl w:val="0"/>
                <w:numId w:val="3"/>
              </w:numPr>
              <w:ind w:hanging="686"/>
            </w:pPr>
          </w:p>
        </w:tc>
        <w:tc>
          <w:tcPr>
            <w:tcW w:w="6521" w:type="dxa"/>
          </w:tcPr>
          <w:p w:rsidR="00656FE6" w:rsidRDefault="00550BCD" w:rsidP="00550BCD">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Prepare the “Release Note” (</w:t>
            </w:r>
            <w:r w:rsidR="00656FE6" w:rsidRPr="00697D46">
              <w:rPr>
                <w:rFonts w:asciiTheme="minorHAnsi" w:eastAsiaTheme="minorHAnsi" w:hAnsiTheme="minorHAnsi" w:cstheme="minorBidi"/>
              </w:rPr>
              <w:t>TMPL_RELNOT</w:t>
            </w:r>
            <w:r>
              <w:rPr>
                <w:rFonts w:asciiTheme="minorHAnsi" w:eastAsiaTheme="minorHAnsi" w:hAnsiTheme="minorHAnsi" w:cstheme="minorBidi"/>
              </w:rPr>
              <w:t>).</w:t>
            </w:r>
          </w:p>
        </w:tc>
        <w:tc>
          <w:tcPr>
            <w:tcW w:w="2126" w:type="dxa"/>
          </w:tcPr>
          <w:p w:rsidR="00656FE6" w:rsidRDefault="006E7B8E" w:rsidP="005239E7">
            <w:pPr>
              <w:cnfStyle w:val="000000000000" w:firstRow="0" w:lastRow="0" w:firstColumn="0" w:lastColumn="0" w:oddVBand="0" w:evenVBand="0" w:oddHBand="0" w:evenHBand="0" w:firstRowFirstColumn="0" w:firstRowLastColumn="0" w:lastRowFirstColumn="0" w:lastRowLastColumn="0"/>
            </w:pPr>
            <w:r>
              <w:t>Project Manager</w:t>
            </w:r>
          </w:p>
        </w:tc>
      </w:tr>
      <w:tr w:rsidR="00656FE6" w:rsidRPr="00260ACF" w:rsidTr="0052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656FE6" w:rsidRDefault="00656FE6" w:rsidP="00194718">
            <w:pPr>
              <w:pStyle w:val="ListParagraph"/>
              <w:numPr>
                <w:ilvl w:val="0"/>
                <w:numId w:val="3"/>
              </w:numPr>
              <w:ind w:hanging="686"/>
            </w:pPr>
          </w:p>
        </w:tc>
        <w:tc>
          <w:tcPr>
            <w:tcW w:w="6521" w:type="dxa"/>
          </w:tcPr>
          <w:p w:rsidR="00656FE6" w:rsidRDefault="00E85A35" w:rsidP="00184C19">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 xml:space="preserve">Verify </w:t>
            </w:r>
            <w:r w:rsidR="00CE52D2">
              <w:rPr>
                <w:rFonts w:asciiTheme="minorHAnsi" w:eastAsiaTheme="minorHAnsi" w:hAnsiTheme="minorHAnsi" w:cstheme="minorBidi"/>
              </w:rPr>
              <w:t xml:space="preserve">and Approve </w:t>
            </w:r>
            <w:r>
              <w:rPr>
                <w:rFonts w:asciiTheme="minorHAnsi" w:eastAsiaTheme="minorHAnsi" w:hAnsiTheme="minorHAnsi" w:cstheme="minorBidi"/>
              </w:rPr>
              <w:t>the Release Note.</w:t>
            </w:r>
          </w:p>
        </w:tc>
        <w:tc>
          <w:tcPr>
            <w:tcW w:w="2126" w:type="dxa"/>
          </w:tcPr>
          <w:p w:rsidR="00656FE6" w:rsidRDefault="00F47C4B" w:rsidP="005239E7">
            <w:pPr>
              <w:cnfStyle w:val="000000100000" w:firstRow="0" w:lastRow="0" w:firstColumn="0" w:lastColumn="0" w:oddVBand="0" w:evenVBand="0" w:oddHBand="1" w:evenHBand="0" w:firstRowFirstColumn="0" w:firstRowLastColumn="0" w:lastRowFirstColumn="0" w:lastRowLastColumn="0"/>
            </w:pPr>
            <w:r>
              <w:t>Configuration Administrator</w:t>
            </w:r>
          </w:p>
        </w:tc>
      </w:tr>
      <w:tr w:rsidR="00BF7469" w:rsidRPr="00260ACF" w:rsidTr="00521E5F">
        <w:tc>
          <w:tcPr>
            <w:cnfStyle w:val="001000000000" w:firstRow="0" w:lastRow="0" w:firstColumn="1" w:lastColumn="0" w:oddVBand="0" w:evenVBand="0" w:oddHBand="0" w:evenHBand="0" w:firstRowFirstColumn="0" w:firstRowLastColumn="0" w:lastRowFirstColumn="0" w:lastRowLastColumn="0"/>
            <w:tcW w:w="1096" w:type="dxa"/>
          </w:tcPr>
          <w:p w:rsidR="00BF7469" w:rsidRDefault="00BF7469" w:rsidP="00194718">
            <w:pPr>
              <w:pStyle w:val="ListParagraph"/>
              <w:numPr>
                <w:ilvl w:val="0"/>
                <w:numId w:val="3"/>
              </w:numPr>
              <w:ind w:hanging="686"/>
            </w:pPr>
          </w:p>
        </w:tc>
        <w:tc>
          <w:tcPr>
            <w:tcW w:w="6521" w:type="dxa"/>
          </w:tcPr>
          <w:p w:rsidR="00BF7469" w:rsidRDefault="002878AB" w:rsidP="002878AB">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R</w:t>
            </w:r>
            <w:r w:rsidR="00BF7469">
              <w:rPr>
                <w:rFonts w:asciiTheme="minorHAnsi" w:eastAsiaTheme="minorHAnsi" w:hAnsiTheme="minorHAnsi" w:cstheme="minorBidi"/>
              </w:rPr>
              <w:t>elease the Release Note.</w:t>
            </w:r>
            <w:r w:rsidR="00D81A0B">
              <w:rPr>
                <w:rFonts w:asciiTheme="minorHAnsi" w:eastAsiaTheme="minorHAnsi" w:hAnsiTheme="minorHAnsi" w:cstheme="minorBidi"/>
              </w:rPr>
              <w:t xml:space="preserve"> Refer Release Process G</w:t>
            </w:r>
            <w:r w:rsidR="00BE1C2F">
              <w:rPr>
                <w:rFonts w:asciiTheme="minorHAnsi" w:eastAsiaTheme="minorHAnsi" w:hAnsiTheme="minorHAnsi" w:cstheme="minorBidi"/>
              </w:rPr>
              <w:t>uidelines.</w:t>
            </w:r>
          </w:p>
        </w:tc>
        <w:tc>
          <w:tcPr>
            <w:tcW w:w="2126" w:type="dxa"/>
          </w:tcPr>
          <w:p w:rsidR="00BF7469" w:rsidRDefault="00BF7469" w:rsidP="008007AE">
            <w:pPr>
              <w:cnfStyle w:val="000000000000" w:firstRow="0" w:lastRow="0" w:firstColumn="0" w:lastColumn="0" w:oddVBand="0" w:evenVBand="0" w:oddHBand="0" w:evenHBand="0" w:firstRowFirstColumn="0" w:firstRowLastColumn="0" w:lastRowFirstColumn="0" w:lastRowLastColumn="0"/>
            </w:pPr>
            <w:r>
              <w:t>Project Manager</w:t>
            </w:r>
          </w:p>
        </w:tc>
      </w:tr>
      <w:tr w:rsidR="00BF7469" w:rsidRPr="00260ACF" w:rsidTr="0052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BF7469" w:rsidRDefault="00BF7469" w:rsidP="00194718">
            <w:pPr>
              <w:pStyle w:val="ListParagraph"/>
              <w:numPr>
                <w:ilvl w:val="0"/>
                <w:numId w:val="3"/>
              </w:numPr>
              <w:ind w:hanging="686"/>
            </w:pPr>
          </w:p>
        </w:tc>
        <w:tc>
          <w:tcPr>
            <w:tcW w:w="6521" w:type="dxa"/>
          </w:tcPr>
          <w:p w:rsidR="00BF7469" w:rsidRDefault="00BF7469" w:rsidP="000B10E1">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Perform Release Audit</w:t>
            </w:r>
            <w:r w:rsidR="00DE6EE7">
              <w:rPr>
                <w:rFonts w:asciiTheme="minorHAnsi" w:eastAsiaTheme="minorHAnsi" w:hAnsiTheme="minorHAnsi" w:cstheme="minorBidi"/>
              </w:rPr>
              <w:t>.</w:t>
            </w:r>
            <w:r>
              <w:rPr>
                <w:rFonts w:asciiTheme="minorHAnsi" w:eastAsiaTheme="minorHAnsi" w:hAnsiTheme="minorHAnsi" w:cstheme="minorBidi"/>
              </w:rPr>
              <w:t xml:space="preserve"> </w:t>
            </w:r>
          </w:p>
        </w:tc>
        <w:tc>
          <w:tcPr>
            <w:tcW w:w="2126" w:type="dxa"/>
          </w:tcPr>
          <w:p w:rsidR="00BF7469" w:rsidRDefault="00BF7469" w:rsidP="00BF7469">
            <w:pPr>
              <w:cnfStyle w:val="000000100000" w:firstRow="0" w:lastRow="0" w:firstColumn="0" w:lastColumn="0" w:oddVBand="0" w:evenVBand="0" w:oddHBand="1" w:evenHBand="0" w:firstRowFirstColumn="0" w:firstRowLastColumn="0" w:lastRowFirstColumn="0" w:lastRowLastColumn="0"/>
            </w:pPr>
            <w:r>
              <w:t>PPQA Members</w:t>
            </w:r>
          </w:p>
        </w:tc>
      </w:tr>
      <w:tr w:rsidR="00C3150B" w:rsidRPr="00260ACF" w:rsidTr="004D1C8B">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C3150B" w:rsidRDefault="00C3150B" w:rsidP="004D1C8B">
            <w:pPr>
              <w:pStyle w:val="ListParagraph"/>
            </w:pPr>
          </w:p>
        </w:tc>
        <w:tc>
          <w:tcPr>
            <w:tcW w:w="6521" w:type="dxa"/>
            <w:shd w:val="clear" w:color="auto" w:fill="B8CCE4" w:themeFill="accent1" w:themeFillTint="66"/>
          </w:tcPr>
          <w:p w:rsidR="00C3150B" w:rsidRPr="004D1C8B" w:rsidRDefault="00C3150B" w:rsidP="00521E5F">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rPr>
            </w:pPr>
            <w:r>
              <w:rPr>
                <w:rFonts w:asciiTheme="minorHAnsi" w:eastAsiaTheme="minorHAnsi" w:hAnsiTheme="minorHAnsi" w:cstheme="minorBidi"/>
                <w:b/>
              </w:rPr>
              <w:t>Technical Data Package</w:t>
            </w:r>
          </w:p>
        </w:tc>
        <w:tc>
          <w:tcPr>
            <w:tcW w:w="2126" w:type="dxa"/>
            <w:shd w:val="clear" w:color="auto" w:fill="B8CCE4" w:themeFill="accent1" w:themeFillTint="66"/>
          </w:tcPr>
          <w:p w:rsidR="00C3150B" w:rsidRDefault="00C3150B">
            <w:pPr>
              <w:cnfStyle w:val="000000000000" w:firstRow="0" w:lastRow="0" w:firstColumn="0" w:lastColumn="0" w:oddVBand="0" w:evenVBand="0" w:oddHBand="0" w:evenHBand="0" w:firstRowFirstColumn="0" w:firstRowLastColumn="0" w:lastRowFirstColumn="0" w:lastRowLastColumn="0"/>
            </w:pPr>
          </w:p>
        </w:tc>
      </w:tr>
      <w:tr w:rsidR="00C3150B" w:rsidRPr="00C3150B" w:rsidTr="00C31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FFFFFF" w:themeFill="background1"/>
          </w:tcPr>
          <w:p w:rsidR="00C3150B" w:rsidRDefault="00C3150B" w:rsidP="00194718">
            <w:pPr>
              <w:pStyle w:val="ListParagraph"/>
              <w:numPr>
                <w:ilvl w:val="0"/>
                <w:numId w:val="3"/>
              </w:numPr>
              <w:ind w:hanging="686"/>
            </w:pPr>
          </w:p>
        </w:tc>
        <w:tc>
          <w:tcPr>
            <w:tcW w:w="6521" w:type="dxa"/>
            <w:shd w:val="clear" w:color="auto" w:fill="FFFFFF" w:themeFill="background1"/>
          </w:tcPr>
          <w:p w:rsidR="00EE36E3" w:rsidRPr="00C3150B" w:rsidRDefault="00C3150B" w:rsidP="001B5D2B">
            <w:pPr>
              <w:ind w:left="34"/>
              <w:cnfStyle w:val="000000100000" w:firstRow="0" w:lastRow="0" w:firstColumn="0" w:lastColumn="0" w:oddVBand="0" w:evenVBand="0" w:oddHBand="1" w:evenHBand="0" w:firstRowFirstColumn="0" w:firstRowLastColumn="0" w:lastRowFirstColumn="0" w:lastRowLastColumn="0"/>
            </w:pPr>
            <w:r>
              <w:t xml:space="preserve">Establish a Technical Data package. This includes the Requirement Traceability table, </w:t>
            </w:r>
            <w:r w:rsidR="00D81A0B">
              <w:t>D</w:t>
            </w:r>
            <w:r>
              <w:t xml:space="preserve">esign documents, </w:t>
            </w:r>
            <w:r w:rsidR="00D81A0B">
              <w:t>Source C</w:t>
            </w:r>
            <w:r w:rsidR="001B5D2B">
              <w:t>odes</w:t>
            </w:r>
            <w:r w:rsidR="009556C8">
              <w:rPr>
                <w:rFonts w:asciiTheme="minorHAnsi" w:eastAsiaTheme="minorHAnsi" w:hAnsiTheme="minorHAnsi" w:cstheme="minorBidi"/>
              </w:rPr>
              <w:t xml:space="preserve">, Circuits, Drawings, </w:t>
            </w:r>
            <w:proofErr w:type="gramStart"/>
            <w:r w:rsidR="009556C8">
              <w:rPr>
                <w:rFonts w:asciiTheme="minorHAnsi" w:eastAsiaTheme="minorHAnsi" w:hAnsiTheme="minorHAnsi" w:cstheme="minorBidi"/>
              </w:rPr>
              <w:t>Layouts</w:t>
            </w:r>
            <w:proofErr w:type="gramEnd"/>
            <w:r>
              <w:t xml:space="preserve"> etc. </w:t>
            </w:r>
            <w:r w:rsidR="00253C0D">
              <w:t>Refer Technical Data Package Guidelines</w:t>
            </w:r>
            <w:r w:rsidR="00D81A0B">
              <w:t>.</w:t>
            </w:r>
          </w:p>
        </w:tc>
        <w:tc>
          <w:tcPr>
            <w:tcW w:w="2126" w:type="dxa"/>
            <w:shd w:val="clear" w:color="auto" w:fill="FFFFFF" w:themeFill="background1"/>
          </w:tcPr>
          <w:p w:rsidR="00C3150B" w:rsidRDefault="00253C0D" w:rsidP="00EE36E3">
            <w:pPr>
              <w:cnfStyle w:val="000000100000" w:firstRow="0" w:lastRow="0" w:firstColumn="0" w:lastColumn="0" w:oddVBand="0" w:evenVBand="0" w:oddHBand="1" w:evenHBand="0" w:firstRowFirstColumn="0" w:firstRowLastColumn="0" w:lastRowFirstColumn="0" w:lastRowLastColumn="0"/>
            </w:pPr>
            <w:r>
              <w:t>Project Manager</w:t>
            </w:r>
            <w:r w:rsidR="00EE36E3">
              <w:t xml:space="preserve"> / Configuration Administrator</w:t>
            </w:r>
          </w:p>
        </w:tc>
      </w:tr>
      <w:tr w:rsidR="00EE36E3" w:rsidRPr="00C3150B" w:rsidTr="00EE36E3">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EE36E3" w:rsidRDefault="00EE36E3" w:rsidP="00EE36E3">
            <w:pPr>
              <w:pStyle w:val="ListParagraph"/>
            </w:pPr>
          </w:p>
        </w:tc>
        <w:tc>
          <w:tcPr>
            <w:tcW w:w="6521" w:type="dxa"/>
            <w:shd w:val="clear" w:color="auto" w:fill="B8CCE4" w:themeFill="accent1" w:themeFillTint="66"/>
          </w:tcPr>
          <w:p w:rsidR="00EE36E3" w:rsidRPr="00EE36E3" w:rsidRDefault="00EE36E3" w:rsidP="00EE36E3">
            <w:pPr>
              <w:ind w:left="34"/>
              <w:cnfStyle w:val="000000000000" w:firstRow="0" w:lastRow="0" w:firstColumn="0" w:lastColumn="0" w:oddVBand="0" w:evenVBand="0" w:oddHBand="0" w:evenHBand="0" w:firstRowFirstColumn="0" w:firstRowLastColumn="0" w:lastRowFirstColumn="0" w:lastRowLastColumn="0"/>
              <w:rPr>
                <w:b/>
              </w:rPr>
            </w:pPr>
            <w:r w:rsidRPr="00EE36E3">
              <w:rPr>
                <w:b/>
              </w:rPr>
              <w:t>Project Closure</w:t>
            </w:r>
          </w:p>
        </w:tc>
        <w:tc>
          <w:tcPr>
            <w:tcW w:w="2126" w:type="dxa"/>
            <w:shd w:val="clear" w:color="auto" w:fill="B8CCE4" w:themeFill="accent1" w:themeFillTint="66"/>
          </w:tcPr>
          <w:p w:rsidR="00EE36E3" w:rsidRDefault="00EE36E3" w:rsidP="00253C0D">
            <w:pPr>
              <w:jc w:val="both"/>
              <w:cnfStyle w:val="000000000000" w:firstRow="0" w:lastRow="0" w:firstColumn="0" w:lastColumn="0" w:oddVBand="0" w:evenVBand="0" w:oddHBand="0" w:evenHBand="0" w:firstRowFirstColumn="0" w:firstRowLastColumn="0" w:lastRowFirstColumn="0" w:lastRowLastColumn="0"/>
            </w:pPr>
          </w:p>
        </w:tc>
      </w:tr>
      <w:tr w:rsidR="00EE36E3" w:rsidRPr="00C3150B" w:rsidTr="00C31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FFFFFF" w:themeFill="background1"/>
          </w:tcPr>
          <w:p w:rsidR="00EE36E3" w:rsidRDefault="00EE36E3" w:rsidP="00194718">
            <w:pPr>
              <w:pStyle w:val="ListParagraph"/>
              <w:numPr>
                <w:ilvl w:val="0"/>
                <w:numId w:val="3"/>
              </w:numPr>
              <w:ind w:hanging="686"/>
            </w:pPr>
          </w:p>
        </w:tc>
        <w:tc>
          <w:tcPr>
            <w:tcW w:w="6521" w:type="dxa"/>
            <w:shd w:val="clear" w:color="auto" w:fill="FFFFFF" w:themeFill="background1"/>
          </w:tcPr>
          <w:p w:rsidR="00EE36E3" w:rsidRDefault="00EE36E3" w:rsidP="00D81A0B">
            <w:pPr>
              <w:ind w:left="34"/>
              <w:cnfStyle w:val="000000100000" w:firstRow="0" w:lastRow="0" w:firstColumn="0" w:lastColumn="0" w:oddVBand="0" w:evenVBand="0" w:oddHBand="1" w:evenHBand="0" w:firstRowFirstColumn="0" w:firstRowLastColumn="0" w:lastRowFirstColumn="0" w:lastRowLastColumn="0"/>
            </w:pPr>
            <w:r>
              <w:t xml:space="preserve">Perform Project </w:t>
            </w:r>
            <w:r w:rsidR="00D81A0B">
              <w:t>C</w:t>
            </w:r>
            <w:r>
              <w:t>losure. Refer “Project Monitoring and Control” Procedure (PRCD_PRJMAC).</w:t>
            </w:r>
            <w:r w:rsidR="00801944">
              <w:t xml:space="preserve"> The principal responsibility of the Configuration Administrator at the time of closure is to conduct Configuration Audits. A configuration Audit is performed to ensure that the technical data package and the project baselines are at the defined locations and are in an ‘approved’ state. It also ensures that the configuration </w:t>
            </w:r>
            <w:proofErr w:type="gramStart"/>
            <w:r w:rsidR="00801944">
              <w:t>status of the project’s CIs are</w:t>
            </w:r>
            <w:proofErr w:type="gramEnd"/>
            <w:r w:rsidR="00801944">
              <w:t xml:space="preserve"> consistent. </w:t>
            </w:r>
          </w:p>
        </w:tc>
        <w:tc>
          <w:tcPr>
            <w:tcW w:w="2126" w:type="dxa"/>
            <w:shd w:val="clear" w:color="auto" w:fill="FFFFFF" w:themeFill="background1"/>
          </w:tcPr>
          <w:p w:rsidR="00EE36E3" w:rsidRDefault="00EE36E3" w:rsidP="00253C0D">
            <w:pPr>
              <w:jc w:val="both"/>
              <w:cnfStyle w:val="000000100000" w:firstRow="0" w:lastRow="0" w:firstColumn="0" w:lastColumn="0" w:oddVBand="0" w:evenVBand="0" w:oddHBand="1" w:evenHBand="0" w:firstRowFirstColumn="0" w:firstRowLastColumn="0" w:lastRowFirstColumn="0" w:lastRowLastColumn="0"/>
            </w:pPr>
            <w:r>
              <w:t>Project Manager</w:t>
            </w:r>
            <w:r w:rsidR="000B10E1">
              <w:t>/ Configuration Administrator</w:t>
            </w:r>
          </w:p>
        </w:tc>
      </w:tr>
      <w:tr w:rsidR="00BF7469" w:rsidRPr="00260ACF" w:rsidTr="004D1C8B">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BF7469" w:rsidRDefault="00BF7469" w:rsidP="004D1C8B">
            <w:pPr>
              <w:pStyle w:val="ListParagraph"/>
            </w:pPr>
          </w:p>
        </w:tc>
        <w:tc>
          <w:tcPr>
            <w:tcW w:w="6521" w:type="dxa"/>
            <w:shd w:val="clear" w:color="auto" w:fill="B8CCE4" w:themeFill="accent1" w:themeFillTint="66"/>
          </w:tcPr>
          <w:p w:rsidR="00BF7469" w:rsidRPr="004D1C8B" w:rsidRDefault="00801944" w:rsidP="00DE6EE7">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rPr>
            </w:pPr>
            <w:r>
              <w:rPr>
                <w:rFonts w:asciiTheme="minorHAnsi" w:eastAsiaTheme="minorHAnsi" w:hAnsiTheme="minorHAnsi" w:cstheme="minorBidi"/>
                <w:b/>
              </w:rPr>
              <w:t>Project Closure</w:t>
            </w:r>
            <w:r w:rsidRPr="004D1C8B">
              <w:rPr>
                <w:rFonts w:asciiTheme="minorHAnsi" w:eastAsiaTheme="minorHAnsi" w:hAnsiTheme="minorHAnsi" w:cstheme="minorBidi"/>
                <w:b/>
              </w:rPr>
              <w:t xml:space="preserve"> </w:t>
            </w:r>
            <w:r w:rsidR="00BF7469" w:rsidRPr="004D1C8B">
              <w:rPr>
                <w:rFonts w:asciiTheme="minorHAnsi" w:eastAsiaTheme="minorHAnsi" w:hAnsiTheme="minorHAnsi" w:cstheme="minorBidi"/>
                <w:b/>
              </w:rPr>
              <w:t>Audit</w:t>
            </w:r>
          </w:p>
        </w:tc>
        <w:tc>
          <w:tcPr>
            <w:tcW w:w="2126" w:type="dxa"/>
            <w:shd w:val="clear" w:color="auto" w:fill="B8CCE4" w:themeFill="accent1" w:themeFillTint="66"/>
          </w:tcPr>
          <w:p w:rsidR="00BF7469" w:rsidRDefault="00BF7469">
            <w:pPr>
              <w:cnfStyle w:val="000000000000" w:firstRow="0" w:lastRow="0" w:firstColumn="0" w:lastColumn="0" w:oddVBand="0" w:evenVBand="0" w:oddHBand="0" w:evenHBand="0" w:firstRowFirstColumn="0" w:firstRowLastColumn="0" w:lastRowFirstColumn="0" w:lastRowLastColumn="0"/>
            </w:pPr>
          </w:p>
        </w:tc>
      </w:tr>
      <w:tr w:rsidR="00194718" w:rsidRPr="00260ACF" w:rsidTr="0052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194718" w:rsidRDefault="00194718" w:rsidP="00194718">
            <w:pPr>
              <w:pStyle w:val="ListParagraph"/>
              <w:numPr>
                <w:ilvl w:val="0"/>
                <w:numId w:val="3"/>
              </w:numPr>
              <w:ind w:hanging="686"/>
            </w:pPr>
          </w:p>
        </w:tc>
        <w:tc>
          <w:tcPr>
            <w:tcW w:w="6521" w:type="dxa"/>
          </w:tcPr>
          <w:p w:rsidR="00194718" w:rsidRPr="002E7D28" w:rsidRDefault="00194718" w:rsidP="001B615D">
            <w:pPr>
              <w:pStyle w:val="Blocklabel"/>
              <w:tabs>
                <w:tab w:val="num" w:pos="0"/>
              </w:tabs>
              <w:spacing w:before="60" w:after="60" w:line="240" w:lineRule="auto"/>
              <w:cnfStyle w:val="000000100000" w:firstRow="0" w:lastRow="0" w:firstColumn="0" w:lastColumn="0" w:oddVBand="0" w:evenVBand="0" w:oddHBand="1" w:evenHBand="0" w:firstRowFirstColumn="0" w:firstRowLastColumn="0" w:lastRowFirstColumn="0" w:lastRowLastColumn="0"/>
              <w:rPr>
                <w:b w:val="0"/>
              </w:rPr>
            </w:pPr>
            <w:r w:rsidRPr="002E7D28">
              <w:rPr>
                <w:b w:val="0"/>
              </w:rPr>
              <w:t>Identify Resources such</w:t>
            </w:r>
            <w:r>
              <w:rPr>
                <w:b w:val="0"/>
              </w:rPr>
              <w:t xml:space="preserve"> as</w:t>
            </w:r>
            <w:r w:rsidRPr="002E7D28">
              <w:rPr>
                <w:b w:val="0"/>
              </w:rPr>
              <w:t xml:space="preserve"> </w:t>
            </w:r>
            <w:r>
              <w:rPr>
                <w:b w:val="0"/>
              </w:rPr>
              <w:t>checklists, standards and related documents</w:t>
            </w:r>
            <w:r w:rsidRPr="002E7D28">
              <w:rPr>
                <w:b w:val="0"/>
              </w:rPr>
              <w:t xml:space="preserve"> needed to perform the audit</w:t>
            </w:r>
            <w:r w:rsidR="00D81A0B">
              <w:rPr>
                <w:b w:val="0"/>
              </w:rPr>
              <w:t>.</w:t>
            </w:r>
          </w:p>
        </w:tc>
        <w:tc>
          <w:tcPr>
            <w:tcW w:w="2126" w:type="dxa"/>
          </w:tcPr>
          <w:p w:rsidR="00194718" w:rsidRDefault="00194718" w:rsidP="004D1C8B">
            <w:pPr>
              <w:cnfStyle w:val="000000100000" w:firstRow="0" w:lastRow="0" w:firstColumn="0" w:lastColumn="0" w:oddVBand="0" w:evenVBand="0" w:oddHBand="1" w:evenHBand="0" w:firstRowFirstColumn="0" w:firstRowLastColumn="0" w:lastRowFirstColumn="0" w:lastRowLastColumn="0"/>
            </w:pPr>
            <w:r>
              <w:t>PPQA Members</w:t>
            </w:r>
          </w:p>
        </w:tc>
      </w:tr>
      <w:tr w:rsidR="00194718" w:rsidRPr="00260ACF" w:rsidTr="00521E5F">
        <w:tc>
          <w:tcPr>
            <w:cnfStyle w:val="001000000000" w:firstRow="0" w:lastRow="0" w:firstColumn="1" w:lastColumn="0" w:oddVBand="0" w:evenVBand="0" w:oddHBand="0" w:evenHBand="0" w:firstRowFirstColumn="0" w:firstRowLastColumn="0" w:lastRowFirstColumn="0" w:lastRowLastColumn="0"/>
            <w:tcW w:w="1096" w:type="dxa"/>
          </w:tcPr>
          <w:p w:rsidR="00194718" w:rsidRDefault="00194718" w:rsidP="00194718">
            <w:pPr>
              <w:pStyle w:val="ListParagraph"/>
              <w:numPr>
                <w:ilvl w:val="0"/>
                <w:numId w:val="3"/>
              </w:numPr>
              <w:ind w:hanging="686"/>
            </w:pPr>
          </w:p>
        </w:tc>
        <w:tc>
          <w:tcPr>
            <w:tcW w:w="6521" w:type="dxa"/>
          </w:tcPr>
          <w:p w:rsidR="00194718" w:rsidRDefault="00194718" w:rsidP="001B615D">
            <w:pPr>
              <w:pStyle w:val="Bullet"/>
              <w:ind w:left="34" w:firstLine="0"/>
              <w:cnfStyle w:val="000000000000" w:firstRow="0" w:lastRow="0" w:firstColumn="0" w:lastColumn="0" w:oddVBand="0" w:evenVBand="0" w:oddHBand="0" w:evenHBand="0" w:firstRowFirstColumn="0" w:firstRowLastColumn="0" w:lastRowFirstColumn="0" w:lastRowLastColumn="0"/>
            </w:pPr>
            <w:r>
              <w:t xml:space="preserve">Identify Internal Auditor from the pool of Auditors in the Organization </w:t>
            </w:r>
          </w:p>
          <w:p w:rsidR="00194718" w:rsidRDefault="00194718" w:rsidP="006550F2">
            <w:pPr>
              <w:pStyle w:val="Bullet"/>
              <w:numPr>
                <w:ilvl w:val="0"/>
                <w:numId w:val="17"/>
              </w:numPr>
              <w:cnfStyle w:val="000000000000" w:firstRow="0" w:lastRow="0" w:firstColumn="0" w:lastColumn="0" w:oddVBand="0" w:evenVBand="0" w:oddHBand="0" w:evenHBand="0" w:firstRowFirstColumn="0" w:firstRowLastColumn="0" w:lastRowFirstColumn="0" w:lastRowLastColumn="0"/>
            </w:pPr>
            <w:r>
              <w:t xml:space="preserve">Refer to the </w:t>
            </w:r>
            <w:r w:rsidRPr="00030888">
              <w:t>“</w:t>
            </w:r>
            <w:r w:rsidR="006550F2">
              <w:t>Personnel Database</w:t>
            </w:r>
            <w:r w:rsidRPr="00030888">
              <w:t>”</w:t>
            </w:r>
            <w:r w:rsidR="00D81A0B">
              <w:t>.</w:t>
            </w:r>
          </w:p>
        </w:tc>
        <w:tc>
          <w:tcPr>
            <w:tcW w:w="2126" w:type="dxa"/>
          </w:tcPr>
          <w:p w:rsidR="00194718" w:rsidRDefault="00194718" w:rsidP="004D1C8B">
            <w:pPr>
              <w:cnfStyle w:val="000000000000" w:firstRow="0" w:lastRow="0" w:firstColumn="0" w:lastColumn="0" w:oddVBand="0" w:evenVBand="0" w:oddHBand="0" w:evenHBand="0" w:firstRowFirstColumn="0" w:firstRowLastColumn="0" w:lastRowFirstColumn="0" w:lastRowLastColumn="0"/>
            </w:pPr>
            <w:r>
              <w:t>PPQA Members</w:t>
            </w:r>
          </w:p>
        </w:tc>
      </w:tr>
      <w:tr w:rsidR="00194718" w:rsidRPr="00194718" w:rsidTr="00194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95B3D7" w:themeFill="accent1" w:themeFillTint="99"/>
          </w:tcPr>
          <w:p w:rsidR="00194718" w:rsidRPr="00194718" w:rsidRDefault="00194718" w:rsidP="00194718">
            <w:pPr>
              <w:pStyle w:val="ListParagraph"/>
            </w:pPr>
          </w:p>
        </w:tc>
        <w:tc>
          <w:tcPr>
            <w:tcW w:w="6521" w:type="dxa"/>
            <w:shd w:val="clear" w:color="auto" w:fill="95B3D7" w:themeFill="accent1" w:themeFillTint="99"/>
          </w:tcPr>
          <w:p w:rsidR="00194718" w:rsidRPr="00194718" w:rsidRDefault="00194718" w:rsidP="00D81A0B">
            <w:pPr>
              <w:cnfStyle w:val="000000100000" w:firstRow="0" w:lastRow="0" w:firstColumn="0" w:lastColumn="0" w:oddVBand="0" w:evenVBand="0" w:oddHBand="1" w:evenHBand="0" w:firstRowFirstColumn="0" w:firstRowLastColumn="0" w:lastRowFirstColumn="0" w:lastRowLastColumn="0"/>
            </w:pPr>
            <w:r w:rsidRPr="00253C0D">
              <w:rPr>
                <w:b/>
              </w:rPr>
              <w:t xml:space="preserve">Perform Internal Audits and Communicate </w:t>
            </w:r>
            <w:r w:rsidR="00D81A0B">
              <w:rPr>
                <w:b/>
              </w:rPr>
              <w:t>F</w:t>
            </w:r>
            <w:r w:rsidRPr="00253C0D">
              <w:rPr>
                <w:b/>
              </w:rPr>
              <w:t>indings</w:t>
            </w:r>
          </w:p>
        </w:tc>
        <w:tc>
          <w:tcPr>
            <w:tcW w:w="2126" w:type="dxa"/>
            <w:shd w:val="clear" w:color="auto" w:fill="95B3D7" w:themeFill="accent1" w:themeFillTint="99"/>
          </w:tcPr>
          <w:p w:rsidR="00194718" w:rsidRDefault="00194718" w:rsidP="00194718">
            <w:pPr>
              <w:pStyle w:val="ListParagraph"/>
              <w:cnfStyle w:val="000000100000" w:firstRow="0" w:lastRow="0" w:firstColumn="0" w:lastColumn="0" w:oddVBand="0" w:evenVBand="0" w:oddHBand="1" w:evenHBand="0" w:firstRowFirstColumn="0" w:firstRowLastColumn="0" w:lastRowFirstColumn="0" w:lastRowLastColumn="0"/>
            </w:pPr>
          </w:p>
        </w:tc>
      </w:tr>
      <w:tr w:rsidR="00194718" w:rsidRPr="00260ACF" w:rsidTr="00521E5F">
        <w:tc>
          <w:tcPr>
            <w:cnfStyle w:val="001000000000" w:firstRow="0" w:lastRow="0" w:firstColumn="1" w:lastColumn="0" w:oddVBand="0" w:evenVBand="0" w:oddHBand="0" w:evenHBand="0" w:firstRowFirstColumn="0" w:firstRowLastColumn="0" w:lastRowFirstColumn="0" w:lastRowLastColumn="0"/>
            <w:tcW w:w="1096" w:type="dxa"/>
          </w:tcPr>
          <w:p w:rsidR="00194718" w:rsidRDefault="00194718" w:rsidP="00194718">
            <w:pPr>
              <w:pStyle w:val="ListParagraph"/>
              <w:numPr>
                <w:ilvl w:val="0"/>
                <w:numId w:val="3"/>
              </w:numPr>
              <w:ind w:hanging="686"/>
            </w:pPr>
          </w:p>
        </w:tc>
        <w:tc>
          <w:tcPr>
            <w:tcW w:w="6521" w:type="dxa"/>
          </w:tcPr>
          <w:p w:rsidR="00194718" w:rsidRDefault="00194718" w:rsidP="001B615D">
            <w:pPr>
              <w:pStyle w:val="Bullet"/>
              <w:ind w:left="34" w:firstLine="0"/>
              <w:cnfStyle w:val="000000000000" w:firstRow="0" w:lastRow="0" w:firstColumn="0" w:lastColumn="0" w:oddVBand="0" w:evenVBand="0" w:oddHBand="0" w:evenHBand="0" w:firstRowFirstColumn="0" w:firstRowLastColumn="0" w:lastRowFirstColumn="0" w:lastRowLastColumn="0"/>
            </w:pPr>
            <w:r>
              <w:t>Ensure the availability of the related checklists, standards and supporting documents required to conduct the audit</w:t>
            </w:r>
            <w:r w:rsidR="00D81A0B">
              <w:t>.</w:t>
            </w:r>
          </w:p>
        </w:tc>
        <w:tc>
          <w:tcPr>
            <w:tcW w:w="2126" w:type="dxa"/>
          </w:tcPr>
          <w:p w:rsidR="00194718" w:rsidRDefault="00194718" w:rsidP="004D1C8B">
            <w:pPr>
              <w:cnfStyle w:val="000000000000" w:firstRow="0" w:lastRow="0" w:firstColumn="0" w:lastColumn="0" w:oddVBand="0" w:evenVBand="0" w:oddHBand="0" w:evenHBand="0" w:firstRowFirstColumn="0" w:firstRowLastColumn="0" w:lastRowFirstColumn="0" w:lastRowLastColumn="0"/>
            </w:pPr>
            <w:r>
              <w:t>PPQA Members</w:t>
            </w:r>
          </w:p>
        </w:tc>
      </w:tr>
      <w:tr w:rsidR="00194718" w:rsidRPr="00260ACF" w:rsidTr="0052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194718" w:rsidRDefault="00194718" w:rsidP="00194718">
            <w:pPr>
              <w:pStyle w:val="ListParagraph"/>
              <w:numPr>
                <w:ilvl w:val="0"/>
                <w:numId w:val="3"/>
              </w:numPr>
              <w:ind w:hanging="686"/>
            </w:pPr>
          </w:p>
        </w:tc>
        <w:tc>
          <w:tcPr>
            <w:tcW w:w="6521" w:type="dxa"/>
          </w:tcPr>
          <w:p w:rsidR="00194718" w:rsidRDefault="00194718" w:rsidP="000C64B7">
            <w:pPr>
              <w:pStyle w:val="Bullet"/>
              <w:ind w:left="0" w:firstLine="0"/>
              <w:cnfStyle w:val="000000100000" w:firstRow="0" w:lastRow="0" w:firstColumn="0" w:lastColumn="0" w:oddVBand="0" w:evenVBand="0" w:oddHBand="1" w:evenHBand="0" w:firstRowFirstColumn="0" w:firstRowLastColumn="0" w:lastRowFirstColumn="0" w:lastRowLastColumn="0"/>
            </w:pPr>
            <w:r>
              <w:t xml:space="preserve">Conduct Audit as per the schedule. </w:t>
            </w:r>
            <w:r w:rsidR="00801944">
              <w:t xml:space="preserve"> The Audit at project closure ensures that the </w:t>
            </w:r>
            <w:r w:rsidR="000B10E1">
              <w:t>configuration</w:t>
            </w:r>
            <w:r w:rsidR="00801944">
              <w:t xml:space="preserve"> audit has been performed satisfactorily for the proje</w:t>
            </w:r>
            <w:r w:rsidR="00A9170F">
              <w:t>ct, in addition to the other che</w:t>
            </w:r>
            <w:r w:rsidR="00801944">
              <w:t>ckpoints.</w:t>
            </w:r>
          </w:p>
        </w:tc>
        <w:tc>
          <w:tcPr>
            <w:tcW w:w="2126" w:type="dxa"/>
          </w:tcPr>
          <w:p w:rsidR="00194718" w:rsidRDefault="00194718" w:rsidP="004D1C8B">
            <w:pPr>
              <w:cnfStyle w:val="000000100000" w:firstRow="0" w:lastRow="0" w:firstColumn="0" w:lastColumn="0" w:oddVBand="0" w:evenVBand="0" w:oddHBand="1" w:evenHBand="0" w:firstRowFirstColumn="0" w:firstRowLastColumn="0" w:lastRowFirstColumn="0" w:lastRowLastColumn="0"/>
            </w:pPr>
            <w:r>
              <w:t>PPQA Members</w:t>
            </w:r>
          </w:p>
        </w:tc>
      </w:tr>
      <w:tr w:rsidR="00194718" w:rsidRPr="00260ACF" w:rsidTr="00521E5F">
        <w:tc>
          <w:tcPr>
            <w:cnfStyle w:val="001000000000" w:firstRow="0" w:lastRow="0" w:firstColumn="1" w:lastColumn="0" w:oddVBand="0" w:evenVBand="0" w:oddHBand="0" w:evenHBand="0" w:firstRowFirstColumn="0" w:firstRowLastColumn="0" w:lastRowFirstColumn="0" w:lastRowLastColumn="0"/>
            <w:tcW w:w="1096" w:type="dxa"/>
          </w:tcPr>
          <w:p w:rsidR="00194718" w:rsidRDefault="00194718" w:rsidP="00194718">
            <w:pPr>
              <w:pStyle w:val="ListParagraph"/>
              <w:numPr>
                <w:ilvl w:val="0"/>
                <w:numId w:val="3"/>
              </w:numPr>
              <w:ind w:hanging="686"/>
            </w:pPr>
          </w:p>
        </w:tc>
        <w:tc>
          <w:tcPr>
            <w:tcW w:w="6521" w:type="dxa"/>
          </w:tcPr>
          <w:p w:rsidR="00194718" w:rsidRDefault="00194718" w:rsidP="001B615D">
            <w:pPr>
              <w:pStyle w:val="Bullet"/>
              <w:spacing w:line="240" w:lineRule="auto"/>
              <w:ind w:left="0" w:firstLine="0"/>
              <w:cnfStyle w:val="000000000000" w:firstRow="0" w:lastRow="0" w:firstColumn="0" w:lastColumn="0" w:oddVBand="0" w:evenVBand="0" w:oddHBand="0" w:evenHBand="0" w:firstRowFirstColumn="0" w:firstRowLastColumn="0" w:lastRowFirstColumn="0" w:lastRowLastColumn="0"/>
            </w:pPr>
            <w:r>
              <w:t xml:space="preserve">Classify </w:t>
            </w:r>
            <w:r w:rsidR="00AE6777">
              <w:t>findings</w:t>
            </w:r>
            <w:r>
              <w:t xml:space="preserve"> as </w:t>
            </w:r>
          </w:p>
          <w:p w:rsidR="00194718" w:rsidRDefault="00194718" w:rsidP="00194718">
            <w:pPr>
              <w:pStyle w:val="Bullet"/>
              <w:numPr>
                <w:ilvl w:val="0"/>
                <w:numId w:val="17"/>
              </w:numPr>
              <w:spacing w:line="240" w:lineRule="auto"/>
              <w:cnfStyle w:val="000000000000" w:firstRow="0" w:lastRow="0" w:firstColumn="0" w:lastColumn="0" w:oddVBand="0" w:evenVBand="0" w:oddHBand="0" w:evenHBand="0" w:firstRowFirstColumn="0" w:firstRowLastColumn="0" w:lastRowFirstColumn="0" w:lastRowLastColumn="0"/>
            </w:pPr>
            <w:r>
              <w:t>Minor / Major Noncompliance Issues</w:t>
            </w:r>
            <w:r w:rsidR="00D81A0B">
              <w:t xml:space="preserve"> (NCs)</w:t>
            </w:r>
          </w:p>
          <w:p w:rsidR="00194718" w:rsidRDefault="00D81A0B" w:rsidP="00194718">
            <w:pPr>
              <w:pStyle w:val="Bullet"/>
              <w:numPr>
                <w:ilvl w:val="0"/>
                <w:numId w:val="17"/>
              </w:numPr>
              <w:spacing w:line="240" w:lineRule="auto"/>
              <w:cnfStyle w:val="000000000000" w:firstRow="0" w:lastRow="0" w:firstColumn="0" w:lastColumn="0" w:oddVBand="0" w:evenVBand="0" w:oddHBand="0" w:evenHBand="0" w:firstRowFirstColumn="0" w:firstRowLastColumn="0" w:lastRowFirstColumn="0" w:lastRowLastColumn="0"/>
            </w:pPr>
            <w:r>
              <w:t>Observations</w:t>
            </w:r>
          </w:p>
        </w:tc>
        <w:tc>
          <w:tcPr>
            <w:tcW w:w="2126" w:type="dxa"/>
          </w:tcPr>
          <w:p w:rsidR="00194718" w:rsidRDefault="00194718" w:rsidP="004D1C8B">
            <w:pPr>
              <w:cnfStyle w:val="000000000000" w:firstRow="0" w:lastRow="0" w:firstColumn="0" w:lastColumn="0" w:oddVBand="0" w:evenVBand="0" w:oddHBand="0" w:evenHBand="0" w:firstRowFirstColumn="0" w:firstRowLastColumn="0" w:lastRowFirstColumn="0" w:lastRowLastColumn="0"/>
            </w:pPr>
            <w:r>
              <w:t>PPQA Members</w:t>
            </w:r>
          </w:p>
        </w:tc>
      </w:tr>
      <w:tr w:rsidR="00194718" w:rsidRPr="00260ACF" w:rsidTr="0052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194718" w:rsidRDefault="00194718" w:rsidP="00194718">
            <w:pPr>
              <w:pStyle w:val="ListParagraph"/>
              <w:numPr>
                <w:ilvl w:val="0"/>
                <w:numId w:val="3"/>
              </w:numPr>
              <w:ind w:hanging="686"/>
            </w:pPr>
          </w:p>
        </w:tc>
        <w:tc>
          <w:tcPr>
            <w:tcW w:w="6521" w:type="dxa"/>
          </w:tcPr>
          <w:p w:rsidR="00AE6777" w:rsidRDefault="00AE6777" w:rsidP="001B615D">
            <w:pPr>
              <w:pStyle w:val="Bullet"/>
              <w:spacing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Discuss the audit findings with the </w:t>
            </w:r>
            <w:proofErr w:type="spellStart"/>
            <w:r>
              <w:t>Auditee</w:t>
            </w:r>
            <w:proofErr w:type="spellEnd"/>
            <w:r>
              <w:t xml:space="preserve"> and update the findings in </w:t>
            </w:r>
            <w:r w:rsidRPr="0049681B">
              <w:t xml:space="preserve">the </w:t>
            </w:r>
            <w:r>
              <w:t>“Audit Non-conformance Log”.</w:t>
            </w:r>
          </w:p>
        </w:tc>
        <w:tc>
          <w:tcPr>
            <w:tcW w:w="2126" w:type="dxa"/>
          </w:tcPr>
          <w:p w:rsidR="00194718" w:rsidRDefault="00194718" w:rsidP="004D1C8B">
            <w:pPr>
              <w:cnfStyle w:val="000000100000" w:firstRow="0" w:lastRow="0" w:firstColumn="0" w:lastColumn="0" w:oddVBand="0" w:evenVBand="0" w:oddHBand="1" w:evenHBand="0" w:firstRowFirstColumn="0" w:firstRowLastColumn="0" w:lastRowFirstColumn="0" w:lastRowLastColumn="0"/>
            </w:pPr>
            <w:r>
              <w:t>PPQA Members</w:t>
            </w:r>
          </w:p>
        </w:tc>
      </w:tr>
      <w:tr w:rsidR="00194718" w:rsidRPr="00260ACF" w:rsidTr="00194718">
        <w:tc>
          <w:tcPr>
            <w:cnfStyle w:val="001000000000" w:firstRow="0" w:lastRow="0" w:firstColumn="1" w:lastColumn="0" w:oddVBand="0" w:evenVBand="0" w:oddHBand="0" w:evenHBand="0" w:firstRowFirstColumn="0" w:firstRowLastColumn="0" w:lastRowFirstColumn="0" w:lastRowLastColumn="0"/>
            <w:tcW w:w="1096" w:type="dxa"/>
            <w:shd w:val="clear" w:color="auto" w:fill="95B3D7" w:themeFill="accent1" w:themeFillTint="99"/>
          </w:tcPr>
          <w:p w:rsidR="00194718" w:rsidRPr="00194718" w:rsidRDefault="00194718" w:rsidP="00194718">
            <w:pPr>
              <w:ind w:left="360"/>
            </w:pPr>
          </w:p>
        </w:tc>
        <w:tc>
          <w:tcPr>
            <w:tcW w:w="6521" w:type="dxa"/>
            <w:shd w:val="clear" w:color="auto" w:fill="95B3D7" w:themeFill="accent1" w:themeFillTint="99"/>
          </w:tcPr>
          <w:p w:rsidR="00194718" w:rsidRPr="00CF0373" w:rsidRDefault="00D81A0B" w:rsidP="00D81A0B">
            <w:pPr>
              <w:pStyle w:val="Bullet"/>
              <w:spacing w:line="240" w:lineRule="auto"/>
              <w:ind w:left="0" w:firstLine="0"/>
              <w:cnfStyle w:val="000000000000" w:firstRow="0" w:lastRow="0" w:firstColumn="0" w:lastColumn="0" w:oddVBand="0" w:evenVBand="0" w:oddHBand="0" w:evenHBand="0" w:firstRowFirstColumn="0" w:firstRowLastColumn="0" w:lastRowFirstColumn="0" w:lastRowLastColumn="0"/>
              <w:rPr>
                <w:b/>
              </w:rPr>
            </w:pPr>
            <w:r>
              <w:rPr>
                <w:b/>
              </w:rPr>
              <w:t>Take S</w:t>
            </w:r>
            <w:r w:rsidR="00194718">
              <w:rPr>
                <w:b/>
              </w:rPr>
              <w:t xml:space="preserve">uitable </w:t>
            </w:r>
            <w:r>
              <w:rPr>
                <w:b/>
              </w:rPr>
              <w:t>C</w:t>
            </w:r>
            <w:r w:rsidR="00194718">
              <w:rPr>
                <w:b/>
              </w:rPr>
              <w:t xml:space="preserve">orrective </w:t>
            </w:r>
            <w:r>
              <w:rPr>
                <w:b/>
              </w:rPr>
              <w:t>A</w:t>
            </w:r>
            <w:r w:rsidR="00194718">
              <w:rPr>
                <w:b/>
              </w:rPr>
              <w:t xml:space="preserve">ction and </w:t>
            </w:r>
            <w:r>
              <w:rPr>
                <w:b/>
              </w:rPr>
              <w:t>C</w:t>
            </w:r>
            <w:r w:rsidR="00194718">
              <w:rPr>
                <w:b/>
              </w:rPr>
              <w:t>lose the</w:t>
            </w:r>
            <w:r w:rsidR="00194718" w:rsidRPr="00CF0373">
              <w:rPr>
                <w:b/>
              </w:rPr>
              <w:t xml:space="preserve"> NCs </w:t>
            </w:r>
          </w:p>
        </w:tc>
        <w:tc>
          <w:tcPr>
            <w:tcW w:w="2126" w:type="dxa"/>
            <w:shd w:val="clear" w:color="auto" w:fill="95B3D7" w:themeFill="accent1" w:themeFillTint="99"/>
          </w:tcPr>
          <w:p w:rsidR="00194718" w:rsidRDefault="00194718" w:rsidP="004D1C8B">
            <w:pPr>
              <w:cnfStyle w:val="000000000000" w:firstRow="0" w:lastRow="0" w:firstColumn="0" w:lastColumn="0" w:oddVBand="0" w:evenVBand="0" w:oddHBand="0" w:evenHBand="0" w:firstRowFirstColumn="0" w:firstRowLastColumn="0" w:lastRowFirstColumn="0" w:lastRowLastColumn="0"/>
            </w:pPr>
          </w:p>
        </w:tc>
      </w:tr>
      <w:tr w:rsidR="00194718" w:rsidRPr="00260ACF" w:rsidTr="0052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194718" w:rsidRDefault="00194718" w:rsidP="00194718">
            <w:pPr>
              <w:pStyle w:val="ListParagraph"/>
              <w:numPr>
                <w:ilvl w:val="0"/>
                <w:numId w:val="3"/>
              </w:numPr>
              <w:ind w:hanging="686"/>
            </w:pPr>
          </w:p>
        </w:tc>
        <w:tc>
          <w:tcPr>
            <w:tcW w:w="6521" w:type="dxa"/>
          </w:tcPr>
          <w:p w:rsidR="00194718" w:rsidRDefault="00194718" w:rsidP="001B615D">
            <w:pPr>
              <w:pStyle w:val="Bullet"/>
              <w:spacing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Discuss the timelines to close the NCs with the </w:t>
            </w:r>
            <w:proofErr w:type="spellStart"/>
            <w:r>
              <w:t>Auditee</w:t>
            </w:r>
            <w:proofErr w:type="spellEnd"/>
            <w:r w:rsidR="00D81A0B">
              <w:t>.</w:t>
            </w:r>
          </w:p>
        </w:tc>
        <w:tc>
          <w:tcPr>
            <w:tcW w:w="2126" w:type="dxa"/>
          </w:tcPr>
          <w:p w:rsidR="00194718" w:rsidRDefault="00194718" w:rsidP="004D1C8B">
            <w:pPr>
              <w:cnfStyle w:val="000000100000" w:firstRow="0" w:lastRow="0" w:firstColumn="0" w:lastColumn="0" w:oddVBand="0" w:evenVBand="0" w:oddHBand="1" w:evenHBand="0" w:firstRowFirstColumn="0" w:firstRowLastColumn="0" w:lastRowFirstColumn="0" w:lastRowLastColumn="0"/>
            </w:pPr>
            <w:r>
              <w:t>PPQA Members</w:t>
            </w:r>
          </w:p>
        </w:tc>
      </w:tr>
      <w:tr w:rsidR="00194718" w:rsidRPr="00260ACF" w:rsidTr="00521E5F">
        <w:tc>
          <w:tcPr>
            <w:cnfStyle w:val="001000000000" w:firstRow="0" w:lastRow="0" w:firstColumn="1" w:lastColumn="0" w:oddVBand="0" w:evenVBand="0" w:oddHBand="0" w:evenHBand="0" w:firstRowFirstColumn="0" w:firstRowLastColumn="0" w:lastRowFirstColumn="0" w:lastRowLastColumn="0"/>
            <w:tcW w:w="1096" w:type="dxa"/>
          </w:tcPr>
          <w:p w:rsidR="00194718" w:rsidRDefault="00194718" w:rsidP="00194718">
            <w:pPr>
              <w:pStyle w:val="ListParagraph"/>
              <w:numPr>
                <w:ilvl w:val="0"/>
                <w:numId w:val="3"/>
              </w:numPr>
              <w:ind w:hanging="686"/>
            </w:pPr>
          </w:p>
        </w:tc>
        <w:tc>
          <w:tcPr>
            <w:tcW w:w="6521" w:type="dxa"/>
          </w:tcPr>
          <w:p w:rsidR="00194718" w:rsidRDefault="00194718" w:rsidP="001B615D">
            <w:pPr>
              <w:pStyle w:val="Bullet"/>
              <w:spacing w:line="240" w:lineRule="auto"/>
              <w:ind w:left="0" w:firstLine="0"/>
              <w:cnfStyle w:val="000000000000" w:firstRow="0" w:lastRow="0" w:firstColumn="0" w:lastColumn="0" w:oddVBand="0" w:evenVBand="0" w:oddHBand="0" w:evenHBand="0" w:firstRowFirstColumn="0" w:firstRowLastColumn="0" w:lastRowFirstColumn="0" w:lastRowLastColumn="0"/>
            </w:pPr>
            <w:r w:rsidRPr="00194718">
              <w:t>Take suitable corrective action and close the NCs</w:t>
            </w:r>
            <w:r w:rsidR="00D81A0B">
              <w:t>.</w:t>
            </w:r>
          </w:p>
        </w:tc>
        <w:tc>
          <w:tcPr>
            <w:tcW w:w="2126" w:type="dxa"/>
          </w:tcPr>
          <w:p w:rsidR="00194718" w:rsidRDefault="00194718" w:rsidP="004D1C8B">
            <w:pPr>
              <w:cnfStyle w:val="000000000000" w:firstRow="0" w:lastRow="0" w:firstColumn="0" w:lastColumn="0" w:oddVBand="0" w:evenVBand="0" w:oddHBand="0" w:evenHBand="0" w:firstRowFirstColumn="0" w:firstRowLastColumn="0" w:lastRowFirstColumn="0" w:lastRowLastColumn="0"/>
            </w:pPr>
            <w:proofErr w:type="spellStart"/>
            <w:r>
              <w:t>Auditee</w:t>
            </w:r>
            <w:proofErr w:type="spellEnd"/>
          </w:p>
        </w:tc>
      </w:tr>
      <w:tr w:rsidR="00194718" w:rsidRPr="00260ACF" w:rsidTr="0052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194718" w:rsidRDefault="00194718" w:rsidP="00194718">
            <w:pPr>
              <w:pStyle w:val="ListParagraph"/>
              <w:numPr>
                <w:ilvl w:val="0"/>
                <w:numId w:val="3"/>
              </w:numPr>
              <w:ind w:hanging="686"/>
            </w:pPr>
          </w:p>
        </w:tc>
        <w:tc>
          <w:tcPr>
            <w:tcW w:w="6521" w:type="dxa"/>
          </w:tcPr>
          <w:p w:rsidR="00194718" w:rsidRDefault="00194718" w:rsidP="001B615D">
            <w:pPr>
              <w:cnfStyle w:val="000000100000" w:firstRow="0" w:lastRow="0" w:firstColumn="0" w:lastColumn="0" w:oddVBand="0" w:evenVBand="0" w:oddHBand="1" w:evenHBand="0" w:firstRowFirstColumn="0" w:firstRowLastColumn="0" w:lastRowFirstColumn="0" w:lastRowLastColumn="0"/>
            </w:pPr>
            <w:r>
              <w:t>Ensure that audit findings are closed.</w:t>
            </w:r>
          </w:p>
        </w:tc>
        <w:tc>
          <w:tcPr>
            <w:tcW w:w="2126" w:type="dxa"/>
          </w:tcPr>
          <w:p w:rsidR="00194718" w:rsidRDefault="00194718" w:rsidP="004D1C8B">
            <w:pPr>
              <w:cnfStyle w:val="000000100000" w:firstRow="0" w:lastRow="0" w:firstColumn="0" w:lastColumn="0" w:oddVBand="0" w:evenVBand="0" w:oddHBand="1" w:evenHBand="0" w:firstRowFirstColumn="0" w:firstRowLastColumn="0" w:lastRowFirstColumn="0" w:lastRowLastColumn="0"/>
            </w:pPr>
            <w:r>
              <w:t>PPQA Members</w:t>
            </w:r>
          </w:p>
        </w:tc>
      </w:tr>
      <w:tr w:rsidR="00194718" w:rsidRPr="00260ACF" w:rsidTr="00521E5F">
        <w:tc>
          <w:tcPr>
            <w:cnfStyle w:val="001000000000" w:firstRow="0" w:lastRow="0" w:firstColumn="1" w:lastColumn="0" w:oddVBand="0" w:evenVBand="0" w:oddHBand="0" w:evenHBand="0" w:firstRowFirstColumn="0" w:firstRowLastColumn="0" w:lastRowFirstColumn="0" w:lastRowLastColumn="0"/>
            <w:tcW w:w="1096" w:type="dxa"/>
          </w:tcPr>
          <w:p w:rsidR="00194718" w:rsidRDefault="00194718" w:rsidP="00194718">
            <w:pPr>
              <w:pStyle w:val="ListParagraph"/>
              <w:numPr>
                <w:ilvl w:val="0"/>
                <w:numId w:val="3"/>
              </w:numPr>
              <w:ind w:hanging="686"/>
            </w:pPr>
          </w:p>
        </w:tc>
        <w:tc>
          <w:tcPr>
            <w:tcW w:w="6521" w:type="dxa"/>
          </w:tcPr>
          <w:p w:rsidR="00194718" w:rsidRDefault="00194718" w:rsidP="00EE36E3">
            <w:pPr>
              <w:cnfStyle w:val="000000000000" w:firstRow="0" w:lastRow="0" w:firstColumn="0" w:lastColumn="0" w:oddVBand="0" w:evenVBand="0" w:oddHBand="0" w:evenHBand="0" w:firstRowFirstColumn="0" w:firstRowLastColumn="0" w:lastRowFirstColumn="0" w:lastRowLastColumn="0"/>
            </w:pPr>
            <w:r>
              <w:t>Generate “Audit Report” using “Audit Report T</w:t>
            </w:r>
            <w:r w:rsidR="00EE36E3">
              <w:t>ool</w:t>
            </w:r>
            <w:r>
              <w:t>” (T</w:t>
            </w:r>
            <w:r w:rsidR="00EE36E3">
              <w:t>OO</w:t>
            </w:r>
            <w:r>
              <w:t>L_ADTRPT)</w:t>
            </w:r>
            <w:r w:rsidR="00D81A0B">
              <w:t>.</w:t>
            </w:r>
          </w:p>
        </w:tc>
        <w:tc>
          <w:tcPr>
            <w:tcW w:w="2126" w:type="dxa"/>
          </w:tcPr>
          <w:p w:rsidR="00194718" w:rsidRDefault="00194718" w:rsidP="004D1C8B">
            <w:pPr>
              <w:cnfStyle w:val="000000000000" w:firstRow="0" w:lastRow="0" w:firstColumn="0" w:lastColumn="0" w:oddVBand="0" w:evenVBand="0" w:oddHBand="0" w:evenHBand="0" w:firstRowFirstColumn="0" w:firstRowLastColumn="0" w:lastRowFirstColumn="0" w:lastRowLastColumn="0"/>
            </w:pPr>
            <w:r>
              <w:t>PPQA Members</w:t>
            </w:r>
          </w:p>
        </w:tc>
      </w:tr>
      <w:tr w:rsidR="00194718" w:rsidRPr="00260ACF" w:rsidTr="0052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194718" w:rsidRDefault="00194718" w:rsidP="00194718">
            <w:pPr>
              <w:pStyle w:val="ListParagraph"/>
              <w:numPr>
                <w:ilvl w:val="0"/>
                <w:numId w:val="3"/>
              </w:numPr>
              <w:ind w:hanging="686"/>
            </w:pPr>
          </w:p>
        </w:tc>
        <w:tc>
          <w:tcPr>
            <w:tcW w:w="6521" w:type="dxa"/>
          </w:tcPr>
          <w:p w:rsidR="00194718" w:rsidRDefault="00194718" w:rsidP="00D81A0B">
            <w:pPr>
              <w:cnfStyle w:val="000000100000" w:firstRow="0" w:lastRow="0" w:firstColumn="0" w:lastColumn="0" w:oddVBand="0" w:evenVBand="0" w:oddHBand="1" w:evenHBand="0" w:firstRowFirstColumn="0" w:firstRowLastColumn="0" w:lastRowFirstColumn="0" w:lastRowLastColumn="0"/>
            </w:pPr>
            <w:r>
              <w:t xml:space="preserve">Send the “Audit Report” to PEG Head for identifying </w:t>
            </w:r>
            <w:r w:rsidR="00D81A0B">
              <w:t>Candidate Process Improvement O</w:t>
            </w:r>
            <w:r>
              <w:t>pportunities</w:t>
            </w:r>
            <w:r w:rsidR="00D81A0B">
              <w:t>.</w:t>
            </w:r>
          </w:p>
        </w:tc>
        <w:tc>
          <w:tcPr>
            <w:tcW w:w="2126" w:type="dxa"/>
          </w:tcPr>
          <w:p w:rsidR="00194718" w:rsidRDefault="00194718" w:rsidP="004D1C8B">
            <w:pPr>
              <w:cnfStyle w:val="000000100000" w:firstRow="0" w:lastRow="0" w:firstColumn="0" w:lastColumn="0" w:oddVBand="0" w:evenVBand="0" w:oddHBand="1" w:evenHBand="0" w:firstRowFirstColumn="0" w:firstRowLastColumn="0" w:lastRowFirstColumn="0" w:lastRowLastColumn="0"/>
            </w:pPr>
            <w:r>
              <w:t>PPQA Members</w:t>
            </w:r>
          </w:p>
        </w:tc>
      </w:tr>
      <w:tr w:rsidR="00194718" w:rsidRPr="00260ACF" w:rsidTr="00521E5F">
        <w:tc>
          <w:tcPr>
            <w:cnfStyle w:val="001000000000" w:firstRow="0" w:lastRow="0" w:firstColumn="1" w:lastColumn="0" w:oddVBand="0" w:evenVBand="0" w:oddHBand="0" w:evenHBand="0" w:firstRowFirstColumn="0" w:firstRowLastColumn="0" w:lastRowFirstColumn="0" w:lastRowLastColumn="0"/>
            <w:tcW w:w="1096" w:type="dxa"/>
          </w:tcPr>
          <w:p w:rsidR="00194718" w:rsidRDefault="00194718" w:rsidP="00194718">
            <w:pPr>
              <w:pStyle w:val="ListParagraph"/>
              <w:numPr>
                <w:ilvl w:val="0"/>
                <w:numId w:val="3"/>
              </w:numPr>
              <w:ind w:hanging="686"/>
            </w:pPr>
          </w:p>
        </w:tc>
        <w:tc>
          <w:tcPr>
            <w:tcW w:w="6521" w:type="dxa"/>
          </w:tcPr>
          <w:p w:rsidR="00194718" w:rsidRDefault="00194718" w:rsidP="001B615D">
            <w:pPr>
              <w:cnfStyle w:val="000000000000" w:firstRow="0" w:lastRow="0" w:firstColumn="0" w:lastColumn="0" w:oddVBand="0" w:evenVBand="0" w:oddHBand="0" w:evenHBand="0" w:firstRowFirstColumn="0" w:firstRowLastColumn="0" w:lastRowFirstColumn="0" w:lastRowLastColumn="0"/>
            </w:pPr>
            <w:r>
              <w:t>Identify best practices and process improvement opportunities. Submit them to the Process Engineering Group (PEG) using “Process Improvement Proposals Database”</w:t>
            </w:r>
            <w:r w:rsidR="00D81A0B">
              <w:t>.</w:t>
            </w:r>
          </w:p>
        </w:tc>
        <w:tc>
          <w:tcPr>
            <w:tcW w:w="2126" w:type="dxa"/>
          </w:tcPr>
          <w:p w:rsidR="00194718" w:rsidRDefault="00194718" w:rsidP="004D1C8B">
            <w:pPr>
              <w:cnfStyle w:val="000000000000" w:firstRow="0" w:lastRow="0" w:firstColumn="0" w:lastColumn="0" w:oddVBand="0" w:evenVBand="0" w:oddHBand="0" w:evenHBand="0" w:firstRowFirstColumn="0" w:firstRowLastColumn="0" w:lastRowFirstColumn="0" w:lastRowLastColumn="0"/>
            </w:pPr>
            <w:r>
              <w:t>PPQA Members</w:t>
            </w:r>
          </w:p>
        </w:tc>
      </w:tr>
    </w:tbl>
    <w:p w:rsidR="00310AD6" w:rsidRDefault="00310AD6" w:rsidP="00310AD6">
      <w:r w:rsidRPr="00310AD6">
        <w:t>* Improvements/Suggestions are solicited on “Process Improvement Proposals Database”.</w:t>
      </w:r>
      <w:r w:rsidR="00F66914">
        <w:br/>
      </w:r>
      <w:r w:rsidR="00F66914" w:rsidRPr="00F66914">
        <w:t xml:space="preserve">*For details on the Roles and Responsibilities of the practitioners, Refer "Roles and Responsibility" document in the QMS.  </w:t>
      </w:r>
    </w:p>
    <w:p w:rsidR="00E01440" w:rsidRDefault="00E01440" w:rsidP="004A2ED1">
      <w:pPr>
        <w:pStyle w:val="Heading1"/>
      </w:pPr>
      <w:bookmarkStart w:id="6" w:name="_Toc447797963"/>
      <w:r>
        <w:t>Verification</w:t>
      </w:r>
      <w:bookmarkEnd w:id="6"/>
    </w:p>
    <w:p w:rsidR="00C76CBE" w:rsidRPr="00C76CBE" w:rsidRDefault="00D81A0B" w:rsidP="00194718">
      <w:pPr>
        <w:pStyle w:val="ListParagraph"/>
        <w:numPr>
          <w:ilvl w:val="0"/>
          <w:numId w:val="6"/>
        </w:numPr>
        <w:ind w:left="426" w:hanging="426"/>
      </w:pPr>
      <w:r>
        <w:t>Review of C</w:t>
      </w:r>
      <w:r w:rsidR="00C76CBE">
        <w:t xml:space="preserve">onfiguration </w:t>
      </w:r>
      <w:r>
        <w:t>and Data M</w:t>
      </w:r>
      <w:r w:rsidR="00C76CBE">
        <w:t>anagement Plan by Project Manager</w:t>
      </w:r>
      <w:r w:rsidR="00B84B41">
        <w:t xml:space="preserve"> and the</w:t>
      </w:r>
      <w:r w:rsidR="00C76CBE">
        <w:t xml:space="preserve"> </w:t>
      </w:r>
      <w:r w:rsidR="00C76CBE">
        <w:rPr>
          <w:rFonts w:asciiTheme="minorHAnsi" w:eastAsiaTheme="minorHAnsi" w:hAnsiTheme="minorHAnsi" w:cstheme="minorBidi"/>
        </w:rPr>
        <w:t>PPQA Manager</w:t>
      </w:r>
      <w:r w:rsidR="00B84B41">
        <w:rPr>
          <w:rFonts w:asciiTheme="minorHAnsi" w:eastAsiaTheme="minorHAnsi" w:hAnsiTheme="minorHAnsi" w:cstheme="minorBidi"/>
        </w:rPr>
        <w:t>.</w:t>
      </w:r>
    </w:p>
    <w:p w:rsidR="00C76CBE" w:rsidRPr="00C76CBE" w:rsidRDefault="00C76CBE" w:rsidP="00194718">
      <w:pPr>
        <w:pStyle w:val="ListParagraph"/>
        <w:numPr>
          <w:ilvl w:val="0"/>
          <w:numId w:val="6"/>
        </w:numPr>
        <w:ind w:left="426" w:hanging="426"/>
      </w:pPr>
      <w:r>
        <w:rPr>
          <w:rFonts w:asciiTheme="minorHAnsi" w:eastAsiaTheme="minorHAnsi" w:hAnsiTheme="minorHAnsi" w:cstheme="minorBidi"/>
        </w:rPr>
        <w:t>Review of all Configurable Items for base lining by PPQA Member</w:t>
      </w:r>
    </w:p>
    <w:p w:rsidR="00C76CBE" w:rsidRPr="00C76CBE" w:rsidRDefault="00C76CBE" w:rsidP="00194718">
      <w:pPr>
        <w:pStyle w:val="ListParagraph"/>
        <w:numPr>
          <w:ilvl w:val="0"/>
          <w:numId w:val="6"/>
        </w:numPr>
        <w:ind w:left="426" w:hanging="426"/>
      </w:pPr>
      <w:r>
        <w:rPr>
          <w:rFonts w:asciiTheme="minorHAnsi" w:eastAsiaTheme="minorHAnsi" w:hAnsiTheme="minorHAnsi" w:cstheme="minorBidi"/>
        </w:rPr>
        <w:t>Review of Release Plan by Project Manager</w:t>
      </w:r>
    </w:p>
    <w:p w:rsidR="00C76CBE" w:rsidRPr="00C76CBE" w:rsidRDefault="00C76CBE" w:rsidP="00194718">
      <w:pPr>
        <w:pStyle w:val="ListParagraph"/>
        <w:numPr>
          <w:ilvl w:val="0"/>
          <w:numId w:val="6"/>
        </w:numPr>
        <w:ind w:left="426" w:hanging="426"/>
      </w:pPr>
      <w:r>
        <w:rPr>
          <w:rFonts w:asciiTheme="minorHAnsi" w:eastAsiaTheme="minorHAnsi" w:hAnsiTheme="minorHAnsi" w:cstheme="minorBidi"/>
        </w:rPr>
        <w:t>Review of Release Note by Project Manager</w:t>
      </w:r>
    </w:p>
    <w:p w:rsidR="00C76CBE" w:rsidRPr="00BF7469" w:rsidRDefault="00BF7469" w:rsidP="00194718">
      <w:pPr>
        <w:pStyle w:val="ListParagraph"/>
        <w:numPr>
          <w:ilvl w:val="0"/>
          <w:numId w:val="6"/>
        </w:numPr>
        <w:ind w:left="426" w:hanging="426"/>
      </w:pPr>
      <w:r>
        <w:rPr>
          <w:rFonts w:asciiTheme="minorHAnsi" w:eastAsiaTheme="minorHAnsi" w:hAnsiTheme="minorHAnsi" w:cstheme="minorBidi"/>
        </w:rPr>
        <w:t>Review of</w:t>
      </w:r>
      <w:r w:rsidR="00C76CBE">
        <w:rPr>
          <w:rFonts w:asciiTheme="minorHAnsi" w:eastAsiaTheme="minorHAnsi" w:hAnsiTheme="minorHAnsi" w:cstheme="minorBidi"/>
        </w:rPr>
        <w:t xml:space="preserve"> documents to be released</w:t>
      </w:r>
    </w:p>
    <w:p w:rsidR="00BF7469" w:rsidRPr="00C76CBE" w:rsidRDefault="00BF7469" w:rsidP="00194718">
      <w:pPr>
        <w:pStyle w:val="ListParagraph"/>
        <w:numPr>
          <w:ilvl w:val="0"/>
          <w:numId w:val="6"/>
        </w:numPr>
        <w:ind w:left="426" w:hanging="426"/>
      </w:pPr>
      <w:r>
        <w:rPr>
          <w:rFonts w:asciiTheme="minorHAnsi" w:eastAsiaTheme="minorHAnsi" w:hAnsiTheme="minorHAnsi" w:cstheme="minorBidi"/>
        </w:rPr>
        <w:t>Work Product / Release audit by PPQA Members</w:t>
      </w:r>
    </w:p>
    <w:p w:rsidR="00BF7469" w:rsidRPr="00F66914" w:rsidRDefault="00BF7469" w:rsidP="00194718">
      <w:pPr>
        <w:pStyle w:val="ListParagraph"/>
        <w:numPr>
          <w:ilvl w:val="0"/>
          <w:numId w:val="6"/>
        </w:numPr>
        <w:ind w:left="426" w:hanging="426"/>
      </w:pPr>
      <w:r>
        <w:rPr>
          <w:rFonts w:asciiTheme="minorHAnsi" w:eastAsiaTheme="minorHAnsi" w:hAnsiTheme="minorHAnsi" w:cstheme="minorBidi"/>
        </w:rPr>
        <w:t>Configuration Audit by PPQA Members</w:t>
      </w:r>
    </w:p>
    <w:p w:rsidR="00F66914" w:rsidRPr="00C76CBE" w:rsidRDefault="00F66914" w:rsidP="00194718">
      <w:pPr>
        <w:pStyle w:val="ListParagraph"/>
        <w:numPr>
          <w:ilvl w:val="0"/>
          <w:numId w:val="6"/>
        </w:numPr>
        <w:ind w:left="426" w:hanging="426"/>
      </w:pPr>
      <w:r w:rsidRPr="00F66914">
        <w:t>Review of the process and its work products by Senior Management.</w:t>
      </w:r>
    </w:p>
    <w:p w:rsidR="00B81986" w:rsidRDefault="00E92BC6">
      <w:pPr>
        <w:pStyle w:val="Heading1"/>
      </w:pPr>
      <w:bookmarkStart w:id="7" w:name="_Toc447797964"/>
      <w:r>
        <w:lastRenderedPageBreak/>
        <w:t>Guidelines</w:t>
      </w:r>
      <w:bookmarkEnd w:id="7"/>
    </w:p>
    <w:p w:rsidR="00F66914" w:rsidRPr="00F66914" w:rsidRDefault="00F66914" w:rsidP="00F66914">
      <w:r w:rsidRPr="00F66914">
        <w:t xml:space="preserve">Refer "Configuration Management </w:t>
      </w:r>
      <w:r w:rsidR="00414CE7">
        <w:t xml:space="preserve">and Release </w:t>
      </w:r>
      <w:r w:rsidRPr="00F66914">
        <w:t>Procedure" (PRCD_CONFIG) for Access Rights, location of work products, naming convention and types of controls.</w:t>
      </w:r>
    </w:p>
    <w:p w:rsidR="00CD6976" w:rsidRDefault="00E16CB9" w:rsidP="005239E7">
      <w:pPr>
        <w:pStyle w:val="Heading2"/>
      </w:pPr>
      <w:bookmarkStart w:id="8" w:name="_Toc447797965"/>
      <w:r>
        <w:t>Definitions</w:t>
      </w:r>
      <w:bookmarkEnd w:id="8"/>
    </w:p>
    <w:p w:rsidR="00746657" w:rsidRDefault="00B803FC" w:rsidP="00746657">
      <w:pPr>
        <w:spacing w:line="240" w:lineRule="auto"/>
      </w:pPr>
      <w:r w:rsidRPr="00490325">
        <w:rPr>
          <w:b/>
        </w:rPr>
        <w:t>Configuration Items (CI)</w:t>
      </w:r>
      <w:r w:rsidRPr="00456F7C">
        <w:t xml:space="preserve"> </w:t>
      </w:r>
      <w:r>
        <w:t xml:space="preserve">– </w:t>
      </w:r>
      <w:r w:rsidR="00746657">
        <w:t xml:space="preserve">A “configuration item” is an entity designated for configuration management, which may consist of multiple related work products that form a baseline. This logical grouping provides ease of identification and controlled access. </w:t>
      </w:r>
    </w:p>
    <w:p w:rsidR="00B803FC" w:rsidRPr="0058353D" w:rsidRDefault="00490325" w:rsidP="00746657">
      <w:pPr>
        <w:spacing w:line="240" w:lineRule="auto"/>
      </w:pPr>
      <w:r>
        <w:t xml:space="preserve">Configuration items can be individually managed and versioned, and they are usually treated as self-contained units for the purposes of identification and change control. All configuration items are </w:t>
      </w:r>
      <w:r w:rsidR="00746657">
        <w:t>u</w:t>
      </w:r>
      <w:r>
        <w:t>niquely identified by names, version numbers, and other attributes</w:t>
      </w:r>
      <w:r w:rsidR="00B803FC" w:rsidRPr="0058353D">
        <w:t xml:space="preserve">. </w:t>
      </w:r>
    </w:p>
    <w:p w:rsidR="00E65E42" w:rsidRPr="0058353D" w:rsidRDefault="00E65E42" w:rsidP="00B803FC">
      <w:r w:rsidRPr="003572EB">
        <w:rPr>
          <w:b/>
        </w:rPr>
        <w:t>Library</w:t>
      </w:r>
      <w:r>
        <w:t xml:space="preserve"> –</w:t>
      </w:r>
      <w:r w:rsidR="00490325" w:rsidRPr="00490325">
        <w:t xml:space="preserve"> </w:t>
      </w:r>
      <w:r w:rsidR="00490325">
        <w:t>A</w:t>
      </w:r>
      <w:r w:rsidR="00490325" w:rsidRPr="00490325">
        <w:t xml:space="preserve"> library is a collection of </w:t>
      </w:r>
      <w:r w:rsidR="00957E98">
        <w:t>reusable modules</w:t>
      </w:r>
      <w:r w:rsidR="00490325" w:rsidRPr="00490325">
        <w:t>.</w:t>
      </w:r>
      <w:r w:rsidR="002D61C0">
        <w:t xml:space="preserve"> </w:t>
      </w:r>
      <w:r>
        <w:t>There are two types of libraries viz. organization level and project level.</w:t>
      </w:r>
    </w:p>
    <w:p w:rsidR="00B803FC" w:rsidRPr="0058353D" w:rsidRDefault="00B803FC" w:rsidP="00B803FC">
      <w:r w:rsidRPr="000B6CEF">
        <w:rPr>
          <w:b/>
        </w:rPr>
        <w:t>Subsystem</w:t>
      </w:r>
      <w:r>
        <w:t xml:space="preserve"> - </w:t>
      </w:r>
      <w:r w:rsidRPr="0058353D">
        <w:t xml:space="preserve">Subsystem refers to a collection of items that are also part of a larger system. </w:t>
      </w:r>
    </w:p>
    <w:p w:rsidR="00B803FC" w:rsidRPr="0058353D" w:rsidRDefault="00B803FC" w:rsidP="00903F20">
      <w:pPr>
        <w:spacing w:line="240" w:lineRule="auto"/>
      </w:pPr>
      <w:r w:rsidRPr="00277308">
        <w:rPr>
          <w:b/>
        </w:rPr>
        <w:t>Deliverables</w:t>
      </w:r>
      <w:r w:rsidRPr="0058353D">
        <w:t xml:space="preserve"> </w:t>
      </w:r>
      <w:r>
        <w:t>- D</w:t>
      </w:r>
      <w:r w:rsidRPr="0058353D">
        <w:t xml:space="preserve">eliverables or Product items are the items actually delivered to </w:t>
      </w:r>
      <w:r w:rsidR="008000AB" w:rsidRPr="0058353D">
        <w:t>an</w:t>
      </w:r>
      <w:r w:rsidRPr="0058353D">
        <w:t xml:space="preserve"> </w:t>
      </w:r>
      <w:proofErr w:type="gramStart"/>
      <w:r>
        <w:t>Internal</w:t>
      </w:r>
      <w:proofErr w:type="gramEnd"/>
      <w:r>
        <w:t xml:space="preserve"> customer or a </w:t>
      </w:r>
      <w:r w:rsidRPr="0058353D">
        <w:t xml:space="preserve">customer. They may be thought of as the top-level subsystems in a product. </w:t>
      </w:r>
    </w:p>
    <w:p w:rsidR="00B803FC" w:rsidRPr="0058353D" w:rsidRDefault="00B803FC" w:rsidP="00903F20">
      <w:pPr>
        <w:spacing w:line="240" w:lineRule="auto"/>
      </w:pPr>
      <w:r w:rsidRPr="00277308">
        <w:rPr>
          <w:b/>
        </w:rPr>
        <w:t>Product</w:t>
      </w:r>
      <w:r>
        <w:t xml:space="preserve"> - </w:t>
      </w:r>
      <w:r w:rsidRPr="0058353D">
        <w:t xml:space="preserve">A product is the special configuration consisting of all product items. This includes </w:t>
      </w:r>
      <w:r w:rsidR="00AC783B" w:rsidRPr="0058353D">
        <w:t>executable</w:t>
      </w:r>
      <w:r w:rsidRPr="0058353D">
        <w:t xml:space="preserve">, setup procedures, documentation, etc. </w:t>
      </w:r>
    </w:p>
    <w:p w:rsidR="00495EBE" w:rsidRDefault="00B803FC" w:rsidP="00903F20">
      <w:pPr>
        <w:spacing w:line="240" w:lineRule="auto"/>
      </w:pPr>
      <w:r w:rsidRPr="00277308">
        <w:rPr>
          <w:b/>
        </w:rPr>
        <w:t>Project</w:t>
      </w:r>
      <w:r>
        <w:t xml:space="preserve"> - </w:t>
      </w:r>
      <w:r w:rsidRPr="0058353D">
        <w:t xml:space="preserve">A project is </w:t>
      </w:r>
      <w:r w:rsidR="00903F20">
        <w:t xml:space="preserve">a temporary endeavor undertaken to create a unique product or </w:t>
      </w:r>
      <w:r w:rsidR="00495EBE">
        <w:t xml:space="preserve">service. </w:t>
      </w:r>
      <w:r w:rsidR="00495EBE" w:rsidRPr="00495EBE">
        <w:rPr>
          <w:rStyle w:val="QuoteChar"/>
        </w:rPr>
        <w:t>T</w:t>
      </w:r>
      <w:r w:rsidR="00903F20" w:rsidRPr="00495EBE">
        <w:rPr>
          <w:rStyle w:val="QuoteChar"/>
        </w:rPr>
        <w:t>emporary</w:t>
      </w:r>
      <w:r w:rsidR="00903F20">
        <w:t xml:space="preserve"> means that every project has a definite beginning and a definite </w:t>
      </w:r>
      <w:r w:rsidR="00495EBE">
        <w:t xml:space="preserve">end. </w:t>
      </w:r>
      <w:r w:rsidR="00495EBE" w:rsidRPr="00495EBE">
        <w:rPr>
          <w:rStyle w:val="QuoteChar"/>
        </w:rPr>
        <w:t>Unique</w:t>
      </w:r>
      <w:r w:rsidR="00903F20">
        <w:t xml:space="preserve"> means that </w:t>
      </w:r>
      <w:r w:rsidRPr="0058353D">
        <w:t xml:space="preserve">the </w:t>
      </w:r>
      <w:r w:rsidR="00495EBE">
        <w:t>product or service is different in some distinguish way from all similar products and services.</w:t>
      </w:r>
    </w:p>
    <w:p w:rsidR="00B803FC" w:rsidRDefault="00495EBE" w:rsidP="00903F20">
      <w:pPr>
        <w:spacing w:line="240" w:lineRule="auto"/>
      </w:pPr>
      <w:r>
        <w:t>A project</w:t>
      </w:r>
      <w:r w:rsidR="00B803FC" w:rsidRPr="0058353D">
        <w:t xml:space="preserve"> consist</w:t>
      </w:r>
      <w:r>
        <w:t>s</w:t>
      </w:r>
      <w:r w:rsidR="00B803FC" w:rsidRPr="0058353D">
        <w:t xml:space="preserve"> of product deliverables plus all non-deliverable items. Source code is the principal non-deliverable, but test suites, test reports, specification documents, etc., are also candidate project items, as per the management needs of the project. The project directory is the file system sub-directory containing all project materials. </w:t>
      </w:r>
    </w:p>
    <w:p w:rsidR="007670B7" w:rsidRDefault="00B803FC" w:rsidP="00B85D2B">
      <w:pPr>
        <w:spacing w:before="100" w:beforeAutospacing="1" w:after="100" w:afterAutospacing="1" w:line="240" w:lineRule="auto"/>
      </w:pPr>
      <w:r w:rsidRPr="00846297">
        <w:rPr>
          <w:b/>
        </w:rPr>
        <w:t>Baseline</w:t>
      </w:r>
      <w:r>
        <w:t xml:space="preserve"> </w:t>
      </w:r>
      <w:r w:rsidR="00B85D2B">
        <w:t>– A set of specifications or work products that has been formally reviewed and agreed on, which thereafter serves as the basis for further development, and which can be changed only through change control procedures.</w:t>
      </w:r>
      <w:r w:rsidR="007670B7">
        <w:t xml:space="preserve"> </w:t>
      </w:r>
    </w:p>
    <w:p w:rsidR="00903F20" w:rsidRDefault="00903F20" w:rsidP="00B85D2B">
      <w:pPr>
        <w:spacing w:before="100" w:beforeAutospacing="1" w:after="100" w:afterAutospacing="1" w:line="240" w:lineRule="auto"/>
      </w:pPr>
      <w:r w:rsidRPr="00434ACA">
        <w:t>A change to a baseline is made with a</w:t>
      </w:r>
      <w:r>
        <w:t xml:space="preserve"> </w:t>
      </w:r>
      <w:r w:rsidRPr="00434ACA">
        <w:t>change request because it is likely to involve</w:t>
      </w:r>
      <w:r>
        <w:t xml:space="preserve"> </w:t>
      </w:r>
      <w:r w:rsidRPr="00434ACA">
        <w:t>new agreements</w:t>
      </w:r>
      <w:r>
        <w:t xml:space="preserve"> or </w:t>
      </w:r>
      <w:r w:rsidRPr="00434ACA">
        <w:t>contracts with other</w:t>
      </w:r>
      <w:r>
        <w:t xml:space="preserve"> </w:t>
      </w:r>
      <w:r w:rsidRPr="00434ACA">
        <w:t>affected groups</w:t>
      </w:r>
      <w:r>
        <w:t xml:space="preserve">. </w:t>
      </w:r>
      <w:r w:rsidRPr="00434ACA">
        <w:t>It may also have an effect on work that has</w:t>
      </w:r>
      <w:r>
        <w:t xml:space="preserve"> </w:t>
      </w:r>
      <w:r w:rsidRPr="00434ACA">
        <w:t>already been completed in working from the</w:t>
      </w:r>
      <w:r>
        <w:t xml:space="preserve"> </w:t>
      </w:r>
      <w:r w:rsidRPr="00434ACA">
        <w:t>original baseline.</w:t>
      </w:r>
      <w:r w:rsidR="000B10E1">
        <w:t xml:space="preserve"> In most cases, an accepted defect </w:t>
      </w:r>
      <w:r w:rsidR="00D95E28">
        <w:t>is deemed to be a valid change request.</w:t>
      </w:r>
    </w:p>
    <w:p w:rsidR="00E45894" w:rsidRDefault="00E45894" w:rsidP="00B85D2B">
      <w:pPr>
        <w:spacing w:before="100" w:beforeAutospacing="1" w:after="100" w:afterAutospacing="1" w:line="240" w:lineRule="auto"/>
      </w:pPr>
      <w:r>
        <w:t xml:space="preserve">In order to transfer a </w:t>
      </w:r>
      <w:proofErr w:type="spellStart"/>
      <w:r>
        <w:t>workproduct</w:t>
      </w:r>
      <w:proofErr w:type="spellEnd"/>
      <w:r>
        <w:t xml:space="preserve"> from ‘Controlled’ status to ‘</w:t>
      </w:r>
      <w:proofErr w:type="spellStart"/>
      <w:r>
        <w:t>Baselined</w:t>
      </w:r>
      <w:proofErr w:type="spellEnd"/>
      <w:r>
        <w:t>’ status, indicate the same using a comment in the configuration management system. Specifically, if using SharePoint, generate a major X.0 version of the CI.</w:t>
      </w:r>
      <w:r w:rsidR="001750D9">
        <w:t xml:space="preserve"> For example: Functional specifications (TMPL_FUNSPC</w:t>
      </w:r>
      <w:proofErr w:type="gramStart"/>
      <w:r w:rsidR="001750D9">
        <w:t>)  is</w:t>
      </w:r>
      <w:proofErr w:type="gramEnd"/>
      <w:r w:rsidR="001750D9">
        <w:t xml:space="preserve"> </w:t>
      </w:r>
      <w:proofErr w:type="spellStart"/>
      <w:r w:rsidR="001750D9">
        <w:t>baselined</w:t>
      </w:r>
      <w:proofErr w:type="spellEnd"/>
      <w:r w:rsidR="001750D9">
        <w:t xml:space="preserve"> after approval.</w:t>
      </w:r>
      <w:r w:rsidR="002E3E38">
        <w:t xml:space="preserve"> Whenever there is a change in specifications it will be incorporated through change management procedure and then it will be again </w:t>
      </w:r>
      <w:proofErr w:type="spellStart"/>
      <w:r w:rsidR="002E3E38">
        <w:t>baselined</w:t>
      </w:r>
      <w:proofErr w:type="spellEnd"/>
      <w:r w:rsidR="002E3E38">
        <w:t>.</w:t>
      </w:r>
    </w:p>
    <w:p w:rsidR="00C1567C" w:rsidRDefault="00746657" w:rsidP="00C1567C">
      <w:pPr>
        <w:spacing w:before="100" w:beforeAutospacing="1" w:after="100" w:afterAutospacing="1" w:line="240" w:lineRule="auto"/>
      </w:pPr>
      <w:r w:rsidRPr="00746657">
        <w:rPr>
          <w:b/>
        </w:rPr>
        <w:lastRenderedPageBreak/>
        <w:t>Controlled</w:t>
      </w:r>
      <w:r w:rsidR="00C1567C">
        <w:rPr>
          <w:b/>
        </w:rPr>
        <w:t xml:space="preserve"> Configuration Items</w:t>
      </w:r>
      <w:r>
        <w:rPr>
          <w:b/>
        </w:rPr>
        <w:t>-</w:t>
      </w:r>
      <w:r w:rsidR="00C1567C">
        <w:rPr>
          <w:b/>
        </w:rPr>
        <w:t xml:space="preserve"> </w:t>
      </w:r>
      <w:r w:rsidR="00C1567C" w:rsidRPr="00C1567C">
        <w:t>Controlled Configuration Items</w:t>
      </w:r>
      <w:r w:rsidR="00C1567C" w:rsidRPr="00746657">
        <w:t xml:space="preserve"> </w:t>
      </w:r>
      <w:r w:rsidR="00C1567C">
        <w:t>are those, whose</w:t>
      </w:r>
      <w:r w:rsidR="00C1567C" w:rsidRPr="00746657">
        <w:t xml:space="preserve"> </w:t>
      </w:r>
      <w:r w:rsidR="00C1567C">
        <w:t xml:space="preserve">current </w:t>
      </w:r>
      <w:r w:rsidR="00C1567C" w:rsidRPr="00746657">
        <w:t>version</w:t>
      </w:r>
      <w:r w:rsidR="00C1567C">
        <w:t xml:space="preserve"> in use</w:t>
      </w:r>
      <w:r w:rsidR="00C1567C" w:rsidRPr="00746657">
        <w:t xml:space="preserve"> is known (i.e. version control), and changes a</w:t>
      </w:r>
      <w:r w:rsidR="00C1567C">
        <w:t>re recorded maintaining a version history.</w:t>
      </w:r>
      <w:r w:rsidR="002500F1">
        <w:t xml:space="preserve"> </w:t>
      </w:r>
      <w:proofErr w:type="gramStart"/>
      <w:r w:rsidR="002500F1">
        <w:t xml:space="preserve">For example </w:t>
      </w:r>
      <w:proofErr w:type="spellStart"/>
      <w:r w:rsidR="002500F1">
        <w:t>Miniutes</w:t>
      </w:r>
      <w:proofErr w:type="spellEnd"/>
      <w:r w:rsidR="002500F1">
        <w:t xml:space="preserve"> of meetings (TMPL_MINMET).</w:t>
      </w:r>
      <w:proofErr w:type="gramEnd"/>
      <w:r w:rsidR="002500F1">
        <w:t xml:space="preserve"> </w:t>
      </w:r>
    </w:p>
    <w:p w:rsidR="00C52899" w:rsidRDefault="00D24653" w:rsidP="00D24653">
      <w:pPr>
        <w:pStyle w:val="Heading2"/>
        <w:rPr>
          <w:rFonts w:eastAsiaTheme="minorHAnsi"/>
        </w:rPr>
      </w:pPr>
      <w:bookmarkStart w:id="9" w:name="_Toc447797966"/>
      <w:r>
        <w:rPr>
          <w:rFonts w:eastAsiaTheme="minorHAnsi"/>
        </w:rPr>
        <w:t xml:space="preserve">Configuration </w:t>
      </w:r>
      <w:r w:rsidR="00CD332C" w:rsidRPr="00C52899">
        <w:rPr>
          <w:rFonts w:eastAsiaTheme="minorHAnsi"/>
        </w:rPr>
        <w:t>S</w:t>
      </w:r>
      <w:r w:rsidR="0086151F" w:rsidRPr="00C52899">
        <w:rPr>
          <w:rFonts w:eastAsiaTheme="minorHAnsi"/>
        </w:rPr>
        <w:t>tructure</w:t>
      </w:r>
      <w:bookmarkEnd w:id="9"/>
    </w:p>
    <w:p w:rsidR="00D24653" w:rsidRDefault="00D24653" w:rsidP="00C52899">
      <w:pPr>
        <w:rPr>
          <w:rFonts w:eastAsiaTheme="minorHAnsi"/>
        </w:rPr>
      </w:pPr>
      <w:r w:rsidRPr="00D24653">
        <w:rPr>
          <w:rFonts w:eastAsiaTheme="minorHAnsi"/>
          <w:noProof/>
          <w:lang w:val="en-IN" w:eastAsia="en-IN" w:bidi="ar-SA"/>
        </w:rPr>
        <w:drawing>
          <wp:inline distT="0" distB="0" distL="0" distR="0">
            <wp:extent cx="5745707" cy="1160059"/>
            <wp:effectExtent l="0" t="0" r="0" b="25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D24653" w:rsidRDefault="00D24653" w:rsidP="007670B7">
      <w:pPr>
        <w:pStyle w:val="Heading3"/>
        <w:rPr>
          <w:rFonts w:eastAsiaTheme="minorHAnsi"/>
        </w:rPr>
      </w:pPr>
      <w:bookmarkStart w:id="10" w:name="_Toc447797967"/>
      <w:r w:rsidRPr="00C52899">
        <w:rPr>
          <w:rFonts w:eastAsiaTheme="minorHAnsi"/>
        </w:rPr>
        <w:t>Folder Structure</w:t>
      </w:r>
      <w:bookmarkEnd w:id="10"/>
    </w:p>
    <w:p w:rsidR="00264AAA" w:rsidRDefault="00D24653" w:rsidP="00C52899">
      <w:pPr>
        <w:rPr>
          <w:rFonts w:eastAsiaTheme="minorHAnsi"/>
        </w:rPr>
      </w:pPr>
      <w:r w:rsidRPr="00D24653">
        <w:rPr>
          <w:rFonts w:eastAsiaTheme="minorHAnsi"/>
          <w:noProof/>
          <w:lang w:val="en-IN" w:eastAsia="en-IN" w:bidi="ar-SA"/>
        </w:rPr>
        <w:drawing>
          <wp:inline distT="0" distB="0" distL="0" distR="0">
            <wp:extent cx="5559552" cy="3108960"/>
            <wp:effectExtent l="0" t="0" r="0" b="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264AAA" w:rsidRDefault="00264AAA" w:rsidP="00264AAA">
      <w:pPr>
        <w:rPr>
          <w:rFonts w:eastAsiaTheme="minorHAnsi"/>
        </w:rPr>
      </w:pPr>
    </w:p>
    <w:p w:rsidR="00D24653" w:rsidRDefault="00264AAA" w:rsidP="00264AAA">
      <w:pPr>
        <w:pStyle w:val="Heading3"/>
        <w:rPr>
          <w:rFonts w:eastAsiaTheme="minorHAnsi"/>
        </w:rPr>
      </w:pPr>
      <w:bookmarkStart w:id="11" w:name="_Toc447797968"/>
      <w:r>
        <w:rPr>
          <w:rFonts w:eastAsiaTheme="minorHAnsi"/>
        </w:rPr>
        <w:lastRenderedPageBreak/>
        <w:t>Logs</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64AAA" w:rsidTr="00264AAA">
        <w:tc>
          <w:tcPr>
            <w:tcW w:w="9576" w:type="dxa"/>
          </w:tcPr>
          <w:p w:rsidR="00264AAA" w:rsidRDefault="00264AAA" w:rsidP="00264AAA">
            <w:pPr>
              <w:rPr>
                <w:rFonts w:eastAsiaTheme="minorHAnsi"/>
              </w:rPr>
            </w:pPr>
            <w:r w:rsidRPr="00264AAA">
              <w:rPr>
                <w:rFonts w:eastAsiaTheme="minorHAnsi"/>
                <w:noProof/>
                <w:lang w:val="en-IN" w:eastAsia="en-IN" w:bidi="ar-SA"/>
              </w:rPr>
              <w:drawing>
                <wp:inline distT="0" distB="0" distL="0" distR="0">
                  <wp:extent cx="5789930" cy="6210300"/>
                  <wp:effectExtent l="0" t="0" r="0" b="0"/>
                  <wp:docPr id="5" name="Picture 5" descr="\\192.168.100.9\shared\Jalaj\CMMI\screenshots\Audit 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00.9\shared\Jalaj\CMMI\screenshots\Audit Lo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9930" cy="6210300"/>
                          </a:xfrm>
                          <a:prstGeom prst="rect">
                            <a:avLst/>
                          </a:prstGeom>
                          <a:noFill/>
                          <a:ln>
                            <a:noFill/>
                          </a:ln>
                        </pic:spPr>
                      </pic:pic>
                    </a:graphicData>
                  </a:graphic>
                </wp:inline>
              </w:drawing>
            </w:r>
          </w:p>
        </w:tc>
      </w:tr>
      <w:tr w:rsidR="00264AAA" w:rsidTr="00264AAA">
        <w:tc>
          <w:tcPr>
            <w:tcW w:w="9576" w:type="dxa"/>
          </w:tcPr>
          <w:p w:rsidR="00264AAA" w:rsidRDefault="00264AAA" w:rsidP="00264AAA">
            <w:pPr>
              <w:rPr>
                <w:rFonts w:eastAsiaTheme="minorHAnsi"/>
              </w:rPr>
            </w:pPr>
            <w:r w:rsidRPr="00264AAA">
              <w:rPr>
                <w:rFonts w:eastAsiaTheme="minorHAnsi"/>
                <w:noProof/>
                <w:lang w:val="en-IN" w:eastAsia="en-IN" w:bidi="ar-SA"/>
              </w:rPr>
              <w:lastRenderedPageBreak/>
              <w:drawing>
                <wp:inline distT="0" distB="0" distL="0" distR="0">
                  <wp:extent cx="4817745" cy="5309235"/>
                  <wp:effectExtent l="0" t="0" r="0" b="0"/>
                  <wp:docPr id="6" name="Picture 6" descr="\\192.168.100.9\shared\Jalaj\CMMI\screenshots\Issue 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00.9\shared\Jalaj\CMMI\screenshots\Issue Lo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7745" cy="5309235"/>
                          </a:xfrm>
                          <a:prstGeom prst="rect">
                            <a:avLst/>
                          </a:prstGeom>
                          <a:noFill/>
                          <a:ln>
                            <a:noFill/>
                          </a:ln>
                        </pic:spPr>
                      </pic:pic>
                    </a:graphicData>
                  </a:graphic>
                </wp:inline>
              </w:drawing>
            </w:r>
          </w:p>
        </w:tc>
      </w:tr>
      <w:tr w:rsidR="00264AAA" w:rsidTr="00264AAA">
        <w:tc>
          <w:tcPr>
            <w:tcW w:w="9576" w:type="dxa"/>
          </w:tcPr>
          <w:p w:rsidR="00264AAA" w:rsidRDefault="00264AAA" w:rsidP="00264AAA">
            <w:pPr>
              <w:rPr>
                <w:rFonts w:eastAsiaTheme="minorHAnsi"/>
              </w:rPr>
            </w:pPr>
            <w:r w:rsidRPr="00264AAA">
              <w:rPr>
                <w:rFonts w:eastAsiaTheme="minorHAnsi"/>
                <w:noProof/>
                <w:lang w:val="en-IN" w:eastAsia="en-IN" w:bidi="ar-SA"/>
              </w:rPr>
              <w:lastRenderedPageBreak/>
              <w:drawing>
                <wp:inline distT="0" distB="0" distL="0" distR="0">
                  <wp:extent cx="5977890" cy="6550660"/>
                  <wp:effectExtent l="0" t="0" r="0" b="0"/>
                  <wp:docPr id="7" name="Picture 7" descr="\\192.168.100.9\shared\Jalaj\CMMI\screenshots\Personnel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100.9\shared\Jalaj\CMMI\screenshots\Personnel Databa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7890" cy="6550660"/>
                          </a:xfrm>
                          <a:prstGeom prst="rect">
                            <a:avLst/>
                          </a:prstGeom>
                          <a:noFill/>
                          <a:ln>
                            <a:noFill/>
                          </a:ln>
                        </pic:spPr>
                      </pic:pic>
                    </a:graphicData>
                  </a:graphic>
                </wp:inline>
              </w:drawing>
            </w:r>
          </w:p>
        </w:tc>
      </w:tr>
      <w:tr w:rsidR="00264AAA" w:rsidTr="00264AAA">
        <w:tc>
          <w:tcPr>
            <w:tcW w:w="9576" w:type="dxa"/>
          </w:tcPr>
          <w:p w:rsidR="00264AAA" w:rsidRDefault="00264AAA" w:rsidP="00264AAA">
            <w:pPr>
              <w:rPr>
                <w:rFonts w:eastAsiaTheme="minorHAnsi"/>
              </w:rPr>
            </w:pPr>
            <w:r w:rsidRPr="00264AAA">
              <w:rPr>
                <w:rFonts w:eastAsiaTheme="minorHAnsi"/>
                <w:noProof/>
                <w:lang w:val="en-IN" w:eastAsia="en-IN" w:bidi="ar-SA"/>
              </w:rPr>
              <w:lastRenderedPageBreak/>
              <w:drawing>
                <wp:inline distT="0" distB="0" distL="0" distR="0">
                  <wp:extent cx="5868670" cy="5608955"/>
                  <wp:effectExtent l="0" t="0" r="0" b="0"/>
                  <wp:docPr id="8" name="Picture 8" descr="\\192.168.100.9\shared\Jalaj\CMMI\screenshots\Process Improvements Propos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100.9\shared\Jalaj\CMMI\screenshots\Process Improvements Proposal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8670" cy="5608955"/>
                          </a:xfrm>
                          <a:prstGeom prst="rect">
                            <a:avLst/>
                          </a:prstGeom>
                          <a:noFill/>
                          <a:ln>
                            <a:noFill/>
                          </a:ln>
                        </pic:spPr>
                      </pic:pic>
                    </a:graphicData>
                  </a:graphic>
                </wp:inline>
              </w:drawing>
            </w:r>
          </w:p>
        </w:tc>
      </w:tr>
      <w:tr w:rsidR="00264AAA" w:rsidTr="00264AAA">
        <w:tc>
          <w:tcPr>
            <w:tcW w:w="9576" w:type="dxa"/>
          </w:tcPr>
          <w:p w:rsidR="00264AAA" w:rsidRDefault="00264AAA" w:rsidP="00264AAA">
            <w:pPr>
              <w:rPr>
                <w:rFonts w:eastAsiaTheme="minorHAnsi"/>
              </w:rPr>
            </w:pPr>
            <w:r w:rsidRPr="00264AAA">
              <w:rPr>
                <w:rFonts w:eastAsiaTheme="minorHAnsi"/>
                <w:noProof/>
                <w:lang w:val="en-IN" w:eastAsia="en-IN" w:bidi="ar-SA"/>
              </w:rPr>
              <w:lastRenderedPageBreak/>
              <w:drawing>
                <wp:inline distT="0" distB="0" distL="0" distR="0">
                  <wp:extent cx="4803775" cy="3971290"/>
                  <wp:effectExtent l="0" t="0" r="0" b="0"/>
                  <wp:docPr id="9" name="Picture 9" descr="\\192.168.100.9\shared\Jalaj\CMMI\screenshots\Project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2.168.100.9\shared\Jalaj\CMMI\screenshots\Project Learn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3775" cy="3971290"/>
                          </a:xfrm>
                          <a:prstGeom prst="rect">
                            <a:avLst/>
                          </a:prstGeom>
                          <a:noFill/>
                          <a:ln>
                            <a:noFill/>
                          </a:ln>
                        </pic:spPr>
                      </pic:pic>
                    </a:graphicData>
                  </a:graphic>
                </wp:inline>
              </w:drawing>
            </w:r>
          </w:p>
        </w:tc>
      </w:tr>
      <w:tr w:rsidR="00264AAA" w:rsidTr="00264AAA">
        <w:tc>
          <w:tcPr>
            <w:tcW w:w="9576" w:type="dxa"/>
          </w:tcPr>
          <w:p w:rsidR="00264AAA" w:rsidRDefault="00264AAA" w:rsidP="00264AAA">
            <w:pPr>
              <w:rPr>
                <w:rFonts w:eastAsiaTheme="minorHAnsi"/>
              </w:rPr>
            </w:pPr>
            <w:r w:rsidRPr="00264AAA">
              <w:rPr>
                <w:rFonts w:eastAsiaTheme="minorHAnsi"/>
                <w:noProof/>
                <w:lang w:val="en-IN" w:eastAsia="en-IN" w:bidi="ar-SA"/>
              </w:rPr>
              <w:drawing>
                <wp:inline distT="0" distB="0" distL="0" distR="0">
                  <wp:extent cx="5445760" cy="1842135"/>
                  <wp:effectExtent l="0" t="0" r="0" b="0"/>
                  <wp:docPr id="10" name="Picture 10" descr="\\192.168.100.9\shared\Jalaj\CMMI\screenshots\Projec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2.168.100.9\shared\Jalaj\CMMI\screenshots\ProjectCod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5760" cy="1842135"/>
                          </a:xfrm>
                          <a:prstGeom prst="rect">
                            <a:avLst/>
                          </a:prstGeom>
                          <a:noFill/>
                          <a:ln>
                            <a:noFill/>
                          </a:ln>
                        </pic:spPr>
                      </pic:pic>
                    </a:graphicData>
                  </a:graphic>
                </wp:inline>
              </w:drawing>
            </w:r>
          </w:p>
        </w:tc>
      </w:tr>
      <w:tr w:rsidR="00264AAA" w:rsidTr="00264AAA">
        <w:tc>
          <w:tcPr>
            <w:tcW w:w="9576" w:type="dxa"/>
          </w:tcPr>
          <w:p w:rsidR="00264AAA" w:rsidRPr="00264AAA" w:rsidRDefault="00264AAA" w:rsidP="00264AAA">
            <w:pPr>
              <w:rPr>
                <w:rFonts w:eastAsiaTheme="minorHAnsi"/>
                <w:noProof/>
                <w:lang w:val="en-GB" w:eastAsia="en-GB" w:bidi="ar-SA"/>
              </w:rPr>
            </w:pPr>
            <w:r w:rsidRPr="00264AAA">
              <w:rPr>
                <w:rFonts w:eastAsiaTheme="minorHAnsi"/>
                <w:noProof/>
                <w:lang w:val="en-IN" w:eastAsia="en-IN" w:bidi="ar-SA"/>
              </w:rPr>
              <w:lastRenderedPageBreak/>
              <w:drawing>
                <wp:inline distT="0" distB="0" distL="0" distR="0">
                  <wp:extent cx="5581650" cy="6510020"/>
                  <wp:effectExtent l="0" t="0" r="0" b="0"/>
                  <wp:docPr id="11" name="Picture 11" descr="\\192.168.100.9\shared\Jalaj\CMMI\screenshots\Review 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92.168.100.9\shared\Jalaj\CMMI\screenshots\Review Testin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50" cy="6510020"/>
                          </a:xfrm>
                          <a:prstGeom prst="rect">
                            <a:avLst/>
                          </a:prstGeom>
                          <a:noFill/>
                          <a:ln>
                            <a:noFill/>
                          </a:ln>
                        </pic:spPr>
                      </pic:pic>
                    </a:graphicData>
                  </a:graphic>
                </wp:inline>
              </w:drawing>
            </w:r>
          </w:p>
        </w:tc>
      </w:tr>
      <w:tr w:rsidR="00264AAA" w:rsidTr="00264AAA">
        <w:tc>
          <w:tcPr>
            <w:tcW w:w="9576" w:type="dxa"/>
          </w:tcPr>
          <w:p w:rsidR="00264AAA" w:rsidRPr="00264AAA" w:rsidRDefault="00264AAA" w:rsidP="00264AAA">
            <w:pPr>
              <w:rPr>
                <w:rFonts w:eastAsiaTheme="minorHAnsi"/>
                <w:noProof/>
                <w:lang w:val="en-GB" w:eastAsia="en-GB" w:bidi="ar-SA"/>
              </w:rPr>
            </w:pPr>
            <w:r w:rsidRPr="00264AAA">
              <w:rPr>
                <w:rFonts w:eastAsiaTheme="minorHAnsi"/>
                <w:noProof/>
                <w:lang w:val="en-IN" w:eastAsia="en-IN" w:bidi="ar-SA"/>
              </w:rPr>
              <w:lastRenderedPageBreak/>
              <w:drawing>
                <wp:inline distT="0" distB="0" distL="0" distR="0">
                  <wp:extent cx="5732145" cy="3644265"/>
                  <wp:effectExtent l="0" t="0" r="0" b="0"/>
                  <wp:docPr id="12" name="Picture 12" descr="\\192.168.100.9\shared\Jalaj\CMMI\screenshots\Schedule by Mil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92.168.100.9\shared\Jalaj\CMMI\screenshots\Schedule by Mileston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3644265"/>
                          </a:xfrm>
                          <a:prstGeom prst="rect">
                            <a:avLst/>
                          </a:prstGeom>
                          <a:noFill/>
                          <a:ln>
                            <a:noFill/>
                          </a:ln>
                        </pic:spPr>
                      </pic:pic>
                    </a:graphicData>
                  </a:graphic>
                </wp:inline>
              </w:drawing>
            </w:r>
          </w:p>
        </w:tc>
      </w:tr>
      <w:tr w:rsidR="00264AAA" w:rsidTr="00264AAA">
        <w:tc>
          <w:tcPr>
            <w:tcW w:w="9576" w:type="dxa"/>
          </w:tcPr>
          <w:p w:rsidR="00264AAA" w:rsidRPr="00264AAA" w:rsidRDefault="00264AAA" w:rsidP="00264AAA">
            <w:pPr>
              <w:rPr>
                <w:rFonts w:eastAsiaTheme="minorHAnsi"/>
                <w:noProof/>
                <w:lang w:val="en-GB" w:eastAsia="en-GB" w:bidi="ar-SA"/>
              </w:rPr>
            </w:pPr>
            <w:r w:rsidRPr="00264AAA">
              <w:rPr>
                <w:rFonts w:eastAsiaTheme="minorHAnsi"/>
                <w:noProof/>
                <w:lang w:val="en-IN" w:eastAsia="en-IN" w:bidi="ar-SA"/>
              </w:rPr>
              <w:lastRenderedPageBreak/>
              <w:drawing>
                <wp:inline distT="0" distB="0" distL="0" distR="0">
                  <wp:extent cx="5841365" cy="4967605"/>
                  <wp:effectExtent l="0" t="0" r="0" b="0"/>
                  <wp:docPr id="13" name="Picture 13" descr="\\192.168.100.9\shared\Jalaj\CMMI\screenshots\Time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92.168.100.9\shared\Jalaj\CMMI\screenshots\Timeshee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41365" cy="4967605"/>
                          </a:xfrm>
                          <a:prstGeom prst="rect">
                            <a:avLst/>
                          </a:prstGeom>
                          <a:noFill/>
                          <a:ln>
                            <a:noFill/>
                          </a:ln>
                        </pic:spPr>
                      </pic:pic>
                    </a:graphicData>
                  </a:graphic>
                </wp:inline>
              </w:drawing>
            </w:r>
          </w:p>
        </w:tc>
      </w:tr>
    </w:tbl>
    <w:p w:rsidR="00264AAA" w:rsidRPr="00264AAA" w:rsidRDefault="00264AAA" w:rsidP="00264AAA">
      <w:pPr>
        <w:ind w:firstLine="288"/>
        <w:rPr>
          <w:rFonts w:eastAsiaTheme="minorHAnsi"/>
        </w:rPr>
      </w:pPr>
    </w:p>
    <w:p w:rsidR="00D24653" w:rsidRDefault="00D24653" w:rsidP="00D24653">
      <w:pPr>
        <w:pStyle w:val="Heading3"/>
        <w:rPr>
          <w:rFonts w:eastAsiaTheme="minorHAnsi"/>
        </w:rPr>
      </w:pPr>
      <w:bookmarkStart w:id="12" w:name="_Toc447797969"/>
      <w:r>
        <w:rPr>
          <w:rFonts w:eastAsiaTheme="minorHAnsi"/>
        </w:rPr>
        <w:lastRenderedPageBreak/>
        <w:t xml:space="preserve">QMS </w:t>
      </w:r>
      <w:r w:rsidRPr="00C52899">
        <w:rPr>
          <w:rFonts w:eastAsiaTheme="minorHAnsi"/>
        </w:rPr>
        <w:t>Structure</w:t>
      </w:r>
      <w:bookmarkEnd w:id="12"/>
    </w:p>
    <w:p w:rsidR="00D24653" w:rsidRPr="00C52899" w:rsidRDefault="00D24653" w:rsidP="00C52899">
      <w:pPr>
        <w:rPr>
          <w:rFonts w:eastAsiaTheme="minorHAnsi"/>
        </w:rPr>
      </w:pPr>
      <w:r w:rsidRPr="00D24653">
        <w:rPr>
          <w:rFonts w:eastAsiaTheme="minorHAnsi"/>
          <w:noProof/>
          <w:lang w:val="en-IN" w:eastAsia="en-IN" w:bidi="ar-SA"/>
        </w:rPr>
        <w:drawing>
          <wp:inline distT="0" distB="0" distL="0" distR="0">
            <wp:extent cx="5888736" cy="3577132"/>
            <wp:effectExtent l="0" t="0" r="0" b="4445"/>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C52899" w:rsidRDefault="00C52899" w:rsidP="00AA373E">
      <w:pPr>
        <w:pStyle w:val="Heading2"/>
      </w:pPr>
      <w:bookmarkStart w:id="13" w:name="_Toc447797970"/>
      <w:r>
        <w:t>Artifact Naming Convention</w:t>
      </w:r>
      <w:bookmarkEnd w:id="13"/>
    </w:p>
    <w:p w:rsidR="00C52899" w:rsidRDefault="00C52899" w:rsidP="00C52899">
      <w:pPr>
        <w:pStyle w:val="NormalWeb"/>
        <w:spacing w:before="0" w:beforeAutospacing="0" w:after="0" w:afterAutospacing="0"/>
        <w:jc w:val="both"/>
        <w:rPr>
          <w:rFonts w:ascii="Calibri" w:hAnsi="Calibri"/>
          <w:sz w:val="22"/>
          <w:szCs w:val="22"/>
        </w:rPr>
      </w:pPr>
      <w:r>
        <w:rPr>
          <w:rFonts w:ascii="Calibri" w:hAnsi="Calibri"/>
          <w:sz w:val="22"/>
          <w:szCs w:val="22"/>
        </w:rPr>
        <w:t xml:space="preserve">The Name has these Two fields, inter field separator is </w:t>
      </w:r>
      <w:proofErr w:type="gramStart"/>
      <w:r>
        <w:rPr>
          <w:rFonts w:ascii="Calibri" w:hAnsi="Calibri"/>
          <w:sz w:val="22"/>
          <w:szCs w:val="22"/>
        </w:rPr>
        <w:t>_(</w:t>
      </w:r>
      <w:proofErr w:type="gramEnd"/>
      <w:r>
        <w:rPr>
          <w:rFonts w:ascii="Calibri" w:hAnsi="Calibri"/>
          <w:sz w:val="22"/>
          <w:szCs w:val="22"/>
        </w:rPr>
        <w:t>underscore), intra field separator is -( dash)</w:t>
      </w:r>
    </w:p>
    <w:p w:rsidR="00C52899" w:rsidRDefault="00C52899" w:rsidP="00C52899">
      <w:pPr>
        <w:pStyle w:val="NormalWeb"/>
        <w:spacing w:before="0" w:beforeAutospacing="0" w:after="0" w:afterAutospacing="0"/>
        <w:jc w:val="both"/>
        <w:rPr>
          <w:rFonts w:ascii="Calibri" w:hAnsi="Calibri"/>
          <w:sz w:val="22"/>
          <w:szCs w:val="22"/>
        </w:rPr>
      </w:pPr>
    </w:p>
    <w:tbl>
      <w:tblPr>
        <w:tblStyle w:val="LightList-Accent12"/>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1950"/>
        <w:gridCol w:w="1922"/>
      </w:tblGrid>
      <w:tr w:rsidR="00C52899" w:rsidRPr="00046989" w:rsidTr="00490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hideMark/>
          </w:tcPr>
          <w:p w:rsidR="00C52899" w:rsidRPr="00046989" w:rsidRDefault="00C52899" w:rsidP="00490325">
            <w:pPr>
              <w:jc w:val="both"/>
            </w:pPr>
            <w:r w:rsidRPr="00046989">
              <w:t>Type of doc</w:t>
            </w:r>
          </w:p>
        </w:tc>
        <w:tc>
          <w:tcPr>
            <w:tcW w:w="1922" w:type="dxa"/>
            <w:hideMark/>
          </w:tcPr>
          <w:p w:rsidR="00C52899" w:rsidRPr="00046989" w:rsidRDefault="00C52899" w:rsidP="00490325">
            <w:pPr>
              <w:jc w:val="both"/>
              <w:cnfStyle w:val="100000000000" w:firstRow="1" w:lastRow="0" w:firstColumn="0" w:lastColumn="0" w:oddVBand="0" w:evenVBand="0" w:oddHBand="0" w:evenHBand="0" w:firstRowFirstColumn="0" w:firstRowLastColumn="0" w:lastRowFirstColumn="0" w:lastRowLastColumn="0"/>
            </w:pPr>
            <w:r w:rsidRPr="00046989">
              <w:t>6 char description</w:t>
            </w:r>
          </w:p>
        </w:tc>
      </w:tr>
      <w:tr w:rsidR="00C52899" w:rsidRPr="00046989" w:rsidTr="00490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hideMark/>
          </w:tcPr>
          <w:p w:rsidR="00C52899" w:rsidRPr="00655228" w:rsidRDefault="00C52899" w:rsidP="00490325">
            <w:pPr>
              <w:jc w:val="both"/>
              <w:rPr>
                <w:b w:val="0"/>
              </w:rPr>
            </w:pPr>
            <w:r w:rsidRPr="00655228">
              <w:rPr>
                <w:b w:val="0"/>
              </w:rPr>
              <w:t>Policy- POLC</w:t>
            </w:r>
          </w:p>
          <w:p w:rsidR="00C52899" w:rsidRPr="00655228" w:rsidRDefault="00C52899" w:rsidP="00490325">
            <w:pPr>
              <w:jc w:val="both"/>
              <w:rPr>
                <w:b w:val="0"/>
              </w:rPr>
            </w:pPr>
            <w:r w:rsidRPr="00655228">
              <w:rPr>
                <w:b w:val="0"/>
              </w:rPr>
              <w:t>FORM- FORM</w:t>
            </w:r>
          </w:p>
          <w:p w:rsidR="00C52899" w:rsidRPr="00655228" w:rsidRDefault="00C52899" w:rsidP="00490325">
            <w:pPr>
              <w:jc w:val="both"/>
              <w:rPr>
                <w:b w:val="0"/>
              </w:rPr>
            </w:pPr>
            <w:r w:rsidRPr="00655228">
              <w:rPr>
                <w:b w:val="0"/>
              </w:rPr>
              <w:t>Template- TMPL</w:t>
            </w:r>
          </w:p>
          <w:p w:rsidR="00C52899" w:rsidRPr="00655228" w:rsidRDefault="00C52899" w:rsidP="00490325">
            <w:pPr>
              <w:jc w:val="both"/>
              <w:rPr>
                <w:b w:val="0"/>
              </w:rPr>
            </w:pPr>
            <w:proofErr w:type="spellStart"/>
            <w:r w:rsidRPr="00655228">
              <w:rPr>
                <w:b w:val="0"/>
              </w:rPr>
              <w:t>Chklist</w:t>
            </w:r>
            <w:proofErr w:type="spellEnd"/>
            <w:r w:rsidRPr="00655228">
              <w:rPr>
                <w:b w:val="0"/>
              </w:rPr>
              <w:t xml:space="preserve">+ </w:t>
            </w:r>
            <w:proofErr w:type="spellStart"/>
            <w:r w:rsidRPr="00655228">
              <w:rPr>
                <w:b w:val="0"/>
              </w:rPr>
              <w:t>Crit</w:t>
            </w:r>
            <w:proofErr w:type="spellEnd"/>
            <w:r w:rsidRPr="00655228">
              <w:rPr>
                <w:b w:val="0"/>
              </w:rPr>
              <w:t>- CHKL</w:t>
            </w:r>
          </w:p>
          <w:p w:rsidR="00C52899" w:rsidRPr="00655228" w:rsidRDefault="00C52899" w:rsidP="00490325">
            <w:pPr>
              <w:jc w:val="both"/>
              <w:rPr>
                <w:b w:val="0"/>
              </w:rPr>
            </w:pPr>
            <w:r w:rsidRPr="00655228">
              <w:rPr>
                <w:b w:val="0"/>
              </w:rPr>
              <w:t>Guideline- GDLN</w:t>
            </w:r>
          </w:p>
          <w:p w:rsidR="00C52899" w:rsidRDefault="00C52899" w:rsidP="00490325">
            <w:pPr>
              <w:jc w:val="both"/>
              <w:rPr>
                <w:b w:val="0"/>
              </w:rPr>
            </w:pPr>
            <w:r w:rsidRPr="00655228">
              <w:rPr>
                <w:b w:val="0"/>
              </w:rPr>
              <w:t>Procedure- PRCD</w:t>
            </w:r>
          </w:p>
          <w:p w:rsidR="000D67DD" w:rsidRDefault="000D67DD" w:rsidP="000D67DD">
            <w:pPr>
              <w:jc w:val="both"/>
              <w:rPr>
                <w:b w:val="0"/>
              </w:rPr>
            </w:pPr>
            <w:r>
              <w:rPr>
                <w:b w:val="0"/>
              </w:rPr>
              <w:t xml:space="preserve">Master- MSTL </w:t>
            </w:r>
          </w:p>
          <w:p w:rsidR="000D67DD" w:rsidRDefault="000D67DD" w:rsidP="000D67DD">
            <w:pPr>
              <w:jc w:val="both"/>
              <w:rPr>
                <w:b w:val="0"/>
              </w:rPr>
            </w:pPr>
            <w:r>
              <w:rPr>
                <w:b w:val="0"/>
              </w:rPr>
              <w:t>Information- INFO</w:t>
            </w:r>
          </w:p>
          <w:p w:rsidR="00903F20" w:rsidRPr="00046989" w:rsidRDefault="00903F20" w:rsidP="000D67DD">
            <w:pPr>
              <w:jc w:val="both"/>
            </w:pPr>
            <w:r>
              <w:rPr>
                <w:b w:val="0"/>
              </w:rPr>
              <w:t>Tool- TOOL</w:t>
            </w:r>
          </w:p>
        </w:tc>
        <w:tc>
          <w:tcPr>
            <w:tcW w:w="1922" w:type="dxa"/>
            <w:hideMark/>
          </w:tcPr>
          <w:p w:rsidR="00C52899" w:rsidRPr="00046989" w:rsidRDefault="00C52899" w:rsidP="00490325">
            <w:pPr>
              <w:jc w:val="both"/>
              <w:cnfStyle w:val="000000100000" w:firstRow="0" w:lastRow="0" w:firstColumn="0" w:lastColumn="0" w:oddVBand="0" w:evenVBand="0" w:oddHBand="1" w:evenHBand="0" w:firstRowFirstColumn="0" w:firstRowLastColumn="0" w:lastRowFirstColumn="0" w:lastRowLastColumn="0"/>
            </w:pPr>
            <w:r w:rsidRPr="00046989">
              <w:t> </w:t>
            </w:r>
          </w:p>
        </w:tc>
      </w:tr>
    </w:tbl>
    <w:p w:rsidR="00C52899" w:rsidRDefault="00C52899" w:rsidP="00C52899">
      <w:pPr>
        <w:pStyle w:val="NormalWeb"/>
        <w:spacing w:before="0" w:beforeAutospacing="0" w:after="0" w:afterAutospacing="0"/>
        <w:jc w:val="both"/>
        <w:rPr>
          <w:rFonts w:ascii="Calibri" w:hAnsi="Calibri"/>
          <w:sz w:val="22"/>
          <w:szCs w:val="22"/>
        </w:rPr>
      </w:pPr>
    </w:p>
    <w:p w:rsidR="00C52899" w:rsidRDefault="00C52899" w:rsidP="00C52899">
      <w:pPr>
        <w:pStyle w:val="NormalWeb"/>
        <w:spacing w:before="0" w:beforeAutospacing="0" w:after="0" w:afterAutospacing="0"/>
        <w:jc w:val="both"/>
        <w:rPr>
          <w:rFonts w:ascii="Calibri" w:hAnsi="Calibri"/>
          <w:sz w:val="22"/>
          <w:szCs w:val="22"/>
        </w:rPr>
      </w:pPr>
      <w:r>
        <w:rPr>
          <w:rFonts w:ascii="Calibri" w:hAnsi="Calibri"/>
          <w:sz w:val="22"/>
          <w:szCs w:val="22"/>
        </w:rPr>
        <w:lastRenderedPageBreak/>
        <w:t>For example:</w:t>
      </w:r>
    </w:p>
    <w:p w:rsidR="00530849" w:rsidRDefault="00C52899" w:rsidP="00530849">
      <w:pPr>
        <w:spacing w:after="0"/>
        <w:jc w:val="both"/>
      </w:pPr>
      <w:r w:rsidRPr="00655228">
        <w:t>Bidirectional requirement traceability table</w:t>
      </w:r>
      <w:r>
        <w:t xml:space="preserve"> is TMPL_REQTRT</w:t>
      </w:r>
    </w:p>
    <w:p w:rsidR="00530849" w:rsidRDefault="00530849" w:rsidP="00530849">
      <w:pPr>
        <w:pStyle w:val="Heading1"/>
      </w:pPr>
      <w:bookmarkStart w:id="14" w:name="_Toc447797971"/>
      <w:r>
        <w:t>Naming conventions for:</w:t>
      </w:r>
      <w:bookmarkEnd w:id="14"/>
    </w:p>
    <w:p w:rsidR="00530849" w:rsidRDefault="00530849" w:rsidP="00530849">
      <w:pPr>
        <w:pStyle w:val="Heading2"/>
      </w:pPr>
      <w:bookmarkStart w:id="15" w:name="_Toc447797972"/>
      <w:r>
        <w:t>Audit plan</w:t>
      </w:r>
      <w:bookmarkEnd w:id="15"/>
    </w:p>
    <w:p w:rsidR="00530849" w:rsidRDefault="00530849" w:rsidP="00530849">
      <w:r>
        <w:t xml:space="preserve">Rename the template TMPL_ADTPLN by replacing TMPL by </w:t>
      </w:r>
      <w:r w:rsidR="008514C8">
        <w:t>QA-XX-</w:t>
      </w:r>
      <w:r>
        <w:t xml:space="preserve">XX where </w:t>
      </w:r>
      <w:r w:rsidR="008514C8">
        <w:t>XX-XX</w:t>
      </w:r>
      <w:r>
        <w:t xml:space="preserve"> represents the</w:t>
      </w:r>
      <w:r w:rsidR="008514C8">
        <w:t xml:space="preserve"> current fiscal</w:t>
      </w:r>
      <w:r w:rsidR="00281B35">
        <w:t xml:space="preserve"> year</w:t>
      </w:r>
      <w:r>
        <w:t>.</w:t>
      </w:r>
      <w:r w:rsidR="00CA0F1C">
        <w:t xml:space="preserve"> Follow the same naming convention for “</w:t>
      </w:r>
      <w:r w:rsidR="00CA0F1C" w:rsidRPr="00CA0F1C">
        <w:t>Audit Schedule</w:t>
      </w:r>
      <w:r w:rsidR="00CA0F1C">
        <w:t>”</w:t>
      </w:r>
      <w:r w:rsidR="00CA0F1C" w:rsidRPr="00CA0F1C">
        <w:t xml:space="preserve"> (TMPL_ADTSCH)</w:t>
      </w:r>
      <w:r w:rsidR="00CA0F1C">
        <w:t>.</w:t>
      </w:r>
    </w:p>
    <w:p w:rsidR="00BA6BAC" w:rsidRDefault="00BA6BAC" w:rsidP="00BA6BAC">
      <w:pPr>
        <w:pStyle w:val="Heading2"/>
      </w:pPr>
      <w:bookmarkStart w:id="16" w:name="_Toc447797973"/>
      <w:r>
        <w:t>Back up and Restoration plan</w:t>
      </w:r>
      <w:bookmarkEnd w:id="16"/>
    </w:p>
    <w:p w:rsidR="00BA6BAC" w:rsidRDefault="00BA6BAC" w:rsidP="00BA6BAC">
      <w:r>
        <w:t>Rename the template TMPL_</w:t>
      </w:r>
      <w:r w:rsidR="005165A7">
        <w:t>BKPPLN</w:t>
      </w:r>
      <w:r>
        <w:t xml:space="preserve"> by replacing TMPL by </w:t>
      </w:r>
      <w:proofErr w:type="spellStart"/>
      <w:r>
        <w:t>Genus</w:t>
      </w:r>
      <w:r w:rsidR="005165A7">
        <w:t>XXXX</w:t>
      </w:r>
      <w:proofErr w:type="spellEnd"/>
      <w:r w:rsidR="005165A7">
        <w:t>-XX</w:t>
      </w:r>
      <w:r>
        <w:t xml:space="preserve"> where </w:t>
      </w:r>
      <w:r w:rsidR="005165A7">
        <w:t>XXXX-XX</w:t>
      </w:r>
      <w:r>
        <w:t xml:space="preserve"> represents the</w:t>
      </w:r>
      <w:r w:rsidR="005165A7">
        <w:t xml:space="preserve"> current Fiscal</w:t>
      </w:r>
      <w:r>
        <w:t>.</w:t>
      </w:r>
    </w:p>
    <w:p w:rsidR="00530849" w:rsidRDefault="00530849" w:rsidP="00530849">
      <w:pPr>
        <w:pStyle w:val="Heading2"/>
      </w:pPr>
      <w:bookmarkStart w:id="17" w:name="_Toc447797974"/>
      <w:r>
        <w:t>PEG Plan</w:t>
      </w:r>
      <w:bookmarkEnd w:id="17"/>
    </w:p>
    <w:p w:rsidR="00530849" w:rsidRDefault="00530849" w:rsidP="00530849">
      <w:r>
        <w:t xml:space="preserve">Rename the template TMPL_PEGPLN by replacing TMPL by </w:t>
      </w:r>
      <w:r w:rsidR="00BE4813">
        <w:t xml:space="preserve">Genus </w:t>
      </w:r>
      <w:proofErr w:type="spellStart"/>
      <w:r w:rsidR="00BE4813">
        <w:t>yyyy-yy</w:t>
      </w:r>
      <w:proofErr w:type="spellEnd"/>
      <w:r w:rsidR="00BE4813">
        <w:t xml:space="preserve"> where </w:t>
      </w:r>
      <w:proofErr w:type="spellStart"/>
      <w:r w:rsidR="00BE4813">
        <w:t>yyyy-yy</w:t>
      </w:r>
      <w:proofErr w:type="spellEnd"/>
      <w:r w:rsidR="00BE4813">
        <w:t xml:space="preserve"> represents the financial year for the planned period. </w:t>
      </w:r>
      <w:proofErr w:type="gramStart"/>
      <w:r w:rsidR="00BE4813">
        <w:t xml:space="preserve">For </w:t>
      </w:r>
      <w:proofErr w:type="spellStart"/>
      <w:r w:rsidR="00BE4813">
        <w:t>eg</w:t>
      </w:r>
      <w:proofErr w:type="spellEnd"/>
      <w:r w:rsidR="00BE4813">
        <w:t>.</w:t>
      </w:r>
      <w:proofErr w:type="gramEnd"/>
      <w:r w:rsidR="00BE4813">
        <w:t xml:space="preserve"> Genus 2010-11_PEGPLN</w:t>
      </w:r>
    </w:p>
    <w:p w:rsidR="005E57C6" w:rsidRDefault="005E57C6" w:rsidP="005E57C6">
      <w:pPr>
        <w:pStyle w:val="Heading2"/>
      </w:pPr>
      <w:bookmarkStart w:id="18" w:name="_Toc447797975"/>
      <w:r>
        <w:t>MPP (Schedule)</w:t>
      </w:r>
      <w:bookmarkEnd w:id="18"/>
    </w:p>
    <w:p w:rsidR="005E57C6" w:rsidRPr="005E57C6" w:rsidRDefault="005E57C6" w:rsidP="005E57C6">
      <w:r>
        <w:t>Name the MPP file as same as project code.</w:t>
      </w:r>
    </w:p>
    <w:p w:rsidR="004B4C42" w:rsidRDefault="00FC685F" w:rsidP="004B4C42">
      <w:pPr>
        <w:pStyle w:val="Heading2"/>
      </w:pPr>
      <w:bookmarkStart w:id="19" w:name="_Toc447797976"/>
      <w:r>
        <w:t xml:space="preserve">Module </w:t>
      </w:r>
      <w:r w:rsidR="004B4C42">
        <w:t>Test Cases</w:t>
      </w:r>
      <w:bookmarkEnd w:id="19"/>
    </w:p>
    <w:p w:rsidR="004B4C42" w:rsidRDefault="004B4C42" w:rsidP="004B4C42">
      <w:r>
        <w:t xml:space="preserve">The name has three fields. Inter field separator is </w:t>
      </w:r>
      <w:proofErr w:type="gramStart"/>
      <w:r>
        <w:t>_(</w:t>
      </w:r>
      <w:proofErr w:type="gramEnd"/>
      <w:r>
        <w:t>underscore), intra field separator is -( dash).</w:t>
      </w:r>
    </w:p>
    <w:p w:rsidR="004B4C42" w:rsidRDefault="004B4C42" w:rsidP="004B4C42">
      <w:r>
        <w:t>The first field designates the project code.</w:t>
      </w:r>
    </w:p>
    <w:p w:rsidR="004B4C42" w:rsidRDefault="004B4C42" w:rsidP="004B4C42">
      <w:r>
        <w:t xml:space="preserve">The second field is the </w:t>
      </w:r>
      <w:r w:rsidR="00AB43E9">
        <w:t xml:space="preserve">module </w:t>
      </w:r>
      <w:r>
        <w:t>name.</w:t>
      </w:r>
    </w:p>
    <w:p w:rsidR="004B4C42" w:rsidRDefault="004B4C42" w:rsidP="004B4C42">
      <w:r>
        <w:t xml:space="preserve">Third field is the 6 character description of the artifact, </w:t>
      </w:r>
      <w:r w:rsidR="0053056F">
        <w:t>for e.g.</w:t>
      </w:r>
      <w:r>
        <w:t xml:space="preserve"> </w:t>
      </w:r>
      <w:r w:rsidR="00E94CBC">
        <w:t>HWTCAS</w:t>
      </w:r>
      <w:r>
        <w:t>.</w:t>
      </w:r>
    </w:p>
    <w:p w:rsidR="004B4C42" w:rsidRDefault="004B4C42" w:rsidP="004B4C42">
      <w:r>
        <w:t xml:space="preserve">For </w:t>
      </w:r>
      <w:proofErr w:type="spellStart"/>
      <w:r>
        <w:t>eg</w:t>
      </w:r>
      <w:proofErr w:type="spellEnd"/>
      <w:r>
        <w:t xml:space="preserve"> GS1234</w:t>
      </w:r>
      <w:r w:rsidR="00681B87">
        <w:t>-SMPS_HWT</w:t>
      </w:r>
      <w:r w:rsidR="005C1B6A">
        <w:t xml:space="preserve">CAS </w:t>
      </w:r>
      <w:r>
        <w:t xml:space="preserve">is the </w:t>
      </w:r>
      <w:r w:rsidR="00C7419C">
        <w:t xml:space="preserve">module test </w:t>
      </w:r>
      <w:r>
        <w:t xml:space="preserve">case document </w:t>
      </w:r>
      <w:r w:rsidR="001F1BF7">
        <w:t>f</w:t>
      </w:r>
      <w:r>
        <w:t>or the</w:t>
      </w:r>
      <w:r w:rsidR="00C7419C">
        <w:t xml:space="preserve"> SMPS in the</w:t>
      </w:r>
      <w:r>
        <w:t xml:space="preserve"> project GS1234.</w:t>
      </w:r>
    </w:p>
    <w:p w:rsidR="00801581" w:rsidRDefault="00801581" w:rsidP="00801581">
      <w:pPr>
        <w:pStyle w:val="Heading2"/>
      </w:pPr>
      <w:bookmarkStart w:id="20" w:name="_Toc447797977"/>
      <w:r>
        <w:t>Metrics Baseline Report</w:t>
      </w:r>
      <w:bookmarkEnd w:id="20"/>
    </w:p>
    <w:p w:rsidR="00801581" w:rsidRDefault="003F59A2" w:rsidP="00801581">
      <w:r>
        <w:t>Metrics Baseline Report is named as Metrics Baseline Report X where X is the sequence number of the Metrics Baseline Report.</w:t>
      </w:r>
    </w:p>
    <w:p w:rsidR="007A36E9" w:rsidRDefault="007A36E9" w:rsidP="007A36E9">
      <w:pPr>
        <w:pStyle w:val="Heading2"/>
      </w:pPr>
      <w:bookmarkStart w:id="21" w:name="_Toc447797978"/>
      <w:r>
        <w:t>Training Material</w:t>
      </w:r>
      <w:bookmarkEnd w:id="21"/>
    </w:p>
    <w:p w:rsidR="00757FAD" w:rsidRDefault="007A36E9" w:rsidP="007A36E9">
      <w:r>
        <w:t>Training material should be named so as to be self-explanatory.</w:t>
      </w:r>
    </w:p>
    <w:p w:rsidR="007A36E9" w:rsidRDefault="00757FAD" w:rsidP="00757FAD">
      <w:pPr>
        <w:pStyle w:val="Heading2"/>
      </w:pPr>
      <w:bookmarkStart w:id="22" w:name="_Toc447797979"/>
      <w:r>
        <w:t>Training Strategic Plan and Tactical Plan Naming Conventions</w:t>
      </w:r>
      <w:bookmarkEnd w:id="22"/>
      <w:r>
        <w:t xml:space="preserve"> </w:t>
      </w:r>
      <w:r w:rsidR="007A36E9">
        <w:t xml:space="preserve"> </w:t>
      </w:r>
    </w:p>
    <w:p w:rsidR="00DA2E3D" w:rsidRDefault="007E19F8" w:rsidP="00DA2E3D">
      <w:r>
        <w:t xml:space="preserve">Strategic plan is named as </w:t>
      </w:r>
      <w:r w:rsidR="00DA2E3D">
        <w:t xml:space="preserve">Genus </w:t>
      </w:r>
      <w:proofErr w:type="spellStart"/>
      <w:r w:rsidR="00DA2E3D">
        <w:t>yyyy-yy_TRGSTR</w:t>
      </w:r>
      <w:proofErr w:type="spellEnd"/>
      <w:r w:rsidR="00DA2E3D">
        <w:t xml:space="preserve"> where </w:t>
      </w:r>
      <w:proofErr w:type="spellStart"/>
      <w:r w:rsidR="00DA2E3D">
        <w:t>yyyy-yy</w:t>
      </w:r>
      <w:proofErr w:type="spellEnd"/>
      <w:r w:rsidR="00DA2E3D">
        <w:t xml:space="preserve"> represents the financial year for the planned period. </w:t>
      </w:r>
      <w:proofErr w:type="gramStart"/>
      <w:r w:rsidR="00DA2E3D">
        <w:t xml:space="preserve">For </w:t>
      </w:r>
      <w:proofErr w:type="spellStart"/>
      <w:r w:rsidR="00DA2E3D">
        <w:t>eg</w:t>
      </w:r>
      <w:proofErr w:type="spellEnd"/>
      <w:r w:rsidR="00DA2E3D">
        <w:t>.</w:t>
      </w:r>
      <w:proofErr w:type="gramEnd"/>
      <w:r w:rsidR="00DA2E3D">
        <w:t xml:space="preserve"> </w:t>
      </w:r>
      <w:proofErr w:type="gramStart"/>
      <w:r w:rsidR="00DA2E3D">
        <w:t>Genus 2010-11_TRGSTR.</w:t>
      </w:r>
      <w:proofErr w:type="gramEnd"/>
    </w:p>
    <w:p w:rsidR="004F01A3" w:rsidRDefault="004F01A3" w:rsidP="004F01A3">
      <w:pPr>
        <w:pStyle w:val="Heading2"/>
      </w:pPr>
      <w:bookmarkStart w:id="23" w:name="_Toc447797980"/>
      <w:r>
        <w:lastRenderedPageBreak/>
        <w:t>User Support Documents</w:t>
      </w:r>
      <w:bookmarkEnd w:id="23"/>
    </w:p>
    <w:p w:rsidR="004F01A3" w:rsidRDefault="004F01A3" w:rsidP="004F01A3">
      <w:r>
        <w:t>User Support Documents (</w:t>
      </w:r>
      <w:proofErr w:type="spellStart"/>
      <w:r>
        <w:t>eg</w:t>
      </w:r>
      <w:proofErr w:type="spellEnd"/>
      <w:r>
        <w:t>. user manual etc.) should be named so as to be self-explanatory.</w:t>
      </w:r>
    </w:p>
    <w:p w:rsidR="00C52899" w:rsidRDefault="00C52899" w:rsidP="00AA373E">
      <w:pPr>
        <w:pStyle w:val="Heading2"/>
      </w:pPr>
      <w:bookmarkStart w:id="24" w:name="_Toc447797981"/>
      <w:r>
        <w:t>Document Naming Convention</w:t>
      </w:r>
      <w:r w:rsidR="00801581">
        <w:t xml:space="preserve"> (If not explicitly specified)</w:t>
      </w:r>
      <w:bookmarkEnd w:id="24"/>
    </w:p>
    <w:p w:rsidR="00C52899" w:rsidRDefault="00C52899" w:rsidP="00C52899">
      <w:pPr>
        <w:jc w:val="both"/>
      </w:pPr>
      <w:r>
        <w:t>When an artifact is used in a project, its name is modified as follows:-</w:t>
      </w:r>
    </w:p>
    <w:p w:rsidR="00C52899" w:rsidRDefault="00C52899" w:rsidP="00194718">
      <w:pPr>
        <w:pStyle w:val="ListParagraph"/>
        <w:numPr>
          <w:ilvl w:val="0"/>
          <w:numId w:val="15"/>
        </w:numPr>
        <w:jc w:val="both"/>
      </w:pPr>
      <w:r>
        <w:t>The first four characters in the artifact indicating the type of document are replaced by the Project’s name/code for e.g. GS1234</w:t>
      </w:r>
    </w:p>
    <w:p w:rsidR="00C52899" w:rsidRDefault="00C52899" w:rsidP="00194718">
      <w:pPr>
        <w:pStyle w:val="ListParagraph"/>
        <w:numPr>
          <w:ilvl w:val="0"/>
          <w:numId w:val="15"/>
        </w:numPr>
        <w:jc w:val="both"/>
      </w:pPr>
      <w:r>
        <w:t>The 6 character description is left as it is( Not modified)</w:t>
      </w:r>
    </w:p>
    <w:p w:rsidR="000D47B8" w:rsidRDefault="000D47B8" w:rsidP="000D47B8">
      <w:pPr>
        <w:pStyle w:val="Heading3"/>
      </w:pPr>
      <w:bookmarkStart w:id="25" w:name="_Toc447797982"/>
      <w:proofErr w:type="gramStart"/>
      <w:r>
        <w:t>DAR  -</w:t>
      </w:r>
      <w:proofErr w:type="gramEnd"/>
      <w:r>
        <w:t xml:space="preserve"> When using the generic template (TMPL_DARGEN)</w:t>
      </w:r>
      <w:bookmarkEnd w:id="25"/>
    </w:p>
    <w:p w:rsidR="000D47B8" w:rsidRDefault="000D47B8" w:rsidP="000D47B8">
      <w:pPr>
        <w:pStyle w:val="ListParagraph"/>
        <w:numPr>
          <w:ilvl w:val="0"/>
          <w:numId w:val="15"/>
        </w:numPr>
        <w:jc w:val="both"/>
      </w:pPr>
      <w:r>
        <w:t>Replace the TMPL by project code, add a hyphen (-), the purpose of DAR, followed by _DARGEN. For example: To select MPPT algorithm in project GS1234, the name will be GS1234-MPPTALGO_DARGEN.</w:t>
      </w:r>
    </w:p>
    <w:p w:rsidR="00C476A3" w:rsidRDefault="00C476A3" w:rsidP="00C476A3">
      <w:pPr>
        <w:pStyle w:val="Heading3"/>
      </w:pPr>
      <w:bookmarkStart w:id="26" w:name="_Toc447797983"/>
      <w:r>
        <w:t xml:space="preserve">PEG Audit </w:t>
      </w:r>
      <w:proofErr w:type="gramStart"/>
      <w:r>
        <w:t>Checklist  -</w:t>
      </w:r>
      <w:proofErr w:type="gramEnd"/>
      <w:r>
        <w:t xml:space="preserve"> When using the PEG Audit Checklist template (CHKL_ADTPEG)</w:t>
      </w:r>
      <w:bookmarkEnd w:id="26"/>
    </w:p>
    <w:p w:rsidR="00C476A3" w:rsidRDefault="00C476A3" w:rsidP="00C476A3">
      <w:pPr>
        <w:pStyle w:val="ListParagraph"/>
        <w:numPr>
          <w:ilvl w:val="0"/>
          <w:numId w:val="15"/>
        </w:numPr>
        <w:jc w:val="both"/>
      </w:pPr>
      <w:r>
        <w:t>Replace the CHKL by month name, add a hyphen (-), the year, followed by _ADTPEG. For example: For August month of 2015 year PEG audit, the name will be AUGUST-2015_ADTPEG.</w:t>
      </w:r>
    </w:p>
    <w:p w:rsidR="00AC15C8" w:rsidRDefault="00AC15C8" w:rsidP="00AC15C8">
      <w:pPr>
        <w:pStyle w:val="Heading3"/>
      </w:pPr>
      <w:bookmarkStart w:id="27" w:name="_Toc447797984"/>
      <w:r>
        <w:t xml:space="preserve">Training Audit </w:t>
      </w:r>
      <w:proofErr w:type="gramStart"/>
      <w:r>
        <w:t>Checklist  -</w:t>
      </w:r>
      <w:proofErr w:type="gramEnd"/>
      <w:r>
        <w:t xml:space="preserve"> When using the Training Audit Checklist template (CHKL_ADTTRN)</w:t>
      </w:r>
      <w:bookmarkEnd w:id="27"/>
    </w:p>
    <w:p w:rsidR="00AC15C8" w:rsidRDefault="00AC15C8" w:rsidP="00AC15C8">
      <w:pPr>
        <w:pStyle w:val="ListParagraph"/>
        <w:numPr>
          <w:ilvl w:val="0"/>
          <w:numId w:val="15"/>
        </w:numPr>
        <w:jc w:val="both"/>
      </w:pPr>
      <w:r>
        <w:t>Replace the CHKL by month name, add a hyphen (-), the year, followed by _ADTTRN. For example: For August month of 2015 year Training audit, the name will be AUGUST-2015_ADTTRN.</w:t>
      </w:r>
    </w:p>
    <w:p w:rsidR="00AC15C8" w:rsidRDefault="00AC15C8" w:rsidP="00AC15C8">
      <w:pPr>
        <w:pStyle w:val="Heading3"/>
      </w:pPr>
      <w:bookmarkStart w:id="28" w:name="_Toc447797985"/>
      <w:r>
        <w:t xml:space="preserve">IT Infrastructure Audit </w:t>
      </w:r>
      <w:proofErr w:type="gramStart"/>
      <w:r>
        <w:t>Checklist  -</w:t>
      </w:r>
      <w:proofErr w:type="gramEnd"/>
      <w:r>
        <w:t xml:space="preserve"> When using the IT Infrastructure Audit Checklist template (CHKL_ITAUDT)</w:t>
      </w:r>
      <w:bookmarkEnd w:id="28"/>
    </w:p>
    <w:p w:rsidR="00AC15C8" w:rsidRDefault="00AC15C8" w:rsidP="00CA0F1C">
      <w:pPr>
        <w:pStyle w:val="ListParagraph"/>
        <w:numPr>
          <w:ilvl w:val="0"/>
          <w:numId w:val="15"/>
        </w:numPr>
        <w:jc w:val="both"/>
      </w:pPr>
      <w:r>
        <w:t>Replace the CHKL by month name, add a hyphen (-), the year, followed by _ITAUDT. For example: For August month of 2015 year IT Infrastructure audit, the name will be AUGUST-2015_ITAUDT.</w:t>
      </w:r>
    </w:p>
    <w:p w:rsidR="00E90D2E" w:rsidRDefault="00E90D2E" w:rsidP="00E90D2E">
      <w:pPr>
        <w:pStyle w:val="Heading3"/>
      </w:pPr>
      <w:bookmarkStart w:id="29" w:name="_Toc447797986"/>
      <w:r>
        <w:t>QMS Change Requirements (TMPL_QMSREQ)</w:t>
      </w:r>
      <w:bookmarkEnd w:id="29"/>
    </w:p>
    <w:p w:rsidR="00E90D2E" w:rsidRDefault="00E90D2E" w:rsidP="00E90D2E">
      <w:pPr>
        <w:pStyle w:val="ListParagraph"/>
        <w:numPr>
          <w:ilvl w:val="0"/>
          <w:numId w:val="15"/>
        </w:numPr>
        <w:jc w:val="both"/>
      </w:pPr>
      <w:r>
        <w:t>Replace the TMPL by PEG.</w:t>
      </w:r>
    </w:p>
    <w:p w:rsidR="00473678" w:rsidRDefault="00473678" w:rsidP="00473678">
      <w:pPr>
        <w:pStyle w:val="Heading3"/>
      </w:pPr>
      <w:bookmarkStart w:id="30" w:name="_Toc447797987"/>
      <w:r>
        <w:t xml:space="preserve">Senior Management review Agenda list for </w:t>
      </w:r>
      <w:r w:rsidR="00A43954">
        <w:t>PPQA -</w:t>
      </w:r>
      <w:r>
        <w:t xml:space="preserve"> When </w:t>
      </w:r>
      <w:r w:rsidR="00A43954">
        <w:t>using this</w:t>
      </w:r>
      <w:r>
        <w:t xml:space="preserve"> template (TMPL_PQARVW)</w:t>
      </w:r>
      <w:bookmarkEnd w:id="30"/>
    </w:p>
    <w:p w:rsidR="00473678" w:rsidRDefault="00473678" w:rsidP="00473678">
      <w:pPr>
        <w:pStyle w:val="ListParagraph"/>
        <w:numPr>
          <w:ilvl w:val="0"/>
          <w:numId w:val="15"/>
        </w:numPr>
        <w:jc w:val="both"/>
      </w:pPr>
      <w:r>
        <w:t xml:space="preserve">Replace the TMPL by </w:t>
      </w:r>
      <w:r w:rsidRPr="005F668A">
        <w:t>QA_XXX-YY</w:t>
      </w:r>
      <w:r>
        <w:t xml:space="preserve"> followed by </w:t>
      </w:r>
      <w:r w:rsidRPr="005F668A">
        <w:t>_PQARVW</w:t>
      </w:r>
      <w:r>
        <w:t>. For example: For August month of 2015 year, the name will be QA_AUG-15_PQARVW.</w:t>
      </w:r>
    </w:p>
    <w:p w:rsidR="00473678" w:rsidRDefault="00473678" w:rsidP="00473678">
      <w:pPr>
        <w:pStyle w:val="Heading3"/>
      </w:pPr>
      <w:bookmarkStart w:id="31" w:name="_Toc447797988"/>
      <w:r>
        <w:t>Minutes of Meeting (MOM) for Support Functions (PPQA, PEG, Training, IT Infra</w:t>
      </w:r>
      <w:proofErr w:type="gramStart"/>
      <w:r>
        <w:t>)-</w:t>
      </w:r>
      <w:proofErr w:type="gramEnd"/>
      <w:r>
        <w:t xml:space="preserve"> when using this template (TMPL_MINMET)</w:t>
      </w:r>
      <w:bookmarkEnd w:id="31"/>
    </w:p>
    <w:p w:rsidR="00473678" w:rsidRDefault="00473678" w:rsidP="00473678">
      <w:pPr>
        <w:pStyle w:val="ListParagraph"/>
        <w:numPr>
          <w:ilvl w:val="0"/>
          <w:numId w:val="15"/>
        </w:numPr>
        <w:jc w:val="both"/>
      </w:pPr>
      <w:r>
        <w:t>Rename the template TMPL_MINMET by replacing TMPL by Group name-XX-XX where XX-XX represents the current fiscal year. Group name would be QA, PEG, IT, TRAINING</w:t>
      </w:r>
      <w:r w:rsidR="00CE4D23">
        <w:t>.</w:t>
      </w:r>
    </w:p>
    <w:p w:rsidR="00A43954" w:rsidRDefault="00A43954" w:rsidP="00A43954">
      <w:pPr>
        <w:pStyle w:val="Heading3"/>
      </w:pPr>
      <w:bookmarkStart w:id="32" w:name="_Toc447797989"/>
      <w:r>
        <w:lastRenderedPageBreak/>
        <w:t>Audit Reporting Tool for PPQA - When using this Tool (TOOL_ADTRPT)</w:t>
      </w:r>
      <w:bookmarkEnd w:id="32"/>
    </w:p>
    <w:p w:rsidR="00A43954" w:rsidRDefault="00A43954" w:rsidP="00A43954">
      <w:pPr>
        <w:pStyle w:val="ListParagraph"/>
        <w:numPr>
          <w:ilvl w:val="0"/>
          <w:numId w:val="15"/>
        </w:numPr>
        <w:jc w:val="both"/>
      </w:pPr>
      <w:r>
        <w:t>Replace the T</w:t>
      </w:r>
      <w:r w:rsidR="00174F85">
        <w:t>OO</w:t>
      </w:r>
      <w:r>
        <w:t xml:space="preserve">L by </w:t>
      </w:r>
      <w:r w:rsidRPr="005F668A">
        <w:t>QA_XXX-YY</w:t>
      </w:r>
      <w:r>
        <w:t xml:space="preserve"> followed by </w:t>
      </w:r>
      <w:r w:rsidRPr="005F668A">
        <w:t>_</w:t>
      </w:r>
      <w:r w:rsidR="00962324">
        <w:t>ADTRPT</w:t>
      </w:r>
      <w:r>
        <w:t>. For example: For August month of 2015 year, the name will be QA_AUG-15_</w:t>
      </w:r>
      <w:r w:rsidR="00962324">
        <w:t>ADTRPT</w:t>
      </w:r>
      <w:r>
        <w:t>.</w:t>
      </w:r>
    </w:p>
    <w:p w:rsidR="00C52899" w:rsidRDefault="00C52899" w:rsidP="00AA373E">
      <w:pPr>
        <w:pStyle w:val="Heading2"/>
      </w:pPr>
      <w:bookmarkStart w:id="33" w:name="_Toc447797990"/>
      <w:r>
        <w:t>Document/Artifact Revisions</w:t>
      </w:r>
      <w:bookmarkEnd w:id="33"/>
    </w:p>
    <w:p w:rsidR="00C52899" w:rsidRDefault="00C52899" w:rsidP="00C52899">
      <w:r>
        <w:t>Minor revision number is changed when there is a change in layout or formatting of the document, the content remaining essentially the same.</w:t>
      </w:r>
    </w:p>
    <w:p w:rsidR="00C52899" w:rsidRDefault="00C52899" w:rsidP="00C52899">
      <w:r>
        <w:t>Major revision number is changed when there is a change in the content of the document.</w:t>
      </w:r>
    </w:p>
    <w:p w:rsidR="005012B6" w:rsidRDefault="005012B6" w:rsidP="005012B6">
      <w:pPr>
        <w:pStyle w:val="Heading3"/>
      </w:pPr>
      <w:bookmarkStart w:id="34" w:name="_Toc447797991"/>
      <w:r>
        <w:t xml:space="preserve">Mechanism for Document / Artifact Revision History Maintenance </w:t>
      </w:r>
      <w:r w:rsidR="00211A08">
        <w:t>and Approval</w:t>
      </w:r>
      <w:bookmarkEnd w:id="34"/>
    </w:p>
    <w:p w:rsidR="005012B6" w:rsidRDefault="00C3715A" w:rsidP="005012B6">
      <w:r>
        <w:t xml:space="preserve">If the </w:t>
      </w:r>
      <w:r w:rsidR="00211A08">
        <w:t>d</w:t>
      </w:r>
      <w:r>
        <w:t>ocument /</w:t>
      </w:r>
      <w:r w:rsidR="00211A08">
        <w:t xml:space="preserve"> a</w:t>
      </w:r>
      <w:r>
        <w:t>rtifact</w:t>
      </w:r>
      <w:r w:rsidR="00211A08">
        <w:t xml:space="preserve"> </w:t>
      </w:r>
      <w:r w:rsidR="00506DC8">
        <w:t>are</w:t>
      </w:r>
      <w:r w:rsidR="00211A08">
        <w:t xml:space="preserve"> being controlled using </w:t>
      </w:r>
      <w:r w:rsidR="00506DC8">
        <w:t>SharePoint</w:t>
      </w:r>
      <w:r w:rsidR="00211A08">
        <w:t xml:space="preserve"> then the default workflow is used for revision history maintenance and approval of the document / artifact under consideration. </w:t>
      </w:r>
      <w:r w:rsidR="00136FA0">
        <w:t xml:space="preserve"> Revision history is maintained using check-in comments if SharePoint is being used for document control. </w:t>
      </w:r>
    </w:p>
    <w:p w:rsidR="00211A08" w:rsidRDefault="00211A08" w:rsidP="00211A08">
      <w:pPr>
        <w:pStyle w:val="Heading4"/>
      </w:pPr>
      <w:r>
        <w:t>Document life cycle from its conception to approval</w:t>
      </w:r>
    </w:p>
    <w:p w:rsidR="00211A08" w:rsidRDefault="00211A08" w:rsidP="00211A08">
      <w:pPr>
        <w:pStyle w:val="ListParagraph"/>
        <w:numPr>
          <w:ilvl w:val="0"/>
          <w:numId w:val="21"/>
        </w:numPr>
      </w:pPr>
      <w:r>
        <w:t>The author starts working on the document at which point it has a revision number suffixed by .1. The document is in draft state.</w:t>
      </w:r>
    </w:p>
    <w:p w:rsidR="00506DC8" w:rsidRDefault="00211A08" w:rsidP="00211A08">
      <w:pPr>
        <w:pStyle w:val="ListParagraph"/>
        <w:numPr>
          <w:ilvl w:val="0"/>
          <w:numId w:val="21"/>
        </w:numPr>
      </w:pPr>
      <w:r>
        <w:t>Every subsequent revision of the document increments the revision by .1 viz. 0.2, 0.3 etc.</w:t>
      </w:r>
      <w:r w:rsidR="00506DC8">
        <w:t xml:space="preserve"> the document still remains in the draft state.</w:t>
      </w:r>
    </w:p>
    <w:p w:rsidR="00211A08" w:rsidRDefault="00506DC8" w:rsidP="00211A08">
      <w:pPr>
        <w:pStyle w:val="ListParagraph"/>
        <w:numPr>
          <w:ilvl w:val="0"/>
          <w:numId w:val="21"/>
        </w:numPr>
      </w:pPr>
      <w:r>
        <w:t>When the author deems the document to be final, he submits it for approval to the relevant authority. The state of the document changes to ‘Pending’ indicating that approval has been sought. The revision number remains unchanged.</w:t>
      </w:r>
    </w:p>
    <w:p w:rsidR="00506DC8" w:rsidRDefault="00506DC8" w:rsidP="00211A08">
      <w:pPr>
        <w:pStyle w:val="ListParagraph"/>
        <w:numPr>
          <w:ilvl w:val="0"/>
          <w:numId w:val="21"/>
        </w:numPr>
      </w:pPr>
      <w:r>
        <w:t>The approver can now either approve or reject the document which changes the state to ‘Approved’ or ‘Rejected’ respectively. Approval generates a major revision of the document.</w:t>
      </w:r>
    </w:p>
    <w:p w:rsidR="00051C2D" w:rsidRDefault="00051C2D" w:rsidP="00051C2D">
      <w:pPr>
        <w:pStyle w:val="Heading2"/>
        <w:rPr>
          <w:rFonts w:eastAsiaTheme="minorHAnsi"/>
        </w:rPr>
      </w:pPr>
      <w:bookmarkStart w:id="35" w:name="_Toc447797992"/>
      <w:r w:rsidRPr="00C52899">
        <w:rPr>
          <w:rFonts w:eastAsiaTheme="minorHAnsi"/>
        </w:rPr>
        <w:t>Audit Procedure</w:t>
      </w:r>
      <w:bookmarkEnd w:id="35"/>
    </w:p>
    <w:p w:rsidR="00C52899" w:rsidRDefault="00C52899" w:rsidP="00C52899">
      <w:pPr>
        <w:rPr>
          <w:rFonts w:eastAsiaTheme="minorHAnsi"/>
        </w:rPr>
      </w:pPr>
      <w:r>
        <w:rPr>
          <w:rFonts w:eastAsiaTheme="minorHAnsi"/>
        </w:rPr>
        <w:t>Refer “Audit Procedure” (</w:t>
      </w:r>
      <w:r w:rsidR="0077510A">
        <w:rPr>
          <w:rFonts w:eastAsiaTheme="minorHAnsi"/>
        </w:rPr>
        <w:t>PRCD_AUDITT</w:t>
      </w:r>
      <w:r>
        <w:rPr>
          <w:rFonts w:eastAsiaTheme="minorHAnsi"/>
        </w:rPr>
        <w:t>) for details.</w:t>
      </w:r>
    </w:p>
    <w:p w:rsidR="00492FEC" w:rsidRDefault="00492FEC" w:rsidP="00492FEC">
      <w:pPr>
        <w:pStyle w:val="Heading2"/>
        <w:rPr>
          <w:rFonts w:eastAsiaTheme="minorHAnsi"/>
        </w:rPr>
      </w:pPr>
      <w:bookmarkStart w:id="36" w:name="_Toc447797993"/>
      <w:r>
        <w:rPr>
          <w:rFonts w:eastAsiaTheme="minorHAnsi"/>
        </w:rPr>
        <w:t>Use of SUBVERSION</w:t>
      </w:r>
      <w:bookmarkEnd w:id="36"/>
    </w:p>
    <w:p w:rsidR="007646D2" w:rsidRDefault="007646D2" w:rsidP="007646D2">
      <w:pPr>
        <w:pStyle w:val="Heading3"/>
      </w:pPr>
      <w:bookmarkStart w:id="37" w:name="_Toc447797994"/>
      <w:r>
        <w:t>Introduction</w:t>
      </w:r>
      <w:bookmarkEnd w:id="37"/>
    </w:p>
    <w:p w:rsidR="007646D2" w:rsidRDefault="007646D2" w:rsidP="007646D2">
      <w:r>
        <w:rPr>
          <w:noProof/>
          <w:lang w:val="en-IN" w:eastAsia="en-IN" w:bidi="ar-SA"/>
        </w:rPr>
        <w:drawing>
          <wp:anchor distT="0" distB="0" distL="114300" distR="114300" simplePos="0" relativeHeight="251658240" behindDoc="1" locked="0" layoutInCell="1" allowOverlap="1">
            <wp:simplePos x="0" y="0"/>
            <wp:positionH relativeFrom="column">
              <wp:posOffset>-635</wp:posOffset>
            </wp:positionH>
            <wp:positionV relativeFrom="paragraph">
              <wp:posOffset>694690</wp:posOffset>
            </wp:positionV>
            <wp:extent cx="1609725" cy="2430780"/>
            <wp:effectExtent l="0" t="0" r="9525" b="7620"/>
            <wp:wrapTight wrapText="bothSides">
              <wp:wrapPolygon edited="0">
                <wp:start x="0" y="0"/>
                <wp:lineTo x="0" y="21498"/>
                <wp:lineTo x="21472" y="21498"/>
                <wp:lineTo x="214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09725" cy="2430780"/>
                    </a:xfrm>
                    <a:prstGeom prst="rect">
                      <a:avLst/>
                    </a:prstGeom>
                    <a:noFill/>
                  </pic:spPr>
                </pic:pic>
              </a:graphicData>
            </a:graphic>
          </wp:anchor>
        </w:drawing>
      </w:r>
      <w:r>
        <w:t>Subversion is a centralized system for sharing information. At its core is a repository, which is a central store of data. The repository stores information in the form of a file system tree - a typical hierarchy of files and directories.</w:t>
      </w:r>
    </w:p>
    <w:p w:rsidR="007646D2" w:rsidRDefault="007646D2" w:rsidP="007646D2">
      <w:r>
        <w:t>Any number of clients connects to the repository, and then read or writes to these files. By writing data, a client makes the information available to others; by reading data, the client receives information from others.</w:t>
      </w:r>
    </w:p>
    <w:p w:rsidR="007646D2" w:rsidRDefault="007646D2" w:rsidP="007646D2"/>
    <w:p w:rsidR="007646D2" w:rsidRDefault="007646D2" w:rsidP="007646D2">
      <w:r>
        <w:lastRenderedPageBreak/>
        <w:t>The repository is a kind of file server, but it's not your usual breed. What makes the Subversion repository special is that it remembers every change ever written to it: every change to every file, and even changes to the directory tree itself, such as the addition, deletion, and rearrangement of files and directories.</w:t>
      </w:r>
    </w:p>
    <w:p w:rsidR="007646D2" w:rsidRDefault="007646D2" w:rsidP="007646D2">
      <w:r>
        <w:t>When a client reads data from the repository, it normally sees only the latest version of the file system tree. But the client also has the ability to view previous states of the file system. For example, a client can ask historical questions like, “what did this directory contain last Wednesday?”, or “who was the last person to change this file, and what changes did they make?” These are the sorts of questions that are at the heart of any version control system: systems that are designed to record and track changes to data over time.</w:t>
      </w:r>
    </w:p>
    <w:p w:rsidR="007646D2" w:rsidRDefault="007646D2" w:rsidP="007646D2">
      <w:pPr>
        <w:pStyle w:val="Heading3"/>
      </w:pPr>
      <w:bookmarkStart w:id="38" w:name="_Toc447797995"/>
      <w:r>
        <w:t>SVN Server</w:t>
      </w:r>
      <w:bookmarkEnd w:id="38"/>
      <w:r>
        <w:t xml:space="preserve"> </w:t>
      </w:r>
    </w:p>
    <w:p w:rsidR="007646D2" w:rsidRDefault="007646D2" w:rsidP="007646D2">
      <w:r>
        <w:t>The SVN server for R&amp;D</w:t>
      </w:r>
      <w:r w:rsidR="00A10D50">
        <w:t xml:space="preserve"> </w:t>
      </w:r>
      <w:r>
        <w:t>(</w:t>
      </w:r>
      <w:r w:rsidR="00A10D50">
        <w:t>GIL</w:t>
      </w:r>
      <w:r>
        <w:t xml:space="preserve">) is located at the URL: </w:t>
      </w:r>
      <w:r>
        <w:rPr>
          <w:rStyle w:val="IntenseEmphasis"/>
        </w:rPr>
        <w:t>https://</w:t>
      </w:r>
      <w:r w:rsidR="006E3F9F">
        <w:rPr>
          <w:rStyle w:val="IntenseEmphasis"/>
        </w:rPr>
        <w:t>192.168.100.9</w:t>
      </w:r>
      <w:r>
        <w:rPr>
          <w:rStyle w:val="IntenseEmphasis"/>
        </w:rPr>
        <w:t>/</w:t>
      </w:r>
      <w:proofErr w:type="gramStart"/>
      <w:r>
        <w:rPr>
          <w:rStyle w:val="IntenseEmphasis"/>
        </w:rPr>
        <w:t>svn</w:t>
      </w:r>
      <w:r>
        <w:t xml:space="preserve"> .</w:t>
      </w:r>
      <w:proofErr w:type="gramEnd"/>
    </w:p>
    <w:p w:rsidR="007646D2" w:rsidRDefault="0091097B" w:rsidP="007646D2">
      <w:r w:rsidRPr="0091097B">
        <w:t>The configuration Administrator</w:t>
      </w:r>
      <w:r w:rsidR="007646D2">
        <w:t xml:space="preserve"> shall be responsible for the </w:t>
      </w:r>
      <w:r w:rsidR="007646D2" w:rsidRPr="0091097B">
        <w:t>server administration</w:t>
      </w:r>
      <w:r w:rsidR="007646D2">
        <w:t>. Administration includes, but is not limited to, repository creation, user creation, maintenance, backups and advanced support.</w:t>
      </w:r>
    </w:p>
    <w:p w:rsidR="007646D2" w:rsidRDefault="007646D2" w:rsidP="007646D2">
      <w:pPr>
        <w:pStyle w:val="Heading3"/>
      </w:pPr>
      <w:bookmarkStart w:id="39" w:name="_Toc447797996"/>
      <w:r>
        <w:t>Client Installation</w:t>
      </w:r>
      <w:bookmarkEnd w:id="39"/>
      <w:r>
        <w:t xml:space="preserve"> </w:t>
      </w:r>
    </w:p>
    <w:p w:rsidR="00155732" w:rsidRDefault="007646D2" w:rsidP="00B01A54">
      <w:r>
        <w:t xml:space="preserve">A GUI based client, </w:t>
      </w:r>
      <w:proofErr w:type="spellStart"/>
      <w:r>
        <w:t>TortoiseSVN</w:t>
      </w:r>
      <w:proofErr w:type="spellEnd"/>
      <w:r>
        <w:t xml:space="preserve"> will be used for accessing and using the revision control system.  </w:t>
      </w:r>
    </w:p>
    <w:p w:rsidR="007646D2" w:rsidRDefault="007646D2" w:rsidP="00B01A54"/>
    <w:p w:rsidR="007646D2" w:rsidRDefault="007646D2" w:rsidP="007646D2">
      <w:pPr>
        <w:pStyle w:val="Heading3"/>
      </w:pPr>
      <w:bookmarkStart w:id="40" w:name="_Toc447797997"/>
      <w:r>
        <w:t>Recommended Practices</w:t>
      </w:r>
      <w:bookmarkEnd w:id="40"/>
    </w:p>
    <w:p w:rsidR="007646D2" w:rsidRDefault="007646D2" w:rsidP="007646D2">
      <w:pPr>
        <w:pStyle w:val="ListParagraph"/>
        <w:numPr>
          <w:ilvl w:val="0"/>
          <w:numId w:val="22"/>
        </w:numPr>
      </w:pPr>
      <w:r>
        <w:t xml:space="preserve">The </w:t>
      </w:r>
      <w:r>
        <w:rPr>
          <w:rStyle w:val="IntenseEmphasis"/>
        </w:rPr>
        <w:t>commit messages</w:t>
      </w:r>
      <w:r>
        <w:t xml:space="preserve"> must be </w:t>
      </w:r>
      <w:r>
        <w:rPr>
          <w:rStyle w:val="IntenseEmphasis"/>
        </w:rPr>
        <w:t>sufficiently detailed</w:t>
      </w:r>
      <w:r>
        <w:t xml:space="preserve"> so as to make the history of the development self-evident.</w:t>
      </w:r>
    </w:p>
    <w:p w:rsidR="007646D2" w:rsidRDefault="007646D2" w:rsidP="007646D2">
      <w:pPr>
        <w:pStyle w:val="ListParagraph"/>
        <w:numPr>
          <w:ilvl w:val="0"/>
          <w:numId w:val="22"/>
        </w:numPr>
      </w:pPr>
      <w:r>
        <w:rPr>
          <w:rStyle w:val="IntenseEmphasis"/>
        </w:rPr>
        <w:t>Each project</w:t>
      </w:r>
      <w:r>
        <w:t xml:space="preserve"> must be a </w:t>
      </w:r>
      <w:r>
        <w:rPr>
          <w:rStyle w:val="IntenseEmphasis"/>
        </w:rPr>
        <w:t>self-contained sub repository</w:t>
      </w:r>
      <w:r>
        <w:t xml:space="preserve"> within the root of the assigned repository.</w:t>
      </w:r>
    </w:p>
    <w:p w:rsidR="007646D2" w:rsidRDefault="007646D2" w:rsidP="007646D2">
      <w:pPr>
        <w:pStyle w:val="ListParagraph"/>
        <w:numPr>
          <w:ilvl w:val="0"/>
          <w:numId w:val="22"/>
        </w:numPr>
      </w:pPr>
      <w:r>
        <w:rPr>
          <w:rStyle w:val="IntenseEmphasis"/>
        </w:rPr>
        <w:t>Commit little and often</w:t>
      </w:r>
      <w:r>
        <w:t>. Commit at regular intervals at small milestones. Single commits with a huge number of changes all at once make it difficult to go back in history.</w:t>
      </w:r>
    </w:p>
    <w:p w:rsidR="007646D2" w:rsidRDefault="007646D2" w:rsidP="007646D2">
      <w:pPr>
        <w:pStyle w:val="ListParagraph"/>
        <w:numPr>
          <w:ilvl w:val="0"/>
          <w:numId w:val="22"/>
        </w:numPr>
      </w:pPr>
      <w:r>
        <w:rPr>
          <w:rStyle w:val="IntenseEmphasis"/>
        </w:rPr>
        <w:t>Only commit finished work</w:t>
      </w:r>
      <w:r>
        <w:t xml:space="preserve">. Never commit half-completed </w:t>
      </w:r>
      <w:r w:rsidR="008F6AAB">
        <w:t>artifacts</w:t>
      </w:r>
      <w:r>
        <w:t>. This seems to go against the concept of ‘commit little and often,’ but the solution is to split the task you’re working on into manageable but logical pieces, and then commit these regularly.</w:t>
      </w:r>
    </w:p>
    <w:p w:rsidR="007646D2" w:rsidRDefault="007646D2" w:rsidP="007646D2">
      <w:pPr>
        <w:pStyle w:val="ListParagraph"/>
        <w:numPr>
          <w:ilvl w:val="0"/>
          <w:numId w:val="22"/>
        </w:numPr>
      </w:pPr>
      <w:r>
        <w:rPr>
          <w:rStyle w:val="IntenseEmphasis"/>
        </w:rPr>
        <w:t>Update regularly</w:t>
      </w:r>
      <w:r>
        <w:t>. This ties into the concept of ‘commit little and often.’ Perform regular updates on your working copy, to keep up to date with the changes being made in the trunk. This is important, even if it seems your current work has little to do with the rest of the team. It is also good practice to update your working copy before making any changes.</w:t>
      </w:r>
    </w:p>
    <w:p w:rsidR="007646D2" w:rsidRDefault="007646D2" w:rsidP="007646D2">
      <w:pPr>
        <w:pStyle w:val="ListParagraph"/>
        <w:numPr>
          <w:ilvl w:val="0"/>
          <w:numId w:val="22"/>
        </w:numPr>
      </w:pPr>
      <w:r>
        <w:rPr>
          <w:rStyle w:val="IntenseEmphasis"/>
        </w:rPr>
        <w:t>Do All File Operations in the Version Control System</w:t>
      </w:r>
      <w:r>
        <w:t>. All moves, copies and deletes must be done using the version control to avoid conflicts during the next update.</w:t>
      </w:r>
    </w:p>
    <w:p w:rsidR="007646D2" w:rsidRDefault="007646D2" w:rsidP="007646D2">
      <w:pPr>
        <w:pStyle w:val="ListParagraph"/>
        <w:numPr>
          <w:ilvl w:val="0"/>
          <w:numId w:val="22"/>
        </w:numPr>
      </w:pPr>
      <w:r>
        <w:rPr>
          <w:rStyle w:val="IntenseEmphasis"/>
        </w:rPr>
        <w:t xml:space="preserve">Do not put </w:t>
      </w:r>
      <w:proofErr w:type="spellStart"/>
      <w:r>
        <w:rPr>
          <w:rStyle w:val="IntenseEmphasis"/>
        </w:rPr>
        <w:t>executables</w:t>
      </w:r>
      <w:proofErr w:type="spellEnd"/>
      <w:r>
        <w:rPr>
          <w:rStyle w:val="IntenseEmphasis"/>
        </w:rPr>
        <w:t>, project files, workspace files etc. under version control</w:t>
      </w:r>
      <w:r>
        <w:t>. As a rule of thumb, Version control must only be used for files that are edited manually.</w:t>
      </w:r>
    </w:p>
    <w:p w:rsidR="007646D2" w:rsidRDefault="007646D2" w:rsidP="007646D2">
      <w:pPr>
        <w:pStyle w:val="ListParagraph"/>
        <w:numPr>
          <w:ilvl w:val="0"/>
          <w:numId w:val="22"/>
        </w:numPr>
      </w:pPr>
      <w:r>
        <w:t xml:space="preserve">For </w:t>
      </w:r>
      <w:r>
        <w:rPr>
          <w:rStyle w:val="IntenseEmphasis"/>
        </w:rPr>
        <w:t>non-text based file formats</w:t>
      </w:r>
      <w:r>
        <w:t xml:space="preserve"> such as MS-Office files, Images etc., it is recommended to  get an </w:t>
      </w:r>
      <w:r>
        <w:rPr>
          <w:rStyle w:val="IntenseEmphasis"/>
        </w:rPr>
        <w:t>exclusive lock</w:t>
      </w:r>
      <w:r>
        <w:t xml:space="preserve"> before editing, as merging binary files is almost impossible.</w:t>
      </w:r>
    </w:p>
    <w:p w:rsidR="007646D2" w:rsidRDefault="007646D2" w:rsidP="007646D2">
      <w:pPr>
        <w:pStyle w:val="ListParagraph"/>
        <w:numPr>
          <w:ilvl w:val="0"/>
          <w:numId w:val="22"/>
        </w:numPr>
      </w:pPr>
      <w:r>
        <w:lastRenderedPageBreak/>
        <w:t xml:space="preserve">Learn when to use, or not to use, each of the 18 basic version control operations using Tortoise SVN. The operations are </w:t>
      </w:r>
      <w:r>
        <w:rPr>
          <w:rStyle w:val="IntenseQuoteChar"/>
        </w:rPr>
        <w:t>Create</w:t>
      </w:r>
      <w:r>
        <w:t xml:space="preserve"> (Create a new, empty repository.); </w:t>
      </w:r>
      <w:r>
        <w:rPr>
          <w:rStyle w:val="IntenseQuoteChar"/>
        </w:rPr>
        <w:t>Checkout</w:t>
      </w:r>
      <w:r>
        <w:t xml:space="preserve">(Create a working copy).; </w:t>
      </w:r>
      <w:r>
        <w:rPr>
          <w:rStyle w:val="IntenseQuoteChar"/>
        </w:rPr>
        <w:t>Commit</w:t>
      </w:r>
      <w:r>
        <w:t xml:space="preserve"> (Apply the modifications in the working copy to the repository as a new </w:t>
      </w:r>
      <w:proofErr w:type="spellStart"/>
      <w:r>
        <w:t>changeset</w:t>
      </w:r>
      <w:proofErr w:type="spellEnd"/>
      <w:r>
        <w:t xml:space="preserve">.); </w:t>
      </w:r>
      <w:r>
        <w:rPr>
          <w:rStyle w:val="IntenseQuoteChar"/>
        </w:rPr>
        <w:t>Update</w:t>
      </w:r>
      <w:r>
        <w:t xml:space="preserve"> (Update the working copy with respect to the repository.); </w:t>
      </w:r>
      <w:r>
        <w:rPr>
          <w:rStyle w:val="IntenseQuoteChar"/>
        </w:rPr>
        <w:t>Add</w:t>
      </w:r>
      <w:r>
        <w:t xml:space="preserve"> (Add a file or directory.); </w:t>
      </w:r>
      <w:r>
        <w:rPr>
          <w:rStyle w:val="IntenseQuoteChar"/>
        </w:rPr>
        <w:t>Edit</w:t>
      </w:r>
      <w:r>
        <w:t xml:space="preserve"> (Modify a file.); </w:t>
      </w:r>
      <w:r>
        <w:rPr>
          <w:rStyle w:val="IntenseQuoteChar"/>
        </w:rPr>
        <w:t>Delete</w:t>
      </w:r>
      <w:r>
        <w:t xml:space="preserve"> (Delete a file or directory.); </w:t>
      </w:r>
      <w:r>
        <w:rPr>
          <w:rStyle w:val="IntenseQuoteChar"/>
        </w:rPr>
        <w:t>Rename</w:t>
      </w:r>
      <w:r>
        <w:t xml:space="preserve"> (Rename a file or directory.); </w:t>
      </w:r>
      <w:r>
        <w:rPr>
          <w:rStyle w:val="IntenseQuoteChar"/>
        </w:rPr>
        <w:t>Move</w:t>
      </w:r>
      <w:r>
        <w:t xml:space="preserve"> (Move a file or directory.); </w:t>
      </w:r>
      <w:r>
        <w:rPr>
          <w:rStyle w:val="IntenseQuoteChar"/>
        </w:rPr>
        <w:t>Status</w:t>
      </w:r>
      <w:r>
        <w:t xml:space="preserve"> (List the modifications that have been made to the working copy.); </w:t>
      </w:r>
      <w:r>
        <w:rPr>
          <w:rStyle w:val="IntenseQuoteChar"/>
        </w:rPr>
        <w:t>Diff</w:t>
      </w:r>
      <w:r>
        <w:t xml:space="preserve"> (Show the details of the modifications that have been made to the working copy.); </w:t>
      </w:r>
      <w:r>
        <w:rPr>
          <w:rStyle w:val="IntenseQuoteChar"/>
        </w:rPr>
        <w:t>Revert</w:t>
      </w:r>
      <w:r>
        <w:t xml:space="preserve"> (Undo modifications that have been made to the working copy.); </w:t>
      </w:r>
      <w:r>
        <w:rPr>
          <w:rStyle w:val="IntenseQuoteChar"/>
        </w:rPr>
        <w:t>Log</w:t>
      </w:r>
      <w:r>
        <w:t xml:space="preserve"> (Show the history of changes to the repository.); </w:t>
      </w:r>
      <w:r>
        <w:rPr>
          <w:rStyle w:val="IntenseQuoteChar"/>
        </w:rPr>
        <w:t>Tag</w:t>
      </w:r>
      <w:r>
        <w:t xml:space="preserve"> (Associate a meaningful name with a specific version in the repository.); </w:t>
      </w:r>
      <w:r>
        <w:rPr>
          <w:rStyle w:val="IntenseQuoteChar"/>
        </w:rPr>
        <w:t>Branch</w:t>
      </w:r>
      <w:r>
        <w:t xml:space="preserve"> (Create another line of development.); </w:t>
      </w:r>
      <w:r>
        <w:rPr>
          <w:rStyle w:val="IntenseQuoteChar"/>
        </w:rPr>
        <w:t>Merge</w:t>
      </w:r>
      <w:r>
        <w:t xml:space="preserve"> (Apply changes from one branch to another.); </w:t>
      </w:r>
      <w:r>
        <w:rPr>
          <w:rStyle w:val="IntenseQuoteChar"/>
        </w:rPr>
        <w:t>Resolve</w:t>
      </w:r>
      <w:r>
        <w:t xml:space="preserve"> (Handle conflicts resulting from a merge.); </w:t>
      </w:r>
      <w:r>
        <w:rPr>
          <w:rStyle w:val="IntenseQuoteChar"/>
        </w:rPr>
        <w:t>Lock</w:t>
      </w:r>
      <w:r>
        <w:t xml:space="preserve"> (Prevent other people from modifying a file.)</w:t>
      </w:r>
    </w:p>
    <w:p w:rsidR="007646D2" w:rsidRDefault="007646D2" w:rsidP="007646D2">
      <w:pPr>
        <w:pStyle w:val="ListParagraph"/>
        <w:numPr>
          <w:ilvl w:val="0"/>
          <w:numId w:val="22"/>
        </w:numPr>
      </w:pPr>
      <w:r>
        <w:rPr>
          <w:rStyle w:val="IntenseEmphasis"/>
        </w:rPr>
        <w:t>Share other best practices</w:t>
      </w:r>
      <w:r>
        <w:t xml:space="preserve"> with others and the Administrator, so that others can benefit from your experience.</w:t>
      </w:r>
    </w:p>
    <w:p w:rsidR="007646D2" w:rsidRDefault="007646D2" w:rsidP="007646D2"/>
    <w:p w:rsidR="00E16CB9" w:rsidRPr="00E16CB9" w:rsidRDefault="00E16CB9" w:rsidP="00750D8C">
      <w:pPr>
        <w:pStyle w:val="Heading2"/>
      </w:pPr>
      <w:bookmarkStart w:id="41" w:name="_Toc447797998"/>
      <w:r w:rsidRPr="00E16CB9">
        <w:t>Responsibilities</w:t>
      </w:r>
      <w:bookmarkEnd w:id="41"/>
    </w:p>
    <w:p w:rsidR="00B803FC" w:rsidRPr="00A20836" w:rsidRDefault="00B803FC" w:rsidP="00E03902">
      <w:pPr>
        <w:pStyle w:val="Heading3"/>
        <w:rPr>
          <w:rFonts w:eastAsiaTheme="minorHAnsi"/>
        </w:rPr>
      </w:pPr>
      <w:bookmarkStart w:id="42" w:name="_Toc447797999"/>
      <w:r w:rsidRPr="00A20836">
        <w:rPr>
          <w:rFonts w:eastAsiaTheme="minorHAnsi"/>
        </w:rPr>
        <w:t xml:space="preserve">Configuration </w:t>
      </w:r>
      <w:r w:rsidR="00A338F2">
        <w:rPr>
          <w:rFonts w:eastAsiaTheme="minorHAnsi"/>
        </w:rPr>
        <w:t>Administrato</w:t>
      </w:r>
      <w:r w:rsidRPr="00A20836">
        <w:rPr>
          <w:rFonts w:eastAsiaTheme="minorHAnsi"/>
        </w:rPr>
        <w:t>r:</w:t>
      </w:r>
      <w:bookmarkEnd w:id="42"/>
      <w:r w:rsidRPr="00A20836">
        <w:rPr>
          <w:rFonts w:eastAsiaTheme="minorHAnsi"/>
        </w:rPr>
        <w:t xml:space="preserve"> </w:t>
      </w:r>
    </w:p>
    <w:p w:rsidR="00B803FC" w:rsidRPr="00A20836" w:rsidRDefault="00B803FC" w:rsidP="00194718">
      <w:pPr>
        <w:pStyle w:val="ListParagraph"/>
        <w:numPr>
          <w:ilvl w:val="0"/>
          <w:numId w:val="8"/>
        </w:numPr>
        <w:spacing w:before="100" w:beforeAutospacing="1" w:after="100" w:afterAutospacing="1" w:line="240" w:lineRule="auto"/>
        <w:rPr>
          <w:rFonts w:eastAsiaTheme="minorHAnsi"/>
        </w:rPr>
      </w:pPr>
      <w:r w:rsidRPr="00A20836">
        <w:rPr>
          <w:rFonts w:eastAsiaTheme="minorHAnsi"/>
        </w:rPr>
        <w:t xml:space="preserve">Administrate the Configuration Management tool </w:t>
      </w:r>
    </w:p>
    <w:p w:rsidR="00B803FC" w:rsidRPr="00A20836" w:rsidRDefault="00B803FC" w:rsidP="00194718">
      <w:pPr>
        <w:pStyle w:val="ListParagraph"/>
        <w:numPr>
          <w:ilvl w:val="0"/>
          <w:numId w:val="8"/>
        </w:numPr>
        <w:spacing w:before="100" w:beforeAutospacing="1" w:after="100" w:afterAutospacing="1" w:line="240" w:lineRule="auto"/>
        <w:rPr>
          <w:rFonts w:eastAsiaTheme="minorHAnsi"/>
        </w:rPr>
      </w:pPr>
      <w:r w:rsidRPr="00A20836">
        <w:rPr>
          <w:rFonts w:eastAsiaTheme="minorHAnsi"/>
        </w:rPr>
        <w:t>Ensure that developers are trained in the use of the</w:t>
      </w:r>
      <w:r w:rsidR="00027936">
        <w:rPr>
          <w:rFonts w:eastAsiaTheme="minorHAnsi"/>
        </w:rPr>
        <w:t xml:space="preserve"> </w:t>
      </w:r>
      <w:r w:rsidRPr="00A20836">
        <w:rPr>
          <w:rFonts w:eastAsiaTheme="minorHAnsi"/>
        </w:rPr>
        <w:t xml:space="preserve">Configuration Management tool </w:t>
      </w:r>
    </w:p>
    <w:p w:rsidR="00B803FC" w:rsidRPr="00A20836" w:rsidRDefault="00B803FC" w:rsidP="00194718">
      <w:pPr>
        <w:pStyle w:val="ListParagraph"/>
        <w:numPr>
          <w:ilvl w:val="0"/>
          <w:numId w:val="8"/>
        </w:numPr>
        <w:spacing w:before="100" w:beforeAutospacing="1" w:after="100" w:afterAutospacing="1" w:line="240" w:lineRule="auto"/>
        <w:rPr>
          <w:rFonts w:eastAsiaTheme="minorHAnsi"/>
        </w:rPr>
      </w:pPr>
      <w:r w:rsidRPr="00A20836">
        <w:rPr>
          <w:rFonts w:eastAsiaTheme="minorHAnsi"/>
        </w:rPr>
        <w:t>Establish and maintain the Configuration Management Plan and the</w:t>
      </w:r>
      <w:r w:rsidR="00BF6F59">
        <w:rPr>
          <w:rFonts w:eastAsiaTheme="minorHAnsi"/>
        </w:rPr>
        <w:t xml:space="preserve"> </w:t>
      </w:r>
      <w:r w:rsidRPr="00A20836">
        <w:rPr>
          <w:rFonts w:eastAsiaTheme="minorHAnsi"/>
        </w:rPr>
        <w:t xml:space="preserve">Configuration Management Procedures documentation. </w:t>
      </w:r>
    </w:p>
    <w:p w:rsidR="00B803FC" w:rsidRPr="00A20836" w:rsidRDefault="00B803FC" w:rsidP="00194718">
      <w:pPr>
        <w:pStyle w:val="ListParagraph"/>
        <w:numPr>
          <w:ilvl w:val="0"/>
          <w:numId w:val="8"/>
        </w:numPr>
        <w:spacing w:before="100" w:beforeAutospacing="1" w:after="100" w:afterAutospacing="1" w:line="240" w:lineRule="auto"/>
        <w:rPr>
          <w:rFonts w:eastAsiaTheme="minorHAnsi"/>
        </w:rPr>
      </w:pPr>
      <w:r w:rsidRPr="00A20836">
        <w:rPr>
          <w:rFonts w:eastAsiaTheme="minorHAnsi"/>
        </w:rPr>
        <w:t xml:space="preserve">Comply with the responsibilities listed in Configuration Management Procedures. </w:t>
      </w:r>
    </w:p>
    <w:p w:rsidR="00B803FC" w:rsidRPr="000E7139" w:rsidRDefault="00D81A0B" w:rsidP="00E03902">
      <w:pPr>
        <w:pStyle w:val="Heading3"/>
        <w:rPr>
          <w:rFonts w:eastAsiaTheme="minorHAnsi"/>
        </w:rPr>
      </w:pPr>
      <w:bookmarkStart w:id="43" w:name="_Toc447798000"/>
      <w:r>
        <w:rPr>
          <w:rFonts w:eastAsiaTheme="minorHAnsi"/>
        </w:rPr>
        <w:t>Project Manager</w:t>
      </w:r>
      <w:r w:rsidR="00B803FC" w:rsidRPr="000E7139">
        <w:rPr>
          <w:rFonts w:eastAsiaTheme="minorHAnsi"/>
        </w:rPr>
        <w:t>:</w:t>
      </w:r>
      <w:bookmarkEnd w:id="43"/>
      <w:r w:rsidR="00B803FC" w:rsidRPr="000E7139">
        <w:rPr>
          <w:rFonts w:eastAsiaTheme="minorHAnsi"/>
        </w:rPr>
        <w:t xml:space="preserve"> </w:t>
      </w:r>
    </w:p>
    <w:p w:rsidR="00B803FC" w:rsidRPr="00A20836" w:rsidRDefault="00B803FC" w:rsidP="00194718">
      <w:pPr>
        <w:pStyle w:val="ListParagraph"/>
        <w:numPr>
          <w:ilvl w:val="0"/>
          <w:numId w:val="9"/>
        </w:numPr>
        <w:spacing w:before="100" w:beforeAutospacing="1" w:after="100" w:afterAutospacing="1" w:line="240" w:lineRule="auto"/>
        <w:rPr>
          <w:rFonts w:eastAsiaTheme="minorHAnsi"/>
        </w:rPr>
      </w:pPr>
      <w:r w:rsidRPr="00A20836">
        <w:rPr>
          <w:rFonts w:eastAsiaTheme="minorHAnsi"/>
        </w:rPr>
        <w:t xml:space="preserve">Review the Configuration Management Plan and Configuration Management Procedures documentation </w:t>
      </w:r>
    </w:p>
    <w:p w:rsidR="00B803FC" w:rsidRDefault="00B803FC" w:rsidP="00194718">
      <w:pPr>
        <w:pStyle w:val="ListParagraph"/>
        <w:numPr>
          <w:ilvl w:val="0"/>
          <w:numId w:val="9"/>
        </w:numPr>
        <w:spacing w:before="100" w:beforeAutospacing="1" w:after="100" w:afterAutospacing="1" w:line="240" w:lineRule="auto"/>
        <w:rPr>
          <w:rFonts w:eastAsiaTheme="minorHAnsi"/>
        </w:rPr>
      </w:pPr>
      <w:r w:rsidRPr="00A20836">
        <w:rPr>
          <w:rFonts w:eastAsiaTheme="minorHAnsi"/>
        </w:rPr>
        <w:t>Comply with Responsibilities listed in</w:t>
      </w:r>
      <w:r w:rsidR="00E72804">
        <w:rPr>
          <w:rFonts w:eastAsiaTheme="minorHAnsi"/>
        </w:rPr>
        <w:t xml:space="preserve"> </w:t>
      </w:r>
      <w:r w:rsidRPr="00A20836">
        <w:rPr>
          <w:rFonts w:eastAsiaTheme="minorHAnsi"/>
        </w:rPr>
        <w:t xml:space="preserve">Configuration Management Procedures </w:t>
      </w:r>
    </w:p>
    <w:p w:rsidR="00A0672C" w:rsidRDefault="00A0672C" w:rsidP="00A0672C">
      <w:pPr>
        <w:pStyle w:val="Heading2"/>
        <w:rPr>
          <w:rFonts w:eastAsiaTheme="minorHAnsi"/>
        </w:rPr>
      </w:pPr>
      <w:bookmarkStart w:id="44" w:name="_Toc447798001"/>
      <w:r>
        <w:rPr>
          <w:rFonts w:eastAsiaTheme="minorHAnsi"/>
        </w:rPr>
        <w:t>Code Versioning</w:t>
      </w:r>
      <w:bookmarkEnd w:id="44"/>
    </w:p>
    <w:p w:rsidR="00A0672C" w:rsidRDefault="00A0672C" w:rsidP="00A0672C">
      <w:pPr>
        <w:rPr>
          <w:rFonts w:asciiTheme="minorHAnsi" w:eastAsiaTheme="minorHAnsi" w:hAnsiTheme="minorHAnsi" w:cstheme="minorBidi"/>
        </w:rPr>
      </w:pPr>
      <w:r w:rsidRPr="00FB4720">
        <w:rPr>
          <w:rFonts w:asciiTheme="minorHAnsi" w:eastAsiaTheme="minorHAnsi" w:hAnsiTheme="minorHAnsi" w:cstheme="minorBidi"/>
        </w:rPr>
        <w:t xml:space="preserve">For informal baselines the Configuration </w:t>
      </w:r>
      <w:r w:rsidR="004B5BBB">
        <w:rPr>
          <w:rFonts w:asciiTheme="minorHAnsi" w:eastAsiaTheme="minorHAnsi" w:hAnsiTheme="minorHAnsi" w:cstheme="minorBidi"/>
        </w:rPr>
        <w:t>Administrator</w:t>
      </w:r>
      <w:r w:rsidR="004B5BBB" w:rsidRPr="00FB4720">
        <w:rPr>
          <w:rFonts w:asciiTheme="minorHAnsi" w:eastAsiaTheme="minorHAnsi" w:hAnsiTheme="minorHAnsi" w:cstheme="minorBidi"/>
        </w:rPr>
        <w:t xml:space="preserve"> </w:t>
      </w:r>
      <w:r w:rsidRPr="00FB4720">
        <w:rPr>
          <w:rFonts w:asciiTheme="minorHAnsi" w:eastAsiaTheme="minorHAnsi" w:hAnsiTheme="minorHAnsi" w:cstheme="minorBidi"/>
        </w:rPr>
        <w:t xml:space="preserve">must </w:t>
      </w:r>
      <w:r w:rsidR="00D81A0B">
        <w:rPr>
          <w:rFonts w:asciiTheme="minorHAnsi" w:eastAsiaTheme="minorHAnsi" w:hAnsiTheme="minorHAnsi" w:cstheme="minorBidi"/>
        </w:rPr>
        <w:t xml:space="preserve">be </w:t>
      </w:r>
      <w:r w:rsidRPr="00FB4720">
        <w:rPr>
          <w:rFonts w:asciiTheme="minorHAnsi" w:eastAsiaTheme="minorHAnsi" w:hAnsiTheme="minorHAnsi" w:cstheme="minorBidi"/>
        </w:rPr>
        <w:t>notified of the change</w:t>
      </w:r>
      <w:r w:rsidR="00D81A0B">
        <w:rPr>
          <w:rFonts w:asciiTheme="minorHAnsi" w:eastAsiaTheme="minorHAnsi" w:hAnsiTheme="minorHAnsi" w:cstheme="minorBidi"/>
        </w:rPr>
        <w:t>/s</w:t>
      </w:r>
      <w:r w:rsidRPr="00FB4720">
        <w:rPr>
          <w:rFonts w:asciiTheme="minorHAnsi" w:eastAsiaTheme="minorHAnsi" w:hAnsiTheme="minorHAnsi" w:cstheme="minorBidi"/>
        </w:rPr>
        <w:t>.</w:t>
      </w:r>
    </w:p>
    <w:p w:rsidR="00A0672C" w:rsidRPr="00E6529A" w:rsidRDefault="00A0672C" w:rsidP="00E6529A">
      <w:pPr>
        <w:rPr>
          <w:b/>
        </w:rPr>
      </w:pPr>
      <w:r w:rsidRPr="00E6529A">
        <w:rPr>
          <w:rFonts w:asciiTheme="minorHAnsi" w:eastAsiaTheme="minorHAnsi" w:hAnsiTheme="minorHAnsi" w:cstheme="minorBidi"/>
        </w:rPr>
        <w:t>Any changes in Source codes must be tested and built by the developer. Integration and verification baselines mus</w:t>
      </w:r>
      <w:r w:rsidR="00BF7469">
        <w:rPr>
          <w:rFonts w:asciiTheme="minorHAnsi" w:eastAsiaTheme="minorHAnsi" w:hAnsiTheme="minorHAnsi" w:cstheme="minorBidi"/>
        </w:rPr>
        <w:t xml:space="preserve">t be approved by the </w:t>
      </w:r>
      <w:r w:rsidR="00F71A65">
        <w:rPr>
          <w:rFonts w:asciiTheme="minorHAnsi" w:eastAsiaTheme="minorHAnsi" w:hAnsiTheme="minorHAnsi" w:cstheme="minorBidi"/>
        </w:rPr>
        <w:t xml:space="preserve">Project </w:t>
      </w:r>
      <w:r w:rsidR="00BF7469">
        <w:rPr>
          <w:rFonts w:asciiTheme="minorHAnsi" w:eastAsiaTheme="minorHAnsi" w:hAnsiTheme="minorHAnsi" w:cstheme="minorBidi"/>
        </w:rPr>
        <w:t>M</w:t>
      </w:r>
      <w:r w:rsidRPr="00E6529A">
        <w:rPr>
          <w:rFonts w:asciiTheme="minorHAnsi" w:eastAsiaTheme="minorHAnsi" w:hAnsiTheme="minorHAnsi" w:cstheme="minorBidi"/>
        </w:rPr>
        <w:t>anager.</w:t>
      </w:r>
      <w:r w:rsidR="00236DFF">
        <w:rPr>
          <w:rFonts w:asciiTheme="minorHAnsi" w:eastAsiaTheme="minorHAnsi" w:hAnsiTheme="minorHAnsi" w:cstheme="minorBidi"/>
        </w:rPr>
        <w:t xml:space="preserve"> </w:t>
      </w:r>
    </w:p>
    <w:p w:rsidR="00490325" w:rsidRDefault="00CE159A" w:rsidP="00490325">
      <w:pPr>
        <w:pStyle w:val="Heading2"/>
        <w:rPr>
          <w:rFonts w:eastAsiaTheme="minorHAnsi"/>
        </w:rPr>
      </w:pPr>
      <w:bookmarkStart w:id="45" w:name="_Toc447798002"/>
      <w:r>
        <w:rPr>
          <w:rFonts w:eastAsiaTheme="minorHAnsi"/>
        </w:rPr>
        <w:t>Backup Process</w:t>
      </w:r>
      <w:bookmarkEnd w:id="45"/>
    </w:p>
    <w:p w:rsidR="00A0672C" w:rsidRDefault="00C52899" w:rsidP="00490325">
      <w:pPr>
        <w:rPr>
          <w:rFonts w:eastAsiaTheme="minorHAnsi"/>
        </w:rPr>
      </w:pPr>
      <w:r>
        <w:rPr>
          <w:rFonts w:eastAsiaTheme="minorHAnsi"/>
        </w:rPr>
        <w:t xml:space="preserve">Refer </w:t>
      </w:r>
      <w:r w:rsidR="00675EB1">
        <w:rPr>
          <w:rFonts w:eastAsiaTheme="minorHAnsi"/>
        </w:rPr>
        <w:t>“</w:t>
      </w:r>
      <w:r>
        <w:rPr>
          <w:rFonts w:eastAsiaTheme="minorHAnsi"/>
        </w:rPr>
        <w:t xml:space="preserve">Backup </w:t>
      </w:r>
      <w:r w:rsidR="0080240E">
        <w:rPr>
          <w:rFonts w:eastAsiaTheme="minorHAnsi"/>
        </w:rPr>
        <w:t>Procedure</w:t>
      </w:r>
      <w:r w:rsidR="00675EB1">
        <w:rPr>
          <w:rFonts w:eastAsiaTheme="minorHAnsi"/>
        </w:rPr>
        <w:t>” (</w:t>
      </w:r>
      <w:r w:rsidR="0080240E">
        <w:rPr>
          <w:rFonts w:eastAsiaTheme="minorHAnsi"/>
        </w:rPr>
        <w:t>PRCD_BACKUP</w:t>
      </w:r>
      <w:r w:rsidR="00675EB1">
        <w:rPr>
          <w:rFonts w:eastAsiaTheme="minorHAnsi"/>
        </w:rPr>
        <w:t>)</w:t>
      </w:r>
      <w:r>
        <w:rPr>
          <w:rFonts w:eastAsiaTheme="minorHAnsi"/>
        </w:rPr>
        <w:t xml:space="preserve"> for details on Backup, Archival and Restoration.</w:t>
      </w:r>
    </w:p>
    <w:p w:rsidR="008E6D1F" w:rsidRDefault="008E6D1F" w:rsidP="008E6D1F">
      <w:pPr>
        <w:pStyle w:val="Heading2"/>
        <w:rPr>
          <w:rFonts w:eastAsiaTheme="minorHAnsi"/>
        </w:rPr>
      </w:pPr>
      <w:bookmarkStart w:id="46" w:name="_Toc447798003"/>
      <w:r>
        <w:rPr>
          <w:rFonts w:eastAsiaTheme="minorHAnsi"/>
        </w:rPr>
        <w:lastRenderedPageBreak/>
        <w:t>Release Process</w:t>
      </w:r>
      <w:bookmarkEnd w:id="46"/>
    </w:p>
    <w:p w:rsidR="008E6D1F" w:rsidRPr="003D4EAC" w:rsidRDefault="008E6D1F" w:rsidP="008E6D1F">
      <w:pPr>
        <w:rPr>
          <w:rFonts w:asciiTheme="minorHAnsi" w:eastAsiaTheme="minorHAnsi" w:hAnsiTheme="minorHAnsi" w:cstheme="minorBidi"/>
        </w:rPr>
      </w:pPr>
      <w:r w:rsidRPr="003D4EAC">
        <w:rPr>
          <w:rFonts w:asciiTheme="minorHAnsi" w:eastAsiaTheme="minorHAnsi" w:hAnsiTheme="minorHAnsi" w:cstheme="minorBidi"/>
        </w:rPr>
        <w:t xml:space="preserve">All releases from </w:t>
      </w:r>
      <w:r w:rsidR="000A73A5">
        <w:rPr>
          <w:rFonts w:asciiTheme="minorHAnsi" w:eastAsiaTheme="minorHAnsi" w:hAnsiTheme="minorHAnsi" w:cstheme="minorBidi"/>
        </w:rPr>
        <w:t>Design</w:t>
      </w:r>
      <w:r w:rsidRPr="003D4EAC">
        <w:rPr>
          <w:rFonts w:asciiTheme="minorHAnsi" w:eastAsiaTheme="minorHAnsi" w:hAnsiTheme="minorHAnsi" w:cstheme="minorBidi"/>
        </w:rPr>
        <w:t xml:space="preserve"> to Integration and Validation contain the following information: </w:t>
      </w:r>
    </w:p>
    <w:p w:rsidR="008E6D1F" w:rsidRPr="003D4EAC" w:rsidRDefault="008E6D1F" w:rsidP="00194718">
      <w:pPr>
        <w:numPr>
          <w:ilvl w:val="0"/>
          <w:numId w:val="11"/>
        </w:numPr>
        <w:rPr>
          <w:rFonts w:asciiTheme="minorHAnsi" w:eastAsiaTheme="minorHAnsi" w:hAnsiTheme="minorHAnsi" w:cstheme="minorBidi"/>
        </w:rPr>
      </w:pPr>
      <w:r w:rsidRPr="003D4EAC">
        <w:rPr>
          <w:rFonts w:asciiTheme="minorHAnsi" w:eastAsiaTheme="minorHAnsi" w:hAnsiTheme="minorHAnsi" w:cstheme="minorBidi"/>
        </w:rPr>
        <w:t xml:space="preserve">What is in the release </w:t>
      </w:r>
    </w:p>
    <w:p w:rsidR="008E6D1F" w:rsidRPr="003D4EAC" w:rsidRDefault="008E6D1F" w:rsidP="00194718">
      <w:pPr>
        <w:numPr>
          <w:ilvl w:val="0"/>
          <w:numId w:val="11"/>
        </w:numPr>
        <w:rPr>
          <w:rFonts w:asciiTheme="minorHAnsi" w:eastAsiaTheme="minorHAnsi" w:hAnsiTheme="minorHAnsi" w:cstheme="minorBidi"/>
        </w:rPr>
      </w:pPr>
      <w:r>
        <w:rPr>
          <w:rFonts w:asciiTheme="minorHAnsi" w:eastAsiaTheme="minorHAnsi" w:hAnsiTheme="minorHAnsi" w:cstheme="minorBidi"/>
        </w:rPr>
        <w:t>Which stage / Phase, the</w:t>
      </w:r>
      <w:r w:rsidRPr="003D4EAC">
        <w:rPr>
          <w:rFonts w:asciiTheme="minorHAnsi" w:eastAsiaTheme="minorHAnsi" w:hAnsiTheme="minorHAnsi" w:cstheme="minorBidi"/>
        </w:rPr>
        <w:t xml:space="preserve"> release is being provided to and when </w:t>
      </w:r>
    </w:p>
    <w:p w:rsidR="008E6D1F" w:rsidRPr="003D4EAC" w:rsidRDefault="008E6D1F" w:rsidP="00194718">
      <w:pPr>
        <w:numPr>
          <w:ilvl w:val="0"/>
          <w:numId w:val="11"/>
        </w:numPr>
        <w:rPr>
          <w:rFonts w:asciiTheme="minorHAnsi" w:eastAsiaTheme="minorHAnsi" w:hAnsiTheme="minorHAnsi" w:cstheme="minorBidi"/>
        </w:rPr>
      </w:pPr>
      <w:r w:rsidRPr="003D4EAC">
        <w:rPr>
          <w:rFonts w:asciiTheme="minorHAnsi" w:eastAsiaTheme="minorHAnsi" w:hAnsiTheme="minorHAnsi" w:cstheme="minorBidi"/>
        </w:rPr>
        <w:t xml:space="preserve">The media the release is on </w:t>
      </w:r>
    </w:p>
    <w:p w:rsidR="008E6D1F" w:rsidRPr="003D4EAC" w:rsidRDefault="008E6D1F" w:rsidP="00194718">
      <w:pPr>
        <w:numPr>
          <w:ilvl w:val="0"/>
          <w:numId w:val="11"/>
        </w:numPr>
        <w:rPr>
          <w:rFonts w:asciiTheme="minorHAnsi" w:eastAsiaTheme="minorHAnsi" w:hAnsiTheme="minorHAnsi" w:cstheme="minorBidi"/>
        </w:rPr>
      </w:pPr>
      <w:r w:rsidRPr="003D4EAC">
        <w:rPr>
          <w:rFonts w:asciiTheme="minorHAnsi" w:eastAsiaTheme="minorHAnsi" w:hAnsiTheme="minorHAnsi" w:cstheme="minorBidi"/>
        </w:rPr>
        <w:t xml:space="preserve">Any known problems in the release </w:t>
      </w:r>
      <w:bookmarkStart w:id="47" w:name="_GoBack"/>
      <w:bookmarkEnd w:id="47"/>
    </w:p>
    <w:p w:rsidR="008E6D1F" w:rsidRPr="003D4EAC" w:rsidRDefault="008E6D1F" w:rsidP="00194718">
      <w:pPr>
        <w:numPr>
          <w:ilvl w:val="0"/>
          <w:numId w:val="11"/>
        </w:numPr>
        <w:rPr>
          <w:rFonts w:asciiTheme="minorHAnsi" w:eastAsiaTheme="minorHAnsi" w:hAnsiTheme="minorHAnsi" w:cstheme="minorBidi"/>
        </w:rPr>
      </w:pPr>
      <w:r w:rsidRPr="003D4EAC">
        <w:rPr>
          <w:rFonts w:asciiTheme="minorHAnsi" w:eastAsiaTheme="minorHAnsi" w:hAnsiTheme="minorHAnsi" w:cstheme="minorBidi"/>
        </w:rPr>
        <w:t xml:space="preserve">Any known fixes in the release </w:t>
      </w:r>
    </w:p>
    <w:p w:rsidR="008E6D1F" w:rsidRPr="003D4EAC" w:rsidRDefault="008E6D1F" w:rsidP="00194718">
      <w:pPr>
        <w:numPr>
          <w:ilvl w:val="0"/>
          <w:numId w:val="11"/>
        </w:numPr>
        <w:rPr>
          <w:rFonts w:asciiTheme="minorHAnsi" w:eastAsiaTheme="minorHAnsi" w:hAnsiTheme="minorHAnsi" w:cstheme="minorBidi"/>
        </w:rPr>
      </w:pPr>
      <w:r w:rsidRPr="003D4EAC">
        <w:rPr>
          <w:rFonts w:asciiTheme="minorHAnsi" w:eastAsiaTheme="minorHAnsi" w:hAnsiTheme="minorHAnsi" w:cstheme="minorBidi"/>
        </w:rPr>
        <w:t xml:space="preserve">Installation instructions </w:t>
      </w:r>
    </w:p>
    <w:p w:rsidR="008E6D1F" w:rsidRPr="003D4EAC" w:rsidRDefault="008E6D1F" w:rsidP="008E6D1F">
      <w:pPr>
        <w:rPr>
          <w:rFonts w:asciiTheme="minorHAnsi" w:eastAsiaTheme="minorHAnsi" w:hAnsiTheme="minorHAnsi" w:cstheme="minorBidi"/>
        </w:rPr>
      </w:pPr>
      <w:r w:rsidRPr="003D4EAC">
        <w:rPr>
          <w:rFonts w:asciiTheme="minorHAnsi" w:eastAsiaTheme="minorHAnsi" w:hAnsiTheme="minorHAnsi" w:cstheme="minorBidi"/>
        </w:rPr>
        <w:t xml:space="preserve">There are several product release types. The following is an example of some the product release types: </w:t>
      </w:r>
    </w:p>
    <w:p w:rsidR="008E6D1F" w:rsidRPr="003D4EAC" w:rsidRDefault="008E6D1F" w:rsidP="008E6D1F">
      <w:pPr>
        <w:rPr>
          <w:rFonts w:asciiTheme="minorHAnsi" w:eastAsiaTheme="minorHAnsi" w:hAnsiTheme="minorHAnsi" w:cstheme="minorBidi"/>
        </w:rPr>
      </w:pPr>
      <w:r w:rsidRPr="003D4EAC">
        <w:rPr>
          <w:rFonts w:asciiTheme="minorHAnsi" w:eastAsiaTheme="minorHAnsi" w:hAnsiTheme="minorHAnsi" w:cstheme="minorBidi"/>
          <w:i/>
        </w:rPr>
        <w:t>Internal Release</w:t>
      </w:r>
      <w:r w:rsidRPr="003D4EAC">
        <w:rPr>
          <w:rFonts w:asciiTheme="minorHAnsi" w:eastAsiaTheme="minorHAnsi" w:hAnsiTheme="minorHAnsi" w:cstheme="minorBidi"/>
        </w:rPr>
        <w:t xml:space="preserve"> </w:t>
      </w:r>
      <w:r>
        <w:rPr>
          <w:rFonts w:asciiTheme="minorHAnsi" w:eastAsiaTheme="minorHAnsi" w:hAnsiTheme="minorHAnsi" w:cstheme="minorBidi"/>
        </w:rPr>
        <w:t xml:space="preserve">- </w:t>
      </w:r>
      <w:r w:rsidRPr="003D4EAC">
        <w:rPr>
          <w:rFonts w:asciiTheme="minorHAnsi" w:eastAsiaTheme="minorHAnsi" w:hAnsiTheme="minorHAnsi" w:cstheme="minorBidi"/>
        </w:rPr>
        <w:t xml:space="preserve">This release is only for releasing to internal test organizations such as Quality Assurance. This release should not be distributed to the outside vendors, since it may have errors and the functionality of the product is not complete. </w:t>
      </w:r>
    </w:p>
    <w:p w:rsidR="008E6D1F" w:rsidRPr="003D4EAC" w:rsidRDefault="008E6D1F" w:rsidP="008E6D1F">
      <w:pPr>
        <w:rPr>
          <w:rFonts w:asciiTheme="minorHAnsi" w:eastAsiaTheme="minorHAnsi" w:hAnsiTheme="minorHAnsi" w:cstheme="minorBidi"/>
        </w:rPr>
      </w:pPr>
      <w:r w:rsidRPr="003D4EAC">
        <w:rPr>
          <w:rFonts w:asciiTheme="minorHAnsi" w:eastAsiaTheme="minorHAnsi" w:hAnsiTheme="minorHAnsi" w:cstheme="minorBidi"/>
          <w:i/>
        </w:rPr>
        <w:t>Beta Release</w:t>
      </w:r>
      <w:r w:rsidRPr="003D4EAC">
        <w:rPr>
          <w:rFonts w:asciiTheme="minorHAnsi" w:eastAsiaTheme="minorHAnsi" w:hAnsiTheme="minorHAnsi" w:cstheme="minorBidi"/>
        </w:rPr>
        <w:t xml:space="preserve"> </w:t>
      </w:r>
      <w:r>
        <w:rPr>
          <w:rFonts w:asciiTheme="minorHAnsi" w:eastAsiaTheme="minorHAnsi" w:hAnsiTheme="minorHAnsi" w:cstheme="minorBidi"/>
        </w:rPr>
        <w:t xml:space="preserve">- </w:t>
      </w:r>
      <w:r w:rsidRPr="003D4EAC">
        <w:rPr>
          <w:rFonts w:asciiTheme="minorHAnsi" w:eastAsiaTheme="minorHAnsi" w:hAnsiTheme="minorHAnsi" w:cstheme="minorBidi"/>
        </w:rPr>
        <w:t xml:space="preserve">This release is for testing by internal test organizations as well as for the outside vendors. The purpose of this release is to allow customers to test the product in their environment and help in finding problems which cannot be detected in-house since it is not possible to create every customer’s environment. </w:t>
      </w:r>
    </w:p>
    <w:p w:rsidR="008E6D1F" w:rsidRDefault="008E6D1F" w:rsidP="008E6D1F">
      <w:pPr>
        <w:spacing w:before="100" w:beforeAutospacing="1" w:after="100" w:afterAutospacing="1" w:line="240" w:lineRule="auto"/>
        <w:rPr>
          <w:rFonts w:asciiTheme="minorHAnsi" w:eastAsiaTheme="minorHAnsi" w:hAnsiTheme="minorHAnsi" w:cstheme="minorBidi"/>
        </w:rPr>
      </w:pPr>
      <w:r w:rsidRPr="003D4EAC">
        <w:rPr>
          <w:rFonts w:asciiTheme="minorHAnsi" w:eastAsiaTheme="minorHAnsi" w:hAnsiTheme="minorHAnsi" w:cstheme="minorBidi"/>
          <w:i/>
        </w:rPr>
        <w:t>Release</w:t>
      </w:r>
      <w:r w:rsidRPr="003D4EAC">
        <w:rPr>
          <w:rFonts w:asciiTheme="minorHAnsi" w:eastAsiaTheme="minorHAnsi" w:hAnsiTheme="minorHAnsi" w:cstheme="minorBidi"/>
        </w:rPr>
        <w:t xml:space="preserve"> </w:t>
      </w:r>
      <w:r>
        <w:rPr>
          <w:rFonts w:asciiTheme="minorHAnsi" w:eastAsiaTheme="minorHAnsi" w:hAnsiTheme="minorHAnsi" w:cstheme="minorBidi"/>
        </w:rPr>
        <w:t>-</w:t>
      </w:r>
      <w:r w:rsidRPr="003D4EAC">
        <w:rPr>
          <w:rFonts w:asciiTheme="minorHAnsi" w:eastAsiaTheme="minorHAnsi" w:hAnsiTheme="minorHAnsi" w:cstheme="minorBidi"/>
        </w:rPr>
        <w:t>The official release of the product to customer</w:t>
      </w:r>
      <w:r w:rsidR="00D81A0B">
        <w:rPr>
          <w:rFonts w:asciiTheme="minorHAnsi" w:eastAsiaTheme="minorHAnsi" w:hAnsiTheme="minorHAnsi" w:cstheme="minorBidi"/>
        </w:rPr>
        <w:t>.</w:t>
      </w:r>
    </w:p>
    <w:p w:rsidR="00253C0D" w:rsidRDefault="00253C0D" w:rsidP="00253C0D">
      <w:pPr>
        <w:pStyle w:val="Heading2"/>
        <w:rPr>
          <w:rFonts w:eastAsiaTheme="minorHAnsi"/>
        </w:rPr>
      </w:pPr>
      <w:bookmarkStart w:id="48" w:name="_Toc447798004"/>
      <w:r w:rsidRPr="00253C0D">
        <w:rPr>
          <w:rFonts w:eastAsiaTheme="minorHAnsi"/>
        </w:rPr>
        <w:t>Technical Data Package</w:t>
      </w:r>
      <w:bookmarkEnd w:id="48"/>
    </w:p>
    <w:p w:rsidR="00253C0D" w:rsidRPr="00253C0D" w:rsidRDefault="00253C0D" w:rsidP="00253C0D">
      <w:pPr>
        <w:rPr>
          <w:rFonts w:eastAsiaTheme="minorHAnsi"/>
        </w:rPr>
      </w:pPr>
      <w:r>
        <w:rPr>
          <w:rFonts w:eastAsiaTheme="minorHAnsi"/>
        </w:rPr>
        <w:t>Contents of Technical Data Package include:</w:t>
      </w:r>
    </w:p>
    <w:tbl>
      <w:tblPr>
        <w:tblStyle w:val="LightGrid-Accent11"/>
        <w:tblW w:w="8361" w:type="dxa"/>
        <w:tblLook w:val="04A0" w:firstRow="1" w:lastRow="0" w:firstColumn="1" w:lastColumn="0" w:noHBand="0" w:noVBand="1"/>
      </w:tblPr>
      <w:tblGrid>
        <w:gridCol w:w="1355"/>
        <w:gridCol w:w="7006"/>
      </w:tblGrid>
      <w:tr w:rsidR="00253C0D" w:rsidRPr="00253C0D" w:rsidTr="00253C0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355" w:type="dxa"/>
          </w:tcPr>
          <w:p w:rsidR="00253C0D" w:rsidRPr="00253C0D" w:rsidRDefault="00253C0D" w:rsidP="00253C0D">
            <w:pPr>
              <w:spacing w:after="0" w:line="240" w:lineRule="auto"/>
              <w:rPr>
                <w:rFonts w:cs="Calibri"/>
                <w:color w:val="000000"/>
                <w:lang w:bidi="ar-SA"/>
              </w:rPr>
            </w:pPr>
            <w:r>
              <w:rPr>
                <w:rFonts w:cs="Calibri"/>
                <w:color w:val="000000"/>
                <w:lang w:bidi="ar-SA"/>
              </w:rPr>
              <w:t>Sr. No.</w:t>
            </w:r>
          </w:p>
        </w:tc>
        <w:tc>
          <w:tcPr>
            <w:tcW w:w="7006" w:type="dxa"/>
            <w:noWrap/>
            <w:hideMark/>
          </w:tcPr>
          <w:p w:rsidR="00253C0D" w:rsidRPr="00253C0D" w:rsidRDefault="00253C0D" w:rsidP="00253C0D">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lang w:bidi="ar-SA"/>
              </w:rPr>
            </w:pPr>
            <w:r>
              <w:rPr>
                <w:rFonts w:cs="Calibri"/>
                <w:color w:val="000000"/>
                <w:lang w:bidi="ar-SA"/>
              </w:rPr>
              <w:t>TDP Contents</w:t>
            </w:r>
          </w:p>
        </w:tc>
      </w:tr>
      <w:tr w:rsidR="00B1207C" w:rsidRPr="00253C0D" w:rsidTr="00253C0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355" w:type="dxa"/>
          </w:tcPr>
          <w:p w:rsidR="00B1207C" w:rsidRPr="00253C0D" w:rsidRDefault="00B1207C" w:rsidP="00253C0D">
            <w:pPr>
              <w:pStyle w:val="ListParagraph"/>
              <w:numPr>
                <w:ilvl w:val="0"/>
                <w:numId w:val="18"/>
              </w:numPr>
              <w:spacing w:after="0" w:line="240" w:lineRule="auto"/>
              <w:rPr>
                <w:rFonts w:cs="Calibri"/>
                <w:color w:val="000000"/>
                <w:lang w:bidi="ar-SA"/>
              </w:rPr>
            </w:pPr>
          </w:p>
        </w:tc>
        <w:tc>
          <w:tcPr>
            <w:tcW w:w="7006" w:type="dxa"/>
            <w:noWrap/>
            <w:hideMark/>
          </w:tcPr>
          <w:p w:rsidR="00B1207C" w:rsidRPr="00253C0D" w:rsidRDefault="00B1207C" w:rsidP="00E3243D">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bidi="ar-SA"/>
              </w:rPr>
            </w:pPr>
            <w:r w:rsidRPr="00253C0D">
              <w:rPr>
                <w:rFonts w:cs="Calibri"/>
                <w:color w:val="000000"/>
              </w:rPr>
              <w:t>Requirement Documents</w:t>
            </w:r>
            <w:r>
              <w:rPr>
                <w:rFonts w:cs="Calibri"/>
                <w:color w:val="000000"/>
              </w:rPr>
              <w:t xml:space="preserve"> </w:t>
            </w:r>
            <w:r w:rsidRPr="00253C0D">
              <w:rPr>
                <w:rFonts w:cs="Calibri"/>
                <w:color w:val="000000"/>
              </w:rPr>
              <w:t>(</w:t>
            </w:r>
            <w:r>
              <w:rPr>
                <w:rFonts w:cs="Calibri"/>
                <w:color w:val="000000"/>
              </w:rPr>
              <w:t>Customer requirements</w:t>
            </w:r>
            <w:r w:rsidRPr="00253C0D">
              <w:rPr>
                <w:rFonts w:cs="Calibri"/>
                <w:color w:val="000000"/>
              </w:rPr>
              <w:t>,</w:t>
            </w:r>
            <w:r>
              <w:rPr>
                <w:rFonts w:cs="Calibri"/>
                <w:color w:val="000000"/>
              </w:rPr>
              <w:t xml:space="preserve"> Functional specifications,  </w:t>
            </w:r>
            <w:r w:rsidRPr="00253C0D">
              <w:rPr>
                <w:rFonts w:cs="Calibri"/>
                <w:color w:val="000000"/>
              </w:rPr>
              <w:t>R</w:t>
            </w:r>
            <w:r>
              <w:rPr>
                <w:rFonts w:cs="Calibri"/>
                <w:color w:val="000000"/>
              </w:rPr>
              <w:t xml:space="preserve">equirement </w:t>
            </w:r>
            <w:r w:rsidRPr="00253C0D">
              <w:rPr>
                <w:rFonts w:cs="Calibri"/>
                <w:color w:val="000000"/>
              </w:rPr>
              <w:t>T</w:t>
            </w:r>
            <w:r>
              <w:rPr>
                <w:rFonts w:cs="Calibri"/>
                <w:color w:val="000000"/>
              </w:rPr>
              <w:t xml:space="preserve">raceability </w:t>
            </w:r>
            <w:r w:rsidRPr="00253C0D">
              <w:rPr>
                <w:rFonts w:cs="Calibri"/>
                <w:color w:val="000000"/>
              </w:rPr>
              <w:t>T</w:t>
            </w:r>
            <w:r>
              <w:rPr>
                <w:rFonts w:cs="Calibri"/>
                <w:color w:val="000000"/>
              </w:rPr>
              <w:t>able</w:t>
            </w:r>
            <w:r w:rsidRPr="00253C0D">
              <w:rPr>
                <w:rFonts w:cs="Calibri"/>
                <w:color w:val="000000"/>
              </w:rPr>
              <w:t>)</w:t>
            </w:r>
          </w:p>
        </w:tc>
      </w:tr>
      <w:tr w:rsidR="00B1207C" w:rsidRPr="00253C0D" w:rsidTr="00253C0D">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355" w:type="dxa"/>
          </w:tcPr>
          <w:p w:rsidR="00B1207C" w:rsidRPr="00253C0D" w:rsidRDefault="00B1207C" w:rsidP="00253C0D">
            <w:pPr>
              <w:pStyle w:val="ListParagraph"/>
              <w:numPr>
                <w:ilvl w:val="0"/>
                <w:numId w:val="18"/>
              </w:numPr>
              <w:spacing w:after="0" w:line="240" w:lineRule="auto"/>
              <w:rPr>
                <w:rFonts w:cs="Calibri"/>
                <w:color w:val="000000"/>
                <w:lang w:bidi="ar-SA"/>
              </w:rPr>
            </w:pPr>
          </w:p>
        </w:tc>
        <w:tc>
          <w:tcPr>
            <w:tcW w:w="7006" w:type="dxa"/>
            <w:noWrap/>
            <w:hideMark/>
          </w:tcPr>
          <w:p w:rsidR="00B1207C" w:rsidRPr="00253C0D" w:rsidRDefault="00B1207C" w:rsidP="00CC2D26">
            <w:pPr>
              <w:spacing w:after="0" w:line="240" w:lineRule="auto"/>
              <w:cnfStyle w:val="000000010000" w:firstRow="0" w:lastRow="0" w:firstColumn="0" w:lastColumn="0" w:oddVBand="0" w:evenVBand="0" w:oddHBand="0" w:evenHBand="1" w:firstRowFirstColumn="0" w:firstRowLastColumn="0" w:lastRowFirstColumn="0" w:lastRowLastColumn="0"/>
              <w:rPr>
                <w:rFonts w:cs="Calibri"/>
                <w:color w:val="000000"/>
                <w:lang w:bidi="ar-SA"/>
              </w:rPr>
            </w:pPr>
            <w:r w:rsidRPr="00253C0D">
              <w:rPr>
                <w:rFonts w:cs="Calibri"/>
                <w:color w:val="000000"/>
              </w:rPr>
              <w:t>Planning</w:t>
            </w:r>
            <w:r>
              <w:rPr>
                <w:rFonts w:cs="Calibri"/>
                <w:color w:val="000000"/>
              </w:rPr>
              <w:t xml:space="preserve"> Data </w:t>
            </w:r>
            <w:r w:rsidRPr="00253C0D">
              <w:rPr>
                <w:rFonts w:cs="Calibri"/>
                <w:color w:val="000000"/>
              </w:rPr>
              <w:t xml:space="preserve">(Project </w:t>
            </w:r>
            <w:r>
              <w:rPr>
                <w:rFonts w:cs="Calibri"/>
                <w:color w:val="000000"/>
              </w:rPr>
              <w:t>P</w:t>
            </w:r>
            <w:r w:rsidRPr="00253C0D">
              <w:rPr>
                <w:rFonts w:cs="Calibri"/>
                <w:color w:val="000000"/>
              </w:rPr>
              <w:t>lan,</w:t>
            </w:r>
            <w:r>
              <w:rPr>
                <w:rFonts w:cs="Calibri"/>
                <w:color w:val="000000"/>
              </w:rPr>
              <w:t xml:space="preserve"> </w:t>
            </w:r>
            <w:r w:rsidRPr="00253C0D">
              <w:rPr>
                <w:rFonts w:cs="Calibri"/>
                <w:color w:val="000000"/>
              </w:rPr>
              <w:t>Risk Plan,</w:t>
            </w:r>
            <w:r>
              <w:rPr>
                <w:rFonts w:cs="Calibri"/>
                <w:color w:val="000000"/>
              </w:rPr>
              <w:t xml:space="preserve"> </w:t>
            </w:r>
            <w:r w:rsidRPr="00253C0D">
              <w:rPr>
                <w:rFonts w:cs="Calibri"/>
                <w:color w:val="000000"/>
              </w:rPr>
              <w:t>Estimates</w:t>
            </w:r>
            <w:r>
              <w:rPr>
                <w:rFonts w:cs="Calibri"/>
                <w:color w:val="000000"/>
              </w:rPr>
              <w:t>, Schedule</w:t>
            </w:r>
            <w:r w:rsidRPr="00253C0D">
              <w:rPr>
                <w:rFonts w:cs="Calibri"/>
                <w:color w:val="000000"/>
              </w:rPr>
              <w:t>)</w:t>
            </w:r>
          </w:p>
        </w:tc>
      </w:tr>
      <w:tr w:rsidR="00B1207C" w:rsidRPr="00253C0D" w:rsidTr="00253C0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355" w:type="dxa"/>
          </w:tcPr>
          <w:p w:rsidR="00B1207C" w:rsidRPr="00253C0D" w:rsidRDefault="00B1207C" w:rsidP="00253C0D">
            <w:pPr>
              <w:pStyle w:val="ListParagraph"/>
              <w:numPr>
                <w:ilvl w:val="0"/>
                <w:numId w:val="18"/>
              </w:numPr>
              <w:spacing w:after="0" w:line="240" w:lineRule="auto"/>
              <w:rPr>
                <w:rFonts w:cs="Calibri"/>
                <w:color w:val="000000"/>
                <w:lang w:bidi="ar-SA"/>
              </w:rPr>
            </w:pPr>
          </w:p>
        </w:tc>
        <w:tc>
          <w:tcPr>
            <w:tcW w:w="7006" w:type="dxa"/>
            <w:noWrap/>
            <w:hideMark/>
          </w:tcPr>
          <w:p w:rsidR="00B1207C" w:rsidRPr="00253C0D" w:rsidRDefault="00B1207C" w:rsidP="00253C0D">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bidi="ar-SA"/>
              </w:rPr>
            </w:pPr>
            <w:r w:rsidRPr="00253C0D">
              <w:rPr>
                <w:rFonts w:cs="Calibri"/>
                <w:color w:val="000000"/>
              </w:rPr>
              <w:t>Source Codes</w:t>
            </w:r>
            <w:r>
              <w:rPr>
                <w:rFonts w:cs="Calibri"/>
                <w:color w:val="000000"/>
              </w:rPr>
              <w:t>, Schematics, BOMs, Mechanical drawings, PCB layouts</w:t>
            </w:r>
          </w:p>
        </w:tc>
      </w:tr>
      <w:tr w:rsidR="00B1207C" w:rsidRPr="00253C0D" w:rsidTr="00CC2D26">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55" w:type="dxa"/>
          </w:tcPr>
          <w:p w:rsidR="00B1207C" w:rsidRPr="00253C0D" w:rsidRDefault="00B1207C" w:rsidP="00253C0D">
            <w:pPr>
              <w:pStyle w:val="ListParagraph"/>
              <w:numPr>
                <w:ilvl w:val="0"/>
                <w:numId w:val="18"/>
              </w:numPr>
              <w:spacing w:after="0" w:line="240" w:lineRule="auto"/>
              <w:rPr>
                <w:rFonts w:cs="Calibri"/>
                <w:color w:val="000000"/>
                <w:lang w:bidi="ar-SA"/>
              </w:rPr>
            </w:pPr>
          </w:p>
        </w:tc>
        <w:tc>
          <w:tcPr>
            <w:tcW w:w="7006" w:type="dxa"/>
            <w:noWrap/>
            <w:hideMark/>
          </w:tcPr>
          <w:p w:rsidR="00B1207C" w:rsidRPr="00253C0D" w:rsidRDefault="00B1207C" w:rsidP="00C34482">
            <w:pPr>
              <w:spacing w:after="0" w:line="240" w:lineRule="auto"/>
              <w:cnfStyle w:val="000000010000" w:firstRow="0" w:lastRow="0" w:firstColumn="0" w:lastColumn="0" w:oddVBand="0" w:evenVBand="0" w:oddHBand="0" w:evenHBand="1" w:firstRowFirstColumn="0" w:firstRowLastColumn="0" w:lastRowFirstColumn="0" w:lastRowLastColumn="0"/>
              <w:rPr>
                <w:rFonts w:cs="Calibri"/>
                <w:color w:val="000000"/>
                <w:lang w:bidi="ar-SA"/>
              </w:rPr>
            </w:pPr>
            <w:r w:rsidRPr="00253C0D">
              <w:rPr>
                <w:rFonts w:cs="Calibri"/>
                <w:color w:val="000000"/>
              </w:rPr>
              <w:t>Design Documents</w:t>
            </w:r>
          </w:p>
        </w:tc>
      </w:tr>
      <w:tr w:rsidR="00B1207C" w:rsidRPr="00253C0D" w:rsidTr="00253C0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355" w:type="dxa"/>
          </w:tcPr>
          <w:p w:rsidR="00B1207C" w:rsidRPr="00253C0D" w:rsidRDefault="00B1207C" w:rsidP="00253C0D">
            <w:pPr>
              <w:pStyle w:val="ListParagraph"/>
              <w:numPr>
                <w:ilvl w:val="0"/>
                <w:numId w:val="18"/>
              </w:numPr>
              <w:spacing w:after="0" w:line="240" w:lineRule="auto"/>
              <w:rPr>
                <w:rFonts w:cs="Calibri"/>
                <w:color w:val="000000"/>
                <w:lang w:bidi="ar-SA"/>
              </w:rPr>
            </w:pPr>
          </w:p>
        </w:tc>
        <w:tc>
          <w:tcPr>
            <w:tcW w:w="7006" w:type="dxa"/>
            <w:noWrap/>
            <w:hideMark/>
          </w:tcPr>
          <w:p w:rsidR="00B1207C" w:rsidRPr="00253C0D" w:rsidRDefault="00B1207C" w:rsidP="00CC2D26">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bidi="ar-SA"/>
              </w:rPr>
            </w:pPr>
            <w:r w:rsidRPr="00253C0D">
              <w:rPr>
                <w:rFonts w:cs="Calibri"/>
                <w:color w:val="000000"/>
              </w:rPr>
              <w:t xml:space="preserve">Test </w:t>
            </w:r>
            <w:r>
              <w:rPr>
                <w:rFonts w:cs="Calibri"/>
                <w:color w:val="000000"/>
              </w:rPr>
              <w:t>C</w:t>
            </w:r>
            <w:r w:rsidRPr="00253C0D">
              <w:rPr>
                <w:rFonts w:cs="Calibri"/>
                <w:color w:val="000000"/>
              </w:rPr>
              <w:t>ase</w:t>
            </w:r>
            <w:r>
              <w:rPr>
                <w:rFonts w:cs="Calibri"/>
                <w:color w:val="000000"/>
              </w:rPr>
              <w:t>s</w:t>
            </w:r>
            <w:r w:rsidRPr="00253C0D">
              <w:rPr>
                <w:rFonts w:cs="Calibri"/>
                <w:color w:val="000000"/>
              </w:rPr>
              <w:t>,</w:t>
            </w:r>
            <w:r>
              <w:rPr>
                <w:rFonts w:cs="Calibri"/>
                <w:color w:val="000000"/>
              </w:rPr>
              <w:t xml:space="preserve"> </w:t>
            </w:r>
            <w:r w:rsidRPr="00253C0D">
              <w:rPr>
                <w:rFonts w:cs="Calibri"/>
                <w:color w:val="000000"/>
              </w:rPr>
              <w:t>Test Plans</w:t>
            </w:r>
          </w:p>
        </w:tc>
      </w:tr>
      <w:tr w:rsidR="00B1207C" w:rsidRPr="00253C0D" w:rsidTr="00253C0D">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355" w:type="dxa"/>
          </w:tcPr>
          <w:p w:rsidR="00B1207C" w:rsidRPr="00253C0D" w:rsidRDefault="00B1207C" w:rsidP="00253C0D">
            <w:pPr>
              <w:pStyle w:val="ListParagraph"/>
              <w:numPr>
                <w:ilvl w:val="0"/>
                <w:numId w:val="18"/>
              </w:numPr>
              <w:spacing w:after="0" w:line="240" w:lineRule="auto"/>
              <w:rPr>
                <w:rFonts w:cs="Calibri"/>
                <w:color w:val="000000"/>
                <w:lang w:bidi="ar-SA"/>
              </w:rPr>
            </w:pPr>
          </w:p>
        </w:tc>
        <w:tc>
          <w:tcPr>
            <w:tcW w:w="7006" w:type="dxa"/>
            <w:noWrap/>
            <w:hideMark/>
          </w:tcPr>
          <w:p w:rsidR="00B1207C" w:rsidRPr="00253C0D" w:rsidRDefault="00B1207C" w:rsidP="00CC2D26">
            <w:pPr>
              <w:spacing w:after="0" w:line="240" w:lineRule="auto"/>
              <w:cnfStyle w:val="000000010000" w:firstRow="0" w:lastRow="0" w:firstColumn="0" w:lastColumn="0" w:oddVBand="0" w:evenVBand="0" w:oddHBand="0" w:evenHBand="1" w:firstRowFirstColumn="0" w:firstRowLastColumn="0" w:lastRowFirstColumn="0" w:lastRowLastColumn="0"/>
              <w:rPr>
                <w:rFonts w:cs="Calibri"/>
                <w:color w:val="000000"/>
                <w:lang w:bidi="ar-SA"/>
              </w:rPr>
            </w:pPr>
            <w:r w:rsidRPr="00253C0D">
              <w:rPr>
                <w:rFonts w:cs="Calibri"/>
                <w:color w:val="000000"/>
              </w:rPr>
              <w:t xml:space="preserve">Audit </w:t>
            </w:r>
            <w:r>
              <w:rPr>
                <w:rFonts w:cs="Calibri"/>
                <w:color w:val="000000"/>
              </w:rPr>
              <w:t>R</w:t>
            </w:r>
            <w:r w:rsidRPr="00253C0D">
              <w:rPr>
                <w:rFonts w:cs="Calibri"/>
                <w:color w:val="000000"/>
              </w:rPr>
              <w:t>eports</w:t>
            </w:r>
          </w:p>
        </w:tc>
      </w:tr>
      <w:tr w:rsidR="00B1207C" w:rsidRPr="00253C0D" w:rsidTr="00253C0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355" w:type="dxa"/>
          </w:tcPr>
          <w:p w:rsidR="00B1207C" w:rsidRPr="00253C0D" w:rsidRDefault="00B1207C" w:rsidP="00253C0D">
            <w:pPr>
              <w:pStyle w:val="ListParagraph"/>
              <w:numPr>
                <w:ilvl w:val="0"/>
                <w:numId w:val="18"/>
              </w:numPr>
              <w:spacing w:after="0" w:line="240" w:lineRule="auto"/>
              <w:rPr>
                <w:rFonts w:cs="Calibri"/>
                <w:color w:val="000000"/>
                <w:lang w:bidi="ar-SA"/>
              </w:rPr>
            </w:pPr>
          </w:p>
        </w:tc>
        <w:tc>
          <w:tcPr>
            <w:tcW w:w="7006" w:type="dxa"/>
            <w:noWrap/>
            <w:hideMark/>
          </w:tcPr>
          <w:p w:rsidR="00B1207C" w:rsidRPr="00253C0D" w:rsidRDefault="00B1207C" w:rsidP="00253C0D">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bidi="ar-SA"/>
              </w:rPr>
            </w:pPr>
            <w:r w:rsidRPr="00253C0D">
              <w:rPr>
                <w:rFonts w:cs="Calibri"/>
                <w:color w:val="000000"/>
              </w:rPr>
              <w:t>Met</w:t>
            </w:r>
            <w:r>
              <w:rPr>
                <w:rFonts w:cs="Calibri"/>
                <w:color w:val="000000"/>
              </w:rPr>
              <w:t>r</w:t>
            </w:r>
            <w:r w:rsidRPr="00253C0D">
              <w:rPr>
                <w:rFonts w:cs="Calibri"/>
                <w:color w:val="000000"/>
              </w:rPr>
              <w:t>ics Reports</w:t>
            </w:r>
          </w:p>
        </w:tc>
      </w:tr>
      <w:tr w:rsidR="00B1207C" w:rsidRPr="00253C0D" w:rsidTr="00253C0D">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355" w:type="dxa"/>
          </w:tcPr>
          <w:p w:rsidR="00B1207C" w:rsidRPr="00253C0D" w:rsidRDefault="00B1207C" w:rsidP="00253C0D">
            <w:pPr>
              <w:pStyle w:val="ListParagraph"/>
              <w:numPr>
                <w:ilvl w:val="0"/>
                <w:numId w:val="18"/>
              </w:numPr>
              <w:spacing w:after="0" w:line="240" w:lineRule="auto"/>
              <w:rPr>
                <w:rFonts w:cs="Calibri"/>
                <w:color w:val="000000"/>
                <w:lang w:bidi="ar-SA"/>
              </w:rPr>
            </w:pPr>
          </w:p>
        </w:tc>
        <w:tc>
          <w:tcPr>
            <w:tcW w:w="7006" w:type="dxa"/>
            <w:noWrap/>
            <w:hideMark/>
          </w:tcPr>
          <w:p w:rsidR="00B1207C" w:rsidRPr="00253C0D" w:rsidRDefault="00B1207C" w:rsidP="00253C0D">
            <w:pPr>
              <w:spacing w:after="0" w:line="240" w:lineRule="auto"/>
              <w:cnfStyle w:val="000000010000" w:firstRow="0" w:lastRow="0" w:firstColumn="0" w:lastColumn="0" w:oddVBand="0" w:evenVBand="0" w:oddHBand="0" w:evenHBand="1" w:firstRowFirstColumn="0" w:firstRowLastColumn="0" w:lastRowFirstColumn="0" w:lastRowLastColumn="0"/>
              <w:rPr>
                <w:rFonts w:cs="Calibri"/>
                <w:color w:val="000000"/>
                <w:lang w:bidi="ar-SA"/>
              </w:rPr>
            </w:pPr>
            <w:r w:rsidRPr="00253C0D">
              <w:rPr>
                <w:rFonts w:cs="Calibri"/>
                <w:color w:val="000000"/>
              </w:rPr>
              <w:t>Defect List</w:t>
            </w:r>
          </w:p>
        </w:tc>
      </w:tr>
      <w:tr w:rsidR="00B1207C" w:rsidRPr="00253C0D" w:rsidTr="00253C0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355" w:type="dxa"/>
          </w:tcPr>
          <w:p w:rsidR="00B1207C" w:rsidRPr="00253C0D" w:rsidRDefault="00B1207C" w:rsidP="00253C0D">
            <w:pPr>
              <w:pStyle w:val="ListParagraph"/>
              <w:numPr>
                <w:ilvl w:val="0"/>
                <w:numId w:val="18"/>
              </w:numPr>
              <w:spacing w:after="0" w:line="240" w:lineRule="auto"/>
              <w:rPr>
                <w:rFonts w:cs="Calibri"/>
                <w:color w:val="000000"/>
                <w:lang w:bidi="ar-SA"/>
              </w:rPr>
            </w:pPr>
          </w:p>
        </w:tc>
        <w:tc>
          <w:tcPr>
            <w:tcW w:w="7006" w:type="dxa"/>
            <w:noWrap/>
            <w:hideMark/>
          </w:tcPr>
          <w:p w:rsidR="00B1207C" w:rsidRPr="00253C0D" w:rsidRDefault="00B1207C" w:rsidP="002A216E">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bidi="ar-SA"/>
              </w:rPr>
            </w:pPr>
            <w:r w:rsidRPr="00253C0D">
              <w:rPr>
                <w:rFonts w:cs="Calibri"/>
                <w:color w:val="000000"/>
              </w:rPr>
              <w:t xml:space="preserve">Risk </w:t>
            </w:r>
            <w:r w:rsidR="002A216E">
              <w:rPr>
                <w:rFonts w:cs="Calibri"/>
                <w:color w:val="000000"/>
              </w:rPr>
              <w:t>Matrix</w:t>
            </w:r>
          </w:p>
        </w:tc>
      </w:tr>
      <w:tr w:rsidR="00B1207C" w:rsidRPr="00253C0D" w:rsidTr="00253C0D">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355" w:type="dxa"/>
          </w:tcPr>
          <w:p w:rsidR="00B1207C" w:rsidRPr="00253C0D" w:rsidRDefault="00B1207C" w:rsidP="00253C0D">
            <w:pPr>
              <w:pStyle w:val="ListParagraph"/>
              <w:numPr>
                <w:ilvl w:val="0"/>
                <w:numId w:val="18"/>
              </w:numPr>
              <w:spacing w:after="0" w:line="240" w:lineRule="auto"/>
              <w:rPr>
                <w:rFonts w:cs="Calibri"/>
                <w:color w:val="000000"/>
                <w:lang w:bidi="ar-SA"/>
              </w:rPr>
            </w:pPr>
          </w:p>
        </w:tc>
        <w:tc>
          <w:tcPr>
            <w:tcW w:w="7006" w:type="dxa"/>
            <w:noWrap/>
            <w:hideMark/>
          </w:tcPr>
          <w:p w:rsidR="00B1207C" w:rsidRPr="00253C0D" w:rsidRDefault="00B1207C" w:rsidP="00253C0D">
            <w:pPr>
              <w:spacing w:after="0" w:line="240" w:lineRule="auto"/>
              <w:cnfStyle w:val="000000010000" w:firstRow="0" w:lastRow="0" w:firstColumn="0" w:lastColumn="0" w:oddVBand="0" w:evenVBand="0" w:oddHBand="0" w:evenHBand="1" w:firstRowFirstColumn="0" w:firstRowLastColumn="0" w:lastRowFirstColumn="0" w:lastRowLastColumn="0"/>
              <w:rPr>
                <w:rFonts w:cs="Calibri"/>
                <w:color w:val="000000"/>
                <w:lang w:bidi="ar-SA"/>
              </w:rPr>
            </w:pPr>
            <w:r w:rsidRPr="00253C0D">
              <w:rPr>
                <w:rFonts w:cs="Calibri"/>
                <w:color w:val="000000"/>
              </w:rPr>
              <w:t>Support Documents</w:t>
            </w:r>
          </w:p>
        </w:tc>
      </w:tr>
      <w:tr w:rsidR="00B1207C" w:rsidRPr="00253C0D" w:rsidTr="00253C0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355" w:type="dxa"/>
          </w:tcPr>
          <w:p w:rsidR="00B1207C" w:rsidRPr="00253C0D" w:rsidRDefault="00B1207C" w:rsidP="00253C0D">
            <w:pPr>
              <w:pStyle w:val="ListParagraph"/>
              <w:numPr>
                <w:ilvl w:val="0"/>
                <w:numId w:val="18"/>
              </w:numPr>
              <w:spacing w:after="0" w:line="240" w:lineRule="auto"/>
              <w:rPr>
                <w:rFonts w:cs="Calibri"/>
                <w:color w:val="000000"/>
                <w:lang w:bidi="ar-SA"/>
              </w:rPr>
            </w:pPr>
          </w:p>
        </w:tc>
        <w:tc>
          <w:tcPr>
            <w:tcW w:w="7006" w:type="dxa"/>
            <w:noWrap/>
            <w:hideMark/>
          </w:tcPr>
          <w:p w:rsidR="00B1207C" w:rsidRPr="00253C0D" w:rsidRDefault="00B1207C" w:rsidP="00253C0D">
            <w:pPr>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lang w:bidi="ar-SA"/>
              </w:rPr>
            </w:pPr>
            <w:r w:rsidRPr="00253C0D">
              <w:rPr>
                <w:rFonts w:cs="Calibri"/>
                <w:color w:val="000000"/>
              </w:rPr>
              <w:t>Setup Files(</w:t>
            </w:r>
            <w:proofErr w:type="spellStart"/>
            <w:r w:rsidRPr="00253C0D">
              <w:rPr>
                <w:rFonts w:cs="Calibri"/>
                <w:color w:val="000000"/>
              </w:rPr>
              <w:t>Executables</w:t>
            </w:r>
            <w:proofErr w:type="spellEnd"/>
            <w:r w:rsidRPr="00253C0D">
              <w:rPr>
                <w:rFonts w:cs="Calibri"/>
                <w:color w:val="000000"/>
              </w:rPr>
              <w:t>)</w:t>
            </w:r>
          </w:p>
        </w:tc>
      </w:tr>
    </w:tbl>
    <w:p w:rsidR="00A261E3" w:rsidRDefault="00A261E3" w:rsidP="00A261E3">
      <w:pPr>
        <w:pStyle w:val="Heading1"/>
      </w:pPr>
      <w:bookmarkStart w:id="49" w:name="_Toc447798005"/>
      <w:r>
        <w:t>Applicable Measurements</w:t>
      </w:r>
      <w:bookmarkEnd w:id="49"/>
    </w:p>
    <w:p w:rsidR="007C632F" w:rsidRPr="007251C7" w:rsidRDefault="007251C7" w:rsidP="007251C7">
      <w:r w:rsidRPr="007251C7">
        <w:t>NA</w:t>
      </w:r>
    </w:p>
    <w:p w:rsidR="00B81986" w:rsidRPr="00E57469" w:rsidRDefault="004A2ED1" w:rsidP="00E57469">
      <w:pPr>
        <w:pStyle w:val="Heading1"/>
      </w:pPr>
      <w:bookmarkStart w:id="50" w:name="_Toc447798006"/>
      <w:r>
        <w:t>Exit Criteria/Outputs</w:t>
      </w:r>
      <w:bookmarkEnd w:id="50"/>
      <w:r>
        <w:t xml:space="preserve"> </w:t>
      </w:r>
    </w:p>
    <w:p w:rsidR="00E16CB9" w:rsidRDefault="005B2B34" w:rsidP="00194718">
      <w:pPr>
        <w:pStyle w:val="ListParagraph"/>
        <w:numPr>
          <w:ilvl w:val="0"/>
          <w:numId w:val="12"/>
        </w:numPr>
      </w:pPr>
      <w:r w:rsidRPr="005B2B34">
        <w:t xml:space="preserve">Configuration </w:t>
      </w:r>
      <w:r w:rsidR="00D81A0B">
        <w:t xml:space="preserve">and Data </w:t>
      </w:r>
      <w:r w:rsidRPr="005B2B34">
        <w:t>Management Plan is reviewed, approved and distributed to relevant stakeholders</w:t>
      </w:r>
      <w:r w:rsidR="00E16CB9">
        <w:t>.</w:t>
      </w:r>
    </w:p>
    <w:p w:rsidR="00BF7469" w:rsidRDefault="00BF7469" w:rsidP="00194718">
      <w:pPr>
        <w:pStyle w:val="ListParagraph"/>
        <w:numPr>
          <w:ilvl w:val="0"/>
          <w:numId w:val="12"/>
        </w:numPr>
      </w:pPr>
      <w:r>
        <w:t>Approved Release Plan</w:t>
      </w:r>
    </w:p>
    <w:p w:rsidR="00BF7469" w:rsidRDefault="00BF7469" w:rsidP="00194718">
      <w:pPr>
        <w:pStyle w:val="ListParagraph"/>
        <w:numPr>
          <w:ilvl w:val="0"/>
          <w:numId w:val="12"/>
        </w:numPr>
      </w:pPr>
      <w:r>
        <w:t>Approved Release Note</w:t>
      </w:r>
    </w:p>
    <w:p w:rsidR="00BF7469" w:rsidRPr="007251C7" w:rsidRDefault="00BF7469" w:rsidP="00194718">
      <w:pPr>
        <w:pStyle w:val="ListParagraph"/>
        <w:numPr>
          <w:ilvl w:val="0"/>
          <w:numId w:val="12"/>
        </w:numPr>
      </w:pPr>
      <w:r w:rsidRPr="007251C7">
        <w:t>Configuration Audit Report</w:t>
      </w:r>
    </w:p>
    <w:p w:rsidR="00BF7469" w:rsidRDefault="00BF7469" w:rsidP="00194718">
      <w:pPr>
        <w:pStyle w:val="ListParagraph"/>
        <w:numPr>
          <w:ilvl w:val="0"/>
          <w:numId w:val="12"/>
        </w:numPr>
      </w:pPr>
      <w:r>
        <w:t>Work Product/Release Audit Report</w:t>
      </w:r>
    </w:p>
    <w:p w:rsidR="00DC7E70" w:rsidRPr="001117ED" w:rsidRDefault="00BF7469" w:rsidP="00194718">
      <w:pPr>
        <w:pStyle w:val="ListParagraph"/>
        <w:numPr>
          <w:ilvl w:val="0"/>
          <w:numId w:val="12"/>
        </w:numPr>
      </w:pPr>
      <w:r>
        <w:t xml:space="preserve">Released </w:t>
      </w:r>
      <w:r w:rsidR="00D81A0B">
        <w:t>P</w:t>
      </w:r>
      <w:r>
        <w:t>ackage</w:t>
      </w:r>
    </w:p>
    <w:sectPr w:rsidR="00DC7E70" w:rsidRPr="001117ED" w:rsidSect="004B4664">
      <w:headerReference w:type="default" r:id="rId39"/>
      <w:footerReference w:type="default" r:id="rId40"/>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286" w:rsidRDefault="00F43286">
      <w:r>
        <w:separator/>
      </w:r>
    </w:p>
  </w:endnote>
  <w:endnote w:type="continuationSeparator" w:id="0">
    <w:p w:rsidR="00F43286" w:rsidRDefault="00F43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78" w:rsidRDefault="00473678" w:rsidP="00D06F22">
    <w:pPr>
      <w:jc w:val="center"/>
    </w:pPr>
    <w:r>
      <w:t>Genus Innovation Limited</w:t>
    </w:r>
  </w:p>
  <w:p w:rsidR="00473678" w:rsidRDefault="00473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286" w:rsidRDefault="00F43286">
      <w:r>
        <w:separator/>
      </w:r>
    </w:p>
  </w:footnote>
  <w:footnote w:type="continuationSeparator" w:id="0">
    <w:p w:rsidR="00F43286" w:rsidRDefault="00F432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78" w:rsidRDefault="00740F28" w:rsidP="00CB1F86">
    <w:fldSimple w:instr=" TITLE   \* MERGEFORMAT ">
      <w:r w:rsidR="00473678">
        <w:t>Configuration Management and Release Procedure</w:t>
      </w:r>
    </w:fldSimple>
    <w:r w:rsidR="00473678">
      <w:br/>
    </w:r>
    <w:fldSimple w:instr=" FILENAME   \* MERGEFORMAT ">
      <w:r w:rsidR="00473678">
        <w:rPr>
          <w:noProof/>
        </w:rPr>
        <w:t>PRCD_CONFIG.docx</w:t>
      </w:r>
    </w:fldSimple>
    <w:r w:rsidR="00473678" w:rsidRPr="0077182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1188"/>
    <w:multiLevelType w:val="hybridMultilevel"/>
    <w:tmpl w:val="7F2E960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7960AC9"/>
    <w:multiLevelType w:val="hybridMultilevel"/>
    <w:tmpl w:val="DFEAA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E472C6"/>
    <w:multiLevelType w:val="multilevel"/>
    <w:tmpl w:val="EDC4FE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367FCA"/>
    <w:multiLevelType w:val="multilevel"/>
    <w:tmpl w:val="E04A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6B6211"/>
    <w:multiLevelType w:val="hybridMultilevel"/>
    <w:tmpl w:val="D38E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4D3175"/>
    <w:multiLevelType w:val="hybridMultilevel"/>
    <w:tmpl w:val="0C428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173F43"/>
    <w:multiLevelType w:val="hybridMultilevel"/>
    <w:tmpl w:val="8B4A21DC"/>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824943"/>
    <w:multiLevelType w:val="hybridMultilevel"/>
    <w:tmpl w:val="65584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06226D9"/>
    <w:multiLevelType w:val="hybridMultilevel"/>
    <w:tmpl w:val="CEE6C91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E824FC"/>
    <w:multiLevelType w:val="hybridMultilevel"/>
    <w:tmpl w:val="0918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F54276"/>
    <w:multiLevelType w:val="hybridMultilevel"/>
    <w:tmpl w:val="BB1CD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12">
    <w:nsid w:val="4E0C6233"/>
    <w:multiLevelType w:val="hybridMultilevel"/>
    <w:tmpl w:val="76CA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E4865"/>
    <w:multiLevelType w:val="multilevel"/>
    <w:tmpl w:val="2CBC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3631C3"/>
    <w:multiLevelType w:val="hybridMultilevel"/>
    <w:tmpl w:val="07A6C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BA70CD"/>
    <w:multiLevelType w:val="hybridMultilevel"/>
    <w:tmpl w:val="67B05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937E94"/>
    <w:multiLevelType w:val="hybridMultilevel"/>
    <w:tmpl w:val="AE62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DF4DB1"/>
    <w:multiLevelType w:val="hybridMultilevel"/>
    <w:tmpl w:val="6AE6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19">
    <w:nsid w:val="68572347"/>
    <w:multiLevelType w:val="hybridMultilevel"/>
    <w:tmpl w:val="060C64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AFE70D2"/>
    <w:multiLevelType w:val="hybridMultilevel"/>
    <w:tmpl w:val="D1962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672D82"/>
    <w:multiLevelType w:val="multilevel"/>
    <w:tmpl w:val="75047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8"/>
  </w:num>
  <w:num w:numId="3">
    <w:abstractNumId w:val="21"/>
  </w:num>
  <w:num w:numId="4">
    <w:abstractNumId w:val="11"/>
  </w:num>
  <w:num w:numId="5">
    <w:abstractNumId w:val="19"/>
  </w:num>
  <w:num w:numId="6">
    <w:abstractNumId w:val="0"/>
  </w:num>
  <w:num w:numId="7">
    <w:abstractNumId w:val="2"/>
  </w:num>
  <w:num w:numId="8">
    <w:abstractNumId w:val="5"/>
  </w:num>
  <w:num w:numId="9">
    <w:abstractNumId w:val="10"/>
  </w:num>
  <w:num w:numId="10">
    <w:abstractNumId w:val="3"/>
  </w:num>
  <w:num w:numId="11">
    <w:abstractNumId w:val="13"/>
  </w:num>
  <w:num w:numId="12">
    <w:abstractNumId w:val="1"/>
  </w:num>
  <w:num w:numId="13">
    <w:abstractNumId w:val="4"/>
  </w:num>
  <w:num w:numId="14">
    <w:abstractNumId w:val="16"/>
  </w:num>
  <w:num w:numId="15">
    <w:abstractNumId w:val="6"/>
  </w:num>
  <w:num w:numId="16">
    <w:abstractNumId w:val="17"/>
  </w:num>
  <w:num w:numId="17">
    <w:abstractNumId w:val="12"/>
  </w:num>
  <w:num w:numId="18">
    <w:abstractNumId w:val="15"/>
  </w:num>
  <w:num w:numId="19">
    <w:abstractNumId w:val="9"/>
  </w:num>
  <w:num w:numId="20">
    <w:abstractNumId w:val="20"/>
  </w:num>
  <w:num w:numId="21">
    <w:abstractNumId w:val="14"/>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504AF"/>
    <w:rsid w:val="00002A62"/>
    <w:rsid w:val="00002BFA"/>
    <w:rsid w:val="00003073"/>
    <w:rsid w:val="00025441"/>
    <w:rsid w:val="0002695A"/>
    <w:rsid w:val="00027936"/>
    <w:rsid w:val="000352E3"/>
    <w:rsid w:val="0004185C"/>
    <w:rsid w:val="000421FC"/>
    <w:rsid w:val="00051C2D"/>
    <w:rsid w:val="00053DF3"/>
    <w:rsid w:val="00054B2E"/>
    <w:rsid w:val="0005548A"/>
    <w:rsid w:val="00056B25"/>
    <w:rsid w:val="000662A0"/>
    <w:rsid w:val="00082BBD"/>
    <w:rsid w:val="00082BBE"/>
    <w:rsid w:val="00083613"/>
    <w:rsid w:val="00084392"/>
    <w:rsid w:val="0008758E"/>
    <w:rsid w:val="00090C20"/>
    <w:rsid w:val="000960F0"/>
    <w:rsid w:val="000A719A"/>
    <w:rsid w:val="000A73A5"/>
    <w:rsid w:val="000B10E1"/>
    <w:rsid w:val="000B3A49"/>
    <w:rsid w:val="000B5C32"/>
    <w:rsid w:val="000C335F"/>
    <w:rsid w:val="000C3C53"/>
    <w:rsid w:val="000C57F5"/>
    <w:rsid w:val="000C64B7"/>
    <w:rsid w:val="000C7ABC"/>
    <w:rsid w:val="000D0B41"/>
    <w:rsid w:val="000D154A"/>
    <w:rsid w:val="000D47B8"/>
    <w:rsid w:val="000D5595"/>
    <w:rsid w:val="000D55EB"/>
    <w:rsid w:val="000D67DD"/>
    <w:rsid w:val="000E7139"/>
    <w:rsid w:val="000F0909"/>
    <w:rsid w:val="000F5D04"/>
    <w:rsid w:val="000F627D"/>
    <w:rsid w:val="000F65C5"/>
    <w:rsid w:val="000F6EC3"/>
    <w:rsid w:val="001057C7"/>
    <w:rsid w:val="0010612F"/>
    <w:rsid w:val="00110D8F"/>
    <w:rsid w:val="001117ED"/>
    <w:rsid w:val="0011252F"/>
    <w:rsid w:val="00112D7C"/>
    <w:rsid w:val="00113AEC"/>
    <w:rsid w:val="00132DB0"/>
    <w:rsid w:val="00132F1B"/>
    <w:rsid w:val="00136FA0"/>
    <w:rsid w:val="001370E7"/>
    <w:rsid w:val="00140775"/>
    <w:rsid w:val="00140D23"/>
    <w:rsid w:val="00146120"/>
    <w:rsid w:val="001479E0"/>
    <w:rsid w:val="001555A3"/>
    <w:rsid w:val="00155732"/>
    <w:rsid w:val="00155E0C"/>
    <w:rsid w:val="001626F0"/>
    <w:rsid w:val="00165E73"/>
    <w:rsid w:val="00166372"/>
    <w:rsid w:val="00166CB1"/>
    <w:rsid w:val="001700DE"/>
    <w:rsid w:val="00174876"/>
    <w:rsid w:val="00174D2A"/>
    <w:rsid w:val="00174F85"/>
    <w:rsid w:val="001750D9"/>
    <w:rsid w:val="0018362E"/>
    <w:rsid w:val="00184C19"/>
    <w:rsid w:val="00185834"/>
    <w:rsid w:val="00194718"/>
    <w:rsid w:val="00195095"/>
    <w:rsid w:val="001B0ADF"/>
    <w:rsid w:val="001B0B83"/>
    <w:rsid w:val="001B33D7"/>
    <w:rsid w:val="001B4E33"/>
    <w:rsid w:val="001B5D2B"/>
    <w:rsid w:val="001B615D"/>
    <w:rsid w:val="001B7925"/>
    <w:rsid w:val="001C14E8"/>
    <w:rsid w:val="001D1246"/>
    <w:rsid w:val="001D172E"/>
    <w:rsid w:val="001D321F"/>
    <w:rsid w:val="001D4C36"/>
    <w:rsid w:val="001D7FC0"/>
    <w:rsid w:val="001E28D1"/>
    <w:rsid w:val="001F0342"/>
    <w:rsid w:val="001F092D"/>
    <w:rsid w:val="001F1BF7"/>
    <w:rsid w:val="001F720D"/>
    <w:rsid w:val="00201C1B"/>
    <w:rsid w:val="00211A08"/>
    <w:rsid w:val="00214306"/>
    <w:rsid w:val="00215722"/>
    <w:rsid w:val="002226D2"/>
    <w:rsid w:val="00236DFF"/>
    <w:rsid w:val="00236F78"/>
    <w:rsid w:val="002418A9"/>
    <w:rsid w:val="00243D51"/>
    <w:rsid w:val="002479EE"/>
    <w:rsid w:val="002500F1"/>
    <w:rsid w:val="00250FE8"/>
    <w:rsid w:val="00253C0D"/>
    <w:rsid w:val="002543B1"/>
    <w:rsid w:val="002553AD"/>
    <w:rsid w:val="00256EDD"/>
    <w:rsid w:val="00260ACF"/>
    <w:rsid w:val="00264AAA"/>
    <w:rsid w:val="00281B35"/>
    <w:rsid w:val="00282DD3"/>
    <w:rsid w:val="00285F7A"/>
    <w:rsid w:val="002878AB"/>
    <w:rsid w:val="00287B2F"/>
    <w:rsid w:val="00290614"/>
    <w:rsid w:val="0029201E"/>
    <w:rsid w:val="002A1ED2"/>
    <w:rsid w:val="002A216E"/>
    <w:rsid w:val="002B1708"/>
    <w:rsid w:val="002B1EBA"/>
    <w:rsid w:val="002B3204"/>
    <w:rsid w:val="002C132D"/>
    <w:rsid w:val="002C6C04"/>
    <w:rsid w:val="002D35BB"/>
    <w:rsid w:val="002D61C0"/>
    <w:rsid w:val="002D6295"/>
    <w:rsid w:val="002D639D"/>
    <w:rsid w:val="002D7E76"/>
    <w:rsid w:val="002E3E38"/>
    <w:rsid w:val="002F346C"/>
    <w:rsid w:val="003038BA"/>
    <w:rsid w:val="00310AD6"/>
    <w:rsid w:val="00314706"/>
    <w:rsid w:val="00324EE0"/>
    <w:rsid w:val="00327113"/>
    <w:rsid w:val="00331E81"/>
    <w:rsid w:val="00336472"/>
    <w:rsid w:val="00341507"/>
    <w:rsid w:val="00343921"/>
    <w:rsid w:val="003461C8"/>
    <w:rsid w:val="003467E7"/>
    <w:rsid w:val="0035236E"/>
    <w:rsid w:val="00355E15"/>
    <w:rsid w:val="003572EB"/>
    <w:rsid w:val="00361C12"/>
    <w:rsid w:val="00362AB1"/>
    <w:rsid w:val="00362D23"/>
    <w:rsid w:val="003955DD"/>
    <w:rsid w:val="00395BDC"/>
    <w:rsid w:val="003A1700"/>
    <w:rsid w:val="003A3E90"/>
    <w:rsid w:val="003B2E28"/>
    <w:rsid w:val="003B4A49"/>
    <w:rsid w:val="003B6A23"/>
    <w:rsid w:val="003C0B59"/>
    <w:rsid w:val="003D01C9"/>
    <w:rsid w:val="003D4EAC"/>
    <w:rsid w:val="003E2C6F"/>
    <w:rsid w:val="003F5286"/>
    <w:rsid w:val="003F59A2"/>
    <w:rsid w:val="003F75B9"/>
    <w:rsid w:val="00406C97"/>
    <w:rsid w:val="00407BA8"/>
    <w:rsid w:val="00412EF1"/>
    <w:rsid w:val="00414CE7"/>
    <w:rsid w:val="00415F3D"/>
    <w:rsid w:val="004223A6"/>
    <w:rsid w:val="00422911"/>
    <w:rsid w:val="004264EA"/>
    <w:rsid w:val="00427184"/>
    <w:rsid w:val="00431AD2"/>
    <w:rsid w:val="00431B57"/>
    <w:rsid w:val="0043750A"/>
    <w:rsid w:val="00442369"/>
    <w:rsid w:val="00445DA0"/>
    <w:rsid w:val="004469B7"/>
    <w:rsid w:val="004504AF"/>
    <w:rsid w:val="004510F4"/>
    <w:rsid w:val="00454269"/>
    <w:rsid w:val="0045522A"/>
    <w:rsid w:val="00456DEB"/>
    <w:rsid w:val="00473678"/>
    <w:rsid w:val="004777EF"/>
    <w:rsid w:val="00481593"/>
    <w:rsid w:val="0048762D"/>
    <w:rsid w:val="00490325"/>
    <w:rsid w:val="00492FEC"/>
    <w:rsid w:val="00493183"/>
    <w:rsid w:val="00494E66"/>
    <w:rsid w:val="00495EBE"/>
    <w:rsid w:val="004A2ED1"/>
    <w:rsid w:val="004A46B8"/>
    <w:rsid w:val="004A4DAF"/>
    <w:rsid w:val="004A5D95"/>
    <w:rsid w:val="004B19EF"/>
    <w:rsid w:val="004B4664"/>
    <w:rsid w:val="004B4C42"/>
    <w:rsid w:val="004B54CF"/>
    <w:rsid w:val="004B5BBB"/>
    <w:rsid w:val="004B639F"/>
    <w:rsid w:val="004D1C8B"/>
    <w:rsid w:val="004E1598"/>
    <w:rsid w:val="004E1CF7"/>
    <w:rsid w:val="004E70AE"/>
    <w:rsid w:val="004E7901"/>
    <w:rsid w:val="004F01A3"/>
    <w:rsid w:val="004F15AA"/>
    <w:rsid w:val="004F31D3"/>
    <w:rsid w:val="004F65FE"/>
    <w:rsid w:val="005012B6"/>
    <w:rsid w:val="005014A0"/>
    <w:rsid w:val="00503E42"/>
    <w:rsid w:val="00503F03"/>
    <w:rsid w:val="0050598C"/>
    <w:rsid w:val="00505F06"/>
    <w:rsid w:val="00506DC8"/>
    <w:rsid w:val="00511139"/>
    <w:rsid w:val="0051481F"/>
    <w:rsid w:val="005165A7"/>
    <w:rsid w:val="00521E5F"/>
    <w:rsid w:val="005239E7"/>
    <w:rsid w:val="005240AD"/>
    <w:rsid w:val="00525E98"/>
    <w:rsid w:val="00530174"/>
    <w:rsid w:val="0053056F"/>
    <w:rsid w:val="00530849"/>
    <w:rsid w:val="00532E23"/>
    <w:rsid w:val="00533791"/>
    <w:rsid w:val="00537FBA"/>
    <w:rsid w:val="005410A8"/>
    <w:rsid w:val="005506C8"/>
    <w:rsid w:val="00550BCD"/>
    <w:rsid w:val="00551BBD"/>
    <w:rsid w:val="00560E92"/>
    <w:rsid w:val="00563687"/>
    <w:rsid w:val="00563A60"/>
    <w:rsid w:val="00564185"/>
    <w:rsid w:val="00575F34"/>
    <w:rsid w:val="005800C0"/>
    <w:rsid w:val="00581113"/>
    <w:rsid w:val="005843A8"/>
    <w:rsid w:val="005924B3"/>
    <w:rsid w:val="005A72BA"/>
    <w:rsid w:val="005B2B34"/>
    <w:rsid w:val="005B2DB4"/>
    <w:rsid w:val="005B6121"/>
    <w:rsid w:val="005C1B6A"/>
    <w:rsid w:val="005C247D"/>
    <w:rsid w:val="005C5A8B"/>
    <w:rsid w:val="005C5B2B"/>
    <w:rsid w:val="005D1257"/>
    <w:rsid w:val="005D4831"/>
    <w:rsid w:val="005E2B62"/>
    <w:rsid w:val="005E2C3B"/>
    <w:rsid w:val="005E57C6"/>
    <w:rsid w:val="005F668A"/>
    <w:rsid w:val="00605C4B"/>
    <w:rsid w:val="006141D0"/>
    <w:rsid w:val="00614A94"/>
    <w:rsid w:val="00615996"/>
    <w:rsid w:val="00615F9C"/>
    <w:rsid w:val="0062572B"/>
    <w:rsid w:val="0062695B"/>
    <w:rsid w:val="00627B26"/>
    <w:rsid w:val="00643A7B"/>
    <w:rsid w:val="006449A7"/>
    <w:rsid w:val="006550F2"/>
    <w:rsid w:val="00656FE6"/>
    <w:rsid w:val="00660FEC"/>
    <w:rsid w:val="00664EE2"/>
    <w:rsid w:val="00670436"/>
    <w:rsid w:val="006718E1"/>
    <w:rsid w:val="00675ABE"/>
    <w:rsid w:val="00675EB1"/>
    <w:rsid w:val="0067736D"/>
    <w:rsid w:val="00681B87"/>
    <w:rsid w:val="00682B01"/>
    <w:rsid w:val="00686461"/>
    <w:rsid w:val="0069055F"/>
    <w:rsid w:val="0069260E"/>
    <w:rsid w:val="00692615"/>
    <w:rsid w:val="00697A72"/>
    <w:rsid w:val="00697D46"/>
    <w:rsid w:val="006A1A80"/>
    <w:rsid w:val="006A54EA"/>
    <w:rsid w:val="006B0854"/>
    <w:rsid w:val="006B1108"/>
    <w:rsid w:val="006C38A6"/>
    <w:rsid w:val="006C4D08"/>
    <w:rsid w:val="006E3F9F"/>
    <w:rsid w:val="006E7B8E"/>
    <w:rsid w:val="006F1B62"/>
    <w:rsid w:val="006F1F4C"/>
    <w:rsid w:val="006F1FA3"/>
    <w:rsid w:val="006F326F"/>
    <w:rsid w:val="007008FE"/>
    <w:rsid w:val="007018FB"/>
    <w:rsid w:val="00706EE8"/>
    <w:rsid w:val="0071161C"/>
    <w:rsid w:val="00712A3B"/>
    <w:rsid w:val="00715EF9"/>
    <w:rsid w:val="007216DC"/>
    <w:rsid w:val="00721F1E"/>
    <w:rsid w:val="007251C7"/>
    <w:rsid w:val="007259D8"/>
    <w:rsid w:val="007265BB"/>
    <w:rsid w:val="00727F94"/>
    <w:rsid w:val="00730DED"/>
    <w:rsid w:val="00732B8C"/>
    <w:rsid w:val="007404D3"/>
    <w:rsid w:val="00740F28"/>
    <w:rsid w:val="007444CD"/>
    <w:rsid w:val="00744C13"/>
    <w:rsid w:val="00745B20"/>
    <w:rsid w:val="00746657"/>
    <w:rsid w:val="00750D8C"/>
    <w:rsid w:val="007541A8"/>
    <w:rsid w:val="0075556B"/>
    <w:rsid w:val="00757FAD"/>
    <w:rsid w:val="007646D2"/>
    <w:rsid w:val="007670B7"/>
    <w:rsid w:val="0077510A"/>
    <w:rsid w:val="00776B59"/>
    <w:rsid w:val="00781A3B"/>
    <w:rsid w:val="00783697"/>
    <w:rsid w:val="007940CD"/>
    <w:rsid w:val="007950A1"/>
    <w:rsid w:val="007A0E64"/>
    <w:rsid w:val="007A36E9"/>
    <w:rsid w:val="007A3712"/>
    <w:rsid w:val="007A4ECA"/>
    <w:rsid w:val="007A5DDD"/>
    <w:rsid w:val="007A7682"/>
    <w:rsid w:val="007B0943"/>
    <w:rsid w:val="007B3A81"/>
    <w:rsid w:val="007B486B"/>
    <w:rsid w:val="007B7A0E"/>
    <w:rsid w:val="007C001A"/>
    <w:rsid w:val="007C085F"/>
    <w:rsid w:val="007C09E0"/>
    <w:rsid w:val="007C632F"/>
    <w:rsid w:val="007C6995"/>
    <w:rsid w:val="007D06B2"/>
    <w:rsid w:val="007D542B"/>
    <w:rsid w:val="007D5663"/>
    <w:rsid w:val="007D766C"/>
    <w:rsid w:val="007E0CE0"/>
    <w:rsid w:val="007E19F8"/>
    <w:rsid w:val="007E302B"/>
    <w:rsid w:val="007E77C6"/>
    <w:rsid w:val="007E7878"/>
    <w:rsid w:val="007F0675"/>
    <w:rsid w:val="007F34F0"/>
    <w:rsid w:val="007F58AC"/>
    <w:rsid w:val="008000AB"/>
    <w:rsid w:val="0080031B"/>
    <w:rsid w:val="008007AE"/>
    <w:rsid w:val="00801581"/>
    <w:rsid w:val="00801944"/>
    <w:rsid w:val="0080240E"/>
    <w:rsid w:val="00803AC1"/>
    <w:rsid w:val="00811AFC"/>
    <w:rsid w:val="00812DB9"/>
    <w:rsid w:val="00814C85"/>
    <w:rsid w:val="008163BF"/>
    <w:rsid w:val="00823644"/>
    <w:rsid w:val="008301B7"/>
    <w:rsid w:val="00835F32"/>
    <w:rsid w:val="0083669A"/>
    <w:rsid w:val="008402FE"/>
    <w:rsid w:val="008514C8"/>
    <w:rsid w:val="00854F1D"/>
    <w:rsid w:val="0085655D"/>
    <w:rsid w:val="008579BA"/>
    <w:rsid w:val="0086151F"/>
    <w:rsid w:val="00862A42"/>
    <w:rsid w:val="00865F5B"/>
    <w:rsid w:val="008661F3"/>
    <w:rsid w:val="00870652"/>
    <w:rsid w:val="00871917"/>
    <w:rsid w:val="00876574"/>
    <w:rsid w:val="008803E4"/>
    <w:rsid w:val="00885D33"/>
    <w:rsid w:val="00887F97"/>
    <w:rsid w:val="008904DD"/>
    <w:rsid w:val="008927D3"/>
    <w:rsid w:val="00893F5B"/>
    <w:rsid w:val="008967A3"/>
    <w:rsid w:val="008A298F"/>
    <w:rsid w:val="008A4981"/>
    <w:rsid w:val="008A6FAD"/>
    <w:rsid w:val="008B1C5B"/>
    <w:rsid w:val="008B3FD8"/>
    <w:rsid w:val="008B79E0"/>
    <w:rsid w:val="008C6605"/>
    <w:rsid w:val="008C7DE8"/>
    <w:rsid w:val="008D520D"/>
    <w:rsid w:val="008E6D1F"/>
    <w:rsid w:val="008E6DDE"/>
    <w:rsid w:val="008F6AAB"/>
    <w:rsid w:val="00901090"/>
    <w:rsid w:val="00902124"/>
    <w:rsid w:val="00903658"/>
    <w:rsid w:val="00903F20"/>
    <w:rsid w:val="0091097B"/>
    <w:rsid w:val="00913056"/>
    <w:rsid w:val="00915FC0"/>
    <w:rsid w:val="0092150C"/>
    <w:rsid w:val="00930F87"/>
    <w:rsid w:val="00933E61"/>
    <w:rsid w:val="00935701"/>
    <w:rsid w:val="009357D3"/>
    <w:rsid w:val="009373DE"/>
    <w:rsid w:val="00937E2F"/>
    <w:rsid w:val="00944E6B"/>
    <w:rsid w:val="009451FA"/>
    <w:rsid w:val="00946B9E"/>
    <w:rsid w:val="00952383"/>
    <w:rsid w:val="0095335A"/>
    <w:rsid w:val="009554A9"/>
    <w:rsid w:val="009556C8"/>
    <w:rsid w:val="00957E98"/>
    <w:rsid w:val="00962324"/>
    <w:rsid w:val="00964F1B"/>
    <w:rsid w:val="0097180C"/>
    <w:rsid w:val="00977862"/>
    <w:rsid w:val="0098367A"/>
    <w:rsid w:val="00986CD3"/>
    <w:rsid w:val="00990730"/>
    <w:rsid w:val="0099130F"/>
    <w:rsid w:val="009A379E"/>
    <w:rsid w:val="009B3BCD"/>
    <w:rsid w:val="009B75CB"/>
    <w:rsid w:val="009C1334"/>
    <w:rsid w:val="009C533F"/>
    <w:rsid w:val="009D2683"/>
    <w:rsid w:val="009D3112"/>
    <w:rsid w:val="009D7BDA"/>
    <w:rsid w:val="009E0DD4"/>
    <w:rsid w:val="009E15CD"/>
    <w:rsid w:val="009E7819"/>
    <w:rsid w:val="009F058C"/>
    <w:rsid w:val="00A05386"/>
    <w:rsid w:val="00A0672C"/>
    <w:rsid w:val="00A10D50"/>
    <w:rsid w:val="00A14E80"/>
    <w:rsid w:val="00A2282A"/>
    <w:rsid w:val="00A249A1"/>
    <w:rsid w:val="00A24B9D"/>
    <w:rsid w:val="00A261E3"/>
    <w:rsid w:val="00A33654"/>
    <w:rsid w:val="00A338F2"/>
    <w:rsid w:val="00A33D43"/>
    <w:rsid w:val="00A36931"/>
    <w:rsid w:val="00A40C93"/>
    <w:rsid w:val="00A43954"/>
    <w:rsid w:val="00A523F4"/>
    <w:rsid w:val="00A54BA9"/>
    <w:rsid w:val="00A63576"/>
    <w:rsid w:val="00A645E3"/>
    <w:rsid w:val="00A67563"/>
    <w:rsid w:val="00A8124E"/>
    <w:rsid w:val="00A8130E"/>
    <w:rsid w:val="00A83CB7"/>
    <w:rsid w:val="00A855C0"/>
    <w:rsid w:val="00A8794C"/>
    <w:rsid w:val="00A9170F"/>
    <w:rsid w:val="00AA2A09"/>
    <w:rsid w:val="00AA373E"/>
    <w:rsid w:val="00AA39DA"/>
    <w:rsid w:val="00AB3DF8"/>
    <w:rsid w:val="00AB43E9"/>
    <w:rsid w:val="00AC15C8"/>
    <w:rsid w:val="00AC2B0D"/>
    <w:rsid w:val="00AC3C2A"/>
    <w:rsid w:val="00AC63B5"/>
    <w:rsid w:val="00AC783B"/>
    <w:rsid w:val="00AC7B7A"/>
    <w:rsid w:val="00AE02E8"/>
    <w:rsid w:val="00AE5F60"/>
    <w:rsid w:val="00AE6777"/>
    <w:rsid w:val="00AF27CE"/>
    <w:rsid w:val="00AF2C5B"/>
    <w:rsid w:val="00AF4743"/>
    <w:rsid w:val="00B01A54"/>
    <w:rsid w:val="00B03142"/>
    <w:rsid w:val="00B1207C"/>
    <w:rsid w:val="00B13562"/>
    <w:rsid w:val="00B13CF5"/>
    <w:rsid w:val="00B160CE"/>
    <w:rsid w:val="00B23694"/>
    <w:rsid w:val="00B25BBF"/>
    <w:rsid w:val="00B305E8"/>
    <w:rsid w:val="00B44448"/>
    <w:rsid w:val="00B50523"/>
    <w:rsid w:val="00B52431"/>
    <w:rsid w:val="00B53022"/>
    <w:rsid w:val="00B54F9E"/>
    <w:rsid w:val="00B56969"/>
    <w:rsid w:val="00B60DCC"/>
    <w:rsid w:val="00B63E9A"/>
    <w:rsid w:val="00B803FC"/>
    <w:rsid w:val="00B81986"/>
    <w:rsid w:val="00B84B41"/>
    <w:rsid w:val="00B85D2B"/>
    <w:rsid w:val="00BA10AF"/>
    <w:rsid w:val="00BA6BAC"/>
    <w:rsid w:val="00BA722F"/>
    <w:rsid w:val="00BB7253"/>
    <w:rsid w:val="00BB76A1"/>
    <w:rsid w:val="00BC274E"/>
    <w:rsid w:val="00BD376C"/>
    <w:rsid w:val="00BD4054"/>
    <w:rsid w:val="00BD51D6"/>
    <w:rsid w:val="00BD720F"/>
    <w:rsid w:val="00BE041C"/>
    <w:rsid w:val="00BE1C2F"/>
    <w:rsid w:val="00BE4813"/>
    <w:rsid w:val="00BE557E"/>
    <w:rsid w:val="00BF14DF"/>
    <w:rsid w:val="00BF4C24"/>
    <w:rsid w:val="00BF6F59"/>
    <w:rsid w:val="00BF7469"/>
    <w:rsid w:val="00C02443"/>
    <w:rsid w:val="00C0317F"/>
    <w:rsid w:val="00C153B6"/>
    <w:rsid w:val="00C1567C"/>
    <w:rsid w:val="00C23551"/>
    <w:rsid w:val="00C2420D"/>
    <w:rsid w:val="00C24481"/>
    <w:rsid w:val="00C3150B"/>
    <w:rsid w:val="00C34482"/>
    <w:rsid w:val="00C36060"/>
    <w:rsid w:val="00C3715A"/>
    <w:rsid w:val="00C40284"/>
    <w:rsid w:val="00C4131C"/>
    <w:rsid w:val="00C43202"/>
    <w:rsid w:val="00C476A3"/>
    <w:rsid w:val="00C51C71"/>
    <w:rsid w:val="00C52899"/>
    <w:rsid w:val="00C52E04"/>
    <w:rsid w:val="00C53A94"/>
    <w:rsid w:val="00C55A0F"/>
    <w:rsid w:val="00C570FD"/>
    <w:rsid w:val="00C579AB"/>
    <w:rsid w:val="00C6345C"/>
    <w:rsid w:val="00C7419C"/>
    <w:rsid w:val="00C751F1"/>
    <w:rsid w:val="00C76CBE"/>
    <w:rsid w:val="00C82020"/>
    <w:rsid w:val="00C83853"/>
    <w:rsid w:val="00C9738D"/>
    <w:rsid w:val="00CA0F1C"/>
    <w:rsid w:val="00CA3C21"/>
    <w:rsid w:val="00CB1F86"/>
    <w:rsid w:val="00CB4973"/>
    <w:rsid w:val="00CB50D2"/>
    <w:rsid w:val="00CC2D26"/>
    <w:rsid w:val="00CC5343"/>
    <w:rsid w:val="00CD28AA"/>
    <w:rsid w:val="00CD303C"/>
    <w:rsid w:val="00CD332C"/>
    <w:rsid w:val="00CD6976"/>
    <w:rsid w:val="00CE119C"/>
    <w:rsid w:val="00CE159A"/>
    <w:rsid w:val="00CE2FE6"/>
    <w:rsid w:val="00CE4D23"/>
    <w:rsid w:val="00CE52D2"/>
    <w:rsid w:val="00CF0794"/>
    <w:rsid w:val="00CF2014"/>
    <w:rsid w:val="00CF2EBF"/>
    <w:rsid w:val="00CF319E"/>
    <w:rsid w:val="00CF74D1"/>
    <w:rsid w:val="00D06F22"/>
    <w:rsid w:val="00D16BF4"/>
    <w:rsid w:val="00D242B7"/>
    <w:rsid w:val="00D24653"/>
    <w:rsid w:val="00D3506C"/>
    <w:rsid w:val="00D36614"/>
    <w:rsid w:val="00D40181"/>
    <w:rsid w:val="00D4043E"/>
    <w:rsid w:val="00D42F2F"/>
    <w:rsid w:val="00D43CFD"/>
    <w:rsid w:val="00D5127F"/>
    <w:rsid w:val="00D5149A"/>
    <w:rsid w:val="00D5492B"/>
    <w:rsid w:val="00D56384"/>
    <w:rsid w:val="00D568A9"/>
    <w:rsid w:val="00D57C96"/>
    <w:rsid w:val="00D61878"/>
    <w:rsid w:val="00D672B8"/>
    <w:rsid w:val="00D719A8"/>
    <w:rsid w:val="00D749FC"/>
    <w:rsid w:val="00D76C8D"/>
    <w:rsid w:val="00D774C6"/>
    <w:rsid w:val="00D81A0B"/>
    <w:rsid w:val="00D8606B"/>
    <w:rsid w:val="00D95E28"/>
    <w:rsid w:val="00DA2E3D"/>
    <w:rsid w:val="00DB0450"/>
    <w:rsid w:val="00DB6650"/>
    <w:rsid w:val="00DC1940"/>
    <w:rsid w:val="00DC6DF6"/>
    <w:rsid w:val="00DC7E70"/>
    <w:rsid w:val="00DD5069"/>
    <w:rsid w:val="00DD5272"/>
    <w:rsid w:val="00DD7D3F"/>
    <w:rsid w:val="00DE2C8D"/>
    <w:rsid w:val="00DE37CA"/>
    <w:rsid w:val="00DE6EE7"/>
    <w:rsid w:val="00DE739E"/>
    <w:rsid w:val="00DF3FDD"/>
    <w:rsid w:val="00E01440"/>
    <w:rsid w:val="00E01BD5"/>
    <w:rsid w:val="00E02C03"/>
    <w:rsid w:val="00E03902"/>
    <w:rsid w:val="00E074B6"/>
    <w:rsid w:val="00E157F9"/>
    <w:rsid w:val="00E16CB9"/>
    <w:rsid w:val="00E20BB8"/>
    <w:rsid w:val="00E236E4"/>
    <w:rsid w:val="00E3006B"/>
    <w:rsid w:val="00E3126D"/>
    <w:rsid w:val="00E3243D"/>
    <w:rsid w:val="00E33367"/>
    <w:rsid w:val="00E4048B"/>
    <w:rsid w:val="00E45894"/>
    <w:rsid w:val="00E46C66"/>
    <w:rsid w:val="00E57469"/>
    <w:rsid w:val="00E6298E"/>
    <w:rsid w:val="00E62B87"/>
    <w:rsid w:val="00E6529A"/>
    <w:rsid w:val="00E65E42"/>
    <w:rsid w:val="00E72804"/>
    <w:rsid w:val="00E77F49"/>
    <w:rsid w:val="00E8385B"/>
    <w:rsid w:val="00E85A35"/>
    <w:rsid w:val="00E90D2E"/>
    <w:rsid w:val="00E91C3E"/>
    <w:rsid w:val="00E92263"/>
    <w:rsid w:val="00E92BC6"/>
    <w:rsid w:val="00E94CBC"/>
    <w:rsid w:val="00EA0BBD"/>
    <w:rsid w:val="00EA6825"/>
    <w:rsid w:val="00EB3A51"/>
    <w:rsid w:val="00EB4547"/>
    <w:rsid w:val="00EC0318"/>
    <w:rsid w:val="00EC6307"/>
    <w:rsid w:val="00ED0FBF"/>
    <w:rsid w:val="00ED1980"/>
    <w:rsid w:val="00ED1E57"/>
    <w:rsid w:val="00ED3B7D"/>
    <w:rsid w:val="00EE36E3"/>
    <w:rsid w:val="00EE7715"/>
    <w:rsid w:val="00EF1E85"/>
    <w:rsid w:val="00F0243B"/>
    <w:rsid w:val="00F06E96"/>
    <w:rsid w:val="00F116A8"/>
    <w:rsid w:val="00F202D0"/>
    <w:rsid w:val="00F2087C"/>
    <w:rsid w:val="00F31C2B"/>
    <w:rsid w:val="00F43286"/>
    <w:rsid w:val="00F463F4"/>
    <w:rsid w:val="00F4735D"/>
    <w:rsid w:val="00F47C4B"/>
    <w:rsid w:val="00F533B4"/>
    <w:rsid w:val="00F53FF8"/>
    <w:rsid w:val="00F54DF2"/>
    <w:rsid w:val="00F55D3C"/>
    <w:rsid w:val="00F66914"/>
    <w:rsid w:val="00F711B1"/>
    <w:rsid w:val="00F71A65"/>
    <w:rsid w:val="00F765E9"/>
    <w:rsid w:val="00F86249"/>
    <w:rsid w:val="00FA2DDA"/>
    <w:rsid w:val="00FA406A"/>
    <w:rsid w:val="00FB4720"/>
    <w:rsid w:val="00FC685F"/>
    <w:rsid w:val="00FD499E"/>
    <w:rsid w:val="00FD7279"/>
    <w:rsid w:val="00FE2614"/>
    <w:rsid w:val="00FE5B0E"/>
    <w:rsid w:val="00FE5FE1"/>
    <w:rsid w:val="00FE698E"/>
    <w:rsid w:val="00FF0DF1"/>
    <w:rsid w:val="00FF315F"/>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4"/>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750D8C"/>
    <w:pPr>
      <w:spacing w:after="100"/>
      <w:ind w:left="440"/>
    </w:pPr>
  </w:style>
  <w:style w:type="paragraph" w:styleId="NormalWeb">
    <w:name w:val="Normal (Web)"/>
    <w:basedOn w:val="Normal"/>
    <w:uiPriority w:val="99"/>
    <w:unhideWhenUsed/>
    <w:rsid w:val="00C52899"/>
    <w:pPr>
      <w:spacing w:before="100" w:beforeAutospacing="1" w:after="100" w:afterAutospacing="1" w:line="240" w:lineRule="auto"/>
    </w:pPr>
    <w:rPr>
      <w:rFonts w:ascii="Times New Roman" w:hAnsi="Times New Roman"/>
      <w:sz w:val="24"/>
      <w:szCs w:val="24"/>
      <w:lang w:bidi="ar-SA"/>
    </w:rPr>
  </w:style>
  <w:style w:type="table" w:customStyle="1" w:styleId="LightList-Accent12">
    <w:name w:val="Light List - Accent 12"/>
    <w:basedOn w:val="TableNormal"/>
    <w:uiPriority w:val="61"/>
    <w:rsid w:val="00C52899"/>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253C0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06600">
      <w:bodyDiv w:val="1"/>
      <w:marLeft w:val="0"/>
      <w:marRight w:val="0"/>
      <w:marTop w:val="0"/>
      <w:marBottom w:val="0"/>
      <w:divBdr>
        <w:top w:val="none" w:sz="0" w:space="0" w:color="auto"/>
        <w:left w:val="none" w:sz="0" w:space="0" w:color="auto"/>
        <w:bottom w:val="none" w:sz="0" w:space="0" w:color="auto"/>
        <w:right w:val="none" w:sz="0" w:space="0" w:color="auto"/>
      </w:divBdr>
    </w:div>
    <w:div w:id="438255311">
      <w:bodyDiv w:val="1"/>
      <w:marLeft w:val="0"/>
      <w:marRight w:val="0"/>
      <w:marTop w:val="0"/>
      <w:marBottom w:val="0"/>
      <w:divBdr>
        <w:top w:val="none" w:sz="0" w:space="0" w:color="auto"/>
        <w:left w:val="none" w:sz="0" w:space="0" w:color="auto"/>
        <w:bottom w:val="none" w:sz="0" w:space="0" w:color="auto"/>
        <w:right w:val="none" w:sz="0" w:space="0" w:color="auto"/>
      </w:divBdr>
    </w:div>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204362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microsoft.com/office/2007/relationships/diagramDrawing" Target="diagrams/drawing1.xml"/><Relationship Id="rId26" Type="http://schemas.openxmlformats.org/officeDocument/2006/relationships/image" Target="media/image3.png"/><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diagramQuickStyle" Target="diagrams/quickStyle2.xml"/><Relationship Id="rId34" Type="http://schemas.openxmlformats.org/officeDocument/2006/relationships/diagramLayout" Target="diagrams/layout3.xml"/><Relationship Id="rId42"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diagramColors" Target="diagrams/colors1.xml"/><Relationship Id="rId25" Type="http://schemas.openxmlformats.org/officeDocument/2006/relationships/image" Target="media/image2.png"/><Relationship Id="rId33" Type="http://schemas.openxmlformats.org/officeDocument/2006/relationships/diagramData" Target="diagrams/data3.xml"/><Relationship Id="rId38"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png"/><Relationship Id="rId32" Type="http://schemas.openxmlformats.org/officeDocument/2006/relationships/image" Target="media/image9.png"/><Relationship Id="rId37" Type="http://schemas.microsoft.com/office/2007/relationships/diagramDrawing" Target="diagrams/drawing3.xm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image" Target="media/image5.png"/><Relationship Id="rId36" Type="http://schemas.openxmlformats.org/officeDocument/2006/relationships/diagramColors" Target="diagrams/colors3.xml"/><Relationship Id="rId10" Type="http://schemas.openxmlformats.org/officeDocument/2006/relationships/settings" Target="settings.xml"/><Relationship Id="rId19" Type="http://schemas.openxmlformats.org/officeDocument/2006/relationships/diagramData" Target="diagrams/data2.xml"/><Relationship Id="rId31" Type="http://schemas.openxmlformats.org/officeDocument/2006/relationships/image" Target="media/image8.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diagramQuickStyle" Target="diagrams/quickStyle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AB4E34-47FB-4C36-AE11-A26114E71DD7}"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FF9961EB-C691-481F-B17B-AA1DFDF09501}">
      <dgm:prSet phldrT="[Text]"/>
      <dgm:spPr/>
      <dgm:t>
        <a:bodyPr/>
        <a:lstStyle/>
        <a:p>
          <a:pPr algn="ctr"/>
          <a:r>
            <a:rPr lang="en-US" dirty="0"/>
            <a:t>DNDHIPSRV</a:t>
          </a:r>
        </a:p>
      </dgm:t>
    </dgm:pt>
    <dgm:pt modelId="{41ABBD48-311E-4455-B391-B300A11921B2}" type="parTrans" cxnId="{424CAB64-2E0D-4337-BE04-8BF7951AE4D1}">
      <dgm:prSet/>
      <dgm:spPr/>
      <dgm:t>
        <a:bodyPr/>
        <a:lstStyle/>
        <a:p>
          <a:pPr algn="ctr"/>
          <a:endParaRPr lang="en-US"/>
        </a:p>
      </dgm:t>
    </dgm:pt>
    <dgm:pt modelId="{C7B8205B-C0B9-408B-A47C-AAAA0600C81C}" type="sibTrans" cxnId="{424CAB64-2E0D-4337-BE04-8BF7951AE4D1}">
      <dgm:prSet/>
      <dgm:spPr/>
      <dgm:t>
        <a:bodyPr/>
        <a:lstStyle/>
        <a:p>
          <a:pPr algn="ctr"/>
          <a:endParaRPr lang="en-US"/>
        </a:p>
      </dgm:t>
    </dgm:pt>
    <dgm:pt modelId="{C5D7A61E-9D80-44DA-ADED-B7778A661163}">
      <dgm:prSet phldrT="[Text]"/>
      <dgm:spPr/>
      <dgm:t>
        <a:bodyPr/>
        <a:lstStyle/>
        <a:p>
          <a:pPr algn="ctr"/>
          <a:r>
            <a:rPr lang="en-US" dirty="0"/>
            <a:t>SVN</a:t>
          </a:r>
        </a:p>
      </dgm:t>
    </dgm:pt>
    <dgm:pt modelId="{3EB8434F-9B0D-40B7-BBAF-87A0FC58E804}" type="parTrans" cxnId="{D408A0B9-896D-4686-B65C-A10CF750354C}">
      <dgm:prSet/>
      <dgm:spPr/>
      <dgm:t>
        <a:bodyPr/>
        <a:lstStyle/>
        <a:p>
          <a:pPr algn="ctr"/>
          <a:endParaRPr lang="en-US"/>
        </a:p>
      </dgm:t>
    </dgm:pt>
    <dgm:pt modelId="{57ECC62B-F221-4792-A2A6-05DDAEA52543}" type="sibTrans" cxnId="{D408A0B9-896D-4686-B65C-A10CF750354C}">
      <dgm:prSet/>
      <dgm:spPr/>
      <dgm:t>
        <a:bodyPr/>
        <a:lstStyle/>
        <a:p>
          <a:pPr algn="ctr"/>
          <a:endParaRPr lang="en-US"/>
        </a:p>
      </dgm:t>
    </dgm:pt>
    <dgm:pt modelId="{7D2867A1-32FB-4D77-B2E8-BA4582BB59DA}">
      <dgm:prSet phldrT="[Text]"/>
      <dgm:spPr/>
      <dgm:t>
        <a:bodyPr/>
        <a:lstStyle/>
        <a:p>
          <a:pPr algn="ctr"/>
          <a:r>
            <a:rPr lang="en-US" dirty="0"/>
            <a:t>SharePoint</a:t>
          </a:r>
        </a:p>
      </dgm:t>
    </dgm:pt>
    <dgm:pt modelId="{9509C09D-DD50-4447-BE30-F8D299E00341}" type="parTrans" cxnId="{22DBA7EE-22B0-43CE-89CD-BB2DBA8394E7}">
      <dgm:prSet/>
      <dgm:spPr/>
      <dgm:t>
        <a:bodyPr/>
        <a:lstStyle/>
        <a:p>
          <a:pPr algn="ctr"/>
          <a:endParaRPr lang="en-US"/>
        </a:p>
      </dgm:t>
    </dgm:pt>
    <dgm:pt modelId="{1D7576A2-A502-4A46-9BDA-2EC29186F216}" type="sibTrans" cxnId="{22DBA7EE-22B0-43CE-89CD-BB2DBA8394E7}">
      <dgm:prSet/>
      <dgm:spPr/>
      <dgm:t>
        <a:bodyPr/>
        <a:lstStyle/>
        <a:p>
          <a:pPr algn="ctr"/>
          <a:endParaRPr lang="en-US"/>
        </a:p>
      </dgm:t>
    </dgm:pt>
    <dgm:pt modelId="{9A364268-061F-4DC7-A09B-7AFC4FC9D3D0}">
      <dgm:prSet phldrT="[Text]"/>
      <dgm:spPr/>
      <dgm:t>
        <a:bodyPr/>
        <a:lstStyle/>
        <a:p>
          <a:pPr algn="ctr"/>
          <a:r>
            <a:rPr lang="en-US" dirty="0"/>
            <a:t>ProcessDoc</a:t>
          </a:r>
        </a:p>
      </dgm:t>
    </dgm:pt>
    <dgm:pt modelId="{D164D0FA-350E-4261-8AF1-EE7D3FE1F873}" type="parTrans" cxnId="{141DE9CA-3CDE-4792-9DEE-E704375F6241}">
      <dgm:prSet/>
      <dgm:spPr/>
      <dgm:t>
        <a:bodyPr/>
        <a:lstStyle/>
        <a:p>
          <a:pPr algn="ctr"/>
          <a:endParaRPr lang="en-US"/>
        </a:p>
      </dgm:t>
    </dgm:pt>
    <dgm:pt modelId="{F96B59C7-3153-4AF7-A192-DB1907A2782C}" type="sibTrans" cxnId="{141DE9CA-3CDE-4792-9DEE-E704375F6241}">
      <dgm:prSet/>
      <dgm:spPr/>
      <dgm:t>
        <a:bodyPr/>
        <a:lstStyle/>
        <a:p>
          <a:pPr algn="ctr"/>
          <a:endParaRPr lang="en-US"/>
        </a:p>
      </dgm:t>
    </dgm:pt>
    <dgm:pt modelId="{0C21F395-252E-4F00-A2FB-169D52E110A3}">
      <dgm:prSet phldrT="[Text]"/>
      <dgm:spPr/>
      <dgm:t>
        <a:bodyPr/>
        <a:lstStyle/>
        <a:p>
          <a:pPr algn="ctr"/>
          <a:r>
            <a:rPr lang="en-US" dirty="0"/>
            <a:t>Firmware</a:t>
          </a:r>
        </a:p>
      </dgm:t>
    </dgm:pt>
    <dgm:pt modelId="{7FD01113-FD84-44C2-ABF4-0BE2CBCC9A4A}" type="parTrans" cxnId="{1EAAFC19-44A9-480D-AACF-D19C2A04D2D4}">
      <dgm:prSet/>
      <dgm:spPr/>
      <dgm:t>
        <a:bodyPr/>
        <a:lstStyle/>
        <a:p>
          <a:endParaRPr lang="en-US"/>
        </a:p>
      </dgm:t>
    </dgm:pt>
    <dgm:pt modelId="{13C3CE77-6C48-4CDB-A982-73CF9E9E0EED}" type="sibTrans" cxnId="{1EAAFC19-44A9-480D-AACF-D19C2A04D2D4}">
      <dgm:prSet/>
      <dgm:spPr/>
      <dgm:t>
        <a:bodyPr/>
        <a:lstStyle/>
        <a:p>
          <a:endParaRPr lang="en-US"/>
        </a:p>
      </dgm:t>
    </dgm:pt>
    <dgm:pt modelId="{EA99551B-B36E-4291-B329-24193D485871}">
      <dgm:prSet phldrT="[Text]"/>
      <dgm:spPr/>
      <dgm:t>
        <a:bodyPr/>
        <a:lstStyle/>
        <a:p>
          <a:pPr algn="ctr"/>
          <a:r>
            <a:rPr lang="en-US" dirty="0"/>
            <a:t>QMS</a:t>
          </a:r>
        </a:p>
      </dgm:t>
    </dgm:pt>
    <dgm:pt modelId="{4397E7C9-0612-4D10-B0BC-8C3141817DC9}" type="parTrans" cxnId="{E6276375-9A11-4E6E-AB26-C0901DA59905}">
      <dgm:prSet/>
      <dgm:spPr/>
      <dgm:t>
        <a:bodyPr/>
        <a:lstStyle/>
        <a:p>
          <a:endParaRPr lang="en-US"/>
        </a:p>
      </dgm:t>
    </dgm:pt>
    <dgm:pt modelId="{21BD57D5-69B1-45BC-8638-A7E274BAD72D}" type="sibTrans" cxnId="{E6276375-9A11-4E6E-AB26-C0901DA59905}">
      <dgm:prSet/>
      <dgm:spPr/>
      <dgm:t>
        <a:bodyPr/>
        <a:lstStyle/>
        <a:p>
          <a:endParaRPr lang="en-US"/>
        </a:p>
      </dgm:t>
    </dgm:pt>
    <dgm:pt modelId="{8FBA566B-F5F1-4479-81FD-2289D46FC0C8}">
      <dgm:prSet phldrT="[Text]"/>
      <dgm:spPr/>
      <dgm:t>
        <a:bodyPr/>
        <a:lstStyle/>
        <a:p>
          <a:pPr algn="ctr"/>
          <a:r>
            <a:rPr lang="en-US" dirty="0"/>
            <a:t>QMS</a:t>
          </a:r>
        </a:p>
      </dgm:t>
    </dgm:pt>
    <dgm:pt modelId="{CF1C13AF-FF81-4487-99E2-08E84FDAB34D}" type="parTrans" cxnId="{7B3D99C8-7EFC-4F77-AED7-F793FE75B3FE}">
      <dgm:prSet/>
      <dgm:spPr/>
      <dgm:t>
        <a:bodyPr/>
        <a:lstStyle/>
        <a:p>
          <a:endParaRPr lang="en-US"/>
        </a:p>
      </dgm:t>
    </dgm:pt>
    <dgm:pt modelId="{FCC1A2C3-82BE-4C07-8E0A-AED0D618C88C}" type="sibTrans" cxnId="{7B3D99C8-7EFC-4F77-AED7-F793FE75B3FE}">
      <dgm:prSet/>
      <dgm:spPr/>
      <dgm:t>
        <a:bodyPr/>
        <a:lstStyle/>
        <a:p>
          <a:endParaRPr lang="en-US"/>
        </a:p>
      </dgm:t>
    </dgm:pt>
    <dgm:pt modelId="{EFC18A81-ECF4-458E-BE37-D15670203FD3}">
      <dgm:prSet phldrT="[Text]"/>
      <dgm:spPr/>
      <dgm:t>
        <a:bodyPr/>
        <a:lstStyle/>
        <a:p>
          <a:pPr algn="ctr"/>
          <a:r>
            <a:rPr lang="en-US" dirty="0"/>
            <a:t>R &amp; D Data</a:t>
          </a:r>
        </a:p>
      </dgm:t>
    </dgm:pt>
    <dgm:pt modelId="{B627A30F-DBD9-4D42-896D-66C9B3B30CBE}" type="parTrans" cxnId="{33DE0641-3F07-4C4D-955F-04947F6167D7}">
      <dgm:prSet/>
      <dgm:spPr/>
      <dgm:t>
        <a:bodyPr/>
        <a:lstStyle/>
        <a:p>
          <a:endParaRPr lang="en-US"/>
        </a:p>
      </dgm:t>
    </dgm:pt>
    <dgm:pt modelId="{1103813B-0CC1-4466-9E1F-C87E2868C88E}" type="sibTrans" cxnId="{33DE0641-3F07-4C4D-955F-04947F6167D7}">
      <dgm:prSet/>
      <dgm:spPr/>
      <dgm:t>
        <a:bodyPr/>
        <a:lstStyle/>
        <a:p>
          <a:endParaRPr lang="en-US"/>
        </a:p>
      </dgm:t>
    </dgm:pt>
    <dgm:pt modelId="{3E76617A-5C47-4A7A-BC10-F5919F79CD5E}" type="pres">
      <dgm:prSet presAssocID="{FAAB4E34-47FB-4C36-AE11-A26114E71DD7}" presName="Name0" presStyleCnt="0">
        <dgm:presLayoutVars>
          <dgm:orgChart val="1"/>
          <dgm:chPref val="1"/>
          <dgm:dir/>
          <dgm:animOne val="branch"/>
          <dgm:animLvl val="lvl"/>
          <dgm:resizeHandles/>
        </dgm:presLayoutVars>
      </dgm:prSet>
      <dgm:spPr/>
      <dgm:t>
        <a:bodyPr/>
        <a:lstStyle/>
        <a:p>
          <a:endParaRPr lang="en-US"/>
        </a:p>
      </dgm:t>
    </dgm:pt>
    <dgm:pt modelId="{C48FCBBB-9803-4D97-933B-FF98EF0B5DBD}" type="pres">
      <dgm:prSet presAssocID="{FF9961EB-C691-481F-B17B-AA1DFDF09501}" presName="hierRoot1" presStyleCnt="0">
        <dgm:presLayoutVars>
          <dgm:hierBranch val="init"/>
        </dgm:presLayoutVars>
      </dgm:prSet>
      <dgm:spPr/>
    </dgm:pt>
    <dgm:pt modelId="{AF462A20-17DE-49E2-B377-A0A1CC50DE18}" type="pres">
      <dgm:prSet presAssocID="{FF9961EB-C691-481F-B17B-AA1DFDF09501}" presName="rootComposite1" presStyleCnt="0"/>
      <dgm:spPr/>
    </dgm:pt>
    <dgm:pt modelId="{6566453D-29EB-4629-B542-2D8DDAEBC59F}" type="pres">
      <dgm:prSet presAssocID="{FF9961EB-C691-481F-B17B-AA1DFDF09501}" presName="rootText1" presStyleLbl="alignAcc1" presStyleIdx="0" presStyleCnt="0">
        <dgm:presLayoutVars>
          <dgm:chPref val="3"/>
        </dgm:presLayoutVars>
      </dgm:prSet>
      <dgm:spPr/>
      <dgm:t>
        <a:bodyPr/>
        <a:lstStyle/>
        <a:p>
          <a:endParaRPr lang="en-US"/>
        </a:p>
      </dgm:t>
    </dgm:pt>
    <dgm:pt modelId="{3EAD7453-BAC3-48FA-A7CF-41B0E2ECF399}" type="pres">
      <dgm:prSet presAssocID="{FF9961EB-C691-481F-B17B-AA1DFDF09501}" presName="topArc1" presStyleLbl="parChTrans1D1" presStyleIdx="0" presStyleCnt="16"/>
      <dgm:spPr/>
    </dgm:pt>
    <dgm:pt modelId="{446DC20B-7F0F-4D6C-8652-76555A61F95B}" type="pres">
      <dgm:prSet presAssocID="{FF9961EB-C691-481F-B17B-AA1DFDF09501}" presName="bottomArc1" presStyleLbl="parChTrans1D1" presStyleIdx="1" presStyleCnt="16"/>
      <dgm:spPr/>
    </dgm:pt>
    <dgm:pt modelId="{F1EAD75B-C766-4F76-993A-0BD34CF5F6E7}" type="pres">
      <dgm:prSet presAssocID="{FF9961EB-C691-481F-B17B-AA1DFDF09501}" presName="topConnNode1" presStyleLbl="node1" presStyleIdx="0" presStyleCnt="0"/>
      <dgm:spPr/>
      <dgm:t>
        <a:bodyPr/>
        <a:lstStyle/>
        <a:p>
          <a:endParaRPr lang="en-US"/>
        </a:p>
      </dgm:t>
    </dgm:pt>
    <dgm:pt modelId="{B397A951-F222-47DF-86B1-B1976481DCA6}" type="pres">
      <dgm:prSet presAssocID="{FF9961EB-C691-481F-B17B-AA1DFDF09501}" presName="hierChild2" presStyleCnt="0"/>
      <dgm:spPr/>
    </dgm:pt>
    <dgm:pt modelId="{CBDFFE94-A26B-4999-A5D0-05DBAA0E7563}" type="pres">
      <dgm:prSet presAssocID="{3EB8434F-9B0D-40B7-BBAF-87A0FC58E804}" presName="Name28" presStyleLbl="parChTrans1D2" presStyleIdx="0" presStyleCnt="3"/>
      <dgm:spPr/>
      <dgm:t>
        <a:bodyPr/>
        <a:lstStyle/>
        <a:p>
          <a:endParaRPr lang="en-US"/>
        </a:p>
      </dgm:t>
    </dgm:pt>
    <dgm:pt modelId="{7F5BF534-C975-4F37-846B-1FB66DC5C374}" type="pres">
      <dgm:prSet presAssocID="{C5D7A61E-9D80-44DA-ADED-B7778A661163}" presName="hierRoot2" presStyleCnt="0">
        <dgm:presLayoutVars>
          <dgm:hierBranch val="init"/>
        </dgm:presLayoutVars>
      </dgm:prSet>
      <dgm:spPr/>
    </dgm:pt>
    <dgm:pt modelId="{09A92097-C4FC-4573-A392-1BBD441B475A}" type="pres">
      <dgm:prSet presAssocID="{C5D7A61E-9D80-44DA-ADED-B7778A661163}" presName="rootComposite2" presStyleCnt="0"/>
      <dgm:spPr/>
    </dgm:pt>
    <dgm:pt modelId="{3D7A82B6-1E68-4402-AD92-C3448BE750B5}" type="pres">
      <dgm:prSet presAssocID="{C5D7A61E-9D80-44DA-ADED-B7778A661163}" presName="rootText2" presStyleLbl="alignAcc1" presStyleIdx="0" presStyleCnt="0">
        <dgm:presLayoutVars>
          <dgm:chPref val="3"/>
        </dgm:presLayoutVars>
      </dgm:prSet>
      <dgm:spPr/>
      <dgm:t>
        <a:bodyPr/>
        <a:lstStyle/>
        <a:p>
          <a:endParaRPr lang="en-US"/>
        </a:p>
      </dgm:t>
    </dgm:pt>
    <dgm:pt modelId="{0E2014BB-19E8-4C84-823F-AAE13EA8A724}" type="pres">
      <dgm:prSet presAssocID="{C5D7A61E-9D80-44DA-ADED-B7778A661163}" presName="topArc2" presStyleLbl="parChTrans1D1" presStyleIdx="2" presStyleCnt="16"/>
      <dgm:spPr/>
    </dgm:pt>
    <dgm:pt modelId="{1E5ED7D0-3473-4CC9-8EE5-09AD7D769DA6}" type="pres">
      <dgm:prSet presAssocID="{C5D7A61E-9D80-44DA-ADED-B7778A661163}" presName="bottomArc2" presStyleLbl="parChTrans1D1" presStyleIdx="3" presStyleCnt="16"/>
      <dgm:spPr/>
    </dgm:pt>
    <dgm:pt modelId="{6C8E16B6-EB75-449C-A496-A3C825160B1B}" type="pres">
      <dgm:prSet presAssocID="{C5D7A61E-9D80-44DA-ADED-B7778A661163}" presName="topConnNode2" presStyleLbl="node2" presStyleIdx="0" presStyleCnt="0"/>
      <dgm:spPr/>
      <dgm:t>
        <a:bodyPr/>
        <a:lstStyle/>
        <a:p>
          <a:endParaRPr lang="en-US"/>
        </a:p>
      </dgm:t>
    </dgm:pt>
    <dgm:pt modelId="{AAB5BE3C-6301-4A30-A38D-E01561744313}" type="pres">
      <dgm:prSet presAssocID="{C5D7A61E-9D80-44DA-ADED-B7778A661163}" presName="hierChild4" presStyleCnt="0"/>
      <dgm:spPr/>
    </dgm:pt>
    <dgm:pt modelId="{87D6B581-6FA0-41D5-99DA-B14CC8CC9CD6}" type="pres">
      <dgm:prSet presAssocID="{7FD01113-FD84-44C2-ABF4-0BE2CBCC9A4A}" presName="Name28" presStyleLbl="parChTrans1D3" presStyleIdx="0" presStyleCnt="4"/>
      <dgm:spPr/>
      <dgm:t>
        <a:bodyPr/>
        <a:lstStyle/>
        <a:p>
          <a:endParaRPr lang="en-US"/>
        </a:p>
      </dgm:t>
    </dgm:pt>
    <dgm:pt modelId="{7A6C3268-5BC2-441E-B613-5CE48D01BE27}" type="pres">
      <dgm:prSet presAssocID="{0C21F395-252E-4F00-A2FB-169D52E110A3}" presName="hierRoot2" presStyleCnt="0">
        <dgm:presLayoutVars>
          <dgm:hierBranch val="init"/>
        </dgm:presLayoutVars>
      </dgm:prSet>
      <dgm:spPr/>
    </dgm:pt>
    <dgm:pt modelId="{3A9B6EEF-8529-46B7-B04B-6802330984F0}" type="pres">
      <dgm:prSet presAssocID="{0C21F395-252E-4F00-A2FB-169D52E110A3}" presName="rootComposite2" presStyleCnt="0"/>
      <dgm:spPr/>
    </dgm:pt>
    <dgm:pt modelId="{6C69DABD-9F16-49A4-A0A1-2E30912D74CF}" type="pres">
      <dgm:prSet presAssocID="{0C21F395-252E-4F00-A2FB-169D52E110A3}" presName="rootText2" presStyleLbl="alignAcc1" presStyleIdx="0" presStyleCnt="0">
        <dgm:presLayoutVars>
          <dgm:chPref val="3"/>
        </dgm:presLayoutVars>
      </dgm:prSet>
      <dgm:spPr/>
      <dgm:t>
        <a:bodyPr/>
        <a:lstStyle/>
        <a:p>
          <a:endParaRPr lang="en-US"/>
        </a:p>
      </dgm:t>
    </dgm:pt>
    <dgm:pt modelId="{1C2C5F6C-79FB-48E0-BF96-7194F2AF8B67}" type="pres">
      <dgm:prSet presAssocID="{0C21F395-252E-4F00-A2FB-169D52E110A3}" presName="topArc2" presStyleLbl="parChTrans1D1" presStyleIdx="4" presStyleCnt="16"/>
      <dgm:spPr/>
    </dgm:pt>
    <dgm:pt modelId="{9C996FD9-1E99-4C37-B491-7A3C9C8DA0EF}" type="pres">
      <dgm:prSet presAssocID="{0C21F395-252E-4F00-A2FB-169D52E110A3}" presName="bottomArc2" presStyleLbl="parChTrans1D1" presStyleIdx="5" presStyleCnt="16"/>
      <dgm:spPr/>
    </dgm:pt>
    <dgm:pt modelId="{15A96594-A106-4ACA-8FD8-0636BD25E6EC}" type="pres">
      <dgm:prSet presAssocID="{0C21F395-252E-4F00-A2FB-169D52E110A3}" presName="topConnNode2" presStyleLbl="node3" presStyleIdx="0" presStyleCnt="0"/>
      <dgm:spPr/>
      <dgm:t>
        <a:bodyPr/>
        <a:lstStyle/>
        <a:p>
          <a:endParaRPr lang="en-US"/>
        </a:p>
      </dgm:t>
    </dgm:pt>
    <dgm:pt modelId="{F38D3083-D361-4C22-94CD-B52F210B7595}" type="pres">
      <dgm:prSet presAssocID="{0C21F395-252E-4F00-A2FB-169D52E110A3}" presName="hierChild4" presStyleCnt="0"/>
      <dgm:spPr/>
    </dgm:pt>
    <dgm:pt modelId="{34E9F8A0-0631-4501-B7C6-30E4E663AD08}" type="pres">
      <dgm:prSet presAssocID="{0C21F395-252E-4F00-A2FB-169D52E110A3}" presName="hierChild5" presStyleCnt="0"/>
      <dgm:spPr/>
    </dgm:pt>
    <dgm:pt modelId="{CC7D3FED-F513-4ECA-83AE-EB6D64F914F8}" type="pres">
      <dgm:prSet presAssocID="{4397E7C9-0612-4D10-B0BC-8C3141817DC9}" presName="Name28" presStyleLbl="parChTrans1D3" presStyleIdx="1" presStyleCnt="4"/>
      <dgm:spPr/>
      <dgm:t>
        <a:bodyPr/>
        <a:lstStyle/>
        <a:p>
          <a:endParaRPr lang="en-US"/>
        </a:p>
      </dgm:t>
    </dgm:pt>
    <dgm:pt modelId="{C928D706-9907-4929-86F5-1E5DC8FB85D2}" type="pres">
      <dgm:prSet presAssocID="{EA99551B-B36E-4291-B329-24193D485871}" presName="hierRoot2" presStyleCnt="0">
        <dgm:presLayoutVars>
          <dgm:hierBranch val="init"/>
        </dgm:presLayoutVars>
      </dgm:prSet>
      <dgm:spPr/>
    </dgm:pt>
    <dgm:pt modelId="{2C6FFE7E-2298-4112-9ABA-DB0215AC26BD}" type="pres">
      <dgm:prSet presAssocID="{EA99551B-B36E-4291-B329-24193D485871}" presName="rootComposite2" presStyleCnt="0"/>
      <dgm:spPr/>
    </dgm:pt>
    <dgm:pt modelId="{79B38384-F522-401E-B95D-F872C1B54077}" type="pres">
      <dgm:prSet presAssocID="{EA99551B-B36E-4291-B329-24193D485871}" presName="rootText2" presStyleLbl="alignAcc1" presStyleIdx="0" presStyleCnt="0">
        <dgm:presLayoutVars>
          <dgm:chPref val="3"/>
        </dgm:presLayoutVars>
      </dgm:prSet>
      <dgm:spPr/>
      <dgm:t>
        <a:bodyPr/>
        <a:lstStyle/>
        <a:p>
          <a:endParaRPr lang="en-US"/>
        </a:p>
      </dgm:t>
    </dgm:pt>
    <dgm:pt modelId="{643E8B2D-F6FB-47FD-AF27-65DD4C694684}" type="pres">
      <dgm:prSet presAssocID="{EA99551B-B36E-4291-B329-24193D485871}" presName="topArc2" presStyleLbl="parChTrans1D1" presStyleIdx="6" presStyleCnt="16"/>
      <dgm:spPr/>
    </dgm:pt>
    <dgm:pt modelId="{A4233F37-0A35-4647-AFB1-07926503AD87}" type="pres">
      <dgm:prSet presAssocID="{EA99551B-B36E-4291-B329-24193D485871}" presName="bottomArc2" presStyleLbl="parChTrans1D1" presStyleIdx="7" presStyleCnt="16"/>
      <dgm:spPr/>
    </dgm:pt>
    <dgm:pt modelId="{5C6E746C-EB06-4F7F-B4A4-88F3687D4C05}" type="pres">
      <dgm:prSet presAssocID="{EA99551B-B36E-4291-B329-24193D485871}" presName="topConnNode2" presStyleLbl="node3" presStyleIdx="0" presStyleCnt="0"/>
      <dgm:spPr/>
      <dgm:t>
        <a:bodyPr/>
        <a:lstStyle/>
        <a:p>
          <a:endParaRPr lang="en-US"/>
        </a:p>
      </dgm:t>
    </dgm:pt>
    <dgm:pt modelId="{90D567DE-95BD-48D7-AF92-B69B800BDF48}" type="pres">
      <dgm:prSet presAssocID="{EA99551B-B36E-4291-B329-24193D485871}" presName="hierChild4" presStyleCnt="0"/>
      <dgm:spPr/>
    </dgm:pt>
    <dgm:pt modelId="{FC67691F-ED9E-4FB1-8019-BC2E38D4E425}" type="pres">
      <dgm:prSet presAssocID="{EA99551B-B36E-4291-B329-24193D485871}" presName="hierChild5" presStyleCnt="0"/>
      <dgm:spPr/>
    </dgm:pt>
    <dgm:pt modelId="{D7228BF2-1FFB-4F98-832C-F71B72B21A55}" type="pres">
      <dgm:prSet presAssocID="{C5D7A61E-9D80-44DA-ADED-B7778A661163}" presName="hierChild5" presStyleCnt="0"/>
      <dgm:spPr/>
    </dgm:pt>
    <dgm:pt modelId="{10115232-FCF6-45EC-A6C6-9F5A7CEF9B6E}" type="pres">
      <dgm:prSet presAssocID="{D164D0FA-350E-4261-8AF1-EE7D3FE1F873}" presName="Name28" presStyleLbl="parChTrans1D2" presStyleIdx="1" presStyleCnt="3"/>
      <dgm:spPr/>
      <dgm:t>
        <a:bodyPr/>
        <a:lstStyle/>
        <a:p>
          <a:endParaRPr lang="en-US"/>
        </a:p>
      </dgm:t>
    </dgm:pt>
    <dgm:pt modelId="{9DC34FA6-5477-4C58-888F-51121F126596}" type="pres">
      <dgm:prSet presAssocID="{9A364268-061F-4DC7-A09B-7AFC4FC9D3D0}" presName="hierRoot2" presStyleCnt="0">
        <dgm:presLayoutVars>
          <dgm:hierBranch val="init"/>
        </dgm:presLayoutVars>
      </dgm:prSet>
      <dgm:spPr/>
    </dgm:pt>
    <dgm:pt modelId="{AD5EED45-BF5F-40E0-AF3E-EFA2DEBE140F}" type="pres">
      <dgm:prSet presAssocID="{9A364268-061F-4DC7-A09B-7AFC4FC9D3D0}" presName="rootComposite2" presStyleCnt="0"/>
      <dgm:spPr/>
    </dgm:pt>
    <dgm:pt modelId="{C24C5F4C-4276-48EC-A667-D97ACB5BB44D}" type="pres">
      <dgm:prSet presAssocID="{9A364268-061F-4DC7-A09B-7AFC4FC9D3D0}" presName="rootText2" presStyleLbl="alignAcc1" presStyleIdx="0" presStyleCnt="0">
        <dgm:presLayoutVars>
          <dgm:chPref val="3"/>
        </dgm:presLayoutVars>
      </dgm:prSet>
      <dgm:spPr/>
      <dgm:t>
        <a:bodyPr/>
        <a:lstStyle/>
        <a:p>
          <a:endParaRPr lang="en-US"/>
        </a:p>
      </dgm:t>
    </dgm:pt>
    <dgm:pt modelId="{C64D6620-0206-43C3-9DA3-1D392F83D9AA}" type="pres">
      <dgm:prSet presAssocID="{9A364268-061F-4DC7-A09B-7AFC4FC9D3D0}" presName="topArc2" presStyleLbl="parChTrans1D1" presStyleIdx="8" presStyleCnt="16"/>
      <dgm:spPr/>
    </dgm:pt>
    <dgm:pt modelId="{7B1E1DCB-A534-4DCA-B931-4A39354DCA60}" type="pres">
      <dgm:prSet presAssocID="{9A364268-061F-4DC7-A09B-7AFC4FC9D3D0}" presName="bottomArc2" presStyleLbl="parChTrans1D1" presStyleIdx="9" presStyleCnt="16"/>
      <dgm:spPr/>
    </dgm:pt>
    <dgm:pt modelId="{64105DA5-0DEB-4D02-9E95-7A37882503C3}" type="pres">
      <dgm:prSet presAssocID="{9A364268-061F-4DC7-A09B-7AFC4FC9D3D0}" presName="topConnNode2" presStyleLbl="node2" presStyleIdx="0" presStyleCnt="0"/>
      <dgm:spPr/>
      <dgm:t>
        <a:bodyPr/>
        <a:lstStyle/>
        <a:p>
          <a:endParaRPr lang="en-US"/>
        </a:p>
      </dgm:t>
    </dgm:pt>
    <dgm:pt modelId="{7A818936-CF88-4457-A47F-BE3A17E56D67}" type="pres">
      <dgm:prSet presAssocID="{9A364268-061F-4DC7-A09B-7AFC4FC9D3D0}" presName="hierChild4" presStyleCnt="0"/>
      <dgm:spPr/>
    </dgm:pt>
    <dgm:pt modelId="{95E76CAF-FD80-4AFC-B1B4-E3C07C57C311}" type="pres">
      <dgm:prSet presAssocID="{CF1C13AF-FF81-4487-99E2-08E84FDAB34D}" presName="Name28" presStyleLbl="parChTrans1D3" presStyleIdx="2" presStyleCnt="4"/>
      <dgm:spPr/>
      <dgm:t>
        <a:bodyPr/>
        <a:lstStyle/>
        <a:p>
          <a:endParaRPr lang="en-US"/>
        </a:p>
      </dgm:t>
    </dgm:pt>
    <dgm:pt modelId="{4C2F0EE6-2DFB-4BE9-A30B-13C02944C378}" type="pres">
      <dgm:prSet presAssocID="{8FBA566B-F5F1-4479-81FD-2289D46FC0C8}" presName="hierRoot2" presStyleCnt="0">
        <dgm:presLayoutVars>
          <dgm:hierBranch val="init"/>
        </dgm:presLayoutVars>
      </dgm:prSet>
      <dgm:spPr/>
    </dgm:pt>
    <dgm:pt modelId="{C9120963-7243-4B2B-9FE9-B3352C234F08}" type="pres">
      <dgm:prSet presAssocID="{8FBA566B-F5F1-4479-81FD-2289D46FC0C8}" presName="rootComposite2" presStyleCnt="0"/>
      <dgm:spPr/>
    </dgm:pt>
    <dgm:pt modelId="{B75DAEFE-CCBE-40AF-963E-D6885B809432}" type="pres">
      <dgm:prSet presAssocID="{8FBA566B-F5F1-4479-81FD-2289D46FC0C8}" presName="rootText2" presStyleLbl="alignAcc1" presStyleIdx="0" presStyleCnt="0">
        <dgm:presLayoutVars>
          <dgm:chPref val="3"/>
        </dgm:presLayoutVars>
      </dgm:prSet>
      <dgm:spPr/>
      <dgm:t>
        <a:bodyPr/>
        <a:lstStyle/>
        <a:p>
          <a:endParaRPr lang="en-US"/>
        </a:p>
      </dgm:t>
    </dgm:pt>
    <dgm:pt modelId="{BC1F6151-00E1-4995-864A-FB64E852190E}" type="pres">
      <dgm:prSet presAssocID="{8FBA566B-F5F1-4479-81FD-2289D46FC0C8}" presName="topArc2" presStyleLbl="parChTrans1D1" presStyleIdx="10" presStyleCnt="16"/>
      <dgm:spPr/>
    </dgm:pt>
    <dgm:pt modelId="{29F142A2-F51D-4C88-A270-8C5E4C259908}" type="pres">
      <dgm:prSet presAssocID="{8FBA566B-F5F1-4479-81FD-2289D46FC0C8}" presName="bottomArc2" presStyleLbl="parChTrans1D1" presStyleIdx="11" presStyleCnt="16"/>
      <dgm:spPr/>
    </dgm:pt>
    <dgm:pt modelId="{952F55BF-8861-4805-8D1F-3F13F9C63B47}" type="pres">
      <dgm:prSet presAssocID="{8FBA566B-F5F1-4479-81FD-2289D46FC0C8}" presName="topConnNode2" presStyleLbl="node3" presStyleIdx="0" presStyleCnt="0"/>
      <dgm:spPr/>
      <dgm:t>
        <a:bodyPr/>
        <a:lstStyle/>
        <a:p>
          <a:endParaRPr lang="en-US"/>
        </a:p>
      </dgm:t>
    </dgm:pt>
    <dgm:pt modelId="{FC7C7828-E0AC-4A08-9F17-6277D30A7E7E}" type="pres">
      <dgm:prSet presAssocID="{8FBA566B-F5F1-4479-81FD-2289D46FC0C8}" presName="hierChild4" presStyleCnt="0"/>
      <dgm:spPr/>
    </dgm:pt>
    <dgm:pt modelId="{620BF420-76F7-48C6-981B-AABD201BF0B1}" type="pres">
      <dgm:prSet presAssocID="{8FBA566B-F5F1-4479-81FD-2289D46FC0C8}" presName="hierChild5" presStyleCnt="0"/>
      <dgm:spPr/>
    </dgm:pt>
    <dgm:pt modelId="{9DC29C78-A60B-4E11-94FB-CC6CC7AF191E}" type="pres">
      <dgm:prSet presAssocID="{B627A30F-DBD9-4D42-896D-66C9B3B30CBE}" presName="Name28" presStyleLbl="parChTrans1D3" presStyleIdx="3" presStyleCnt="4"/>
      <dgm:spPr/>
      <dgm:t>
        <a:bodyPr/>
        <a:lstStyle/>
        <a:p>
          <a:endParaRPr lang="en-US"/>
        </a:p>
      </dgm:t>
    </dgm:pt>
    <dgm:pt modelId="{A9C15BA6-9AB8-4A6E-9F3B-6FF50A5DCBEE}" type="pres">
      <dgm:prSet presAssocID="{EFC18A81-ECF4-458E-BE37-D15670203FD3}" presName="hierRoot2" presStyleCnt="0">
        <dgm:presLayoutVars>
          <dgm:hierBranch val="init"/>
        </dgm:presLayoutVars>
      </dgm:prSet>
      <dgm:spPr/>
    </dgm:pt>
    <dgm:pt modelId="{C8194FA2-25AD-46F0-9D80-E833E36BF92B}" type="pres">
      <dgm:prSet presAssocID="{EFC18A81-ECF4-458E-BE37-D15670203FD3}" presName="rootComposite2" presStyleCnt="0"/>
      <dgm:spPr/>
    </dgm:pt>
    <dgm:pt modelId="{96EEEDB1-88D4-4DF2-BC85-E9B16A117617}" type="pres">
      <dgm:prSet presAssocID="{EFC18A81-ECF4-458E-BE37-D15670203FD3}" presName="rootText2" presStyleLbl="alignAcc1" presStyleIdx="0" presStyleCnt="0">
        <dgm:presLayoutVars>
          <dgm:chPref val="3"/>
        </dgm:presLayoutVars>
      </dgm:prSet>
      <dgm:spPr/>
      <dgm:t>
        <a:bodyPr/>
        <a:lstStyle/>
        <a:p>
          <a:endParaRPr lang="en-US"/>
        </a:p>
      </dgm:t>
    </dgm:pt>
    <dgm:pt modelId="{8FC5C785-8C85-4FC4-9D2A-0E1FFDC1CE72}" type="pres">
      <dgm:prSet presAssocID="{EFC18A81-ECF4-458E-BE37-D15670203FD3}" presName="topArc2" presStyleLbl="parChTrans1D1" presStyleIdx="12" presStyleCnt="16"/>
      <dgm:spPr/>
    </dgm:pt>
    <dgm:pt modelId="{4AEFA802-A691-4BCD-BD02-B97121CAC126}" type="pres">
      <dgm:prSet presAssocID="{EFC18A81-ECF4-458E-BE37-D15670203FD3}" presName="bottomArc2" presStyleLbl="parChTrans1D1" presStyleIdx="13" presStyleCnt="16"/>
      <dgm:spPr/>
    </dgm:pt>
    <dgm:pt modelId="{0FA7ECDD-AA16-4998-ADDA-D80899DD2AA2}" type="pres">
      <dgm:prSet presAssocID="{EFC18A81-ECF4-458E-BE37-D15670203FD3}" presName="topConnNode2" presStyleLbl="node3" presStyleIdx="0" presStyleCnt="0"/>
      <dgm:spPr/>
      <dgm:t>
        <a:bodyPr/>
        <a:lstStyle/>
        <a:p>
          <a:endParaRPr lang="en-US"/>
        </a:p>
      </dgm:t>
    </dgm:pt>
    <dgm:pt modelId="{879829F7-8FB8-4D58-95D9-03E5B687273F}" type="pres">
      <dgm:prSet presAssocID="{EFC18A81-ECF4-458E-BE37-D15670203FD3}" presName="hierChild4" presStyleCnt="0"/>
      <dgm:spPr/>
    </dgm:pt>
    <dgm:pt modelId="{88717955-1CAD-4CE9-B263-939864A9812B}" type="pres">
      <dgm:prSet presAssocID="{EFC18A81-ECF4-458E-BE37-D15670203FD3}" presName="hierChild5" presStyleCnt="0"/>
      <dgm:spPr/>
    </dgm:pt>
    <dgm:pt modelId="{FF7DBAB7-3519-4913-8D63-5D8877873C6A}" type="pres">
      <dgm:prSet presAssocID="{9A364268-061F-4DC7-A09B-7AFC4FC9D3D0}" presName="hierChild5" presStyleCnt="0"/>
      <dgm:spPr/>
    </dgm:pt>
    <dgm:pt modelId="{2DC41F45-E7D7-4035-8139-525FAF4CE66F}" type="pres">
      <dgm:prSet presAssocID="{9509C09D-DD50-4447-BE30-F8D299E00341}" presName="Name28" presStyleLbl="parChTrans1D2" presStyleIdx="2" presStyleCnt="3"/>
      <dgm:spPr/>
      <dgm:t>
        <a:bodyPr/>
        <a:lstStyle/>
        <a:p>
          <a:endParaRPr lang="en-US"/>
        </a:p>
      </dgm:t>
    </dgm:pt>
    <dgm:pt modelId="{D2C516CB-7B71-4A4B-9ED8-B68F9B54C798}" type="pres">
      <dgm:prSet presAssocID="{7D2867A1-32FB-4D77-B2E8-BA4582BB59DA}" presName="hierRoot2" presStyleCnt="0">
        <dgm:presLayoutVars>
          <dgm:hierBranch val="init"/>
        </dgm:presLayoutVars>
      </dgm:prSet>
      <dgm:spPr/>
    </dgm:pt>
    <dgm:pt modelId="{F8640398-3DFB-41DE-B2B5-2335D1B49CA8}" type="pres">
      <dgm:prSet presAssocID="{7D2867A1-32FB-4D77-B2E8-BA4582BB59DA}" presName="rootComposite2" presStyleCnt="0"/>
      <dgm:spPr/>
    </dgm:pt>
    <dgm:pt modelId="{8768F88C-4A4E-4E76-B02E-2D0B64B2E12C}" type="pres">
      <dgm:prSet presAssocID="{7D2867A1-32FB-4D77-B2E8-BA4582BB59DA}" presName="rootText2" presStyleLbl="alignAcc1" presStyleIdx="0" presStyleCnt="0">
        <dgm:presLayoutVars>
          <dgm:chPref val="3"/>
        </dgm:presLayoutVars>
      </dgm:prSet>
      <dgm:spPr/>
      <dgm:t>
        <a:bodyPr/>
        <a:lstStyle/>
        <a:p>
          <a:endParaRPr lang="en-US"/>
        </a:p>
      </dgm:t>
    </dgm:pt>
    <dgm:pt modelId="{F440605A-A2D5-4BD7-BE4A-6F4926D49FD6}" type="pres">
      <dgm:prSet presAssocID="{7D2867A1-32FB-4D77-B2E8-BA4582BB59DA}" presName="topArc2" presStyleLbl="parChTrans1D1" presStyleIdx="14" presStyleCnt="16"/>
      <dgm:spPr/>
    </dgm:pt>
    <dgm:pt modelId="{F36B7DE4-A837-49D9-8B0F-6133DAF01926}" type="pres">
      <dgm:prSet presAssocID="{7D2867A1-32FB-4D77-B2E8-BA4582BB59DA}" presName="bottomArc2" presStyleLbl="parChTrans1D1" presStyleIdx="15" presStyleCnt="16"/>
      <dgm:spPr/>
    </dgm:pt>
    <dgm:pt modelId="{8D826206-DF2B-42A9-830E-2573A1FB92FA}" type="pres">
      <dgm:prSet presAssocID="{7D2867A1-32FB-4D77-B2E8-BA4582BB59DA}" presName="topConnNode2" presStyleLbl="node2" presStyleIdx="0" presStyleCnt="0"/>
      <dgm:spPr/>
      <dgm:t>
        <a:bodyPr/>
        <a:lstStyle/>
        <a:p>
          <a:endParaRPr lang="en-US"/>
        </a:p>
      </dgm:t>
    </dgm:pt>
    <dgm:pt modelId="{8E56EF82-0BF1-469C-9E02-7D0FC52C1AB1}" type="pres">
      <dgm:prSet presAssocID="{7D2867A1-32FB-4D77-B2E8-BA4582BB59DA}" presName="hierChild4" presStyleCnt="0"/>
      <dgm:spPr/>
    </dgm:pt>
    <dgm:pt modelId="{BC528E2E-4D58-4CCD-B476-4A0CA6F27672}" type="pres">
      <dgm:prSet presAssocID="{7D2867A1-32FB-4D77-B2E8-BA4582BB59DA}" presName="hierChild5" presStyleCnt="0"/>
      <dgm:spPr/>
    </dgm:pt>
    <dgm:pt modelId="{9116151B-4154-4EEC-9CF3-C87F71D6058E}" type="pres">
      <dgm:prSet presAssocID="{FF9961EB-C691-481F-B17B-AA1DFDF09501}" presName="hierChild3" presStyleCnt="0"/>
      <dgm:spPr/>
    </dgm:pt>
  </dgm:ptLst>
  <dgm:cxnLst>
    <dgm:cxn modelId="{E6276375-9A11-4E6E-AB26-C0901DA59905}" srcId="{C5D7A61E-9D80-44DA-ADED-B7778A661163}" destId="{EA99551B-B36E-4291-B329-24193D485871}" srcOrd="1" destOrd="0" parTransId="{4397E7C9-0612-4D10-B0BC-8C3141817DC9}" sibTransId="{21BD57D5-69B1-45BC-8638-A7E274BAD72D}"/>
    <dgm:cxn modelId="{5F37EC08-4EA4-4F94-9064-1A069461480F}" type="presOf" srcId="{EFC18A81-ECF4-458E-BE37-D15670203FD3}" destId="{96EEEDB1-88D4-4DF2-BC85-E9B16A117617}" srcOrd="0" destOrd="0" presId="urn:microsoft.com/office/officeart/2008/layout/HalfCircleOrganizationChart"/>
    <dgm:cxn modelId="{C9652120-780F-4270-8EC6-90987EB614C1}" type="presOf" srcId="{8FBA566B-F5F1-4479-81FD-2289D46FC0C8}" destId="{952F55BF-8861-4805-8D1F-3F13F9C63B47}" srcOrd="1" destOrd="0" presId="urn:microsoft.com/office/officeart/2008/layout/HalfCircleOrganizationChart"/>
    <dgm:cxn modelId="{428C31D4-5D94-4A45-8B24-B946DDAE6DD8}" type="presOf" srcId="{FF9961EB-C691-481F-B17B-AA1DFDF09501}" destId="{6566453D-29EB-4629-B542-2D8DDAEBC59F}" srcOrd="0" destOrd="0" presId="urn:microsoft.com/office/officeart/2008/layout/HalfCircleOrganizationChart"/>
    <dgm:cxn modelId="{48C4D5CA-F3D3-4DC6-B94C-4869F08548EC}" type="presOf" srcId="{8FBA566B-F5F1-4479-81FD-2289D46FC0C8}" destId="{B75DAEFE-CCBE-40AF-963E-D6885B809432}" srcOrd="0" destOrd="0" presId="urn:microsoft.com/office/officeart/2008/layout/HalfCircleOrganizationChart"/>
    <dgm:cxn modelId="{57C1E08E-4CE9-4443-829F-82813E3E8779}" type="presOf" srcId="{7D2867A1-32FB-4D77-B2E8-BA4582BB59DA}" destId="{8D826206-DF2B-42A9-830E-2573A1FB92FA}" srcOrd="1" destOrd="0" presId="urn:microsoft.com/office/officeart/2008/layout/HalfCircleOrganizationChart"/>
    <dgm:cxn modelId="{DBCB166A-10CE-46F1-9180-491F44A4B4E8}" type="presOf" srcId="{FAAB4E34-47FB-4C36-AE11-A26114E71DD7}" destId="{3E76617A-5C47-4A7A-BC10-F5919F79CD5E}" srcOrd="0" destOrd="0" presId="urn:microsoft.com/office/officeart/2008/layout/HalfCircleOrganizationChart"/>
    <dgm:cxn modelId="{63CB2FB6-7E9F-4175-A81A-523E341C4A6B}" type="presOf" srcId="{9A364268-061F-4DC7-A09B-7AFC4FC9D3D0}" destId="{C24C5F4C-4276-48EC-A667-D97ACB5BB44D}" srcOrd="0" destOrd="0" presId="urn:microsoft.com/office/officeart/2008/layout/HalfCircleOrganizationChart"/>
    <dgm:cxn modelId="{00F9EBEA-151E-454D-9F4C-8A11F55153B6}" type="presOf" srcId="{4397E7C9-0612-4D10-B0BC-8C3141817DC9}" destId="{CC7D3FED-F513-4ECA-83AE-EB6D64F914F8}" srcOrd="0" destOrd="0" presId="urn:microsoft.com/office/officeart/2008/layout/HalfCircleOrganizationChart"/>
    <dgm:cxn modelId="{875E94D0-124C-472D-A499-F4B7079ABDEB}" type="presOf" srcId="{B627A30F-DBD9-4D42-896D-66C9B3B30CBE}" destId="{9DC29C78-A60B-4E11-94FB-CC6CC7AF191E}" srcOrd="0" destOrd="0" presId="urn:microsoft.com/office/officeart/2008/layout/HalfCircleOrganizationChart"/>
    <dgm:cxn modelId="{A7DD6AD4-6466-4030-AC83-5E012C01DD46}" type="presOf" srcId="{9A364268-061F-4DC7-A09B-7AFC4FC9D3D0}" destId="{64105DA5-0DEB-4D02-9E95-7A37882503C3}" srcOrd="1" destOrd="0" presId="urn:microsoft.com/office/officeart/2008/layout/HalfCircleOrganizationChart"/>
    <dgm:cxn modelId="{1C488E65-A9B7-4D3E-BC46-67CA832A2647}" type="presOf" srcId="{C5D7A61E-9D80-44DA-ADED-B7778A661163}" destId="{6C8E16B6-EB75-449C-A496-A3C825160B1B}" srcOrd="1" destOrd="0" presId="urn:microsoft.com/office/officeart/2008/layout/HalfCircleOrganizationChart"/>
    <dgm:cxn modelId="{15F9DD16-B2D4-4E17-96CA-D58335289DF1}" type="presOf" srcId="{0C21F395-252E-4F00-A2FB-169D52E110A3}" destId="{15A96594-A106-4ACA-8FD8-0636BD25E6EC}" srcOrd="1" destOrd="0" presId="urn:microsoft.com/office/officeart/2008/layout/HalfCircleOrganizationChart"/>
    <dgm:cxn modelId="{820C6354-6E99-4CA6-8503-C60AE42DFB4D}" type="presOf" srcId="{C5D7A61E-9D80-44DA-ADED-B7778A661163}" destId="{3D7A82B6-1E68-4402-AD92-C3448BE750B5}" srcOrd="0" destOrd="0" presId="urn:microsoft.com/office/officeart/2008/layout/HalfCircleOrganizationChart"/>
    <dgm:cxn modelId="{424CAB64-2E0D-4337-BE04-8BF7951AE4D1}" srcId="{FAAB4E34-47FB-4C36-AE11-A26114E71DD7}" destId="{FF9961EB-C691-481F-B17B-AA1DFDF09501}" srcOrd="0" destOrd="0" parTransId="{41ABBD48-311E-4455-B391-B300A11921B2}" sibTransId="{C7B8205B-C0B9-408B-A47C-AAAA0600C81C}"/>
    <dgm:cxn modelId="{1EAAFC19-44A9-480D-AACF-D19C2A04D2D4}" srcId="{C5D7A61E-9D80-44DA-ADED-B7778A661163}" destId="{0C21F395-252E-4F00-A2FB-169D52E110A3}" srcOrd="0" destOrd="0" parTransId="{7FD01113-FD84-44C2-ABF4-0BE2CBCC9A4A}" sibTransId="{13C3CE77-6C48-4CDB-A982-73CF9E9E0EED}"/>
    <dgm:cxn modelId="{D408A0B9-896D-4686-B65C-A10CF750354C}" srcId="{FF9961EB-C691-481F-B17B-AA1DFDF09501}" destId="{C5D7A61E-9D80-44DA-ADED-B7778A661163}" srcOrd="0" destOrd="0" parTransId="{3EB8434F-9B0D-40B7-BBAF-87A0FC58E804}" sibTransId="{57ECC62B-F221-4792-A2A6-05DDAEA52543}"/>
    <dgm:cxn modelId="{87D5CC03-4A39-412D-AB2B-C6FD30B118EE}" type="presOf" srcId="{7D2867A1-32FB-4D77-B2E8-BA4582BB59DA}" destId="{8768F88C-4A4E-4E76-B02E-2D0B64B2E12C}" srcOrd="0" destOrd="0" presId="urn:microsoft.com/office/officeart/2008/layout/HalfCircleOrganizationChart"/>
    <dgm:cxn modelId="{07C0E0D6-7593-42DC-9FDA-363E094447A0}" type="presOf" srcId="{9509C09D-DD50-4447-BE30-F8D299E00341}" destId="{2DC41F45-E7D7-4035-8139-525FAF4CE66F}" srcOrd="0" destOrd="0" presId="urn:microsoft.com/office/officeart/2008/layout/HalfCircleOrganizationChart"/>
    <dgm:cxn modelId="{33DE0641-3F07-4C4D-955F-04947F6167D7}" srcId="{9A364268-061F-4DC7-A09B-7AFC4FC9D3D0}" destId="{EFC18A81-ECF4-458E-BE37-D15670203FD3}" srcOrd="1" destOrd="0" parTransId="{B627A30F-DBD9-4D42-896D-66C9B3B30CBE}" sibTransId="{1103813B-0CC1-4466-9E1F-C87E2868C88E}"/>
    <dgm:cxn modelId="{141DE9CA-3CDE-4792-9DEE-E704375F6241}" srcId="{FF9961EB-C691-481F-B17B-AA1DFDF09501}" destId="{9A364268-061F-4DC7-A09B-7AFC4FC9D3D0}" srcOrd="1" destOrd="0" parTransId="{D164D0FA-350E-4261-8AF1-EE7D3FE1F873}" sibTransId="{F96B59C7-3153-4AF7-A192-DB1907A2782C}"/>
    <dgm:cxn modelId="{7B3D99C8-7EFC-4F77-AED7-F793FE75B3FE}" srcId="{9A364268-061F-4DC7-A09B-7AFC4FC9D3D0}" destId="{8FBA566B-F5F1-4479-81FD-2289D46FC0C8}" srcOrd="0" destOrd="0" parTransId="{CF1C13AF-FF81-4487-99E2-08E84FDAB34D}" sibTransId="{FCC1A2C3-82BE-4C07-8E0A-AED0D618C88C}"/>
    <dgm:cxn modelId="{9438FF74-CC0D-458D-BEC9-11BA0C46EC3A}" type="presOf" srcId="{EA99551B-B36E-4291-B329-24193D485871}" destId="{79B38384-F522-401E-B95D-F872C1B54077}" srcOrd="0" destOrd="0" presId="urn:microsoft.com/office/officeart/2008/layout/HalfCircleOrganizationChart"/>
    <dgm:cxn modelId="{2CC90117-DA16-4EC7-B564-0A85F0855A2F}" type="presOf" srcId="{D164D0FA-350E-4261-8AF1-EE7D3FE1F873}" destId="{10115232-FCF6-45EC-A6C6-9F5A7CEF9B6E}" srcOrd="0" destOrd="0" presId="urn:microsoft.com/office/officeart/2008/layout/HalfCircleOrganizationChart"/>
    <dgm:cxn modelId="{403EF8E0-B006-4469-B968-BC513D838142}" type="presOf" srcId="{7FD01113-FD84-44C2-ABF4-0BE2CBCC9A4A}" destId="{87D6B581-6FA0-41D5-99DA-B14CC8CC9CD6}" srcOrd="0" destOrd="0" presId="urn:microsoft.com/office/officeart/2008/layout/HalfCircleOrganizationChart"/>
    <dgm:cxn modelId="{40DF6F5E-31E4-4EFD-B5E4-3BAD02461B6E}" type="presOf" srcId="{EA99551B-B36E-4291-B329-24193D485871}" destId="{5C6E746C-EB06-4F7F-B4A4-88F3687D4C05}" srcOrd="1" destOrd="0" presId="urn:microsoft.com/office/officeart/2008/layout/HalfCircleOrganizationChart"/>
    <dgm:cxn modelId="{D2DB25AA-6522-4B04-9648-42B8C83325D6}" type="presOf" srcId="{0C21F395-252E-4F00-A2FB-169D52E110A3}" destId="{6C69DABD-9F16-49A4-A0A1-2E30912D74CF}" srcOrd="0" destOrd="0" presId="urn:microsoft.com/office/officeart/2008/layout/HalfCircleOrganizationChart"/>
    <dgm:cxn modelId="{BF66EECA-0681-442D-8D0C-A8A227583D4B}" type="presOf" srcId="{EFC18A81-ECF4-458E-BE37-D15670203FD3}" destId="{0FA7ECDD-AA16-4998-ADDA-D80899DD2AA2}" srcOrd="1" destOrd="0" presId="urn:microsoft.com/office/officeart/2008/layout/HalfCircleOrganizationChart"/>
    <dgm:cxn modelId="{29094BE8-9AF1-4ADE-A7BE-DFB9EC273CAA}" type="presOf" srcId="{CF1C13AF-FF81-4487-99E2-08E84FDAB34D}" destId="{95E76CAF-FD80-4AFC-B1B4-E3C07C57C311}" srcOrd="0" destOrd="0" presId="urn:microsoft.com/office/officeart/2008/layout/HalfCircleOrganizationChart"/>
    <dgm:cxn modelId="{22DBA7EE-22B0-43CE-89CD-BB2DBA8394E7}" srcId="{FF9961EB-C691-481F-B17B-AA1DFDF09501}" destId="{7D2867A1-32FB-4D77-B2E8-BA4582BB59DA}" srcOrd="2" destOrd="0" parTransId="{9509C09D-DD50-4447-BE30-F8D299E00341}" sibTransId="{1D7576A2-A502-4A46-9BDA-2EC29186F216}"/>
    <dgm:cxn modelId="{286F19D6-E6AE-46BD-8E7D-55E04DCDD943}" type="presOf" srcId="{FF9961EB-C691-481F-B17B-AA1DFDF09501}" destId="{F1EAD75B-C766-4F76-993A-0BD34CF5F6E7}" srcOrd="1" destOrd="0" presId="urn:microsoft.com/office/officeart/2008/layout/HalfCircleOrganizationChart"/>
    <dgm:cxn modelId="{4A325199-E8EC-40BF-97D2-96128C4ECF19}" type="presOf" srcId="{3EB8434F-9B0D-40B7-BBAF-87A0FC58E804}" destId="{CBDFFE94-A26B-4999-A5D0-05DBAA0E7563}" srcOrd="0" destOrd="0" presId="urn:microsoft.com/office/officeart/2008/layout/HalfCircleOrganizationChart"/>
    <dgm:cxn modelId="{DFF8C5EF-B912-489E-A5B4-CB7A4BB5389C}" type="presParOf" srcId="{3E76617A-5C47-4A7A-BC10-F5919F79CD5E}" destId="{C48FCBBB-9803-4D97-933B-FF98EF0B5DBD}" srcOrd="0" destOrd="0" presId="urn:microsoft.com/office/officeart/2008/layout/HalfCircleOrganizationChart"/>
    <dgm:cxn modelId="{FC370194-9921-4BF1-9573-D01BE9AE8A8C}" type="presParOf" srcId="{C48FCBBB-9803-4D97-933B-FF98EF0B5DBD}" destId="{AF462A20-17DE-49E2-B377-A0A1CC50DE18}" srcOrd="0" destOrd="0" presId="urn:microsoft.com/office/officeart/2008/layout/HalfCircleOrganizationChart"/>
    <dgm:cxn modelId="{BDE37DF5-2533-40B9-BB52-D5CE9807B668}" type="presParOf" srcId="{AF462A20-17DE-49E2-B377-A0A1CC50DE18}" destId="{6566453D-29EB-4629-B542-2D8DDAEBC59F}" srcOrd="0" destOrd="0" presId="urn:microsoft.com/office/officeart/2008/layout/HalfCircleOrganizationChart"/>
    <dgm:cxn modelId="{52A39134-6D1D-436E-B39C-6A87EB9AB442}" type="presParOf" srcId="{AF462A20-17DE-49E2-B377-A0A1CC50DE18}" destId="{3EAD7453-BAC3-48FA-A7CF-41B0E2ECF399}" srcOrd="1" destOrd="0" presId="urn:microsoft.com/office/officeart/2008/layout/HalfCircleOrganizationChart"/>
    <dgm:cxn modelId="{7864E1D7-FE7E-4B6D-B7AD-A0BADA6395AE}" type="presParOf" srcId="{AF462A20-17DE-49E2-B377-A0A1CC50DE18}" destId="{446DC20B-7F0F-4D6C-8652-76555A61F95B}" srcOrd="2" destOrd="0" presId="urn:microsoft.com/office/officeart/2008/layout/HalfCircleOrganizationChart"/>
    <dgm:cxn modelId="{53448948-4CE8-4657-9C32-D120D039A52D}" type="presParOf" srcId="{AF462A20-17DE-49E2-B377-A0A1CC50DE18}" destId="{F1EAD75B-C766-4F76-993A-0BD34CF5F6E7}" srcOrd="3" destOrd="0" presId="urn:microsoft.com/office/officeart/2008/layout/HalfCircleOrganizationChart"/>
    <dgm:cxn modelId="{9156F399-A5CE-480F-ADF5-4047B54C37F8}" type="presParOf" srcId="{C48FCBBB-9803-4D97-933B-FF98EF0B5DBD}" destId="{B397A951-F222-47DF-86B1-B1976481DCA6}" srcOrd="1" destOrd="0" presId="urn:microsoft.com/office/officeart/2008/layout/HalfCircleOrganizationChart"/>
    <dgm:cxn modelId="{8E27DD8D-AAC9-479D-B609-71A6226381D0}" type="presParOf" srcId="{B397A951-F222-47DF-86B1-B1976481DCA6}" destId="{CBDFFE94-A26B-4999-A5D0-05DBAA0E7563}" srcOrd="0" destOrd="0" presId="urn:microsoft.com/office/officeart/2008/layout/HalfCircleOrganizationChart"/>
    <dgm:cxn modelId="{BB3965CC-8FEB-4A6F-9086-BF6C23C4DE1B}" type="presParOf" srcId="{B397A951-F222-47DF-86B1-B1976481DCA6}" destId="{7F5BF534-C975-4F37-846B-1FB66DC5C374}" srcOrd="1" destOrd="0" presId="urn:microsoft.com/office/officeart/2008/layout/HalfCircleOrganizationChart"/>
    <dgm:cxn modelId="{233C3B2F-7B49-4FCF-AABB-76F8C53D33C6}" type="presParOf" srcId="{7F5BF534-C975-4F37-846B-1FB66DC5C374}" destId="{09A92097-C4FC-4573-A392-1BBD441B475A}" srcOrd="0" destOrd="0" presId="urn:microsoft.com/office/officeart/2008/layout/HalfCircleOrganizationChart"/>
    <dgm:cxn modelId="{AFA5D938-E13B-44DD-89B2-AE16C4958966}" type="presParOf" srcId="{09A92097-C4FC-4573-A392-1BBD441B475A}" destId="{3D7A82B6-1E68-4402-AD92-C3448BE750B5}" srcOrd="0" destOrd="0" presId="urn:microsoft.com/office/officeart/2008/layout/HalfCircleOrganizationChart"/>
    <dgm:cxn modelId="{C147E902-6BD2-4A2B-85AB-97F9BC4A0C00}" type="presParOf" srcId="{09A92097-C4FC-4573-A392-1BBD441B475A}" destId="{0E2014BB-19E8-4C84-823F-AAE13EA8A724}" srcOrd="1" destOrd="0" presId="urn:microsoft.com/office/officeart/2008/layout/HalfCircleOrganizationChart"/>
    <dgm:cxn modelId="{4698BA80-4C18-4006-8631-CAAEE9D3280A}" type="presParOf" srcId="{09A92097-C4FC-4573-A392-1BBD441B475A}" destId="{1E5ED7D0-3473-4CC9-8EE5-09AD7D769DA6}" srcOrd="2" destOrd="0" presId="urn:microsoft.com/office/officeart/2008/layout/HalfCircleOrganizationChart"/>
    <dgm:cxn modelId="{984BD4B0-6599-4E6F-B2F6-05CF65B03FD0}" type="presParOf" srcId="{09A92097-C4FC-4573-A392-1BBD441B475A}" destId="{6C8E16B6-EB75-449C-A496-A3C825160B1B}" srcOrd="3" destOrd="0" presId="urn:microsoft.com/office/officeart/2008/layout/HalfCircleOrganizationChart"/>
    <dgm:cxn modelId="{14327A2B-CAB0-4614-9932-D33C989D1E3B}" type="presParOf" srcId="{7F5BF534-C975-4F37-846B-1FB66DC5C374}" destId="{AAB5BE3C-6301-4A30-A38D-E01561744313}" srcOrd="1" destOrd="0" presId="urn:microsoft.com/office/officeart/2008/layout/HalfCircleOrganizationChart"/>
    <dgm:cxn modelId="{9B80586C-2B23-47A3-8A97-14C9FB9AE173}" type="presParOf" srcId="{AAB5BE3C-6301-4A30-A38D-E01561744313}" destId="{87D6B581-6FA0-41D5-99DA-B14CC8CC9CD6}" srcOrd="0" destOrd="0" presId="urn:microsoft.com/office/officeart/2008/layout/HalfCircleOrganizationChart"/>
    <dgm:cxn modelId="{33DBEC31-300B-4048-8E5E-32F3C20239B4}" type="presParOf" srcId="{AAB5BE3C-6301-4A30-A38D-E01561744313}" destId="{7A6C3268-5BC2-441E-B613-5CE48D01BE27}" srcOrd="1" destOrd="0" presId="urn:microsoft.com/office/officeart/2008/layout/HalfCircleOrganizationChart"/>
    <dgm:cxn modelId="{A4E10DBD-AA70-4C93-96FD-1955B7CA0A7A}" type="presParOf" srcId="{7A6C3268-5BC2-441E-B613-5CE48D01BE27}" destId="{3A9B6EEF-8529-46B7-B04B-6802330984F0}" srcOrd="0" destOrd="0" presId="urn:microsoft.com/office/officeart/2008/layout/HalfCircleOrganizationChart"/>
    <dgm:cxn modelId="{37ADA3B1-6D79-43FC-B765-2884751A9676}" type="presParOf" srcId="{3A9B6EEF-8529-46B7-B04B-6802330984F0}" destId="{6C69DABD-9F16-49A4-A0A1-2E30912D74CF}" srcOrd="0" destOrd="0" presId="urn:microsoft.com/office/officeart/2008/layout/HalfCircleOrganizationChart"/>
    <dgm:cxn modelId="{3C3A7620-5CF1-4A57-9D16-C0A5AB60F2C0}" type="presParOf" srcId="{3A9B6EEF-8529-46B7-B04B-6802330984F0}" destId="{1C2C5F6C-79FB-48E0-BF96-7194F2AF8B67}" srcOrd="1" destOrd="0" presId="urn:microsoft.com/office/officeart/2008/layout/HalfCircleOrganizationChart"/>
    <dgm:cxn modelId="{8140D3A9-4F9F-4E62-805C-359FE17EE6CB}" type="presParOf" srcId="{3A9B6EEF-8529-46B7-B04B-6802330984F0}" destId="{9C996FD9-1E99-4C37-B491-7A3C9C8DA0EF}" srcOrd="2" destOrd="0" presId="urn:microsoft.com/office/officeart/2008/layout/HalfCircleOrganizationChart"/>
    <dgm:cxn modelId="{D772CC8A-C185-4BD5-869E-F319233D2409}" type="presParOf" srcId="{3A9B6EEF-8529-46B7-B04B-6802330984F0}" destId="{15A96594-A106-4ACA-8FD8-0636BD25E6EC}" srcOrd="3" destOrd="0" presId="urn:microsoft.com/office/officeart/2008/layout/HalfCircleOrganizationChart"/>
    <dgm:cxn modelId="{7053C101-62EA-463B-A443-ED67FA746E64}" type="presParOf" srcId="{7A6C3268-5BC2-441E-B613-5CE48D01BE27}" destId="{F38D3083-D361-4C22-94CD-B52F210B7595}" srcOrd="1" destOrd="0" presId="urn:microsoft.com/office/officeart/2008/layout/HalfCircleOrganizationChart"/>
    <dgm:cxn modelId="{5E1945C9-22A3-42D2-85C2-2F302343754E}" type="presParOf" srcId="{7A6C3268-5BC2-441E-B613-5CE48D01BE27}" destId="{34E9F8A0-0631-4501-B7C6-30E4E663AD08}" srcOrd="2" destOrd="0" presId="urn:microsoft.com/office/officeart/2008/layout/HalfCircleOrganizationChart"/>
    <dgm:cxn modelId="{FB23C267-FEAB-4DBD-BACA-F1688D313CBA}" type="presParOf" srcId="{AAB5BE3C-6301-4A30-A38D-E01561744313}" destId="{CC7D3FED-F513-4ECA-83AE-EB6D64F914F8}" srcOrd="2" destOrd="0" presId="urn:microsoft.com/office/officeart/2008/layout/HalfCircleOrganizationChart"/>
    <dgm:cxn modelId="{8DEB016C-ADC9-4E80-B609-97FBCA42A893}" type="presParOf" srcId="{AAB5BE3C-6301-4A30-A38D-E01561744313}" destId="{C928D706-9907-4929-86F5-1E5DC8FB85D2}" srcOrd="3" destOrd="0" presId="urn:microsoft.com/office/officeart/2008/layout/HalfCircleOrganizationChart"/>
    <dgm:cxn modelId="{792CC7E6-8089-4E7B-A0C5-B921E98DD166}" type="presParOf" srcId="{C928D706-9907-4929-86F5-1E5DC8FB85D2}" destId="{2C6FFE7E-2298-4112-9ABA-DB0215AC26BD}" srcOrd="0" destOrd="0" presId="urn:microsoft.com/office/officeart/2008/layout/HalfCircleOrganizationChart"/>
    <dgm:cxn modelId="{84596CB8-797B-4320-BA82-94EACDCC3676}" type="presParOf" srcId="{2C6FFE7E-2298-4112-9ABA-DB0215AC26BD}" destId="{79B38384-F522-401E-B95D-F872C1B54077}" srcOrd="0" destOrd="0" presId="urn:microsoft.com/office/officeart/2008/layout/HalfCircleOrganizationChart"/>
    <dgm:cxn modelId="{AF0952CB-2ABA-4D3C-8FF4-497D8C93F6D1}" type="presParOf" srcId="{2C6FFE7E-2298-4112-9ABA-DB0215AC26BD}" destId="{643E8B2D-F6FB-47FD-AF27-65DD4C694684}" srcOrd="1" destOrd="0" presId="urn:microsoft.com/office/officeart/2008/layout/HalfCircleOrganizationChart"/>
    <dgm:cxn modelId="{2376074F-5A13-48EB-B646-EF0C3F676ECE}" type="presParOf" srcId="{2C6FFE7E-2298-4112-9ABA-DB0215AC26BD}" destId="{A4233F37-0A35-4647-AFB1-07926503AD87}" srcOrd="2" destOrd="0" presId="urn:microsoft.com/office/officeart/2008/layout/HalfCircleOrganizationChart"/>
    <dgm:cxn modelId="{30A1B51A-AE96-4D85-BDE6-914D0AE98D34}" type="presParOf" srcId="{2C6FFE7E-2298-4112-9ABA-DB0215AC26BD}" destId="{5C6E746C-EB06-4F7F-B4A4-88F3687D4C05}" srcOrd="3" destOrd="0" presId="urn:microsoft.com/office/officeart/2008/layout/HalfCircleOrganizationChart"/>
    <dgm:cxn modelId="{C2D39366-0FDD-43B8-B4C9-A36E8AC4D3F2}" type="presParOf" srcId="{C928D706-9907-4929-86F5-1E5DC8FB85D2}" destId="{90D567DE-95BD-48D7-AF92-B69B800BDF48}" srcOrd="1" destOrd="0" presId="urn:microsoft.com/office/officeart/2008/layout/HalfCircleOrganizationChart"/>
    <dgm:cxn modelId="{FFEC4435-4E5A-42B6-8B94-94F940E3A08C}" type="presParOf" srcId="{C928D706-9907-4929-86F5-1E5DC8FB85D2}" destId="{FC67691F-ED9E-4FB1-8019-BC2E38D4E425}" srcOrd="2" destOrd="0" presId="urn:microsoft.com/office/officeart/2008/layout/HalfCircleOrganizationChart"/>
    <dgm:cxn modelId="{50C7F12E-F22D-4936-A20C-35EE389BF277}" type="presParOf" srcId="{7F5BF534-C975-4F37-846B-1FB66DC5C374}" destId="{D7228BF2-1FFB-4F98-832C-F71B72B21A55}" srcOrd="2" destOrd="0" presId="urn:microsoft.com/office/officeart/2008/layout/HalfCircleOrganizationChart"/>
    <dgm:cxn modelId="{FF303078-6781-40A3-9BA6-95071C545B45}" type="presParOf" srcId="{B397A951-F222-47DF-86B1-B1976481DCA6}" destId="{10115232-FCF6-45EC-A6C6-9F5A7CEF9B6E}" srcOrd="2" destOrd="0" presId="urn:microsoft.com/office/officeart/2008/layout/HalfCircleOrganizationChart"/>
    <dgm:cxn modelId="{A1FE9B25-192E-4D1A-B1B2-0C17604F8AFD}" type="presParOf" srcId="{B397A951-F222-47DF-86B1-B1976481DCA6}" destId="{9DC34FA6-5477-4C58-888F-51121F126596}" srcOrd="3" destOrd="0" presId="urn:microsoft.com/office/officeart/2008/layout/HalfCircleOrganizationChart"/>
    <dgm:cxn modelId="{DA3D8BA4-C99C-4094-8CBB-389B00332C76}" type="presParOf" srcId="{9DC34FA6-5477-4C58-888F-51121F126596}" destId="{AD5EED45-BF5F-40E0-AF3E-EFA2DEBE140F}" srcOrd="0" destOrd="0" presId="urn:microsoft.com/office/officeart/2008/layout/HalfCircleOrganizationChart"/>
    <dgm:cxn modelId="{69D0FFEF-F804-454B-82B0-C6B83E914C7D}" type="presParOf" srcId="{AD5EED45-BF5F-40E0-AF3E-EFA2DEBE140F}" destId="{C24C5F4C-4276-48EC-A667-D97ACB5BB44D}" srcOrd="0" destOrd="0" presId="urn:microsoft.com/office/officeart/2008/layout/HalfCircleOrganizationChart"/>
    <dgm:cxn modelId="{63DB43FC-3BCD-4E34-94D0-F56EB515DEB8}" type="presParOf" srcId="{AD5EED45-BF5F-40E0-AF3E-EFA2DEBE140F}" destId="{C64D6620-0206-43C3-9DA3-1D392F83D9AA}" srcOrd="1" destOrd="0" presId="urn:microsoft.com/office/officeart/2008/layout/HalfCircleOrganizationChart"/>
    <dgm:cxn modelId="{E3790042-FCCA-467B-99F8-DB06E0BF083B}" type="presParOf" srcId="{AD5EED45-BF5F-40E0-AF3E-EFA2DEBE140F}" destId="{7B1E1DCB-A534-4DCA-B931-4A39354DCA60}" srcOrd="2" destOrd="0" presId="urn:microsoft.com/office/officeart/2008/layout/HalfCircleOrganizationChart"/>
    <dgm:cxn modelId="{656D9317-3BC3-4968-8062-6B3928A1286E}" type="presParOf" srcId="{AD5EED45-BF5F-40E0-AF3E-EFA2DEBE140F}" destId="{64105DA5-0DEB-4D02-9E95-7A37882503C3}" srcOrd="3" destOrd="0" presId="urn:microsoft.com/office/officeart/2008/layout/HalfCircleOrganizationChart"/>
    <dgm:cxn modelId="{F35F80A7-D82B-4000-83A1-169D35C4ECA7}" type="presParOf" srcId="{9DC34FA6-5477-4C58-888F-51121F126596}" destId="{7A818936-CF88-4457-A47F-BE3A17E56D67}" srcOrd="1" destOrd="0" presId="urn:microsoft.com/office/officeart/2008/layout/HalfCircleOrganizationChart"/>
    <dgm:cxn modelId="{A53936E6-D2EA-47F9-A557-2478B65BB0C9}" type="presParOf" srcId="{7A818936-CF88-4457-A47F-BE3A17E56D67}" destId="{95E76CAF-FD80-4AFC-B1B4-E3C07C57C311}" srcOrd="0" destOrd="0" presId="urn:microsoft.com/office/officeart/2008/layout/HalfCircleOrganizationChart"/>
    <dgm:cxn modelId="{97CA9C48-C2D0-4D05-B9E5-73C175078422}" type="presParOf" srcId="{7A818936-CF88-4457-A47F-BE3A17E56D67}" destId="{4C2F0EE6-2DFB-4BE9-A30B-13C02944C378}" srcOrd="1" destOrd="0" presId="urn:microsoft.com/office/officeart/2008/layout/HalfCircleOrganizationChart"/>
    <dgm:cxn modelId="{A64EBAFE-CBBB-4BE6-B284-DC94109C3B39}" type="presParOf" srcId="{4C2F0EE6-2DFB-4BE9-A30B-13C02944C378}" destId="{C9120963-7243-4B2B-9FE9-B3352C234F08}" srcOrd="0" destOrd="0" presId="urn:microsoft.com/office/officeart/2008/layout/HalfCircleOrganizationChart"/>
    <dgm:cxn modelId="{F3933002-4CD4-428B-820B-E99C24E89DEE}" type="presParOf" srcId="{C9120963-7243-4B2B-9FE9-B3352C234F08}" destId="{B75DAEFE-CCBE-40AF-963E-D6885B809432}" srcOrd="0" destOrd="0" presId="urn:microsoft.com/office/officeart/2008/layout/HalfCircleOrganizationChart"/>
    <dgm:cxn modelId="{598ABEC2-D7D6-4158-BA76-871CEFA89B42}" type="presParOf" srcId="{C9120963-7243-4B2B-9FE9-B3352C234F08}" destId="{BC1F6151-00E1-4995-864A-FB64E852190E}" srcOrd="1" destOrd="0" presId="urn:microsoft.com/office/officeart/2008/layout/HalfCircleOrganizationChart"/>
    <dgm:cxn modelId="{91D3E795-E09A-4AC2-9D89-F44E08B00851}" type="presParOf" srcId="{C9120963-7243-4B2B-9FE9-B3352C234F08}" destId="{29F142A2-F51D-4C88-A270-8C5E4C259908}" srcOrd="2" destOrd="0" presId="urn:microsoft.com/office/officeart/2008/layout/HalfCircleOrganizationChart"/>
    <dgm:cxn modelId="{0644FAEE-940F-43C9-B7A5-4C7DD3063D43}" type="presParOf" srcId="{C9120963-7243-4B2B-9FE9-B3352C234F08}" destId="{952F55BF-8861-4805-8D1F-3F13F9C63B47}" srcOrd="3" destOrd="0" presId="urn:microsoft.com/office/officeart/2008/layout/HalfCircleOrganizationChart"/>
    <dgm:cxn modelId="{364BE729-A4BA-41C5-8CDE-370D4D0A3652}" type="presParOf" srcId="{4C2F0EE6-2DFB-4BE9-A30B-13C02944C378}" destId="{FC7C7828-E0AC-4A08-9F17-6277D30A7E7E}" srcOrd="1" destOrd="0" presId="urn:microsoft.com/office/officeart/2008/layout/HalfCircleOrganizationChart"/>
    <dgm:cxn modelId="{CD7125FF-E5CC-4D7F-B6D8-1F204C3DF6DA}" type="presParOf" srcId="{4C2F0EE6-2DFB-4BE9-A30B-13C02944C378}" destId="{620BF420-76F7-48C6-981B-AABD201BF0B1}" srcOrd="2" destOrd="0" presId="urn:microsoft.com/office/officeart/2008/layout/HalfCircleOrganizationChart"/>
    <dgm:cxn modelId="{5FBBC00F-4A6B-4FF1-93F4-13EB9B3F6389}" type="presParOf" srcId="{7A818936-CF88-4457-A47F-BE3A17E56D67}" destId="{9DC29C78-A60B-4E11-94FB-CC6CC7AF191E}" srcOrd="2" destOrd="0" presId="urn:microsoft.com/office/officeart/2008/layout/HalfCircleOrganizationChart"/>
    <dgm:cxn modelId="{5AEA0B24-3BDA-481C-A1CF-8501F39C6D12}" type="presParOf" srcId="{7A818936-CF88-4457-A47F-BE3A17E56D67}" destId="{A9C15BA6-9AB8-4A6E-9F3B-6FF50A5DCBEE}" srcOrd="3" destOrd="0" presId="urn:microsoft.com/office/officeart/2008/layout/HalfCircleOrganizationChart"/>
    <dgm:cxn modelId="{999E59A1-1D5E-46F9-92C2-9BB8A0062083}" type="presParOf" srcId="{A9C15BA6-9AB8-4A6E-9F3B-6FF50A5DCBEE}" destId="{C8194FA2-25AD-46F0-9D80-E833E36BF92B}" srcOrd="0" destOrd="0" presId="urn:microsoft.com/office/officeart/2008/layout/HalfCircleOrganizationChart"/>
    <dgm:cxn modelId="{AD8BFF22-8392-4461-9587-5CF9A27DD74E}" type="presParOf" srcId="{C8194FA2-25AD-46F0-9D80-E833E36BF92B}" destId="{96EEEDB1-88D4-4DF2-BC85-E9B16A117617}" srcOrd="0" destOrd="0" presId="urn:microsoft.com/office/officeart/2008/layout/HalfCircleOrganizationChart"/>
    <dgm:cxn modelId="{E5FF8007-B7EB-4A43-82AA-319D342F044D}" type="presParOf" srcId="{C8194FA2-25AD-46F0-9D80-E833E36BF92B}" destId="{8FC5C785-8C85-4FC4-9D2A-0E1FFDC1CE72}" srcOrd="1" destOrd="0" presId="urn:microsoft.com/office/officeart/2008/layout/HalfCircleOrganizationChart"/>
    <dgm:cxn modelId="{FAFC5D6C-0871-441F-9129-5EEEEF48168D}" type="presParOf" srcId="{C8194FA2-25AD-46F0-9D80-E833E36BF92B}" destId="{4AEFA802-A691-4BCD-BD02-B97121CAC126}" srcOrd="2" destOrd="0" presId="urn:microsoft.com/office/officeart/2008/layout/HalfCircleOrganizationChart"/>
    <dgm:cxn modelId="{0DD2A44B-DDAE-4EEB-8BE6-21B8F6B708B7}" type="presParOf" srcId="{C8194FA2-25AD-46F0-9D80-E833E36BF92B}" destId="{0FA7ECDD-AA16-4998-ADDA-D80899DD2AA2}" srcOrd="3" destOrd="0" presId="urn:microsoft.com/office/officeart/2008/layout/HalfCircleOrganizationChart"/>
    <dgm:cxn modelId="{260F85C8-FEA4-4AB0-9F4C-D7335C45E601}" type="presParOf" srcId="{A9C15BA6-9AB8-4A6E-9F3B-6FF50A5DCBEE}" destId="{879829F7-8FB8-4D58-95D9-03E5B687273F}" srcOrd="1" destOrd="0" presId="urn:microsoft.com/office/officeart/2008/layout/HalfCircleOrganizationChart"/>
    <dgm:cxn modelId="{EC7B03E5-6F09-436D-8E06-92C4A9B5112B}" type="presParOf" srcId="{A9C15BA6-9AB8-4A6E-9F3B-6FF50A5DCBEE}" destId="{88717955-1CAD-4CE9-B263-939864A9812B}" srcOrd="2" destOrd="0" presId="urn:microsoft.com/office/officeart/2008/layout/HalfCircleOrganizationChart"/>
    <dgm:cxn modelId="{07134A7B-E50B-4A50-83A7-4EB23C58395F}" type="presParOf" srcId="{9DC34FA6-5477-4C58-888F-51121F126596}" destId="{FF7DBAB7-3519-4913-8D63-5D8877873C6A}" srcOrd="2" destOrd="0" presId="urn:microsoft.com/office/officeart/2008/layout/HalfCircleOrganizationChart"/>
    <dgm:cxn modelId="{1FF53151-4143-4E24-99BB-42A47AF64486}" type="presParOf" srcId="{B397A951-F222-47DF-86B1-B1976481DCA6}" destId="{2DC41F45-E7D7-4035-8139-525FAF4CE66F}" srcOrd="4" destOrd="0" presId="urn:microsoft.com/office/officeart/2008/layout/HalfCircleOrganizationChart"/>
    <dgm:cxn modelId="{EE57211D-1149-4F31-A564-E06A3F18BE84}" type="presParOf" srcId="{B397A951-F222-47DF-86B1-B1976481DCA6}" destId="{D2C516CB-7B71-4A4B-9ED8-B68F9B54C798}" srcOrd="5" destOrd="0" presId="urn:microsoft.com/office/officeart/2008/layout/HalfCircleOrganizationChart"/>
    <dgm:cxn modelId="{01681B78-150C-4D0C-9DBD-C0930DE4B392}" type="presParOf" srcId="{D2C516CB-7B71-4A4B-9ED8-B68F9B54C798}" destId="{F8640398-3DFB-41DE-B2B5-2335D1B49CA8}" srcOrd="0" destOrd="0" presId="urn:microsoft.com/office/officeart/2008/layout/HalfCircleOrganizationChart"/>
    <dgm:cxn modelId="{D276F161-651D-4E76-A08B-D8D6CAD96A4C}" type="presParOf" srcId="{F8640398-3DFB-41DE-B2B5-2335D1B49CA8}" destId="{8768F88C-4A4E-4E76-B02E-2D0B64B2E12C}" srcOrd="0" destOrd="0" presId="urn:microsoft.com/office/officeart/2008/layout/HalfCircleOrganizationChart"/>
    <dgm:cxn modelId="{91FADDFC-AE7B-40CB-BD0E-7608355ED304}" type="presParOf" srcId="{F8640398-3DFB-41DE-B2B5-2335D1B49CA8}" destId="{F440605A-A2D5-4BD7-BE4A-6F4926D49FD6}" srcOrd="1" destOrd="0" presId="urn:microsoft.com/office/officeart/2008/layout/HalfCircleOrganizationChart"/>
    <dgm:cxn modelId="{836ED8DC-0508-4494-BEAE-8A65D31C0891}" type="presParOf" srcId="{F8640398-3DFB-41DE-B2B5-2335D1B49CA8}" destId="{F36B7DE4-A837-49D9-8B0F-6133DAF01926}" srcOrd="2" destOrd="0" presId="urn:microsoft.com/office/officeart/2008/layout/HalfCircleOrganizationChart"/>
    <dgm:cxn modelId="{BA27E301-D334-4B03-A332-D5CF5B9E055E}" type="presParOf" srcId="{F8640398-3DFB-41DE-B2B5-2335D1B49CA8}" destId="{8D826206-DF2B-42A9-830E-2573A1FB92FA}" srcOrd="3" destOrd="0" presId="urn:microsoft.com/office/officeart/2008/layout/HalfCircleOrganizationChart"/>
    <dgm:cxn modelId="{A96F949F-142B-4489-AEE2-3BEFFF57AB8A}" type="presParOf" srcId="{D2C516CB-7B71-4A4B-9ED8-B68F9B54C798}" destId="{8E56EF82-0BF1-469C-9E02-7D0FC52C1AB1}" srcOrd="1" destOrd="0" presId="urn:microsoft.com/office/officeart/2008/layout/HalfCircleOrganizationChart"/>
    <dgm:cxn modelId="{79C77E18-7856-4B38-BC21-CCE5302FF9E3}" type="presParOf" srcId="{D2C516CB-7B71-4A4B-9ED8-B68F9B54C798}" destId="{BC528E2E-4D58-4CCD-B476-4A0CA6F27672}" srcOrd="2" destOrd="0" presId="urn:microsoft.com/office/officeart/2008/layout/HalfCircleOrganizationChart"/>
    <dgm:cxn modelId="{93600938-6BAB-49F6-BBD5-B8D4D076628A}" type="presParOf" srcId="{C48FCBBB-9803-4D97-933B-FF98EF0B5DBD}" destId="{9116151B-4154-4EEC-9CF3-C87F71D6058E}" srcOrd="2" destOrd="0" presId="urn:microsoft.com/office/officeart/2008/layout/HalfCircle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AB4E34-47FB-4C36-AE11-A26114E71DD7}"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C5D7A61E-9D80-44DA-ADED-B7778A661163}">
      <dgm:prSet phldrT="[Text]" custT="1"/>
      <dgm:spPr/>
      <dgm:t>
        <a:bodyPr/>
        <a:lstStyle/>
        <a:p>
          <a:r>
            <a:rPr lang="en-US" sz="600" dirty="0" smtClean="0"/>
            <a:t>Sharepoint</a:t>
          </a:r>
          <a:endParaRPr lang="en-US" sz="600" dirty="0"/>
        </a:p>
      </dgm:t>
    </dgm:pt>
    <dgm:pt modelId="{3EB8434F-9B0D-40B7-BBAF-87A0FC58E804}" type="parTrans" cxnId="{D408A0B9-896D-4686-B65C-A10CF750354C}">
      <dgm:prSet/>
      <dgm:spPr/>
      <dgm:t>
        <a:bodyPr/>
        <a:lstStyle/>
        <a:p>
          <a:endParaRPr lang="en-US" sz="600"/>
        </a:p>
      </dgm:t>
    </dgm:pt>
    <dgm:pt modelId="{57ECC62B-F221-4792-A2A6-05DDAEA52543}" type="sibTrans" cxnId="{D408A0B9-896D-4686-B65C-A10CF750354C}">
      <dgm:prSet/>
      <dgm:spPr/>
      <dgm:t>
        <a:bodyPr/>
        <a:lstStyle/>
        <a:p>
          <a:endParaRPr lang="en-US" sz="600"/>
        </a:p>
      </dgm:t>
    </dgm:pt>
    <dgm:pt modelId="{8B003A02-415B-4AF2-88A9-0C6525BFECE7}">
      <dgm:prSet phldrT="[Text]" custT="1"/>
      <dgm:spPr/>
      <dgm:t>
        <a:bodyPr/>
        <a:lstStyle/>
        <a:p>
          <a:r>
            <a:rPr lang="en-US" sz="600" dirty="0"/>
            <a:t>Projects</a:t>
          </a:r>
        </a:p>
      </dgm:t>
    </dgm:pt>
    <dgm:pt modelId="{448674E2-B2BD-4141-B246-81BD07B1752E}" type="parTrans" cxnId="{D46B96E1-6751-4D7F-AAD9-0D9425F24E46}">
      <dgm:prSet/>
      <dgm:spPr/>
      <dgm:t>
        <a:bodyPr/>
        <a:lstStyle/>
        <a:p>
          <a:endParaRPr lang="en-US" sz="600"/>
        </a:p>
      </dgm:t>
    </dgm:pt>
    <dgm:pt modelId="{E633820A-FC17-4032-BFFF-95ED72130C59}" type="sibTrans" cxnId="{D46B96E1-6751-4D7F-AAD9-0D9425F24E46}">
      <dgm:prSet/>
      <dgm:spPr/>
      <dgm:t>
        <a:bodyPr/>
        <a:lstStyle/>
        <a:p>
          <a:endParaRPr lang="en-US" sz="600"/>
        </a:p>
      </dgm:t>
    </dgm:pt>
    <dgm:pt modelId="{9DD1B2AE-C62B-4FEF-B56E-DBAAEA0A1AEC}">
      <dgm:prSet phldrT="[Text]" custT="1"/>
      <dgm:spPr/>
      <dgm:t>
        <a:bodyPr/>
        <a:lstStyle/>
        <a:p>
          <a:r>
            <a:rPr lang="en-US" sz="600" dirty="0"/>
            <a:t>Measurement </a:t>
          </a:r>
          <a:r>
            <a:rPr lang="en-US" sz="600" dirty="0" smtClean="0"/>
            <a:t>Repository (MR)</a:t>
          </a:r>
          <a:endParaRPr lang="en-US" sz="600" dirty="0"/>
        </a:p>
      </dgm:t>
    </dgm:pt>
    <dgm:pt modelId="{0F9CAA5D-AF2F-4B47-99B5-9A94B72B560E}" type="parTrans" cxnId="{834BB1D0-2DB0-47C3-9146-CF46BF00C0E0}">
      <dgm:prSet/>
      <dgm:spPr/>
      <dgm:t>
        <a:bodyPr/>
        <a:lstStyle/>
        <a:p>
          <a:endParaRPr lang="en-US" sz="600"/>
        </a:p>
      </dgm:t>
    </dgm:pt>
    <dgm:pt modelId="{C4D9ADE7-EF14-46D4-8ADE-416483C20A09}" type="sibTrans" cxnId="{834BB1D0-2DB0-47C3-9146-CF46BF00C0E0}">
      <dgm:prSet/>
      <dgm:spPr/>
      <dgm:t>
        <a:bodyPr/>
        <a:lstStyle/>
        <a:p>
          <a:endParaRPr lang="en-US" sz="600"/>
        </a:p>
      </dgm:t>
    </dgm:pt>
    <dgm:pt modelId="{4DC4B611-C4B3-41D1-AAFF-C5D19E0C48B0}">
      <dgm:prSet phldrT="[Text]" custT="1"/>
      <dgm:spPr/>
      <dgm:t>
        <a:bodyPr/>
        <a:lstStyle/>
        <a:p>
          <a:r>
            <a:rPr lang="en-US" sz="600" dirty="0"/>
            <a:t>Planning and Tracking Data</a:t>
          </a:r>
        </a:p>
      </dgm:t>
    </dgm:pt>
    <dgm:pt modelId="{5A4F2B7A-B123-4D79-B87A-1792C565AA9E}" type="parTrans" cxnId="{25BF3D12-64A0-431C-96E3-528840BE8C8B}">
      <dgm:prSet/>
      <dgm:spPr/>
      <dgm:t>
        <a:bodyPr/>
        <a:lstStyle/>
        <a:p>
          <a:endParaRPr lang="en-US" sz="600"/>
        </a:p>
      </dgm:t>
    </dgm:pt>
    <dgm:pt modelId="{BF6C99CB-1F50-4C3F-97F7-748D5DFFA80B}" type="sibTrans" cxnId="{25BF3D12-64A0-431C-96E3-528840BE8C8B}">
      <dgm:prSet/>
      <dgm:spPr/>
      <dgm:t>
        <a:bodyPr/>
        <a:lstStyle/>
        <a:p>
          <a:endParaRPr lang="en-US" sz="600"/>
        </a:p>
      </dgm:t>
    </dgm:pt>
    <dgm:pt modelId="{EC0B1E3E-118D-4F38-BDD2-724E791C85E5}">
      <dgm:prSet phldrT="[Text]" custT="1"/>
      <dgm:spPr/>
      <dgm:t>
        <a:bodyPr/>
        <a:lstStyle/>
        <a:p>
          <a:r>
            <a:rPr lang="en-US" sz="600" dirty="0"/>
            <a:t>Testing</a:t>
          </a:r>
        </a:p>
      </dgm:t>
    </dgm:pt>
    <dgm:pt modelId="{A4CF1766-F0A7-43BC-B545-9D086907D2F2}" type="parTrans" cxnId="{5A1B6769-EC7B-4A51-AFB5-C08E6E93F6A0}">
      <dgm:prSet/>
      <dgm:spPr/>
      <dgm:t>
        <a:bodyPr/>
        <a:lstStyle/>
        <a:p>
          <a:endParaRPr lang="en-US" sz="600"/>
        </a:p>
      </dgm:t>
    </dgm:pt>
    <dgm:pt modelId="{538B62F4-D517-4079-BE40-63F76E3DF786}" type="sibTrans" cxnId="{5A1B6769-EC7B-4A51-AFB5-C08E6E93F6A0}">
      <dgm:prSet/>
      <dgm:spPr/>
      <dgm:t>
        <a:bodyPr/>
        <a:lstStyle/>
        <a:p>
          <a:endParaRPr lang="en-US" sz="600"/>
        </a:p>
      </dgm:t>
    </dgm:pt>
    <dgm:pt modelId="{E057E6F2-C5B9-4760-8C2D-5BDF133FB397}">
      <dgm:prSet phldrT="[Text]" custT="1"/>
      <dgm:spPr/>
      <dgm:t>
        <a:bodyPr/>
        <a:lstStyle/>
        <a:p>
          <a:r>
            <a:rPr lang="en-US" sz="600" dirty="0"/>
            <a:t>Support Documentation</a:t>
          </a:r>
        </a:p>
      </dgm:t>
    </dgm:pt>
    <dgm:pt modelId="{7DF8DACF-C5C9-4687-B644-B17AE71CE728}" type="parTrans" cxnId="{1286AE0D-A662-4529-B75C-16B4B7A53544}">
      <dgm:prSet/>
      <dgm:spPr/>
      <dgm:t>
        <a:bodyPr/>
        <a:lstStyle/>
        <a:p>
          <a:endParaRPr lang="en-US" sz="600"/>
        </a:p>
      </dgm:t>
    </dgm:pt>
    <dgm:pt modelId="{6EE7D3C0-FF8C-43E7-B10E-EB662DDCC468}" type="sibTrans" cxnId="{1286AE0D-A662-4529-B75C-16B4B7A53544}">
      <dgm:prSet/>
      <dgm:spPr/>
      <dgm:t>
        <a:bodyPr/>
        <a:lstStyle/>
        <a:p>
          <a:endParaRPr lang="en-US" sz="600"/>
        </a:p>
      </dgm:t>
    </dgm:pt>
    <dgm:pt modelId="{8CD4E9A1-634F-4BCD-94A0-7652BDA60240}">
      <dgm:prSet phldrT="[Text]" custT="1"/>
      <dgm:spPr/>
      <dgm:t>
        <a:bodyPr/>
        <a:lstStyle/>
        <a:p>
          <a:r>
            <a:rPr lang="en-US" sz="600" dirty="0"/>
            <a:t>Project A</a:t>
          </a:r>
        </a:p>
      </dgm:t>
    </dgm:pt>
    <dgm:pt modelId="{47DDBF3B-5292-4AED-AD79-9308C0499C19}" type="parTrans" cxnId="{232B2DFA-D82A-4BB6-B8CE-A5E6B3D73807}">
      <dgm:prSet/>
      <dgm:spPr/>
      <dgm:t>
        <a:bodyPr/>
        <a:lstStyle/>
        <a:p>
          <a:endParaRPr lang="en-US" sz="600"/>
        </a:p>
      </dgm:t>
    </dgm:pt>
    <dgm:pt modelId="{764007CC-06CC-4F15-A669-5AA3B9DCB45A}" type="sibTrans" cxnId="{232B2DFA-D82A-4BB6-B8CE-A5E6B3D73807}">
      <dgm:prSet/>
      <dgm:spPr/>
      <dgm:t>
        <a:bodyPr/>
        <a:lstStyle/>
        <a:p>
          <a:endParaRPr lang="en-US" sz="600"/>
        </a:p>
      </dgm:t>
    </dgm:pt>
    <dgm:pt modelId="{8C6F235F-B28B-4DC8-94B7-560CDDDED61C}">
      <dgm:prSet phldrT="[Text]" custT="1"/>
      <dgm:spPr/>
      <dgm:t>
        <a:bodyPr/>
        <a:lstStyle/>
        <a:p>
          <a:r>
            <a:rPr lang="en-US" sz="600" dirty="0"/>
            <a:t>Project B</a:t>
          </a:r>
        </a:p>
      </dgm:t>
    </dgm:pt>
    <dgm:pt modelId="{E321471A-0A43-4301-A72B-E1592696B38F}" type="parTrans" cxnId="{A07B1001-3A5A-49E1-8CA0-213A24DC4518}">
      <dgm:prSet/>
      <dgm:spPr/>
      <dgm:t>
        <a:bodyPr/>
        <a:lstStyle/>
        <a:p>
          <a:endParaRPr lang="en-US" sz="600"/>
        </a:p>
      </dgm:t>
    </dgm:pt>
    <dgm:pt modelId="{A77045D5-7B8F-40F4-98C0-0396097A359C}" type="sibTrans" cxnId="{A07B1001-3A5A-49E1-8CA0-213A24DC4518}">
      <dgm:prSet/>
      <dgm:spPr/>
      <dgm:t>
        <a:bodyPr/>
        <a:lstStyle/>
        <a:p>
          <a:endParaRPr lang="en-US" sz="600"/>
        </a:p>
      </dgm:t>
    </dgm:pt>
    <dgm:pt modelId="{30507B7B-D4C1-454A-A6CB-7D6F5E5441BF}">
      <dgm:prSet phldrT="[Text]" custT="1"/>
      <dgm:spPr/>
      <dgm:t>
        <a:bodyPr/>
        <a:lstStyle/>
        <a:p>
          <a:r>
            <a:rPr lang="en-US" sz="600" dirty="0"/>
            <a:t>Logs</a:t>
          </a:r>
        </a:p>
      </dgm:t>
    </dgm:pt>
    <dgm:pt modelId="{B4BC2262-F39A-464D-BF76-79F4ABAE2117}" type="parTrans" cxnId="{F2AC6E02-B0FB-4C27-AE8F-CBDC5CC0B5BC}">
      <dgm:prSet/>
      <dgm:spPr/>
      <dgm:t>
        <a:bodyPr/>
        <a:lstStyle/>
        <a:p>
          <a:endParaRPr lang="en-US" sz="600"/>
        </a:p>
      </dgm:t>
    </dgm:pt>
    <dgm:pt modelId="{27CCDD85-07B9-4FD7-A062-D0DAD1B4FEA4}" type="sibTrans" cxnId="{F2AC6E02-B0FB-4C27-AE8F-CBDC5CC0B5BC}">
      <dgm:prSet/>
      <dgm:spPr/>
      <dgm:t>
        <a:bodyPr/>
        <a:lstStyle/>
        <a:p>
          <a:endParaRPr lang="en-US" sz="600"/>
        </a:p>
      </dgm:t>
    </dgm:pt>
    <dgm:pt modelId="{117354F6-AF56-4622-98EB-A331308B0632}">
      <dgm:prSet phldrT="[Text]" custT="1"/>
      <dgm:spPr/>
      <dgm:t>
        <a:bodyPr/>
        <a:lstStyle/>
        <a:p>
          <a:r>
            <a:rPr lang="en-US" sz="600" dirty="0"/>
            <a:t>Library</a:t>
          </a:r>
        </a:p>
      </dgm:t>
    </dgm:pt>
    <dgm:pt modelId="{429C5637-C5E2-4AD1-BE18-4A432EC8279B}" type="parTrans" cxnId="{3F1852C8-D139-4099-9684-091B300EAD78}">
      <dgm:prSet/>
      <dgm:spPr/>
      <dgm:t>
        <a:bodyPr/>
        <a:lstStyle/>
        <a:p>
          <a:endParaRPr lang="en-US" sz="600"/>
        </a:p>
      </dgm:t>
    </dgm:pt>
    <dgm:pt modelId="{3AD1BA8A-4625-446C-BAA3-51AFA5242850}" type="sibTrans" cxnId="{3F1852C8-D139-4099-9684-091B300EAD78}">
      <dgm:prSet/>
      <dgm:spPr/>
      <dgm:t>
        <a:bodyPr/>
        <a:lstStyle/>
        <a:p>
          <a:endParaRPr lang="en-US" sz="600"/>
        </a:p>
      </dgm:t>
    </dgm:pt>
    <dgm:pt modelId="{FE093258-1ECB-4B49-B904-662BA3189A4C}">
      <dgm:prSet phldrT="[Text]" custT="1"/>
      <dgm:spPr/>
      <dgm:t>
        <a:bodyPr/>
        <a:lstStyle/>
        <a:p>
          <a:r>
            <a:rPr lang="en-US" sz="600" dirty="0"/>
            <a:t>Requirements</a:t>
          </a:r>
        </a:p>
      </dgm:t>
    </dgm:pt>
    <dgm:pt modelId="{D767E590-690B-45F8-B73C-2F95D0F1CDD7}" type="parTrans" cxnId="{EAECC86D-8C33-4E82-BABA-9CCB8F4341A0}">
      <dgm:prSet/>
      <dgm:spPr/>
      <dgm:t>
        <a:bodyPr/>
        <a:lstStyle/>
        <a:p>
          <a:endParaRPr lang="en-US" sz="600"/>
        </a:p>
      </dgm:t>
    </dgm:pt>
    <dgm:pt modelId="{CD8A3E32-4D7B-48F3-BFAE-D8CC963517BB}" type="sibTrans" cxnId="{EAECC86D-8C33-4E82-BABA-9CCB8F4341A0}">
      <dgm:prSet/>
      <dgm:spPr/>
      <dgm:t>
        <a:bodyPr/>
        <a:lstStyle/>
        <a:p>
          <a:endParaRPr lang="en-US" sz="600"/>
        </a:p>
      </dgm:t>
    </dgm:pt>
    <dgm:pt modelId="{4D82C17D-62E0-4CD3-B2C9-58A7F103D9E9}">
      <dgm:prSet phldrT="[Text]" custT="1"/>
      <dgm:spPr/>
      <dgm:t>
        <a:bodyPr/>
        <a:lstStyle/>
        <a:p>
          <a:r>
            <a:rPr lang="en-US" sz="600" dirty="0"/>
            <a:t>Design and Implementation Data</a:t>
          </a:r>
        </a:p>
      </dgm:t>
    </dgm:pt>
    <dgm:pt modelId="{08695400-0CDB-412E-A653-9C850D3C6AB8}" type="parTrans" cxnId="{44582A9E-ED07-4CA6-B60B-0EB92A859249}">
      <dgm:prSet/>
      <dgm:spPr/>
      <dgm:t>
        <a:bodyPr/>
        <a:lstStyle/>
        <a:p>
          <a:endParaRPr lang="en-US" sz="600"/>
        </a:p>
      </dgm:t>
    </dgm:pt>
    <dgm:pt modelId="{306BB16B-AAAF-48E4-89A6-2622067D042C}" type="sibTrans" cxnId="{44582A9E-ED07-4CA6-B60B-0EB92A859249}">
      <dgm:prSet/>
      <dgm:spPr/>
      <dgm:t>
        <a:bodyPr/>
        <a:lstStyle/>
        <a:p>
          <a:endParaRPr lang="en-US" sz="600"/>
        </a:p>
      </dgm:t>
    </dgm:pt>
    <dgm:pt modelId="{B7177F86-D9E5-4F7D-B8BB-992310882018}">
      <dgm:prSet phldrT="[Text]" custT="1"/>
      <dgm:spPr/>
      <dgm:t>
        <a:bodyPr/>
        <a:lstStyle/>
        <a:p>
          <a:r>
            <a:rPr lang="en-US" sz="600" dirty="0"/>
            <a:t>Audit Data</a:t>
          </a:r>
        </a:p>
      </dgm:t>
    </dgm:pt>
    <dgm:pt modelId="{99107139-4BA4-4C59-9E9B-51945BDE1C66}" type="parTrans" cxnId="{42B157BF-0FBE-4077-92F1-81B14ED1FCB2}">
      <dgm:prSet/>
      <dgm:spPr/>
      <dgm:t>
        <a:bodyPr/>
        <a:lstStyle/>
        <a:p>
          <a:endParaRPr lang="en-US"/>
        </a:p>
      </dgm:t>
    </dgm:pt>
    <dgm:pt modelId="{5F300C17-5BF7-42A6-A4F8-4C5D7A509DF5}" type="sibTrans" cxnId="{42B157BF-0FBE-4077-92F1-81B14ED1FCB2}">
      <dgm:prSet/>
      <dgm:spPr/>
      <dgm:t>
        <a:bodyPr/>
        <a:lstStyle/>
        <a:p>
          <a:endParaRPr lang="en-US"/>
        </a:p>
      </dgm:t>
    </dgm:pt>
    <dgm:pt modelId="{8A4CAD59-2054-469F-BD14-60CF67CA4AC8}">
      <dgm:prSet phldrT="[Text]" custT="1"/>
      <dgm:spPr/>
      <dgm:t>
        <a:bodyPr/>
        <a:lstStyle/>
        <a:p>
          <a:r>
            <a:rPr lang="en-US" sz="600" dirty="0"/>
            <a:t>IT Infrastructure</a:t>
          </a:r>
        </a:p>
      </dgm:t>
    </dgm:pt>
    <dgm:pt modelId="{1790DE71-AD2A-4567-9C2C-ED0DB1998B93}" type="parTrans" cxnId="{DD6B5EB1-5EB0-46A1-8B1C-2B4CAA5E5FB0}">
      <dgm:prSet/>
      <dgm:spPr/>
      <dgm:t>
        <a:bodyPr/>
        <a:lstStyle/>
        <a:p>
          <a:endParaRPr lang="en-GB"/>
        </a:p>
      </dgm:t>
    </dgm:pt>
    <dgm:pt modelId="{6ACD2B8B-F4A0-465E-99FE-E5D4B68AD889}" type="sibTrans" cxnId="{DD6B5EB1-5EB0-46A1-8B1C-2B4CAA5E5FB0}">
      <dgm:prSet/>
      <dgm:spPr/>
      <dgm:t>
        <a:bodyPr/>
        <a:lstStyle/>
        <a:p>
          <a:endParaRPr lang="en-GB"/>
        </a:p>
      </dgm:t>
    </dgm:pt>
    <dgm:pt modelId="{05BFEA29-C206-40A4-B314-65CCE8932509}">
      <dgm:prSet phldrT="[Text]" custT="1"/>
      <dgm:spPr/>
      <dgm:t>
        <a:bodyPr/>
        <a:lstStyle/>
        <a:p>
          <a:r>
            <a:rPr lang="en-US" sz="600" dirty="0"/>
            <a:t>Hardware</a:t>
          </a:r>
        </a:p>
      </dgm:t>
    </dgm:pt>
    <dgm:pt modelId="{85C7162F-F2B5-4E4D-BD82-5FA22E34B866}" type="parTrans" cxnId="{258F32CE-93FD-4BC9-8045-4ED2D12F71EC}">
      <dgm:prSet/>
      <dgm:spPr/>
      <dgm:t>
        <a:bodyPr/>
        <a:lstStyle/>
        <a:p>
          <a:endParaRPr lang="en-GB"/>
        </a:p>
      </dgm:t>
    </dgm:pt>
    <dgm:pt modelId="{0C096F99-A7C3-443E-8F63-DD6CF2105404}" type="sibTrans" cxnId="{258F32CE-93FD-4BC9-8045-4ED2D12F71EC}">
      <dgm:prSet/>
      <dgm:spPr/>
      <dgm:t>
        <a:bodyPr/>
        <a:lstStyle/>
        <a:p>
          <a:endParaRPr lang="en-GB"/>
        </a:p>
      </dgm:t>
    </dgm:pt>
    <dgm:pt modelId="{70CF65B6-2D5A-47FE-82FE-F2CD456824DE}">
      <dgm:prSet phldrT="[Text]" custT="1"/>
      <dgm:spPr/>
      <dgm:t>
        <a:bodyPr/>
        <a:lstStyle/>
        <a:p>
          <a:r>
            <a:rPr lang="en-US" sz="600" dirty="0"/>
            <a:t>Mechanical</a:t>
          </a:r>
        </a:p>
      </dgm:t>
    </dgm:pt>
    <dgm:pt modelId="{8CA9B94D-5D74-4FB0-9ABD-1A7DC1FF4BDE}" type="parTrans" cxnId="{11BF607E-0413-455B-8CF4-411AC9DF45F2}">
      <dgm:prSet/>
      <dgm:spPr/>
      <dgm:t>
        <a:bodyPr/>
        <a:lstStyle/>
        <a:p>
          <a:endParaRPr lang="en-GB"/>
        </a:p>
      </dgm:t>
    </dgm:pt>
    <dgm:pt modelId="{428E5773-04FB-470D-B313-A789E502566B}" type="sibTrans" cxnId="{11BF607E-0413-455B-8CF4-411AC9DF45F2}">
      <dgm:prSet/>
      <dgm:spPr/>
      <dgm:t>
        <a:bodyPr/>
        <a:lstStyle/>
        <a:p>
          <a:endParaRPr lang="en-GB"/>
        </a:p>
      </dgm:t>
    </dgm:pt>
    <dgm:pt modelId="{ABBEB3FD-D7E1-4548-A115-FE0F526FC04C}">
      <dgm:prSet phldrT="[Text]" custT="1"/>
      <dgm:spPr/>
      <dgm:t>
        <a:bodyPr/>
        <a:lstStyle/>
        <a:p>
          <a:r>
            <a:rPr lang="en-US" sz="600" dirty="0"/>
            <a:t>Firmware</a:t>
          </a:r>
        </a:p>
      </dgm:t>
    </dgm:pt>
    <dgm:pt modelId="{87F3EE62-E4A3-417B-8048-AC5E11247897}" type="parTrans" cxnId="{D1564A8F-3479-4625-97F0-60423A174D21}">
      <dgm:prSet/>
      <dgm:spPr/>
      <dgm:t>
        <a:bodyPr/>
        <a:lstStyle/>
        <a:p>
          <a:endParaRPr lang="en-GB"/>
        </a:p>
      </dgm:t>
    </dgm:pt>
    <dgm:pt modelId="{993C4432-570A-4763-BDD9-507A50E03920}" type="sibTrans" cxnId="{D1564A8F-3479-4625-97F0-60423A174D21}">
      <dgm:prSet/>
      <dgm:spPr/>
      <dgm:t>
        <a:bodyPr/>
        <a:lstStyle/>
        <a:p>
          <a:endParaRPr lang="en-GB"/>
        </a:p>
      </dgm:t>
    </dgm:pt>
    <dgm:pt modelId="{8C923B1C-146D-48CD-8E1A-F747A9030DE3}">
      <dgm:prSet phldrT="[Text]" custT="1"/>
      <dgm:spPr/>
      <dgm:t>
        <a:bodyPr/>
        <a:lstStyle/>
        <a:p>
          <a:r>
            <a:rPr lang="en-US" sz="600" dirty="0"/>
            <a:t>Integration And Interfaces</a:t>
          </a:r>
        </a:p>
      </dgm:t>
    </dgm:pt>
    <dgm:pt modelId="{5C3F8A8E-A977-4807-8557-3D7493008C9C}" type="parTrans" cxnId="{D232F847-68DA-4A99-9301-2ADEADE56EEC}">
      <dgm:prSet/>
      <dgm:spPr/>
      <dgm:t>
        <a:bodyPr/>
        <a:lstStyle/>
        <a:p>
          <a:endParaRPr lang="en-GB"/>
        </a:p>
      </dgm:t>
    </dgm:pt>
    <dgm:pt modelId="{7407CE18-D05F-41AD-89AD-EE34EB41641C}" type="sibTrans" cxnId="{D232F847-68DA-4A99-9301-2ADEADE56EEC}">
      <dgm:prSet/>
      <dgm:spPr/>
      <dgm:t>
        <a:bodyPr/>
        <a:lstStyle/>
        <a:p>
          <a:endParaRPr lang="en-GB"/>
        </a:p>
      </dgm:t>
    </dgm:pt>
    <dgm:pt modelId="{A7B8DA5C-79D1-40CC-96B8-6768F4A831E9}">
      <dgm:prSet phldrT="[Text]" custT="1"/>
      <dgm:spPr/>
      <dgm:t>
        <a:bodyPr/>
        <a:lstStyle/>
        <a:p>
          <a:r>
            <a:rPr lang="en-US" sz="600" dirty="0"/>
            <a:t>Identical to Project A ...</a:t>
          </a:r>
        </a:p>
      </dgm:t>
    </dgm:pt>
    <dgm:pt modelId="{A4369CCC-9F5C-4F56-88DB-4F1B5070AFF8}" type="parTrans" cxnId="{8EDF397C-F5AA-45E2-A8C2-60A87AEE35E4}">
      <dgm:prSet/>
      <dgm:spPr/>
      <dgm:t>
        <a:bodyPr/>
        <a:lstStyle/>
        <a:p>
          <a:endParaRPr lang="en-GB"/>
        </a:p>
      </dgm:t>
    </dgm:pt>
    <dgm:pt modelId="{BFED4302-E26B-4BD3-B020-CFA994B38B93}" type="sibTrans" cxnId="{8EDF397C-F5AA-45E2-A8C2-60A87AEE35E4}">
      <dgm:prSet/>
      <dgm:spPr/>
      <dgm:t>
        <a:bodyPr/>
        <a:lstStyle/>
        <a:p>
          <a:endParaRPr lang="en-GB"/>
        </a:p>
      </dgm:t>
    </dgm:pt>
    <dgm:pt modelId="{3E76617A-5C47-4A7A-BC10-F5919F79CD5E}" type="pres">
      <dgm:prSet presAssocID="{FAAB4E34-47FB-4C36-AE11-A26114E71DD7}" presName="Name0" presStyleCnt="0">
        <dgm:presLayoutVars>
          <dgm:orgChart val="1"/>
          <dgm:chPref val="1"/>
          <dgm:dir/>
          <dgm:animOne val="branch"/>
          <dgm:animLvl val="lvl"/>
          <dgm:resizeHandles/>
        </dgm:presLayoutVars>
      </dgm:prSet>
      <dgm:spPr/>
      <dgm:t>
        <a:bodyPr/>
        <a:lstStyle/>
        <a:p>
          <a:endParaRPr lang="en-US"/>
        </a:p>
      </dgm:t>
    </dgm:pt>
    <dgm:pt modelId="{DF90A936-7529-4CA1-B838-5029D90A47C8}" type="pres">
      <dgm:prSet presAssocID="{C5D7A61E-9D80-44DA-ADED-B7778A661163}" presName="hierRoot1" presStyleCnt="0">
        <dgm:presLayoutVars>
          <dgm:hierBranch val="init"/>
        </dgm:presLayoutVars>
      </dgm:prSet>
      <dgm:spPr/>
    </dgm:pt>
    <dgm:pt modelId="{F0CA9F51-7313-443C-BEC3-EF4766F3FBB1}" type="pres">
      <dgm:prSet presAssocID="{C5D7A61E-9D80-44DA-ADED-B7778A661163}" presName="rootComposite1" presStyleCnt="0"/>
      <dgm:spPr/>
    </dgm:pt>
    <dgm:pt modelId="{2E4A6BE1-6BF8-4A2D-AE7E-56254EEF6077}" type="pres">
      <dgm:prSet presAssocID="{C5D7A61E-9D80-44DA-ADED-B7778A661163}" presName="rootText1" presStyleLbl="alignAcc1" presStyleIdx="0" presStyleCnt="0">
        <dgm:presLayoutVars>
          <dgm:chPref val="3"/>
        </dgm:presLayoutVars>
      </dgm:prSet>
      <dgm:spPr/>
      <dgm:t>
        <a:bodyPr/>
        <a:lstStyle/>
        <a:p>
          <a:endParaRPr lang="en-US"/>
        </a:p>
      </dgm:t>
    </dgm:pt>
    <dgm:pt modelId="{6B767094-57DA-44C9-B8C6-9C8810CA8210}" type="pres">
      <dgm:prSet presAssocID="{C5D7A61E-9D80-44DA-ADED-B7778A661163}" presName="topArc1" presStyleLbl="parChTrans1D1" presStyleIdx="0" presStyleCnt="38"/>
      <dgm:spPr/>
    </dgm:pt>
    <dgm:pt modelId="{54833412-AD98-471A-AE19-D595AD0B5D34}" type="pres">
      <dgm:prSet presAssocID="{C5D7A61E-9D80-44DA-ADED-B7778A661163}" presName="bottomArc1" presStyleLbl="parChTrans1D1" presStyleIdx="1" presStyleCnt="38"/>
      <dgm:spPr/>
    </dgm:pt>
    <dgm:pt modelId="{148606E6-52EA-446C-B433-D31E2C90911D}" type="pres">
      <dgm:prSet presAssocID="{C5D7A61E-9D80-44DA-ADED-B7778A661163}" presName="topConnNode1" presStyleLbl="node1" presStyleIdx="0" presStyleCnt="0"/>
      <dgm:spPr/>
      <dgm:t>
        <a:bodyPr/>
        <a:lstStyle/>
        <a:p>
          <a:endParaRPr lang="en-US"/>
        </a:p>
      </dgm:t>
    </dgm:pt>
    <dgm:pt modelId="{23FBF582-B45E-4F55-88C6-9F7EB618CCB8}" type="pres">
      <dgm:prSet presAssocID="{C5D7A61E-9D80-44DA-ADED-B7778A661163}" presName="hierChild2" presStyleCnt="0"/>
      <dgm:spPr/>
    </dgm:pt>
    <dgm:pt modelId="{E87828A9-3700-4ABC-A8AF-8BA1A75155CE}" type="pres">
      <dgm:prSet presAssocID="{448674E2-B2BD-4141-B246-81BD07B1752E}" presName="Name28" presStyleLbl="parChTrans1D2" presStyleIdx="0" presStyleCnt="6"/>
      <dgm:spPr/>
      <dgm:t>
        <a:bodyPr/>
        <a:lstStyle/>
        <a:p>
          <a:endParaRPr lang="en-US"/>
        </a:p>
      </dgm:t>
    </dgm:pt>
    <dgm:pt modelId="{905A791A-54A5-45D2-B713-0F06D19FBA49}" type="pres">
      <dgm:prSet presAssocID="{8B003A02-415B-4AF2-88A9-0C6525BFECE7}" presName="hierRoot2" presStyleCnt="0">
        <dgm:presLayoutVars>
          <dgm:hierBranch val="init"/>
        </dgm:presLayoutVars>
      </dgm:prSet>
      <dgm:spPr/>
    </dgm:pt>
    <dgm:pt modelId="{F2A13EB2-C3C7-4D7A-BC86-ECFD42892AFE}" type="pres">
      <dgm:prSet presAssocID="{8B003A02-415B-4AF2-88A9-0C6525BFECE7}" presName="rootComposite2" presStyleCnt="0"/>
      <dgm:spPr/>
    </dgm:pt>
    <dgm:pt modelId="{89F7E6EE-313B-4A0D-9B9E-A72564034AF5}" type="pres">
      <dgm:prSet presAssocID="{8B003A02-415B-4AF2-88A9-0C6525BFECE7}" presName="rootText2" presStyleLbl="alignAcc1" presStyleIdx="0" presStyleCnt="0">
        <dgm:presLayoutVars>
          <dgm:chPref val="3"/>
        </dgm:presLayoutVars>
      </dgm:prSet>
      <dgm:spPr/>
      <dgm:t>
        <a:bodyPr/>
        <a:lstStyle/>
        <a:p>
          <a:endParaRPr lang="en-US"/>
        </a:p>
      </dgm:t>
    </dgm:pt>
    <dgm:pt modelId="{8B617A5F-2B28-472A-AEF3-240C8DF9FA0E}" type="pres">
      <dgm:prSet presAssocID="{8B003A02-415B-4AF2-88A9-0C6525BFECE7}" presName="topArc2" presStyleLbl="parChTrans1D1" presStyleIdx="2" presStyleCnt="38"/>
      <dgm:spPr/>
    </dgm:pt>
    <dgm:pt modelId="{FE62D7D7-9041-47F9-8F02-271802D8AB78}" type="pres">
      <dgm:prSet presAssocID="{8B003A02-415B-4AF2-88A9-0C6525BFECE7}" presName="bottomArc2" presStyleLbl="parChTrans1D1" presStyleIdx="3" presStyleCnt="38"/>
      <dgm:spPr/>
    </dgm:pt>
    <dgm:pt modelId="{D9A4E3E1-BB20-4212-8782-1CA225073635}" type="pres">
      <dgm:prSet presAssocID="{8B003A02-415B-4AF2-88A9-0C6525BFECE7}" presName="topConnNode2" presStyleLbl="node2" presStyleIdx="0" presStyleCnt="0"/>
      <dgm:spPr/>
      <dgm:t>
        <a:bodyPr/>
        <a:lstStyle/>
        <a:p>
          <a:endParaRPr lang="en-US"/>
        </a:p>
      </dgm:t>
    </dgm:pt>
    <dgm:pt modelId="{02AB8600-5F5B-44FC-BFBB-F9ABFADFEBEC}" type="pres">
      <dgm:prSet presAssocID="{8B003A02-415B-4AF2-88A9-0C6525BFECE7}" presName="hierChild4" presStyleCnt="0"/>
      <dgm:spPr/>
    </dgm:pt>
    <dgm:pt modelId="{BA180C7F-84CE-48FC-BF55-0ED4DF582F3D}" type="pres">
      <dgm:prSet presAssocID="{47DDBF3B-5292-4AED-AD79-9308C0499C19}" presName="Name28" presStyleLbl="parChTrans1D3" presStyleIdx="0" presStyleCnt="2"/>
      <dgm:spPr/>
      <dgm:t>
        <a:bodyPr/>
        <a:lstStyle/>
        <a:p>
          <a:endParaRPr lang="en-US"/>
        </a:p>
      </dgm:t>
    </dgm:pt>
    <dgm:pt modelId="{66CCAF3E-2F6E-43D3-813B-3ECEB1325470}" type="pres">
      <dgm:prSet presAssocID="{8CD4E9A1-634F-4BCD-94A0-7652BDA60240}" presName="hierRoot2" presStyleCnt="0">
        <dgm:presLayoutVars>
          <dgm:hierBranch val="init"/>
        </dgm:presLayoutVars>
      </dgm:prSet>
      <dgm:spPr/>
    </dgm:pt>
    <dgm:pt modelId="{9B889E1E-7640-442F-BEB9-6074CE614CF1}" type="pres">
      <dgm:prSet presAssocID="{8CD4E9A1-634F-4BCD-94A0-7652BDA60240}" presName="rootComposite2" presStyleCnt="0"/>
      <dgm:spPr/>
    </dgm:pt>
    <dgm:pt modelId="{C2EE2081-5D15-48F4-8A8F-5BD84AA55C47}" type="pres">
      <dgm:prSet presAssocID="{8CD4E9A1-634F-4BCD-94A0-7652BDA60240}" presName="rootText2" presStyleLbl="alignAcc1" presStyleIdx="0" presStyleCnt="0">
        <dgm:presLayoutVars>
          <dgm:chPref val="3"/>
        </dgm:presLayoutVars>
      </dgm:prSet>
      <dgm:spPr/>
      <dgm:t>
        <a:bodyPr/>
        <a:lstStyle/>
        <a:p>
          <a:endParaRPr lang="en-US"/>
        </a:p>
      </dgm:t>
    </dgm:pt>
    <dgm:pt modelId="{9644E6B8-827E-46EE-9F51-DE331679596C}" type="pres">
      <dgm:prSet presAssocID="{8CD4E9A1-634F-4BCD-94A0-7652BDA60240}" presName="topArc2" presStyleLbl="parChTrans1D1" presStyleIdx="4" presStyleCnt="38"/>
      <dgm:spPr/>
    </dgm:pt>
    <dgm:pt modelId="{43312604-CFEB-4104-A6E1-E16A3DF55198}" type="pres">
      <dgm:prSet presAssocID="{8CD4E9A1-634F-4BCD-94A0-7652BDA60240}" presName="bottomArc2" presStyleLbl="parChTrans1D1" presStyleIdx="5" presStyleCnt="38"/>
      <dgm:spPr/>
    </dgm:pt>
    <dgm:pt modelId="{E2607339-7DD3-4C62-AD85-41AEC8FAC50D}" type="pres">
      <dgm:prSet presAssocID="{8CD4E9A1-634F-4BCD-94A0-7652BDA60240}" presName="topConnNode2" presStyleLbl="node3" presStyleIdx="0" presStyleCnt="0"/>
      <dgm:spPr/>
      <dgm:t>
        <a:bodyPr/>
        <a:lstStyle/>
        <a:p>
          <a:endParaRPr lang="en-US"/>
        </a:p>
      </dgm:t>
    </dgm:pt>
    <dgm:pt modelId="{DEDBBC6A-9934-40DD-9F01-E720EB044C8C}" type="pres">
      <dgm:prSet presAssocID="{8CD4E9A1-634F-4BCD-94A0-7652BDA60240}" presName="hierChild4" presStyleCnt="0"/>
      <dgm:spPr/>
    </dgm:pt>
    <dgm:pt modelId="{38746084-40FB-40D5-B5CF-7D41555F937D}" type="pres">
      <dgm:prSet presAssocID="{D767E590-690B-45F8-B73C-2F95D0F1CDD7}" presName="Name28" presStyleLbl="parChTrans1D4" presStyleIdx="0" presStyleCnt="10"/>
      <dgm:spPr/>
      <dgm:t>
        <a:bodyPr/>
        <a:lstStyle/>
        <a:p>
          <a:endParaRPr lang="en-US"/>
        </a:p>
      </dgm:t>
    </dgm:pt>
    <dgm:pt modelId="{B5DE6832-AEDB-4358-9896-B069E0F2DA65}" type="pres">
      <dgm:prSet presAssocID="{FE093258-1ECB-4B49-B904-662BA3189A4C}" presName="hierRoot2" presStyleCnt="0">
        <dgm:presLayoutVars>
          <dgm:hierBranch val="init"/>
        </dgm:presLayoutVars>
      </dgm:prSet>
      <dgm:spPr/>
    </dgm:pt>
    <dgm:pt modelId="{64C40259-AF09-42A2-93D6-1C1E69DD0CE8}" type="pres">
      <dgm:prSet presAssocID="{FE093258-1ECB-4B49-B904-662BA3189A4C}" presName="rootComposite2" presStyleCnt="0"/>
      <dgm:spPr/>
    </dgm:pt>
    <dgm:pt modelId="{561CBAAC-D1B5-4BE0-A781-74063373C247}" type="pres">
      <dgm:prSet presAssocID="{FE093258-1ECB-4B49-B904-662BA3189A4C}" presName="rootText2" presStyleLbl="alignAcc1" presStyleIdx="0" presStyleCnt="0">
        <dgm:presLayoutVars>
          <dgm:chPref val="3"/>
        </dgm:presLayoutVars>
      </dgm:prSet>
      <dgm:spPr/>
      <dgm:t>
        <a:bodyPr/>
        <a:lstStyle/>
        <a:p>
          <a:endParaRPr lang="en-US"/>
        </a:p>
      </dgm:t>
    </dgm:pt>
    <dgm:pt modelId="{236CFFAA-2317-412D-A84D-BCF993BFF3F4}" type="pres">
      <dgm:prSet presAssocID="{FE093258-1ECB-4B49-B904-662BA3189A4C}" presName="topArc2" presStyleLbl="parChTrans1D1" presStyleIdx="6" presStyleCnt="38"/>
      <dgm:spPr/>
    </dgm:pt>
    <dgm:pt modelId="{D21A7E84-9C72-4BD2-8D96-A28627EB454E}" type="pres">
      <dgm:prSet presAssocID="{FE093258-1ECB-4B49-B904-662BA3189A4C}" presName="bottomArc2" presStyleLbl="parChTrans1D1" presStyleIdx="7" presStyleCnt="38"/>
      <dgm:spPr/>
    </dgm:pt>
    <dgm:pt modelId="{991068A6-BC17-4442-A5AB-B0A467C8C981}" type="pres">
      <dgm:prSet presAssocID="{FE093258-1ECB-4B49-B904-662BA3189A4C}" presName="topConnNode2" presStyleLbl="node4" presStyleIdx="0" presStyleCnt="0"/>
      <dgm:spPr/>
      <dgm:t>
        <a:bodyPr/>
        <a:lstStyle/>
        <a:p>
          <a:endParaRPr lang="en-US"/>
        </a:p>
      </dgm:t>
    </dgm:pt>
    <dgm:pt modelId="{B28DD03E-B1B3-457F-AADD-5D88CDD7DB87}" type="pres">
      <dgm:prSet presAssocID="{FE093258-1ECB-4B49-B904-662BA3189A4C}" presName="hierChild4" presStyleCnt="0"/>
      <dgm:spPr/>
    </dgm:pt>
    <dgm:pt modelId="{34E81968-014A-4F93-8144-525DBA88886A}" type="pres">
      <dgm:prSet presAssocID="{FE093258-1ECB-4B49-B904-662BA3189A4C}" presName="hierChild5" presStyleCnt="0"/>
      <dgm:spPr/>
    </dgm:pt>
    <dgm:pt modelId="{DD535B71-C2FE-4691-808D-5AC263E515D4}" type="pres">
      <dgm:prSet presAssocID="{5A4F2B7A-B123-4D79-B87A-1792C565AA9E}" presName="Name28" presStyleLbl="parChTrans1D4" presStyleIdx="1" presStyleCnt="10"/>
      <dgm:spPr/>
      <dgm:t>
        <a:bodyPr/>
        <a:lstStyle/>
        <a:p>
          <a:endParaRPr lang="en-US"/>
        </a:p>
      </dgm:t>
    </dgm:pt>
    <dgm:pt modelId="{AC4781B9-21DB-4E93-817B-77DF88885973}" type="pres">
      <dgm:prSet presAssocID="{4DC4B611-C4B3-41D1-AAFF-C5D19E0C48B0}" presName="hierRoot2" presStyleCnt="0">
        <dgm:presLayoutVars>
          <dgm:hierBranch val="init"/>
        </dgm:presLayoutVars>
      </dgm:prSet>
      <dgm:spPr/>
    </dgm:pt>
    <dgm:pt modelId="{838484F6-9D32-4C50-B126-9483A3F3056C}" type="pres">
      <dgm:prSet presAssocID="{4DC4B611-C4B3-41D1-AAFF-C5D19E0C48B0}" presName="rootComposite2" presStyleCnt="0"/>
      <dgm:spPr/>
    </dgm:pt>
    <dgm:pt modelId="{D83EE5B1-8BED-497C-96B3-A6ACE6DD7E82}" type="pres">
      <dgm:prSet presAssocID="{4DC4B611-C4B3-41D1-AAFF-C5D19E0C48B0}" presName="rootText2" presStyleLbl="alignAcc1" presStyleIdx="0" presStyleCnt="0">
        <dgm:presLayoutVars>
          <dgm:chPref val="3"/>
        </dgm:presLayoutVars>
      </dgm:prSet>
      <dgm:spPr/>
      <dgm:t>
        <a:bodyPr/>
        <a:lstStyle/>
        <a:p>
          <a:endParaRPr lang="en-US"/>
        </a:p>
      </dgm:t>
    </dgm:pt>
    <dgm:pt modelId="{76E4D2F3-D7AB-49EB-99F6-8223B43A3E57}" type="pres">
      <dgm:prSet presAssocID="{4DC4B611-C4B3-41D1-AAFF-C5D19E0C48B0}" presName="topArc2" presStyleLbl="parChTrans1D1" presStyleIdx="8" presStyleCnt="38"/>
      <dgm:spPr/>
    </dgm:pt>
    <dgm:pt modelId="{2684B04D-4587-4E28-9181-11B754C8B72E}" type="pres">
      <dgm:prSet presAssocID="{4DC4B611-C4B3-41D1-AAFF-C5D19E0C48B0}" presName="bottomArc2" presStyleLbl="parChTrans1D1" presStyleIdx="9" presStyleCnt="38"/>
      <dgm:spPr/>
    </dgm:pt>
    <dgm:pt modelId="{089A2BC8-F6D6-496F-A24C-517A558D2577}" type="pres">
      <dgm:prSet presAssocID="{4DC4B611-C4B3-41D1-AAFF-C5D19E0C48B0}" presName="topConnNode2" presStyleLbl="node4" presStyleIdx="0" presStyleCnt="0"/>
      <dgm:spPr/>
      <dgm:t>
        <a:bodyPr/>
        <a:lstStyle/>
        <a:p>
          <a:endParaRPr lang="en-US"/>
        </a:p>
      </dgm:t>
    </dgm:pt>
    <dgm:pt modelId="{F7728AD5-99C3-41C4-9709-D4D152976233}" type="pres">
      <dgm:prSet presAssocID="{4DC4B611-C4B3-41D1-AAFF-C5D19E0C48B0}" presName="hierChild4" presStyleCnt="0"/>
      <dgm:spPr/>
    </dgm:pt>
    <dgm:pt modelId="{C432C084-ED1E-40D5-83CF-9FFAF57955A0}" type="pres">
      <dgm:prSet presAssocID="{4DC4B611-C4B3-41D1-AAFF-C5D19E0C48B0}" presName="hierChild5" presStyleCnt="0"/>
      <dgm:spPr/>
    </dgm:pt>
    <dgm:pt modelId="{D29AC0AC-6490-4D9A-92A7-404F127C5780}" type="pres">
      <dgm:prSet presAssocID="{08695400-0CDB-412E-A653-9C850D3C6AB8}" presName="Name28" presStyleLbl="parChTrans1D4" presStyleIdx="2" presStyleCnt="10"/>
      <dgm:spPr/>
      <dgm:t>
        <a:bodyPr/>
        <a:lstStyle/>
        <a:p>
          <a:endParaRPr lang="en-US"/>
        </a:p>
      </dgm:t>
    </dgm:pt>
    <dgm:pt modelId="{0CDDBBFF-8D41-49B3-B930-320E5BB63D61}" type="pres">
      <dgm:prSet presAssocID="{4D82C17D-62E0-4CD3-B2C9-58A7F103D9E9}" presName="hierRoot2" presStyleCnt="0">
        <dgm:presLayoutVars>
          <dgm:hierBranch val="init"/>
        </dgm:presLayoutVars>
      </dgm:prSet>
      <dgm:spPr/>
    </dgm:pt>
    <dgm:pt modelId="{784C6A8B-8996-4847-83AA-D7E175538FB0}" type="pres">
      <dgm:prSet presAssocID="{4D82C17D-62E0-4CD3-B2C9-58A7F103D9E9}" presName="rootComposite2" presStyleCnt="0"/>
      <dgm:spPr/>
    </dgm:pt>
    <dgm:pt modelId="{2DF0E26B-74CA-4A6B-BA1C-C06D080C85A5}" type="pres">
      <dgm:prSet presAssocID="{4D82C17D-62E0-4CD3-B2C9-58A7F103D9E9}" presName="rootText2" presStyleLbl="alignAcc1" presStyleIdx="0" presStyleCnt="0">
        <dgm:presLayoutVars>
          <dgm:chPref val="3"/>
        </dgm:presLayoutVars>
      </dgm:prSet>
      <dgm:spPr/>
      <dgm:t>
        <a:bodyPr/>
        <a:lstStyle/>
        <a:p>
          <a:endParaRPr lang="en-US"/>
        </a:p>
      </dgm:t>
    </dgm:pt>
    <dgm:pt modelId="{30F882B7-FF5E-4F72-9C5F-0AE36B251581}" type="pres">
      <dgm:prSet presAssocID="{4D82C17D-62E0-4CD3-B2C9-58A7F103D9E9}" presName="topArc2" presStyleLbl="parChTrans1D1" presStyleIdx="10" presStyleCnt="38"/>
      <dgm:spPr/>
    </dgm:pt>
    <dgm:pt modelId="{D6F6F92B-C1EE-4F05-BE01-1411DED8E0F0}" type="pres">
      <dgm:prSet presAssocID="{4D82C17D-62E0-4CD3-B2C9-58A7F103D9E9}" presName="bottomArc2" presStyleLbl="parChTrans1D1" presStyleIdx="11" presStyleCnt="38"/>
      <dgm:spPr/>
    </dgm:pt>
    <dgm:pt modelId="{EE23229D-1F23-430F-AE98-769D2EB11311}" type="pres">
      <dgm:prSet presAssocID="{4D82C17D-62E0-4CD3-B2C9-58A7F103D9E9}" presName="topConnNode2" presStyleLbl="node4" presStyleIdx="0" presStyleCnt="0"/>
      <dgm:spPr/>
      <dgm:t>
        <a:bodyPr/>
        <a:lstStyle/>
        <a:p>
          <a:endParaRPr lang="en-US"/>
        </a:p>
      </dgm:t>
    </dgm:pt>
    <dgm:pt modelId="{1CBC4831-07C0-437F-AE35-7DF3F75608CB}" type="pres">
      <dgm:prSet presAssocID="{4D82C17D-62E0-4CD3-B2C9-58A7F103D9E9}" presName="hierChild4" presStyleCnt="0"/>
      <dgm:spPr/>
    </dgm:pt>
    <dgm:pt modelId="{4DF809FE-3ADA-4E9A-9F4B-EE52A434761D}" type="pres">
      <dgm:prSet presAssocID="{85C7162F-F2B5-4E4D-BD82-5FA22E34B866}" presName="Name28" presStyleLbl="parChTrans1D4" presStyleIdx="3" presStyleCnt="10"/>
      <dgm:spPr/>
      <dgm:t>
        <a:bodyPr/>
        <a:lstStyle/>
        <a:p>
          <a:endParaRPr lang="en-GB"/>
        </a:p>
      </dgm:t>
    </dgm:pt>
    <dgm:pt modelId="{C96A120F-4BEF-466F-B7A5-CA2FA8D47ED8}" type="pres">
      <dgm:prSet presAssocID="{05BFEA29-C206-40A4-B314-65CCE8932509}" presName="hierRoot2" presStyleCnt="0">
        <dgm:presLayoutVars>
          <dgm:hierBranch val="init"/>
        </dgm:presLayoutVars>
      </dgm:prSet>
      <dgm:spPr/>
    </dgm:pt>
    <dgm:pt modelId="{44133FF9-98EC-4716-AAF0-55AE5C748FC7}" type="pres">
      <dgm:prSet presAssocID="{05BFEA29-C206-40A4-B314-65CCE8932509}" presName="rootComposite2" presStyleCnt="0"/>
      <dgm:spPr/>
    </dgm:pt>
    <dgm:pt modelId="{CFF0182C-5E71-448D-A96D-BC0838D18EAB}" type="pres">
      <dgm:prSet presAssocID="{05BFEA29-C206-40A4-B314-65CCE8932509}" presName="rootText2" presStyleLbl="alignAcc1" presStyleIdx="0" presStyleCnt="0">
        <dgm:presLayoutVars>
          <dgm:chPref val="3"/>
        </dgm:presLayoutVars>
      </dgm:prSet>
      <dgm:spPr/>
      <dgm:t>
        <a:bodyPr/>
        <a:lstStyle/>
        <a:p>
          <a:endParaRPr lang="en-GB"/>
        </a:p>
      </dgm:t>
    </dgm:pt>
    <dgm:pt modelId="{073023CE-BAE1-4F66-AA2C-028984BECEFB}" type="pres">
      <dgm:prSet presAssocID="{05BFEA29-C206-40A4-B314-65CCE8932509}" presName="topArc2" presStyleLbl="parChTrans1D1" presStyleIdx="12" presStyleCnt="38"/>
      <dgm:spPr/>
    </dgm:pt>
    <dgm:pt modelId="{A23E3035-48BB-485C-9E29-0E17A7BCF706}" type="pres">
      <dgm:prSet presAssocID="{05BFEA29-C206-40A4-B314-65CCE8932509}" presName="bottomArc2" presStyleLbl="parChTrans1D1" presStyleIdx="13" presStyleCnt="38"/>
      <dgm:spPr/>
    </dgm:pt>
    <dgm:pt modelId="{C4A0BA54-A326-4B6C-95E1-B7DC6FA04861}" type="pres">
      <dgm:prSet presAssocID="{05BFEA29-C206-40A4-B314-65CCE8932509}" presName="topConnNode2" presStyleLbl="node4" presStyleIdx="0" presStyleCnt="0"/>
      <dgm:spPr/>
      <dgm:t>
        <a:bodyPr/>
        <a:lstStyle/>
        <a:p>
          <a:endParaRPr lang="en-GB"/>
        </a:p>
      </dgm:t>
    </dgm:pt>
    <dgm:pt modelId="{ADA46A1B-5A0A-4F8A-8D43-AB32220582B9}" type="pres">
      <dgm:prSet presAssocID="{05BFEA29-C206-40A4-B314-65CCE8932509}" presName="hierChild4" presStyleCnt="0"/>
      <dgm:spPr/>
    </dgm:pt>
    <dgm:pt modelId="{73365851-6D6B-4D15-A6B1-122CA8CDC26E}" type="pres">
      <dgm:prSet presAssocID="{05BFEA29-C206-40A4-B314-65CCE8932509}" presName="hierChild5" presStyleCnt="0"/>
      <dgm:spPr/>
    </dgm:pt>
    <dgm:pt modelId="{C59F37AB-D26B-4005-A99C-6793EC0B22E6}" type="pres">
      <dgm:prSet presAssocID="{8CA9B94D-5D74-4FB0-9ABD-1A7DC1FF4BDE}" presName="Name28" presStyleLbl="parChTrans1D4" presStyleIdx="4" presStyleCnt="10"/>
      <dgm:spPr/>
      <dgm:t>
        <a:bodyPr/>
        <a:lstStyle/>
        <a:p>
          <a:endParaRPr lang="en-GB"/>
        </a:p>
      </dgm:t>
    </dgm:pt>
    <dgm:pt modelId="{26E0A28E-51D3-4C55-9E37-AA86C2804207}" type="pres">
      <dgm:prSet presAssocID="{70CF65B6-2D5A-47FE-82FE-F2CD456824DE}" presName="hierRoot2" presStyleCnt="0">
        <dgm:presLayoutVars>
          <dgm:hierBranch val="init"/>
        </dgm:presLayoutVars>
      </dgm:prSet>
      <dgm:spPr/>
    </dgm:pt>
    <dgm:pt modelId="{551E1F90-8FCB-43FF-8D6B-F32C11B63655}" type="pres">
      <dgm:prSet presAssocID="{70CF65B6-2D5A-47FE-82FE-F2CD456824DE}" presName="rootComposite2" presStyleCnt="0"/>
      <dgm:spPr/>
    </dgm:pt>
    <dgm:pt modelId="{D99F7ACA-2051-41A4-8A90-15673E3DF93D}" type="pres">
      <dgm:prSet presAssocID="{70CF65B6-2D5A-47FE-82FE-F2CD456824DE}" presName="rootText2" presStyleLbl="alignAcc1" presStyleIdx="0" presStyleCnt="0">
        <dgm:presLayoutVars>
          <dgm:chPref val="3"/>
        </dgm:presLayoutVars>
      </dgm:prSet>
      <dgm:spPr/>
      <dgm:t>
        <a:bodyPr/>
        <a:lstStyle/>
        <a:p>
          <a:endParaRPr lang="en-GB"/>
        </a:p>
      </dgm:t>
    </dgm:pt>
    <dgm:pt modelId="{4F1433CA-D7E8-4D72-AFD1-E23ED1ED0495}" type="pres">
      <dgm:prSet presAssocID="{70CF65B6-2D5A-47FE-82FE-F2CD456824DE}" presName="topArc2" presStyleLbl="parChTrans1D1" presStyleIdx="14" presStyleCnt="38"/>
      <dgm:spPr/>
    </dgm:pt>
    <dgm:pt modelId="{7D85BCDC-1D77-4D19-A778-8DA8EF19719A}" type="pres">
      <dgm:prSet presAssocID="{70CF65B6-2D5A-47FE-82FE-F2CD456824DE}" presName="bottomArc2" presStyleLbl="parChTrans1D1" presStyleIdx="15" presStyleCnt="38"/>
      <dgm:spPr/>
    </dgm:pt>
    <dgm:pt modelId="{12493A91-2A64-4B06-BEA5-6851240DBAB0}" type="pres">
      <dgm:prSet presAssocID="{70CF65B6-2D5A-47FE-82FE-F2CD456824DE}" presName="topConnNode2" presStyleLbl="node4" presStyleIdx="0" presStyleCnt="0"/>
      <dgm:spPr/>
      <dgm:t>
        <a:bodyPr/>
        <a:lstStyle/>
        <a:p>
          <a:endParaRPr lang="en-GB"/>
        </a:p>
      </dgm:t>
    </dgm:pt>
    <dgm:pt modelId="{F633A8C5-D4F3-4410-AB75-92ACE484B80F}" type="pres">
      <dgm:prSet presAssocID="{70CF65B6-2D5A-47FE-82FE-F2CD456824DE}" presName="hierChild4" presStyleCnt="0"/>
      <dgm:spPr/>
    </dgm:pt>
    <dgm:pt modelId="{6150AAE1-D240-44B6-B661-B43C5F4CD3C4}" type="pres">
      <dgm:prSet presAssocID="{70CF65B6-2D5A-47FE-82FE-F2CD456824DE}" presName="hierChild5" presStyleCnt="0"/>
      <dgm:spPr/>
    </dgm:pt>
    <dgm:pt modelId="{0E9850E6-1718-4425-8CDC-8FE19D4DB2AC}" type="pres">
      <dgm:prSet presAssocID="{87F3EE62-E4A3-417B-8048-AC5E11247897}" presName="Name28" presStyleLbl="parChTrans1D4" presStyleIdx="5" presStyleCnt="10"/>
      <dgm:spPr/>
      <dgm:t>
        <a:bodyPr/>
        <a:lstStyle/>
        <a:p>
          <a:endParaRPr lang="en-GB"/>
        </a:p>
      </dgm:t>
    </dgm:pt>
    <dgm:pt modelId="{149E7403-4618-4772-A236-341D9BED8708}" type="pres">
      <dgm:prSet presAssocID="{ABBEB3FD-D7E1-4548-A115-FE0F526FC04C}" presName="hierRoot2" presStyleCnt="0">
        <dgm:presLayoutVars>
          <dgm:hierBranch val="init"/>
        </dgm:presLayoutVars>
      </dgm:prSet>
      <dgm:spPr/>
    </dgm:pt>
    <dgm:pt modelId="{97903273-F9C4-4372-8710-644C08EDBC30}" type="pres">
      <dgm:prSet presAssocID="{ABBEB3FD-D7E1-4548-A115-FE0F526FC04C}" presName="rootComposite2" presStyleCnt="0"/>
      <dgm:spPr/>
    </dgm:pt>
    <dgm:pt modelId="{CD51A903-2B6E-4026-8B3E-41F241E18CFD}" type="pres">
      <dgm:prSet presAssocID="{ABBEB3FD-D7E1-4548-A115-FE0F526FC04C}" presName="rootText2" presStyleLbl="alignAcc1" presStyleIdx="0" presStyleCnt="0">
        <dgm:presLayoutVars>
          <dgm:chPref val="3"/>
        </dgm:presLayoutVars>
      </dgm:prSet>
      <dgm:spPr/>
      <dgm:t>
        <a:bodyPr/>
        <a:lstStyle/>
        <a:p>
          <a:endParaRPr lang="en-GB"/>
        </a:p>
      </dgm:t>
    </dgm:pt>
    <dgm:pt modelId="{C1C28402-2EE1-4CC6-B0FA-F5EAE02F7288}" type="pres">
      <dgm:prSet presAssocID="{ABBEB3FD-D7E1-4548-A115-FE0F526FC04C}" presName="topArc2" presStyleLbl="parChTrans1D1" presStyleIdx="16" presStyleCnt="38"/>
      <dgm:spPr/>
    </dgm:pt>
    <dgm:pt modelId="{5635C8D8-C472-4F2C-AEE8-D5290572F24B}" type="pres">
      <dgm:prSet presAssocID="{ABBEB3FD-D7E1-4548-A115-FE0F526FC04C}" presName="bottomArc2" presStyleLbl="parChTrans1D1" presStyleIdx="17" presStyleCnt="38"/>
      <dgm:spPr/>
    </dgm:pt>
    <dgm:pt modelId="{A502D77C-0D8C-4ABD-8A62-3D139FFEA67C}" type="pres">
      <dgm:prSet presAssocID="{ABBEB3FD-D7E1-4548-A115-FE0F526FC04C}" presName="topConnNode2" presStyleLbl="node4" presStyleIdx="0" presStyleCnt="0"/>
      <dgm:spPr/>
      <dgm:t>
        <a:bodyPr/>
        <a:lstStyle/>
        <a:p>
          <a:endParaRPr lang="en-GB"/>
        </a:p>
      </dgm:t>
    </dgm:pt>
    <dgm:pt modelId="{9405C881-516E-4075-A94F-DE6277B33AB6}" type="pres">
      <dgm:prSet presAssocID="{ABBEB3FD-D7E1-4548-A115-FE0F526FC04C}" presName="hierChild4" presStyleCnt="0"/>
      <dgm:spPr/>
    </dgm:pt>
    <dgm:pt modelId="{F628CEA8-071E-40E8-9925-13102484456B}" type="pres">
      <dgm:prSet presAssocID="{ABBEB3FD-D7E1-4548-A115-FE0F526FC04C}" presName="hierChild5" presStyleCnt="0"/>
      <dgm:spPr/>
    </dgm:pt>
    <dgm:pt modelId="{D2B58606-D988-475C-8018-11CB8E6618B2}" type="pres">
      <dgm:prSet presAssocID="{5C3F8A8E-A977-4807-8557-3D7493008C9C}" presName="Name28" presStyleLbl="parChTrans1D4" presStyleIdx="6" presStyleCnt="10"/>
      <dgm:spPr/>
      <dgm:t>
        <a:bodyPr/>
        <a:lstStyle/>
        <a:p>
          <a:endParaRPr lang="en-GB"/>
        </a:p>
      </dgm:t>
    </dgm:pt>
    <dgm:pt modelId="{5F029405-37E7-47F4-BFE5-8A3EDCB2DECA}" type="pres">
      <dgm:prSet presAssocID="{8C923B1C-146D-48CD-8E1A-F747A9030DE3}" presName="hierRoot2" presStyleCnt="0">
        <dgm:presLayoutVars>
          <dgm:hierBranch val="init"/>
        </dgm:presLayoutVars>
      </dgm:prSet>
      <dgm:spPr/>
    </dgm:pt>
    <dgm:pt modelId="{F7C6D2B0-6D81-4548-8D66-94B705C50CA2}" type="pres">
      <dgm:prSet presAssocID="{8C923B1C-146D-48CD-8E1A-F747A9030DE3}" presName="rootComposite2" presStyleCnt="0"/>
      <dgm:spPr/>
    </dgm:pt>
    <dgm:pt modelId="{BACAC20B-19BA-49BD-B640-2980FFE4FD4E}" type="pres">
      <dgm:prSet presAssocID="{8C923B1C-146D-48CD-8E1A-F747A9030DE3}" presName="rootText2" presStyleLbl="alignAcc1" presStyleIdx="0" presStyleCnt="0">
        <dgm:presLayoutVars>
          <dgm:chPref val="3"/>
        </dgm:presLayoutVars>
      </dgm:prSet>
      <dgm:spPr/>
      <dgm:t>
        <a:bodyPr/>
        <a:lstStyle/>
        <a:p>
          <a:endParaRPr lang="en-GB"/>
        </a:p>
      </dgm:t>
    </dgm:pt>
    <dgm:pt modelId="{4DBF3254-FF0A-4EA4-B5C1-991E67BB04FF}" type="pres">
      <dgm:prSet presAssocID="{8C923B1C-146D-48CD-8E1A-F747A9030DE3}" presName="topArc2" presStyleLbl="parChTrans1D1" presStyleIdx="18" presStyleCnt="38"/>
      <dgm:spPr/>
    </dgm:pt>
    <dgm:pt modelId="{8013672D-7DA0-44FC-A1C9-6C5C6407404B}" type="pres">
      <dgm:prSet presAssocID="{8C923B1C-146D-48CD-8E1A-F747A9030DE3}" presName="bottomArc2" presStyleLbl="parChTrans1D1" presStyleIdx="19" presStyleCnt="38"/>
      <dgm:spPr/>
    </dgm:pt>
    <dgm:pt modelId="{109E2261-AC72-4F72-A16A-CB1A16092092}" type="pres">
      <dgm:prSet presAssocID="{8C923B1C-146D-48CD-8E1A-F747A9030DE3}" presName="topConnNode2" presStyleLbl="node4" presStyleIdx="0" presStyleCnt="0"/>
      <dgm:spPr/>
      <dgm:t>
        <a:bodyPr/>
        <a:lstStyle/>
        <a:p>
          <a:endParaRPr lang="en-GB"/>
        </a:p>
      </dgm:t>
    </dgm:pt>
    <dgm:pt modelId="{CC85166A-3B92-45F2-BA0F-DE303DEFFC2B}" type="pres">
      <dgm:prSet presAssocID="{8C923B1C-146D-48CD-8E1A-F747A9030DE3}" presName="hierChild4" presStyleCnt="0"/>
      <dgm:spPr/>
    </dgm:pt>
    <dgm:pt modelId="{6799443A-8142-4F3D-A48F-FC80EAAFD2BE}" type="pres">
      <dgm:prSet presAssocID="{8C923B1C-146D-48CD-8E1A-F747A9030DE3}" presName="hierChild5" presStyleCnt="0"/>
      <dgm:spPr/>
    </dgm:pt>
    <dgm:pt modelId="{2E95F0E4-1D55-4985-805C-45B5D7DE39A5}" type="pres">
      <dgm:prSet presAssocID="{4D82C17D-62E0-4CD3-B2C9-58A7F103D9E9}" presName="hierChild5" presStyleCnt="0"/>
      <dgm:spPr/>
    </dgm:pt>
    <dgm:pt modelId="{73E378DD-1EF6-459F-B154-8B413AB30C4D}" type="pres">
      <dgm:prSet presAssocID="{A4CF1766-F0A7-43BC-B545-9D086907D2F2}" presName="Name28" presStyleLbl="parChTrans1D4" presStyleIdx="7" presStyleCnt="10"/>
      <dgm:spPr/>
      <dgm:t>
        <a:bodyPr/>
        <a:lstStyle/>
        <a:p>
          <a:endParaRPr lang="en-US"/>
        </a:p>
      </dgm:t>
    </dgm:pt>
    <dgm:pt modelId="{53800CE3-1FFD-4C88-9ED2-2C6B7A3E777C}" type="pres">
      <dgm:prSet presAssocID="{EC0B1E3E-118D-4F38-BDD2-724E791C85E5}" presName="hierRoot2" presStyleCnt="0">
        <dgm:presLayoutVars>
          <dgm:hierBranch val="init"/>
        </dgm:presLayoutVars>
      </dgm:prSet>
      <dgm:spPr/>
    </dgm:pt>
    <dgm:pt modelId="{34E4C54B-623E-4AA2-8A1D-85B198B31B3C}" type="pres">
      <dgm:prSet presAssocID="{EC0B1E3E-118D-4F38-BDD2-724E791C85E5}" presName="rootComposite2" presStyleCnt="0"/>
      <dgm:spPr/>
    </dgm:pt>
    <dgm:pt modelId="{6A14AC55-BCE3-463C-8334-DA59CC30D160}" type="pres">
      <dgm:prSet presAssocID="{EC0B1E3E-118D-4F38-BDD2-724E791C85E5}" presName="rootText2" presStyleLbl="alignAcc1" presStyleIdx="0" presStyleCnt="0">
        <dgm:presLayoutVars>
          <dgm:chPref val="3"/>
        </dgm:presLayoutVars>
      </dgm:prSet>
      <dgm:spPr/>
      <dgm:t>
        <a:bodyPr/>
        <a:lstStyle/>
        <a:p>
          <a:endParaRPr lang="en-US"/>
        </a:p>
      </dgm:t>
    </dgm:pt>
    <dgm:pt modelId="{986C1203-90C6-4208-BFBB-2332627FC2EE}" type="pres">
      <dgm:prSet presAssocID="{EC0B1E3E-118D-4F38-BDD2-724E791C85E5}" presName="topArc2" presStyleLbl="parChTrans1D1" presStyleIdx="20" presStyleCnt="38"/>
      <dgm:spPr/>
    </dgm:pt>
    <dgm:pt modelId="{C5DF791A-D8E2-4F76-B1DC-6FE2CAF1B708}" type="pres">
      <dgm:prSet presAssocID="{EC0B1E3E-118D-4F38-BDD2-724E791C85E5}" presName="bottomArc2" presStyleLbl="parChTrans1D1" presStyleIdx="21" presStyleCnt="38"/>
      <dgm:spPr/>
    </dgm:pt>
    <dgm:pt modelId="{4E01D137-E984-459C-AD22-AD667C3FA9F2}" type="pres">
      <dgm:prSet presAssocID="{EC0B1E3E-118D-4F38-BDD2-724E791C85E5}" presName="topConnNode2" presStyleLbl="node4" presStyleIdx="0" presStyleCnt="0"/>
      <dgm:spPr/>
      <dgm:t>
        <a:bodyPr/>
        <a:lstStyle/>
        <a:p>
          <a:endParaRPr lang="en-US"/>
        </a:p>
      </dgm:t>
    </dgm:pt>
    <dgm:pt modelId="{65FAAEC5-ABE0-4AC0-8607-DFE1A20537C1}" type="pres">
      <dgm:prSet presAssocID="{EC0B1E3E-118D-4F38-BDD2-724E791C85E5}" presName="hierChild4" presStyleCnt="0"/>
      <dgm:spPr/>
    </dgm:pt>
    <dgm:pt modelId="{45FD8E05-8F6C-4431-9A5F-1583DE2C1D22}" type="pres">
      <dgm:prSet presAssocID="{EC0B1E3E-118D-4F38-BDD2-724E791C85E5}" presName="hierChild5" presStyleCnt="0"/>
      <dgm:spPr/>
    </dgm:pt>
    <dgm:pt modelId="{306981A2-3895-432E-8EEB-A37953242421}" type="pres">
      <dgm:prSet presAssocID="{7DF8DACF-C5C9-4687-B644-B17AE71CE728}" presName="Name28" presStyleLbl="parChTrans1D4" presStyleIdx="8" presStyleCnt="10"/>
      <dgm:spPr/>
      <dgm:t>
        <a:bodyPr/>
        <a:lstStyle/>
        <a:p>
          <a:endParaRPr lang="en-US"/>
        </a:p>
      </dgm:t>
    </dgm:pt>
    <dgm:pt modelId="{6F040255-5D2D-4D6E-85CC-7676CEE14DD7}" type="pres">
      <dgm:prSet presAssocID="{E057E6F2-C5B9-4760-8C2D-5BDF133FB397}" presName="hierRoot2" presStyleCnt="0">
        <dgm:presLayoutVars>
          <dgm:hierBranch val="init"/>
        </dgm:presLayoutVars>
      </dgm:prSet>
      <dgm:spPr/>
    </dgm:pt>
    <dgm:pt modelId="{10738A3E-D845-4EEE-840D-ABD3AECB8B78}" type="pres">
      <dgm:prSet presAssocID="{E057E6F2-C5B9-4760-8C2D-5BDF133FB397}" presName="rootComposite2" presStyleCnt="0"/>
      <dgm:spPr/>
    </dgm:pt>
    <dgm:pt modelId="{7D485581-4AB2-4BDE-9E74-48FFB82E184C}" type="pres">
      <dgm:prSet presAssocID="{E057E6F2-C5B9-4760-8C2D-5BDF133FB397}" presName="rootText2" presStyleLbl="alignAcc1" presStyleIdx="0" presStyleCnt="0">
        <dgm:presLayoutVars>
          <dgm:chPref val="3"/>
        </dgm:presLayoutVars>
      </dgm:prSet>
      <dgm:spPr/>
      <dgm:t>
        <a:bodyPr/>
        <a:lstStyle/>
        <a:p>
          <a:endParaRPr lang="en-US"/>
        </a:p>
      </dgm:t>
    </dgm:pt>
    <dgm:pt modelId="{99C56E27-4DB5-4A25-8FD2-A80EE4F63D45}" type="pres">
      <dgm:prSet presAssocID="{E057E6F2-C5B9-4760-8C2D-5BDF133FB397}" presName="topArc2" presStyleLbl="parChTrans1D1" presStyleIdx="22" presStyleCnt="38"/>
      <dgm:spPr/>
    </dgm:pt>
    <dgm:pt modelId="{43B4AD64-AE99-4B15-A8E0-92FD36681125}" type="pres">
      <dgm:prSet presAssocID="{E057E6F2-C5B9-4760-8C2D-5BDF133FB397}" presName="bottomArc2" presStyleLbl="parChTrans1D1" presStyleIdx="23" presStyleCnt="38"/>
      <dgm:spPr/>
    </dgm:pt>
    <dgm:pt modelId="{B6B0C08F-5904-4DE4-8546-A64ACB9E7955}" type="pres">
      <dgm:prSet presAssocID="{E057E6F2-C5B9-4760-8C2D-5BDF133FB397}" presName="topConnNode2" presStyleLbl="node4" presStyleIdx="0" presStyleCnt="0"/>
      <dgm:spPr/>
      <dgm:t>
        <a:bodyPr/>
        <a:lstStyle/>
        <a:p>
          <a:endParaRPr lang="en-US"/>
        </a:p>
      </dgm:t>
    </dgm:pt>
    <dgm:pt modelId="{B7E0B437-1F8C-43A1-9AB2-D022833CFDD2}" type="pres">
      <dgm:prSet presAssocID="{E057E6F2-C5B9-4760-8C2D-5BDF133FB397}" presName="hierChild4" presStyleCnt="0"/>
      <dgm:spPr/>
    </dgm:pt>
    <dgm:pt modelId="{BBC325DE-710E-4DB9-949A-7B3D076ED2C3}" type="pres">
      <dgm:prSet presAssocID="{E057E6F2-C5B9-4760-8C2D-5BDF133FB397}" presName="hierChild5" presStyleCnt="0"/>
      <dgm:spPr/>
    </dgm:pt>
    <dgm:pt modelId="{1D97B393-B318-41A1-90C5-E0306F823F27}" type="pres">
      <dgm:prSet presAssocID="{8CD4E9A1-634F-4BCD-94A0-7652BDA60240}" presName="hierChild5" presStyleCnt="0"/>
      <dgm:spPr/>
    </dgm:pt>
    <dgm:pt modelId="{536988CD-29B6-4005-B7FB-867EB3AE4643}" type="pres">
      <dgm:prSet presAssocID="{E321471A-0A43-4301-A72B-E1592696B38F}" presName="Name28" presStyleLbl="parChTrans1D3" presStyleIdx="1" presStyleCnt="2"/>
      <dgm:spPr/>
      <dgm:t>
        <a:bodyPr/>
        <a:lstStyle/>
        <a:p>
          <a:endParaRPr lang="en-US"/>
        </a:p>
      </dgm:t>
    </dgm:pt>
    <dgm:pt modelId="{9C8BC452-CDA2-4EA1-A8B2-C0494D1A31F3}" type="pres">
      <dgm:prSet presAssocID="{8C6F235F-B28B-4DC8-94B7-560CDDDED61C}" presName="hierRoot2" presStyleCnt="0">
        <dgm:presLayoutVars>
          <dgm:hierBranch val="init"/>
        </dgm:presLayoutVars>
      </dgm:prSet>
      <dgm:spPr/>
    </dgm:pt>
    <dgm:pt modelId="{607AAFC2-A325-4E59-8EBD-F87BD15EAC3E}" type="pres">
      <dgm:prSet presAssocID="{8C6F235F-B28B-4DC8-94B7-560CDDDED61C}" presName="rootComposite2" presStyleCnt="0"/>
      <dgm:spPr/>
    </dgm:pt>
    <dgm:pt modelId="{EE01E743-250D-4114-A0F3-755996D6016F}" type="pres">
      <dgm:prSet presAssocID="{8C6F235F-B28B-4DC8-94B7-560CDDDED61C}" presName="rootText2" presStyleLbl="alignAcc1" presStyleIdx="0" presStyleCnt="0">
        <dgm:presLayoutVars>
          <dgm:chPref val="3"/>
        </dgm:presLayoutVars>
      </dgm:prSet>
      <dgm:spPr/>
      <dgm:t>
        <a:bodyPr/>
        <a:lstStyle/>
        <a:p>
          <a:endParaRPr lang="en-US"/>
        </a:p>
      </dgm:t>
    </dgm:pt>
    <dgm:pt modelId="{08577A7D-2172-46E5-B591-8F9D9197AB3B}" type="pres">
      <dgm:prSet presAssocID="{8C6F235F-B28B-4DC8-94B7-560CDDDED61C}" presName="topArc2" presStyleLbl="parChTrans1D1" presStyleIdx="24" presStyleCnt="38"/>
      <dgm:spPr/>
    </dgm:pt>
    <dgm:pt modelId="{41A15BAA-EBD2-4E0E-AFA7-3E83E2F4C946}" type="pres">
      <dgm:prSet presAssocID="{8C6F235F-B28B-4DC8-94B7-560CDDDED61C}" presName="bottomArc2" presStyleLbl="parChTrans1D1" presStyleIdx="25" presStyleCnt="38"/>
      <dgm:spPr/>
    </dgm:pt>
    <dgm:pt modelId="{73ECEE54-6EEC-4DDC-B16D-7186BE061455}" type="pres">
      <dgm:prSet presAssocID="{8C6F235F-B28B-4DC8-94B7-560CDDDED61C}" presName="topConnNode2" presStyleLbl="node3" presStyleIdx="0" presStyleCnt="0"/>
      <dgm:spPr/>
      <dgm:t>
        <a:bodyPr/>
        <a:lstStyle/>
        <a:p>
          <a:endParaRPr lang="en-US"/>
        </a:p>
      </dgm:t>
    </dgm:pt>
    <dgm:pt modelId="{614873C9-C6B6-4B16-AAFF-68143D882C8C}" type="pres">
      <dgm:prSet presAssocID="{8C6F235F-B28B-4DC8-94B7-560CDDDED61C}" presName="hierChild4" presStyleCnt="0"/>
      <dgm:spPr/>
    </dgm:pt>
    <dgm:pt modelId="{EB2605F0-ED8E-479E-898D-C8D703259437}" type="pres">
      <dgm:prSet presAssocID="{A4369CCC-9F5C-4F56-88DB-4F1B5070AFF8}" presName="Name28" presStyleLbl="parChTrans1D4" presStyleIdx="9" presStyleCnt="10"/>
      <dgm:spPr/>
      <dgm:t>
        <a:bodyPr/>
        <a:lstStyle/>
        <a:p>
          <a:endParaRPr lang="en-US"/>
        </a:p>
      </dgm:t>
    </dgm:pt>
    <dgm:pt modelId="{77E0B46F-BC57-4F68-9FF4-87FD44B770D5}" type="pres">
      <dgm:prSet presAssocID="{A7B8DA5C-79D1-40CC-96B8-6768F4A831E9}" presName="hierRoot2" presStyleCnt="0">
        <dgm:presLayoutVars>
          <dgm:hierBranch val="init"/>
        </dgm:presLayoutVars>
      </dgm:prSet>
      <dgm:spPr/>
    </dgm:pt>
    <dgm:pt modelId="{D172C2FA-C67D-4A87-8C18-CF9D350ECABA}" type="pres">
      <dgm:prSet presAssocID="{A7B8DA5C-79D1-40CC-96B8-6768F4A831E9}" presName="rootComposite2" presStyleCnt="0"/>
      <dgm:spPr/>
    </dgm:pt>
    <dgm:pt modelId="{94DD0416-7D25-40DA-A097-1B8D715CA141}" type="pres">
      <dgm:prSet presAssocID="{A7B8DA5C-79D1-40CC-96B8-6768F4A831E9}" presName="rootText2" presStyleLbl="alignAcc1" presStyleIdx="0" presStyleCnt="0">
        <dgm:presLayoutVars>
          <dgm:chPref val="3"/>
        </dgm:presLayoutVars>
      </dgm:prSet>
      <dgm:spPr/>
      <dgm:t>
        <a:bodyPr/>
        <a:lstStyle/>
        <a:p>
          <a:endParaRPr lang="en-GB"/>
        </a:p>
      </dgm:t>
    </dgm:pt>
    <dgm:pt modelId="{B93D4DBD-E1FA-4874-A57C-25F874AFCB31}" type="pres">
      <dgm:prSet presAssocID="{A7B8DA5C-79D1-40CC-96B8-6768F4A831E9}" presName="topArc2" presStyleLbl="parChTrans1D1" presStyleIdx="26" presStyleCnt="38"/>
      <dgm:spPr/>
    </dgm:pt>
    <dgm:pt modelId="{F7292380-1E5B-4E85-A538-7ECEEC570E3A}" type="pres">
      <dgm:prSet presAssocID="{A7B8DA5C-79D1-40CC-96B8-6768F4A831E9}" presName="bottomArc2" presStyleLbl="parChTrans1D1" presStyleIdx="27" presStyleCnt="38"/>
      <dgm:spPr/>
    </dgm:pt>
    <dgm:pt modelId="{0FA4EADE-EBDC-4D77-87DB-215B165C7D5B}" type="pres">
      <dgm:prSet presAssocID="{A7B8DA5C-79D1-40CC-96B8-6768F4A831E9}" presName="topConnNode2" presStyleLbl="node4" presStyleIdx="0" presStyleCnt="0"/>
      <dgm:spPr/>
      <dgm:t>
        <a:bodyPr/>
        <a:lstStyle/>
        <a:p>
          <a:endParaRPr lang="en-GB"/>
        </a:p>
      </dgm:t>
    </dgm:pt>
    <dgm:pt modelId="{9D59E900-2548-4CA5-A00D-AE759EF10431}" type="pres">
      <dgm:prSet presAssocID="{A7B8DA5C-79D1-40CC-96B8-6768F4A831E9}" presName="hierChild4" presStyleCnt="0"/>
      <dgm:spPr/>
    </dgm:pt>
    <dgm:pt modelId="{06D82BD5-60A7-4DCD-A747-1B7B6C3CB45F}" type="pres">
      <dgm:prSet presAssocID="{A7B8DA5C-79D1-40CC-96B8-6768F4A831E9}" presName="hierChild5" presStyleCnt="0"/>
      <dgm:spPr/>
    </dgm:pt>
    <dgm:pt modelId="{B3C1B678-7AC2-4068-B87E-8214534D3E66}" type="pres">
      <dgm:prSet presAssocID="{8C6F235F-B28B-4DC8-94B7-560CDDDED61C}" presName="hierChild5" presStyleCnt="0"/>
      <dgm:spPr/>
    </dgm:pt>
    <dgm:pt modelId="{16FED8EE-6679-44FF-B756-296ED88E6C09}" type="pres">
      <dgm:prSet presAssocID="{8B003A02-415B-4AF2-88A9-0C6525BFECE7}" presName="hierChild5" presStyleCnt="0"/>
      <dgm:spPr/>
    </dgm:pt>
    <dgm:pt modelId="{BCEA6683-DBE7-4042-BEA2-9E6815A6759F}" type="pres">
      <dgm:prSet presAssocID="{0F9CAA5D-AF2F-4B47-99B5-9A94B72B560E}" presName="Name28" presStyleLbl="parChTrans1D2" presStyleIdx="1" presStyleCnt="6"/>
      <dgm:spPr/>
      <dgm:t>
        <a:bodyPr/>
        <a:lstStyle/>
        <a:p>
          <a:endParaRPr lang="en-US"/>
        </a:p>
      </dgm:t>
    </dgm:pt>
    <dgm:pt modelId="{28A1C0EB-7551-4DE6-BBA2-5DF5EDA63648}" type="pres">
      <dgm:prSet presAssocID="{9DD1B2AE-C62B-4FEF-B56E-DBAAEA0A1AEC}" presName="hierRoot2" presStyleCnt="0">
        <dgm:presLayoutVars>
          <dgm:hierBranch val="init"/>
        </dgm:presLayoutVars>
      </dgm:prSet>
      <dgm:spPr/>
    </dgm:pt>
    <dgm:pt modelId="{FB9757FD-FCB2-4503-A695-455204268BF3}" type="pres">
      <dgm:prSet presAssocID="{9DD1B2AE-C62B-4FEF-B56E-DBAAEA0A1AEC}" presName="rootComposite2" presStyleCnt="0"/>
      <dgm:spPr/>
    </dgm:pt>
    <dgm:pt modelId="{300C7342-32D2-44F8-8B29-5847436623F2}" type="pres">
      <dgm:prSet presAssocID="{9DD1B2AE-C62B-4FEF-B56E-DBAAEA0A1AEC}" presName="rootText2" presStyleLbl="alignAcc1" presStyleIdx="0" presStyleCnt="0">
        <dgm:presLayoutVars>
          <dgm:chPref val="3"/>
        </dgm:presLayoutVars>
      </dgm:prSet>
      <dgm:spPr/>
      <dgm:t>
        <a:bodyPr/>
        <a:lstStyle/>
        <a:p>
          <a:endParaRPr lang="en-US"/>
        </a:p>
      </dgm:t>
    </dgm:pt>
    <dgm:pt modelId="{9C9D6438-1A37-4111-97FD-724E76273495}" type="pres">
      <dgm:prSet presAssocID="{9DD1B2AE-C62B-4FEF-B56E-DBAAEA0A1AEC}" presName="topArc2" presStyleLbl="parChTrans1D1" presStyleIdx="28" presStyleCnt="38"/>
      <dgm:spPr/>
    </dgm:pt>
    <dgm:pt modelId="{3B0DF62C-30F3-46A5-86E2-C0E9CA915015}" type="pres">
      <dgm:prSet presAssocID="{9DD1B2AE-C62B-4FEF-B56E-DBAAEA0A1AEC}" presName="bottomArc2" presStyleLbl="parChTrans1D1" presStyleIdx="29" presStyleCnt="38"/>
      <dgm:spPr/>
    </dgm:pt>
    <dgm:pt modelId="{3C129D5B-F6AD-4EF8-85E4-F6E1412068A6}" type="pres">
      <dgm:prSet presAssocID="{9DD1B2AE-C62B-4FEF-B56E-DBAAEA0A1AEC}" presName="topConnNode2" presStyleLbl="node2" presStyleIdx="0" presStyleCnt="0"/>
      <dgm:spPr/>
      <dgm:t>
        <a:bodyPr/>
        <a:lstStyle/>
        <a:p>
          <a:endParaRPr lang="en-US"/>
        </a:p>
      </dgm:t>
    </dgm:pt>
    <dgm:pt modelId="{8DACBE95-5392-4ADA-800E-909707B56C70}" type="pres">
      <dgm:prSet presAssocID="{9DD1B2AE-C62B-4FEF-B56E-DBAAEA0A1AEC}" presName="hierChild4" presStyleCnt="0"/>
      <dgm:spPr/>
    </dgm:pt>
    <dgm:pt modelId="{32C6D64D-6A73-4D38-AB90-610E0A2F0034}" type="pres">
      <dgm:prSet presAssocID="{9DD1B2AE-C62B-4FEF-B56E-DBAAEA0A1AEC}" presName="hierChild5" presStyleCnt="0"/>
      <dgm:spPr/>
    </dgm:pt>
    <dgm:pt modelId="{FFEDC217-FB0F-4EFC-8432-F8686C8FD70B}" type="pres">
      <dgm:prSet presAssocID="{99107139-4BA4-4C59-9E9B-51945BDE1C66}" presName="Name28" presStyleLbl="parChTrans1D2" presStyleIdx="2" presStyleCnt="6"/>
      <dgm:spPr/>
      <dgm:t>
        <a:bodyPr/>
        <a:lstStyle/>
        <a:p>
          <a:endParaRPr lang="en-US"/>
        </a:p>
      </dgm:t>
    </dgm:pt>
    <dgm:pt modelId="{176208C3-4070-4BE7-AE93-78C8770166D1}" type="pres">
      <dgm:prSet presAssocID="{B7177F86-D9E5-4F7D-B8BB-992310882018}" presName="hierRoot2" presStyleCnt="0">
        <dgm:presLayoutVars>
          <dgm:hierBranch val="init"/>
        </dgm:presLayoutVars>
      </dgm:prSet>
      <dgm:spPr/>
    </dgm:pt>
    <dgm:pt modelId="{0C420671-C8E3-4886-BDB0-467CF7762443}" type="pres">
      <dgm:prSet presAssocID="{B7177F86-D9E5-4F7D-B8BB-992310882018}" presName="rootComposite2" presStyleCnt="0"/>
      <dgm:spPr/>
    </dgm:pt>
    <dgm:pt modelId="{7BFBD6FE-27EF-4C0B-AE8A-AB784F5B1A9A}" type="pres">
      <dgm:prSet presAssocID="{B7177F86-D9E5-4F7D-B8BB-992310882018}" presName="rootText2" presStyleLbl="alignAcc1" presStyleIdx="0" presStyleCnt="0">
        <dgm:presLayoutVars>
          <dgm:chPref val="3"/>
        </dgm:presLayoutVars>
      </dgm:prSet>
      <dgm:spPr/>
      <dgm:t>
        <a:bodyPr/>
        <a:lstStyle/>
        <a:p>
          <a:endParaRPr lang="en-US"/>
        </a:p>
      </dgm:t>
    </dgm:pt>
    <dgm:pt modelId="{3CAB8F72-B865-43B5-83F5-6C2753996AEE}" type="pres">
      <dgm:prSet presAssocID="{B7177F86-D9E5-4F7D-B8BB-992310882018}" presName="topArc2" presStyleLbl="parChTrans1D1" presStyleIdx="30" presStyleCnt="38"/>
      <dgm:spPr/>
    </dgm:pt>
    <dgm:pt modelId="{38BD681B-2A3F-4097-BD57-5A0DF7706334}" type="pres">
      <dgm:prSet presAssocID="{B7177F86-D9E5-4F7D-B8BB-992310882018}" presName="bottomArc2" presStyleLbl="parChTrans1D1" presStyleIdx="31" presStyleCnt="38"/>
      <dgm:spPr/>
    </dgm:pt>
    <dgm:pt modelId="{EA2B7941-9524-496D-B36E-601111CC0FD8}" type="pres">
      <dgm:prSet presAssocID="{B7177F86-D9E5-4F7D-B8BB-992310882018}" presName="topConnNode2" presStyleLbl="node2" presStyleIdx="0" presStyleCnt="0"/>
      <dgm:spPr/>
      <dgm:t>
        <a:bodyPr/>
        <a:lstStyle/>
        <a:p>
          <a:endParaRPr lang="en-US"/>
        </a:p>
      </dgm:t>
    </dgm:pt>
    <dgm:pt modelId="{2F839BAE-BF8E-4962-9D9D-E6F41B280029}" type="pres">
      <dgm:prSet presAssocID="{B7177F86-D9E5-4F7D-B8BB-992310882018}" presName="hierChild4" presStyleCnt="0"/>
      <dgm:spPr/>
    </dgm:pt>
    <dgm:pt modelId="{E1948368-EC47-4D05-AD5C-ABF4035CA980}" type="pres">
      <dgm:prSet presAssocID="{B7177F86-D9E5-4F7D-B8BB-992310882018}" presName="hierChild5" presStyleCnt="0"/>
      <dgm:spPr/>
    </dgm:pt>
    <dgm:pt modelId="{33EA27C4-BA2D-4CB2-8760-7C42D84A6A16}" type="pres">
      <dgm:prSet presAssocID="{B4BC2262-F39A-464D-BF76-79F4ABAE2117}" presName="Name28" presStyleLbl="parChTrans1D2" presStyleIdx="3" presStyleCnt="6"/>
      <dgm:spPr/>
      <dgm:t>
        <a:bodyPr/>
        <a:lstStyle/>
        <a:p>
          <a:endParaRPr lang="en-US"/>
        </a:p>
      </dgm:t>
    </dgm:pt>
    <dgm:pt modelId="{FA49D8E0-B7B4-4C7A-9996-E21E0A8B2B1B}" type="pres">
      <dgm:prSet presAssocID="{30507B7B-D4C1-454A-A6CB-7D6F5E5441BF}" presName="hierRoot2" presStyleCnt="0">
        <dgm:presLayoutVars>
          <dgm:hierBranch val="init"/>
        </dgm:presLayoutVars>
      </dgm:prSet>
      <dgm:spPr/>
    </dgm:pt>
    <dgm:pt modelId="{340F62C3-F1BA-4778-A6DF-8D403E2CB24D}" type="pres">
      <dgm:prSet presAssocID="{30507B7B-D4C1-454A-A6CB-7D6F5E5441BF}" presName="rootComposite2" presStyleCnt="0"/>
      <dgm:spPr/>
    </dgm:pt>
    <dgm:pt modelId="{DBF81A78-EA22-4E61-B0FD-982ACBFD101C}" type="pres">
      <dgm:prSet presAssocID="{30507B7B-D4C1-454A-A6CB-7D6F5E5441BF}" presName="rootText2" presStyleLbl="alignAcc1" presStyleIdx="0" presStyleCnt="0">
        <dgm:presLayoutVars>
          <dgm:chPref val="3"/>
        </dgm:presLayoutVars>
      </dgm:prSet>
      <dgm:spPr/>
      <dgm:t>
        <a:bodyPr/>
        <a:lstStyle/>
        <a:p>
          <a:endParaRPr lang="en-US"/>
        </a:p>
      </dgm:t>
    </dgm:pt>
    <dgm:pt modelId="{5E49E770-F83B-46F0-96D6-9B52F06004A8}" type="pres">
      <dgm:prSet presAssocID="{30507B7B-D4C1-454A-A6CB-7D6F5E5441BF}" presName="topArc2" presStyleLbl="parChTrans1D1" presStyleIdx="32" presStyleCnt="38"/>
      <dgm:spPr/>
    </dgm:pt>
    <dgm:pt modelId="{63260E9B-B2BE-4FE9-B1DA-A4144DEF7C44}" type="pres">
      <dgm:prSet presAssocID="{30507B7B-D4C1-454A-A6CB-7D6F5E5441BF}" presName="bottomArc2" presStyleLbl="parChTrans1D1" presStyleIdx="33" presStyleCnt="38"/>
      <dgm:spPr/>
    </dgm:pt>
    <dgm:pt modelId="{B3F62994-ACA0-4B45-B964-2611C5F18A8B}" type="pres">
      <dgm:prSet presAssocID="{30507B7B-D4C1-454A-A6CB-7D6F5E5441BF}" presName="topConnNode2" presStyleLbl="node2" presStyleIdx="0" presStyleCnt="0"/>
      <dgm:spPr/>
      <dgm:t>
        <a:bodyPr/>
        <a:lstStyle/>
        <a:p>
          <a:endParaRPr lang="en-US"/>
        </a:p>
      </dgm:t>
    </dgm:pt>
    <dgm:pt modelId="{CC7AD35A-2154-4DA7-BF7B-DA6B77B12529}" type="pres">
      <dgm:prSet presAssocID="{30507B7B-D4C1-454A-A6CB-7D6F5E5441BF}" presName="hierChild4" presStyleCnt="0"/>
      <dgm:spPr/>
    </dgm:pt>
    <dgm:pt modelId="{29D13B2E-090F-4D89-B14C-D31A8F085171}" type="pres">
      <dgm:prSet presAssocID="{30507B7B-D4C1-454A-A6CB-7D6F5E5441BF}" presName="hierChild5" presStyleCnt="0"/>
      <dgm:spPr/>
    </dgm:pt>
    <dgm:pt modelId="{52635AFC-9EE0-4B27-8C0D-66C5D5C126EC}" type="pres">
      <dgm:prSet presAssocID="{429C5637-C5E2-4AD1-BE18-4A432EC8279B}" presName="Name28" presStyleLbl="parChTrans1D2" presStyleIdx="4" presStyleCnt="6"/>
      <dgm:spPr/>
      <dgm:t>
        <a:bodyPr/>
        <a:lstStyle/>
        <a:p>
          <a:endParaRPr lang="en-US"/>
        </a:p>
      </dgm:t>
    </dgm:pt>
    <dgm:pt modelId="{32A14E59-1B43-4FBA-A079-A9B101E2774E}" type="pres">
      <dgm:prSet presAssocID="{117354F6-AF56-4622-98EB-A331308B0632}" presName="hierRoot2" presStyleCnt="0">
        <dgm:presLayoutVars>
          <dgm:hierBranch val="init"/>
        </dgm:presLayoutVars>
      </dgm:prSet>
      <dgm:spPr/>
    </dgm:pt>
    <dgm:pt modelId="{6569921F-9584-45BB-A1B5-D2CB0F612C31}" type="pres">
      <dgm:prSet presAssocID="{117354F6-AF56-4622-98EB-A331308B0632}" presName="rootComposite2" presStyleCnt="0"/>
      <dgm:spPr/>
    </dgm:pt>
    <dgm:pt modelId="{8B2088BC-93AB-4484-AEB5-BDD289E0DB08}" type="pres">
      <dgm:prSet presAssocID="{117354F6-AF56-4622-98EB-A331308B0632}" presName="rootText2" presStyleLbl="alignAcc1" presStyleIdx="0" presStyleCnt="0">
        <dgm:presLayoutVars>
          <dgm:chPref val="3"/>
        </dgm:presLayoutVars>
      </dgm:prSet>
      <dgm:spPr/>
      <dgm:t>
        <a:bodyPr/>
        <a:lstStyle/>
        <a:p>
          <a:endParaRPr lang="en-US"/>
        </a:p>
      </dgm:t>
    </dgm:pt>
    <dgm:pt modelId="{723E4D1F-D280-4C08-B84D-0D9D3B70FF7F}" type="pres">
      <dgm:prSet presAssocID="{117354F6-AF56-4622-98EB-A331308B0632}" presName="topArc2" presStyleLbl="parChTrans1D1" presStyleIdx="34" presStyleCnt="38"/>
      <dgm:spPr/>
    </dgm:pt>
    <dgm:pt modelId="{CD152A3E-60FA-4E02-8831-B465A1D3B1AF}" type="pres">
      <dgm:prSet presAssocID="{117354F6-AF56-4622-98EB-A331308B0632}" presName="bottomArc2" presStyleLbl="parChTrans1D1" presStyleIdx="35" presStyleCnt="38"/>
      <dgm:spPr/>
    </dgm:pt>
    <dgm:pt modelId="{7D906869-7D67-4F31-A735-8BE503866169}" type="pres">
      <dgm:prSet presAssocID="{117354F6-AF56-4622-98EB-A331308B0632}" presName="topConnNode2" presStyleLbl="node2" presStyleIdx="0" presStyleCnt="0"/>
      <dgm:spPr/>
      <dgm:t>
        <a:bodyPr/>
        <a:lstStyle/>
        <a:p>
          <a:endParaRPr lang="en-US"/>
        </a:p>
      </dgm:t>
    </dgm:pt>
    <dgm:pt modelId="{80AF6277-C411-4112-8DD0-5C8E27BBDD47}" type="pres">
      <dgm:prSet presAssocID="{117354F6-AF56-4622-98EB-A331308B0632}" presName="hierChild4" presStyleCnt="0"/>
      <dgm:spPr/>
    </dgm:pt>
    <dgm:pt modelId="{0DF714D5-CBB3-4DF2-8F63-4CB7A050E5AE}" type="pres">
      <dgm:prSet presAssocID="{117354F6-AF56-4622-98EB-A331308B0632}" presName="hierChild5" presStyleCnt="0"/>
      <dgm:spPr/>
    </dgm:pt>
    <dgm:pt modelId="{4962764F-88A5-4EAF-854B-34F9E22470D3}" type="pres">
      <dgm:prSet presAssocID="{1790DE71-AD2A-4567-9C2C-ED0DB1998B93}" presName="Name28" presStyleLbl="parChTrans1D2" presStyleIdx="5" presStyleCnt="6"/>
      <dgm:spPr/>
      <dgm:t>
        <a:bodyPr/>
        <a:lstStyle/>
        <a:p>
          <a:endParaRPr lang="en-GB"/>
        </a:p>
      </dgm:t>
    </dgm:pt>
    <dgm:pt modelId="{AE7BF7AD-7E23-491A-BC3D-DDB9106D4A8A}" type="pres">
      <dgm:prSet presAssocID="{8A4CAD59-2054-469F-BD14-60CF67CA4AC8}" presName="hierRoot2" presStyleCnt="0">
        <dgm:presLayoutVars>
          <dgm:hierBranch val="init"/>
        </dgm:presLayoutVars>
      </dgm:prSet>
      <dgm:spPr/>
    </dgm:pt>
    <dgm:pt modelId="{43F8F552-3C9F-4189-9DF0-D1A10E5E4E65}" type="pres">
      <dgm:prSet presAssocID="{8A4CAD59-2054-469F-BD14-60CF67CA4AC8}" presName="rootComposite2" presStyleCnt="0"/>
      <dgm:spPr/>
    </dgm:pt>
    <dgm:pt modelId="{5EEAE086-2C8C-4173-ABBD-145216364598}" type="pres">
      <dgm:prSet presAssocID="{8A4CAD59-2054-469F-BD14-60CF67CA4AC8}" presName="rootText2" presStyleLbl="alignAcc1" presStyleIdx="0" presStyleCnt="0">
        <dgm:presLayoutVars>
          <dgm:chPref val="3"/>
        </dgm:presLayoutVars>
      </dgm:prSet>
      <dgm:spPr/>
      <dgm:t>
        <a:bodyPr/>
        <a:lstStyle/>
        <a:p>
          <a:endParaRPr lang="en-GB"/>
        </a:p>
      </dgm:t>
    </dgm:pt>
    <dgm:pt modelId="{3B7AD15A-F010-4050-BCF4-E22963EB718A}" type="pres">
      <dgm:prSet presAssocID="{8A4CAD59-2054-469F-BD14-60CF67CA4AC8}" presName="topArc2" presStyleLbl="parChTrans1D1" presStyleIdx="36" presStyleCnt="38"/>
      <dgm:spPr/>
    </dgm:pt>
    <dgm:pt modelId="{4BB5A5F5-8E97-40FC-862A-20F8B19A908C}" type="pres">
      <dgm:prSet presAssocID="{8A4CAD59-2054-469F-BD14-60CF67CA4AC8}" presName="bottomArc2" presStyleLbl="parChTrans1D1" presStyleIdx="37" presStyleCnt="38"/>
      <dgm:spPr/>
    </dgm:pt>
    <dgm:pt modelId="{8960F233-37B9-46F6-B50F-EF237F2C2929}" type="pres">
      <dgm:prSet presAssocID="{8A4CAD59-2054-469F-BD14-60CF67CA4AC8}" presName="topConnNode2" presStyleLbl="node2" presStyleIdx="0" presStyleCnt="0"/>
      <dgm:spPr/>
      <dgm:t>
        <a:bodyPr/>
        <a:lstStyle/>
        <a:p>
          <a:endParaRPr lang="en-GB"/>
        </a:p>
      </dgm:t>
    </dgm:pt>
    <dgm:pt modelId="{EE390786-EAE4-4031-9BD8-C3F3C94A69F7}" type="pres">
      <dgm:prSet presAssocID="{8A4CAD59-2054-469F-BD14-60CF67CA4AC8}" presName="hierChild4" presStyleCnt="0"/>
      <dgm:spPr/>
    </dgm:pt>
    <dgm:pt modelId="{C76CE9EB-BC5E-497B-96DA-59EC08A2C9FF}" type="pres">
      <dgm:prSet presAssocID="{8A4CAD59-2054-469F-BD14-60CF67CA4AC8}" presName="hierChild5" presStyleCnt="0"/>
      <dgm:spPr/>
    </dgm:pt>
    <dgm:pt modelId="{C834BF65-EA6A-4288-9C64-69FCD3368F86}" type="pres">
      <dgm:prSet presAssocID="{C5D7A61E-9D80-44DA-ADED-B7778A661163}" presName="hierChild3" presStyleCnt="0"/>
      <dgm:spPr/>
    </dgm:pt>
  </dgm:ptLst>
  <dgm:cxnLst>
    <dgm:cxn modelId="{EAECC86D-8C33-4E82-BABA-9CCB8F4341A0}" srcId="{8CD4E9A1-634F-4BCD-94A0-7652BDA60240}" destId="{FE093258-1ECB-4B49-B904-662BA3189A4C}" srcOrd="0" destOrd="0" parTransId="{D767E590-690B-45F8-B73C-2F95D0F1CDD7}" sibTransId="{CD8A3E32-4D7B-48F3-BFAE-D8CC963517BB}"/>
    <dgm:cxn modelId="{0468B69A-A326-4D1B-97B9-D89DAE4ECA69}" type="presOf" srcId="{117354F6-AF56-4622-98EB-A331308B0632}" destId="{8B2088BC-93AB-4484-AEB5-BDD289E0DB08}" srcOrd="0" destOrd="0" presId="urn:microsoft.com/office/officeart/2008/layout/HalfCircleOrganizationChart"/>
    <dgm:cxn modelId="{28F9B03F-8EA6-4878-B435-3EB5AA7309BE}" type="presOf" srcId="{448674E2-B2BD-4141-B246-81BD07B1752E}" destId="{E87828A9-3700-4ABC-A8AF-8BA1A75155CE}" srcOrd="0" destOrd="0" presId="urn:microsoft.com/office/officeart/2008/layout/HalfCircleOrganizationChart"/>
    <dgm:cxn modelId="{C26F1D9E-1964-4A21-8C15-A180A0947793}" type="presOf" srcId="{5A4F2B7A-B123-4D79-B87A-1792C565AA9E}" destId="{DD535B71-C2FE-4691-808D-5AC263E515D4}" srcOrd="0" destOrd="0" presId="urn:microsoft.com/office/officeart/2008/layout/HalfCircleOrganizationChart"/>
    <dgm:cxn modelId="{DD6B5EB1-5EB0-46A1-8B1C-2B4CAA5E5FB0}" srcId="{C5D7A61E-9D80-44DA-ADED-B7778A661163}" destId="{8A4CAD59-2054-469F-BD14-60CF67CA4AC8}" srcOrd="5" destOrd="0" parTransId="{1790DE71-AD2A-4567-9C2C-ED0DB1998B93}" sibTransId="{6ACD2B8B-F4A0-465E-99FE-E5D4B68AD889}"/>
    <dgm:cxn modelId="{5A1B6769-EC7B-4A51-AFB5-C08E6E93F6A0}" srcId="{8CD4E9A1-634F-4BCD-94A0-7652BDA60240}" destId="{EC0B1E3E-118D-4F38-BDD2-724E791C85E5}" srcOrd="3" destOrd="0" parTransId="{A4CF1766-F0A7-43BC-B545-9D086907D2F2}" sibTransId="{538B62F4-D517-4079-BE40-63F76E3DF786}"/>
    <dgm:cxn modelId="{D3931BD3-173B-4AB7-B8FE-866C5B57220B}" type="presOf" srcId="{C5D7A61E-9D80-44DA-ADED-B7778A661163}" destId="{148606E6-52EA-446C-B433-D31E2C90911D}" srcOrd="1" destOrd="0" presId="urn:microsoft.com/office/officeart/2008/layout/HalfCircleOrganizationChart"/>
    <dgm:cxn modelId="{49464D4B-4B5E-4440-A6B9-35C30B47F87B}" type="presOf" srcId="{8C923B1C-146D-48CD-8E1A-F747A9030DE3}" destId="{109E2261-AC72-4F72-A16A-CB1A16092092}" srcOrd="1" destOrd="0" presId="urn:microsoft.com/office/officeart/2008/layout/HalfCircleOrganizationChart"/>
    <dgm:cxn modelId="{2D48E183-98A0-48A2-99B1-964301537DE4}" type="presOf" srcId="{B4BC2262-F39A-464D-BF76-79F4ABAE2117}" destId="{33EA27C4-BA2D-4CB2-8760-7C42D84A6A16}" srcOrd="0" destOrd="0" presId="urn:microsoft.com/office/officeart/2008/layout/HalfCircleOrganizationChart"/>
    <dgm:cxn modelId="{56A7CF35-2693-42A8-BC60-19F220329781}" type="presOf" srcId="{FAAB4E34-47FB-4C36-AE11-A26114E71DD7}" destId="{3E76617A-5C47-4A7A-BC10-F5919F79CD5E}" srcOrd="0" destOrd="0" presId="urn:microsoft.com/office/officeart/2008/layout/HalfCircleOrganizationChart"/>
    <dgm:cxn modelId="{B835CC2B-711B-4303-A078-2027D1968811}" type="presOf" srcId="{A7B8DA5C-79D1-40CC-96B8-6768F4A831E9}" destId="{94DD0416-7D25-40DA-A097-1B8D715CA141}" srcOrd="0" destOrd="0" presId="urn:microsoft.com/office/officeart/2008/layout/HalfCircleOrganizationChart"/>
    <dgm:cxn modelId="{B686814D-604B-45F5-B282-D7FCFF8849DA}" type="presOf" srcId="{A4369CCC-9F5C-4F56-88DB-4F1B5070AFF8}" destId="{EB2605F0-ED8E-479E-898D-C8D703259437}" srcOrd="0" destOrd="0" presId="urn:microsoft.com/office/officeart/2008/layout/HalfCircleOrganizationChart"/>
    <dgm:cxn modelId="{45DECEA6-57F7-4349-8AFE-A61B655A74FF}" type="presOf" srcId="{EC0B1E3E-118D-4F38-BDD2-724E791C85E5}" destId="{4E01D137-E984-459C-AD22-AD667C3FA9F2}" srcOrd="1" destOrd="0" presId="urn:microsoft.com/office/officeart/2008/layout/HalfCircleOrganizationChart"/>
    <dgm:cxn modelId="{44582A9E-ED07-4CA6-B60B-0EB92A859249}" srcId="{8CD4E9A1-634F-4BCD-94A0-7652BDA60240}" destId="{4D82C17D-62E0-4CD3-B2C9-58A7F103D9E9}" srcOrd="2" destOrd="0" parTransId="{08695400-0CDB-412E-A653-9C850D3C6AB8}" sibTransId="{306BB16B-AAAF-48E4-89A6-2622067D042C}"/>
    <dgm:cxn modelId="{D408A0B9-896D-4686-B65C-A10CF750354C}" srcId="{FAAB4E34-47FB-4C36-AE11-A26114E71DD7}" destId="{C5D7A61E-9D80-44DA-ADED-B7778A661163}" srcOrd="0" destOrd="0" parTransId="{3EB8434F-9B0D-40B7-BBAF-87A0FC58E804}" sibTransId="{57ECC62B-F221-4792-A2A6-05DDAEA52543}"/>
    <dgm:cxn modelId="{9AB2B83F-E3CF-48B3-8532-76A105AC0320}" type="presOf" srcId="{70CF65B6-2D5A-47FE-82FE-F2CD456824DE}" destId="{12493A91-2A64-4B06-BEA5-6851240DBAB0}" srcOrd="1" destOrd="0" presId="urn:microsoft.com/office/officeart/2008/layout/HalfCircleOrganizationChart"/>
    <dgm:cxn modelId="{834BB1D0-2DB0-47C3-9146-CF46BF00C0E0}" srcId="{C5D7A61E-9D80-44DA-ADED-B7778A661163}" destId="{9DD1B2AE-C62B-4FEF-B56E-DBAAEA0A1AEC}" srcOrd="1" destOrd="0" parTransId="{0F9CAA5D-AF2F-4B47-99B5-9A94B72B560E}" sibTransId="{C4D9ADE7-EF14-46D4-8ADE-416483C20A09}"/>
    <dgm:cxn modelId="{11BF607E-0413-455B-8CF4-411AC9DF45F2}" srcId="{4D82C17D-62E0-4CD3-B2C9-58A7F103D9E9}" destId="{70CF65B6-2D5A-47FE-82FE-F2CD456824DE}" srcOrd="1" destOrd="0" parTransId="{8CA9B94D-5D74-4FB0-9ABD-1A7DC1FF4BDE}" sibTransId="{428E5773-04FB-470D-B313-A789E502566B}"/>
    <dgm:cxn modelId="{D232F847-68DA-4A99-9301-2ADEADE56EEC}" srcId="{4D82C17D-62E0-4CD3-B2C9-58A7F103D9E9}" destId="{8C923B1C-146D-48CD-8E1A-F747A9030DE3}" srcOrd="3" destOrd="0" parTransId="{5C3F8A8E-A977-4807-8557-3D7493008C9C}" sibTransId="{7407CE18-D05F-41AD-89AD-EE34EB41641C}"/>
    <dgm:cxn modelId="{0319EAA0-AD37-433B-9B19-E9906904559F}" type="presOf" srcId="{E057E6F2-C5B9-4760-8C2D-5BDF133FB397}" destId="{B6B0C08F-5904-4DE4-8546-A64ACB9E7955}" srcOrd="1" destOrd="0" presId="urn:microsoft.com/office/officeart/2008/layout/HalfCircleOrganizationChart"/>
    <dgm:cxn modelId="{9B09FA22-D8F0-4347-9781-8776233F0FA4}" type="presOf" srcId="{05BFEA29-C206-40A4-B314-65CCE8932509}" destId="{C4A0BA54-A326-4B6C-95E1-B7DC6FA04861}" srcOrd="1" destOrd="0" presId="urn:microsoft.com/office/officeart/2008/layout/HalfCircleOrganizationChart"/>
    <dgm:cxn modelId="{CFD8A25B-E76E-491C-807A-499524925E71}" type="presOf" srcId="{99107139-4BA4-4C59-9E9B-51945BDE1C66}" destId="{FFEDC217-FB0F-4EFC-8432-F8686C8FD70B}" srcOrd="0" destOrd="0" presId="urn:microsoft.com/office/officeart/2008/layout/HalfCircleOrganizationChart"/>
    <dgm:cxn modelId="{DE4CC34F-8224-43AB-95FA-328391F1C2CC}" type="presOf" srcId="{429C5637-C5E2-4AD1-BE18-4A432EC8279B}" destId="{52635AFC-9EE0-4B27-8C0D-66C5D5C126EC}" srcOrd="0" destOrd="0" presId="urn:microsoft.com/office/officeart/2008/layout/HalfCircleOrganizationChart"/>
    <dgm:cxn modelId="{DAC6490B-9E10-46CB-966C-37FCAB27F433}" type="presOf" srcId="{117354F6-AF56-4622-98EB-A331308B0632}" destId="{7D906869-7D67-4F31-A735-8BE503866169}" srcOrd="1" destOrd="0" presId="urn:microsoft.com/office/officeart/2008/layout/HalfCircleOrganizationChart"/>
    <dgm:cxn modelId="{964B339F-5F02-43FF-8DA3-4E28BCF4B4FE}" type="presOf" srcId="{5C3F8A8E-A977-4807-8557-3D7493008C9C}" destId="{D2B58606-D988-475C-8018-11CB8E6618B2}" srcOrd="0" destOrd="0" presId="urn:microsoft.com/office/officeart/2008/layout/HalfCircleOrganizationChart"/>
    <dgm:cxn modelId="{91FAB639-F7CC-4A65-B63D-EE827C4B61F2}" type="presOf" srcId="{B7177F86-D9E5-4F7D-B8BB-992310882018}" destId="{EA2B7941-9524-496D-B36E-601111CC0FD8}" srcOrd="1" destOrd="0" presId="urn:microsoft.com/office/officeart/2008/layout/HalfCircleOrganizationChart"/>
    <dgm:cxn modelId="{70BF8038-A63C-443A-A777-EF9F60B56511}" type="presOf" srcId="{8CD4E9A1-634F-4BCD-94A0-7652BDA60240}" destId="{E2607339-7DD3-4C62-AD85-41AEC8FAC50D}" srcOrd="1" destOrd="0" presId="urn:microsoft.com/office/officeart/2008/layout/HalfCircleOrganizationChart"/>
    <dgm:cxn modelId="{7DB3320E-F190-439A-8020-2342DB7AEDB7}" type="presOf" srcId="{EC0B1E3E-118D-4F38-BDD2-724E791C85E5}" destId="{6A14AC55-BCE3-463C-8334-DA59CC30D160}" srcOrd="0" destOrd="0" presId="urn:microsoft.com/office/officeart/2008/layout/HalfCircleOrganizationChart"/>
    <dgm:cxn modelId="{A5E63763-DD8B-44C9-A1A5-ECE70C624DED}" type="presOf" srcId="{8B003A02-415B-4AF2-88A9-0C6525BFECE7}" destId="{89F7E6EE-313B-4A0D-9B9E-A72564034AF5}" srcOrd="0" destOrd="0" presId="urn:microsoft.com/office/officeart/2008/layout/HalfCircleOrganizationChart"/>
    <dgm:cxn modelId="{6E5D5ECF-E456-4302-81F3-926563508B59}" type="presOf" srcId="{8CA9B94D-5D74-4FB0-9ABD-1A7DC1FF4BDE}" destId="{C59F37AB-D26B-4005-A99C-6793EC0B22E6}" srcOrd="0" destOrd="0" presId="urn:microsoft.com/office/officeart/2008/layout/HalfCircleOrganizationChart"/>
    <dgm:cxn modelId="{592BAEF3-0A34-48AF-A0D9-3223B38452C8}" type="presOf" srcId="{A4CF1766-F0A7-43BC-B545-9D086907D2F2}" destId="{73E378DD-1EF6-459F-B154-8B413AB30C4D}" srcOrd="0" destOrd="0" presId="urn:microsoft.com/office/officeart/2008/layout/HalfCircleOrganizationChart"/>
    <dgm:cxn modelId="{A07B1001-3A5A-49E1-8CA0-213A24DC4518}" srcId="{8B003A02-415B-4AF2-88A9-0C6525BFECE7}" destId="{8C6F235F-B28B-4DC8-94B7-560CDDDED61C}" srcOrd="1" destOrd="0" parTransId="{E321471A-0A43-4301-A72B-E1592696B38F}" sibTransId="{A77045D5-7B8F-40F4-98C0-0396097A359C}"/>
    <dgm:cxn modelId="{BF7EFDD4-26E0-443F-ABFC-ADCF1BA39AA7}" type="presOf" srcId="{1790DE71-AD2A-4567-9C2C-ED0DB1998B93}" destId="{4962764F-88A5-4EAF-854B-34F9E22470D3}" srcOrd="0" destOrd="0" presId="urn:microsoft.com/office/officeart/2008/layout/HalfCircleOrganizationChart"/>
    <dgm:cxn modelId="{F99947F8-664A-4D7B-8198-1FEE3863B14B}" type="presOf" srcId="{4DC4B611-C4B3-41D1-AAFF-C5D19E0C48B0}" destId="{D83EE5B1-8BED-497C-96B3-A6ACE6DD7E82}" srcOrd="0" destOrd="0" presId="urn:microsoft.com/office/officeart/2008/layout/HalfCircleOrganizationChart"/>
    <dgm:cxn modelId="{3849FE09-79AB-4763-8880-8FE99A40DC46}" type="presOf" srcId="{ABBEB3FD-D7E1-4548-A115-FE0F526FC04C}" destId="{A502D77C-0D8C-4ABD-8A62-3D139FFEA67C}" srcOrd="1" destOrd="0" presId="urn:microsoft.com/office/officeart/2008/layout/HalfCircleOrganizationChart"/>
    <dgm:cxn modelId="{C13E70D4-8B1E-4CA9-BC5A-D6DA71AFE275}" type="presOf" srcId="{C5D7A61E-9D80-44DA-ADED-B7778A661163}" destId="{2E4A6BE1-6BF8-4A2D-AE7E-56254EEF6077}" srcOrd="0" destOrd="0" presId="urn:microsoft.com/office/officeart/2008/layout/HalfCircleOrganizationChart"/>
    <dgm:cxn modelId="{D1564A8F-3479-4625-97F0-60423A174D21}" srcId="{4D82C17D-62E0-4CD3-B2C9-58A7F103D9E9}" destId="{ABBEB3FD-D7E1-4548-A115-FE0F526FC04C}" srcOrd="2" destOrd="0" parTransId="{87F3EE62-E4A3-417B-8048-AC5E11247897}" sibTransId="{993C4432-570A-4763-BDD9-507A50E03920}"/>
    <dgm:cxn modelId="{DC311188-07BC-47B3-A27D-A162B363EC4A}" type="presOf" srcId="{05BFEA29-C206-40A4-B314-65CCE8932509}" destId="{CFF0182C-5E71-448D-A96D-BC0838D18EAB}" srcOrd="0" destOrd="0" presId="urn:microsoft.com/office/officeart/2008/layout/HalfCircleOrganizationChart"/>
    <dgm:cxn modelId="{700B9AD2-4C37-4DF2-BB8D-26091FD05B7C}" type="presOf" srcId="{8CD4E9A1-634F-4BCD-94A0-7652BDA60240}" destId="{C2EE2081-5D15-48F4-8A8F-5BD84AA55C47}" srcOrd="0" destOrd="0" presId="urn:microsoft.com/office/officeart/2008/layout/HalfCircleOrganizationChart"/>
    <dgm:cxn modelId="{8634332F-0BC8-4DD0-B517-B19745E23177}" type="presOf" srcId="{4DC4B611-C4B3-41D1-AAFF-C5D19E0C48B0}" destId="{089A2BC8-F6D6-496F-A24C-517A558D2577}" srcOrd="1" destOrd="0" presId="urn:microsoft.com/office/officeart/2008/layout/HalfCircleOrganizationChart"/>
    <dgm:cxn modelId="{EDF4134C-7391-444F-A89D-49B2BB5C3C42}" type="presOf" srcId="{30507B7B-D4C1-454A-A6CB-7D6F5E5441BF}" destId="{DBF81A78-EA22-4E61-B0FD-982ACBFD101C}" srcOrd="0" destOrd="0" presId="urn:microsoft.com/office/officeart/2008/layout/HalfCircleOrganizationChart"/>
    <dgm:cxn modelId="{5662574D-43EC-43B5-A05A-BB4D8AFFDBC0}" type="presOf" srcId="{8B003A02-415B-4AF2-88A9-0C6525BFECE7}" destId="{D9A4E3E1-BB20-4212-8782-1CA225073635}" srcOrd="1" destOrd="0" presId="urn:microsoft.com/office/officeart/2008/layout/HalfCircleOrganizationChart"/>
    <dgm:cxn modelId="{0BB4FA09-0FAB-4D2B-8718-77D578ECDF85}" type="presOf" srcId="{A7B8DA5C-79D1-40CC-96B8-6768F4A831E9}" destId="{0FA4EADE-EBDC-4D77-87DB-215B165C7D5B}" srcOrd="1" destOrd="0" presId="urn:microsoft.com/office/officeart/2008/layout/HalfCircleOrganizationChart"/>
    <dgm:cxn modelId="{D45061A5-47A0-40D6-AE59-793DB70DCAE3}" type="presOf" srcId="{0F9CAA5D-AF2F-4B47-99B5-9A94B72B560E}" destId="{BCEA6683-DBE7-4042-BEA2-9E6815A6759F}" srcOrd="0" destOrd="0" presId="urn:microsoft.com/office/officeart/2008/layout/HalfCircleOrganizationChart"/>
    <dgm:cxn modelId="{232B2DFA-D82A-4BB6-B8CE-A5E6B3D73807}" srcId="{8B003A02-415B-4AF2-88A9-0C6525BFECE7}" destId="{8CD4E9A1-634F-4BCD-94A0-7652BDA60240}" srcOrd="0" destOrd="0" parTransId="{47DDBF3B-5292-4AED-AD79-9308C0499C19}" sibTransId="{764007CC-06CC-4F15-A669-5AA3B9DCB45A}"/>
    <dgm:cxn modelId="{1D9B3247-92CE-447A-ABFF-AA8AF1547539}" type="presOf" srcId="{9DD1B2AE-C62B-4FEF-B56E-DBAAEA0A1AEC}" destId="{300C7342-32D2-44F8-8B29-5847436623F2}" srcOrd="0" destOrd="0" presId="urn:microsoft.com/office/officeart/2008/layout/HalfCircleOrganizationChart"/>
    <dgm:cxn modelId="{F0F5DDD4-1AB5-4C31-939B-DEED8B7DE87C}" type="presOf" srcId="{8C6F235F-B28B-4DC8-94B7-560CDDDED61C}" destId="{EE01E743-250D-4114-A0F3-755996D6016F}" srcOrd="0" destOrd="0" presId="urn:microsoft.com/office/officeart/2008/layout/HalfCircleOrganizationChart"/>
    <dgm:cxn modelId="{43FC7FB1-0D95-4275-8C99-8CD87221D053}" type="presOf" srcId="{FE093258-1ECB-4B49-B904-662BA3189A4C}" destId="{561CBAAC-D1B5-4BE0-A781-74063373C247}" srcOrd="0" destOrd="0" presId="urn:microsoft.com/office/officeart/2008/layout/HalfCircleOrganizationChart"/>
    <dgm:cxn modelId="{8CB2229B-0699-4498-A41C-EEEE226601B4}" type="presOf" srcId="{4D82C17D-62E0-4CD3-B2C9-58A7F103D9E9}" destId="{2DF0E26B-74CA-4A6B-BA1C-C06D080C85A5}" srcOrd="0" destOrd="0" presId="urn:microsoft.com/office/officeart/2008/layout/HalfCircleOrganizationChart"/>
    <dgm:cxn modelId="{D7F651F5-6331-4E35-94B1-CB001549B3F5}" type="presOf" srcId="{9DD1B2AE-C62B-4FEF-B56E-DBAAEA0A1AEC}" destId="{3C129D5B-F6AD-4EF8-85E4-F6E1412068A6}" srcOrd="1" destOrd="0" presId="urn:microsoft.com/office/officeart/2008/layout/HalfCircleOrganizationChart"/>
    <dgm:cxn modelId="{FAC421A2-0948-4217-878A-DD2052754266}" type="presOf" srcId="{87F3EE62-E4A3-417B-8048-AC5E11247897}" destId="{0E9850E6-1718-4425-8CDC-8FE19D4DB2AC}" srcOrd="0" destOrd="0" presId="urn:microsoft.com/office/officeart/2008/layout/HalfCircleOrganizationChart"/>
    <dgm:cxn modelId="{375121D7-7C13-4894-BCFC-827F894F8FD0}" type="presOf" srcId="{8A4CAD59-2054-469F-BD14-60CF67CA4AC8}" destId="{5EEAE086-2C8C-4173-ABBD-145216364598}" srcOrd="0" destOrd="0" presId="urn:microsoft.com/office/officeart/2008/layout/HalfCircleOrganizationChart"/>
    <dgm:cxn modelId="{258F32CE-93FD-4BC9-8045-4ED2D12F71EC}" srcId="{4D82C17D-62E0-4CD3-B2C9-58A7F103D9E9}" destId="{05BFEA29-C206-40A4-B314-65CCE8932509}" srcOrd="0" destOrd="0" parTransId="{85C7162F-F2B5-4E4D-BD82-5FA22E34B866}" sibTransId="{0C096F99-A7C3-443E-8F63-DD6CF2105404}"/>
    <dgm:cxn modelId="{DD16A788-2D08-4024-996C-6DA8B269C47B}" type="presOf" srcId="{08695400-0CDB-412E-A653-9C850D3C6AB8}" destId="{D29AC0AC-6490-4D9A-92A7-404F127C5780}" srcOrd="0" destOrd="0" presId="urn:microsoft.com/office/officeart/2008/layout/HalfCircleOrganizationChart"/>
    <dgm:cxn modelId="{F2AC6E02-B0FB-4C27-AE8F-CBDC5CC0B5BC}" srcId="{C5D7A61E-9D80-44DA-ADED-B7778A661163}" destId="{30507B7B-D4C1-454A-A6CB-7D6F5E5441BF}" srcOrd="3" destOrd="0" parTransId="{B4BC2262-F39A-464D-BF76-79F4ABAE2117}" sibTransId="{27CCDD85-07B9-4FD7-A062-D0DAD1B4FEA4}"/>
    <dgm:cxn modelId="{0F40DC68-DA36-4134-AFBA-AF9E6CBBAE19}" type="presOf" srcId="{8C6F235F-B28B-4DC8-94B7-560CDDDED61C}" destId="{73ECEE54-6EEC-4DDC-B16D-7186BE061455}" srcOrd="1" destOrd="0" presId="urn:microsoft.com/office/officeart/2008/layout/HalfCircleOrganizationChart"/>
    <dgm:cxn modelId="{D46B96E1-6751-4D7F-AAD9-0D9425F24E46}" srcId="{C5D7A61E-9D80-44DA-ADED-B7778A661163}" destId="{8B003A02-415B-4AF2-88A9-0C6525BFECE7}" srcOrd="0" destOrd="0" parTransId="{448674E2-B2BD-4141-B246-81BD07B1752E}" sibTransId="{E633820A-FC17-4032-BFFF-95ED72130C59}"/>
    <dgm:cxn modelId="{8501DDC7-9D7E-455C-81F8-359E2981F54A}" type="presOf" srcId="{7DF8DACF-C5C9-4687-B644-B17AE71CE728}" destId="{306981A2-3895-432E-8EEB-A37953242421}" srcOrd="0" destOrd="0" presId="urn:microsoft.com/office/officeart/2008/layout/HalfCircleOrganizationChart"/>
    <dgm:cxn modelId="{E2386158-0647-4DF9-890F-9B7EAA57168A}" type="presOf" srcId="{47DDBF3B-5292-4AED-AD79-9308C0499C19}" destId="{BA180C7F-84CE-48FC-BF55-0ED4DF582F3D}" srcOrd="0" destOrd="0" presId="urn:microsoft.com/office/officeart/2008/layout/HalfCircleOrganizationChart"/>
    <dgm:cxn modelId="{8EDF397C-F5AA-45E2-A8C2-60A87AEE35E4}" srcId="{8C6F235F-B28B-4DC8-94B7-560CDDDED61C}" destId="{A7B8DA5C-79D1-40CC-96B8-6768F4A831E9}" srcOrd="0" destOrd="0" parTransId="{A4369CCC-9F5C-4F56-88DB-4F1B5070AFF8}" sibTransId="{BFED4302-E26B-4BD3-B020-CFA994B38B93}"/>
    <dgm:cxn modelId="{4F2B31AC-296F-42DB-A55F-50389BD82BDC}" type="presOf" srcId="{8C923B1C-146D-48CD-8E1A-F747A9030DE3}" destId="{BACAC20B-19BA-49BD-B640-2980FFE4FD4E}" srcOrd="0" destOrd="0" presId="urn:microsoft.com/office/officeart/2008/layout/HalfCircleOrganizationChart"/>
    <dgm:cxn modelId="{F9B3901B-DBA7-4ACD-9367-A6202E11AED3}" type="presOf" srcId="{E057E6F2-C5B9-4760-8C2D-5BDF133FB397}" destId="{7D485581-4AB2-4BDE-9E74-48FFB82E184C}" srcOrd="0" destOrd="0" presId="urn:microsoft.com/office/officeart/2008/layout/HalfCircleOrganizationChart"/>
    <dgm:cxn modelId="{130EC820-3F6C-423D-BB6E-C2FC227F0877}" type="presOf" srcId="{FE093258-1ECB-4B49-B904-662BA3189A4C}" destId="{991068A6-BC17-4442-A5AB-B0A467C8C981}" srcOrd="1" destOrd="0" presId="urn:microsoft.com/office/officeart/2008/layout/HalfCircleOrganizationChart"/>
    <dgm:cxn modelId="{3F1852C8-D139-4099-9684-091B300EAD78}" srcId="{C5D7A61E-9D80-44DA-ADED-B7778A661163}" destId="{117354F6-AF56-4622-98EB-A331308B0632}" srcOrd="4" destOrd="0" parTransId="{429C5637-C5E2-4AD1-BE18-4A432EC8279B}" sibTransId="{3AD1BA8A-4625-446C-BAA3-51AFA5242850}"/>
    <dgm:cxn modelId="{7AFB7CBA-8330-413B-BAC2-8BE2893A252F}" type="presOf" srcId="{ABBEB3FD-D7E1-4548-A115-FE0F526FC04C}" destId="{CD51A903-2B6E-4026-8B3E-41F241E18CFD}" srcOrd="0" destOrd="0" presId="urn:microsoft.com/office/officeart/2008/layout/HalfCircleOrganizationChart"/>
    <dgm:cxn modelId="{1286AE0D-A662-4529-B75C-16B4B7A53544}" srcId="{8CD4E9A1-634F-4BCD-94A0-7652BDA60240}" destId="{E057E6F2-C5B9-4760-8C2D-5BDF133FB397}" srcOrd="4" destOrd="0" parTransId="{7DF8DACF-C5C9-4687-B644-B17AE71CE728}" sibTransId="{6EE7D3C0-FF8C-43E7-B10E-EB662DDCC468}"/>
    <dgm:cxn modelId="{465AA01A-C1A9-4F6A-80A4-664C83D28FC5}" type="presOf" srcId="{D767E590-690B-45F8-B73C-2F95D0F1CDD7}" destId="{38746084-40FB-40D5-B5CF-7D41555F937D}" srcOrd="0" destOrd="0" presId="urn:microsoft.com/office/officeart/2008/layout/HalfCircleOrganizationChart"/>
    <dgm:cxn modelId="{85B73D4F-B3E1-43F2-92E0-51D891FCBBD3}" type="presOf" srcId="{E321471A-0A43-4301-A72B-E1592696B38F}" destId="{536988CD-29B6-4005-B7FB-867EB3AE4643}" srcOrd="0" destOrd="0" presId="urn:microsoft.com/office/officeart/2008/layout/HalfCircleOrganizationChart"/>
    <dgm:cxn modelId="{928F841D-25E2-4656-A4F9-844564FCF88E}" type="presOf" srcId="{85C7162F-F2B5-4E4D-BD82-5FA22E34B866}" destId="{4DF809FE-3ADA-4E9A-9F4B-EE52A434761D}" srcOrd="0" destOrd="0" presId="urn:microsoft.com/office/officeart/2008/layout/HalfCircleOrganizationChart"/>
    <dgm:cxn modelId="{721C31FC-047F-43C0-8AE5-CAF9B0D93CB7}" type="presOf" srcId="{B7177F86-D9E5-4F7D-B8BB-992310882018}" destId="{7BFBD6FE-27EF-4C0B-AE8A-AB784F5B1A9A}" srcOrd="0" destOrd="0" presId="urn:microsoft.com/office/officeart/2008/layout/HalfCircleOrganizationChart"/>
    <dgm:cxn modelId="{25BF3D12-64A0-431C-96E3-528840BE8C8B}" srcId="{8CD4E9A1-634F-4BCD-94A0-7652BDA60240}" destId="{4DC4B611-C4B3-41D1-AAFF-C5D19E0C48B0}" srcOrd="1" destOrd="0" parTransId="{5A4F2B7A-B123-4D79-B87A-1792C565AA9E}" sibTransId="{BF6C99CB-1F50-4C3F-97F7-748D5DFFA80B}"/>
    <dgm:cxn modelId="{C73D3452-3F57-4EEE-B2E6-651CABE2EB71}" type="presOf" srcId="{4D82C17D-62E0-4CD3-B2C9-58A7F103D9E9}" destId="{EE23229D-1F23-430F-AE98-769D2EB11311}" srcOrd="1" destOrd="0" presId="urn:microsoft.com/office/officeart/2008/layout/HalfCircleOrganizationChart"/>
    <dgm:cxn modelId="{B29D3685-9CC0-4DDB-B9F2-AE9B574DBD40}" type="presOf" srcId="{8A4CAD59-2054-469F-BD14-60CF67CA4AC8}" destId="{8960F233-37B9-46F6-B50F-EF237F2C2929}" srcOrd="1" destOrd="0" presId="urn:microsoft.com/office/officeart/2008/layout/HalfCircleOrganizationChart"/>
    <dgm:cxn modelId="{42B157BF-0FBE-4077-92F1-81B14ED1FCB2}" srcId="{C5D7A61E-9D80-44DA-ADED-B7778A661163}" destId="{B7177F86-D9E5-4F7D-B8BB-992310882018}" srcOrd="2" destOrd="0" parTransId="{99107139-4BA4-4C59-9E9B-51945BDE1C66}" sibTransId="{5F300C17-5BF7-42A6-A4F8-4C5D7A509DF5}"/>
    <dgm:cxn modelId="{E9EE6602-5071-443E-97AC-7808C659484A}" type="presOf" srcId="{30507B7B-D4C1-454A-A6CB-7D6F5E5441BF}" destId="{B3F62994-ACA0-4B45-B964-2611C5F18A8B}" srcOrd="1" destOrd="0" presId="urn:microsoft.com/office/officeart/2008/layout/HalfCircleOrganizationChart"/>
    <dgm:cxn modelId="{0834BB3C-DD07-436D-A73E-ABAAAD9CC6A8}" type="presOf" srcId="{70CF65B6-2D5A-47FE-82FE-F2CD456824DE}" destId="{D99F7ACA-2051-41A4-8A90-15673E3DF93D}" srcOrd="0" destOrd="0" presId="urn:microsoft.com/office/officeart/2008/layout/HalfCircleOrganizationChart"/>
    <dgm:cxn modelId="{D352D248-B318-4822-9952-8CB5390F7283}" type="presParOf" srcId="{3E76617A-5C47-4A7A-BC10-F5919F79CD5E}" destId="{DF90A936-7529-4CA1-B838-5029D90A47C8}" srcOrd="0" destOrd="0" presId="urn:microsoft.com/office/officeart/2008/layout/HalfCircleOrganizationChart"/>
    <dgm:cxn modelId="{67DA3427-4916-4F65-A673-C3D40995B163}" type="presParOf" srcId="{DF90A936-7529-4CA1-B838-5029D90A47C8}" destId="{F0CA9F51-7313-443C-BEC3-EF4766F3FBB1}" srcOrd="0" destOrd="0" presId="urn:microsoft.com/office/officeart/2008/layout/HalfCircleOrganizationChart"/>
    <dgm:cxn modelId="{E02B3219-7738-45ED-A42B-095453F4AD0B}" type="presParOf" srcId="{F0CA9F51-7313-443C-BEC3-EF4766F3FBB1}" destId="{2E4A6BE1-6BF8-4A2D-AE7E-56254EEF6077}" srcOrd="0" destOrd="0" presId="urn:microsoft.com/office/officeart/2008/layout/HalfCircleOrganizationChart"/>
    <dgm:cxn modelId="{1D41BA57-17E8-492B-8ABA-2702CA81246B}" type="presParOf" srcId="{F0CA9F51-7313-443C-BEC3-EF4766F3FBB1}" destId="{6B767094-57DA-44C9-B8C6-9C8810CA8210}" srcOrd="1" destOrd="0" presId="urn:microsoft.com/office/officeart/2008/layout/HalfCircleOrganizationChart"/>
    <dgm:cxn modelId="{598985EE-BCA5-4DDF-B049-68A5C0AF3D8E}" type="presParOf" srcId="{F0CA9F51-7313-443C-BEC3-EF4766F3FBB1}" destId="{54833412-AD98-471A-AE19-D595AD0B5D34}" srcOrd="2" destOrd="0" presId="urn:microsoft.com/office/officeart/2008/layout/HalfCircleOrganizationChart"/>
    <dgm:cxn modelId="{3CC7582D-1B06-4BC2-B5D9-79A48113CF52}" type="presParOf" srcId="{F0CA9F51-7313-443C-BEC3-EF4766F3FBB1}" destId="{148606E6-52EA-446C-B433-D31E2C90911D}" srcOrd="3" destOrd="0" presId="urn:microsoft.com/office/officeart/2008/layout/HalfCircleOrganizationChart"/>
    <dgm:cxn modelId="{B2E9B190-5C31-4677-A592-4DDA01AC892B}" type="presParOf" srcId="{DF90A936-7529-4CA1-B838-5029D90A47C8}" destId="{23FBF582-B45E-4F55-88C6-9F7EB618CCB8}" srcOrd="1" destOrd="0" presId="urn:microsoft.com/office/officeart/2008/layout/HalfCircleOrganizationChart"/>
    <dgm:cxn modelId="{D283094B-5C3B-437E-963E-5B2DB366671B}" type="presParOf" srcId="{23FBF582-B45E-4F55-88C6-9F7EB618CCB8}" destId="{E87828A9-3700-4ABC-A8AF-8BA1A75155CE}" srcOrd="0" destOrd="0" presId="urn:microsoft.com/office/officeart/2008/layout/HalfCircleOrganizationChart"/>
    <dgm:cxn modelId="{82267426-F82C-4BF4-A333-2C2424AA3EAA}" type="presParOf" srcId="{23FBF582-B45E-4F55-88C6-9F7EB618CCB8}" destId="{905A791A-54A5-45D2-B713-0F06D19FBA49}" srcOrd="1" destOrd="0" presId="urn:microsoft.com/office/officeart/2008/layout/HalfCircleOrganizationChart"/>
    <dgm:cxn modelId="{E4EB267A-9CE6-42EC-BA39-A7FF6FFDCA3E}" type="presParOf" srcId="{905A791A-54A5-45D2-B713-0F06D19FBA49}" destId="{F2A13EB2-C3C7-4D7A-BC86-ECFD42892AFE}" srcOrd="0" destOrd="0" presId="urn:microsoft.com/office/officeart/2008/layout/HalfCircleOrganizationChart"/>
    <dgm:cxn modelId="{E8414337-4450-44AF-8B08-923D4F97741B}" type="presParOf" srcId="{F2A13EB2-C3C7-4D7A-BC86-ECFD42892AFE}" destId="{89F7E6EE-313B-4A0D-9B9E-A72564034AF5}" srcOrd="0" destOrd="0" presId="urn:microsoft.com/office/officeart/2008/layout/HalfCircleOrganizationChart"/>
    <dgm:cxn modelId="{B66DDF36-DBB9-40D8-9BBC-F1AED7E27B17}" type="presParOf" srcId="{F2A13EB2-C3C7-4D7A-BC86-ECFD42892AFE}" destId="{8B617A5F-2B28-472A-AEF3-240C8DF9FA0E}" srcOrd="1" destOrd="0" presId="urn:microsoft.com/office/officeart/2008/layout/HalfCircleOrganizationChart"/>
    <dgm:cxn modelId="{22784896-6AEA-428A-B741-C31274650DD5}" type="presParOf" srcId="{F2A13EB2-C3C7-4D7A-BC86-ECFD42892AFE}" destId="{FE62D7D7-9041-47F9-8F02-271802D8AB78}" srcOrd="2" destOrd="0" presId="urn:microsoft.com/office/officeart/2008/layout/HalfCircleOrganizationChart"/>
    <dgm:cxn modelId="{679EBD00-2FFE-462D-8457-9367F20ECB4B}" type="presParOf" srcId="{F2A13EB2-C3C7-4D7A-BC86-ECFD42892AFE}" destId="{D9A4E3E1-BB20-4212-8782-1CA225073635}" srcOrd="3" destOrd="0" presId="urn:microsoft.com/office/officeart/2008/layout/HalfCircleOrganizationChart"/>
    <dgm:cxn modelId="{7A531984-AB38-4268-A0E7-9B5B07944FA4}" type="presParOf" srcId="{905A791A-54A5-45D2-B713-0F06D19FBA49}" destId="{02AB8600-5F5B-44FC-BFBB-F9ABFADFEBEC}" srcOrd="1" destOrd="0" presId="urn:microsoft.com/office/officeart/2008/layout/HalfCircleOrganizationChart"/>
    <dgm:cxn modelId="{539C9312-ABFB-4333-A00B-BA34D0D9F591}" type="presParOf" srcId="{02AB8600-5F5B-44FC-BFBB-F9ABFADFEBEC}" destId="{BA180C7F-84CE-48FC-BF55-0ED4DF582F3D}" srcOrd="0" destOrd="0" presId="urn:microsoft.com/office/officeart/2008/layout/HalfCircleOrganizationChart"/>
    <dgm:cxn modelId="{B6210C73-1A9F-441C-B1A4-1D138F904950}" type="presParOf" srcId="{02AB8600-5F5B-44FC-BFBB-F9ABFADFEBEC}" destId="{66CCAF3E-2F6E-43D3-813B-3ECEB1325470}" srcOrd="1" destOrd="0" presId="urn:microsoft.com/office/officeart/2008/layout/HalfCircleOrganizationChart"/>
    <dgm:cxn modelId="{4B2D77D1-FCF1-43BC-9AA0-A2A6D297FFB3}" type="presParOf" srcId="{66CCAF3E-2F6E-43D3-813B-3ECEB1325470}" destId="{9B889E1E-7640-442F-BEB9-6074CE614CF1}" srcOrd="0" destOrd="0" presId="urn:microsoft.com/office/officeart/2008/layout/HalfCircleOrganizationChart"/>
    <dgm:cxn modelId="{859F2E03-9E29-4F63-B90B-391B25BF986A}" type="presParOf" srcId="{9B889E1E-7640-442F-BEB9-6074CE614CF1}" destId="{C2EE2081-5D15-48F4-8A8F-5BD84AA55C47}" srcOrd="0" destOrd="0" presId="urn:microsoft.com/office/officeart/2008/layout/HalfCircleOrganizationChart"/>
    <dgm:cxn modelId="{09F7A071-9B9E-40FB-B1F4-2FEF95D6BCEC}" type="presParOf" srcId="{9B889E1E-7640-442F-BEB9-6074CE614CF1}" destId="{9644E6B8-827E-46EE-9F51-DE331679596C}" srcOrd="1" destOrd="0" presId="urn:microsoft.com/office/officeart/2008/layout/HalfCircleOrganizationChart"/>
    <dgm:cxn modelId="{386D4AC5-6FF6-473A-A413-8F701C9A49C2}" type="presParOf" srcId="{9B889E1E-7640-442F-BEB9-6074CE614CF1}" destId="{43312604-CFEB-4104-A6E1-E16A3DF55198}" srcOrd="2" destOrd="0" presId="urn:microsoft.com/office/officeart/2008/layout/HalfCircleOrganizationChart"/>
    <dgm:cxn modelId="{1E3E393E-C4EF-495C-958A-E0D677D923E5}" type="presParOf" srcId="{9B889E1E-7640-442F-BEB9-6074CE614CF1}" destId="{E2607339-7DD3-4C62-AD85-41AEC8FAC50D}" srcOrd="3" destOrd="0" presId="urn:microsoft.com/office/officeart/2008/layout/HalfCircleOrganizationChart"/>
    <dgm:cxn modelId="{29EA32D4-D1EB-4507-9B19-D7F6D0CAD0DF}" type="presParOf" srcId="{66CCAF3E-2F6E-43D3-813B-3ECEB1325470}" destId="{DEDBBC6A-9934-40DD-9F01-E720EB044C8C}" srcOrd="1" destOrd="0" presId="urn:microsoft.com/office/officeart/2008/layout/HalfCircleOrganizationChart"/>
    <dgm:cxn modelId="{F9F56CB4-56F8-4A29-BF7F-10EBA796820A}" type="presParOf" srcId="{DEDBBC6A-9934-40DD-9F01-E720EB044C8C}" destId="{38746084-40FB-40D5-B5CF-7D41555F937D}" srcOrd="0" destOrd="0" presId="urn:microsoft.com/office/officeart/2008/layout/HalfCircleOrganizationChart"/>
    <dgm:cxn modelId="{7F34C568-08CD-41FD-BC5F-5947DD04C975}" type="presParOf" srcId="{DEDBBC6A-9934-40DD-9F01-E720EB044C8C}" destId="{B5DE6832-AEDB-4358-9896-B069E0F2DA65}" srcOrd="1" destOrd="0" presId="urn:microsoft.com/office/officeart/2008/layout/HalfCircleOrganizationChart"/>
    <dgm:cxn modelId="{ECDBF5A3-2507-48EB-B8A8-FD5A33ED75A8}" type="presParOf" srcId="{B5DE6832-AEDB-4358-9896-B069E0F2DA65}" destId="{64C40259-AF09-42A2-93D6-1C1E69DD0CE8}" srcOrd="0" destOrd="0" presId="urn:microsoft.com/office/officeart/2008/layout/HalfCircleOrganizationChart"/>
    <dgm:cxn modelId="{9108F94D-4B3C-4209-BEAE-EEFB55A9761F}" type="presParOf" srcId="{64C40259-AF09-42A2-93D6-1C1E69DD0CE8}" destId="{561CBAAC-D1B5-4BE0-A781-74063373C247}" srcOrd="0" destOrd="0" presId="urn:microsoft.com/office/officeart/2008/layout/HalfCircleOrganizationChart"/>
    <dgm:cxn modelId="{C00A8DBE-C825-4B1E-AD20-9690EB745D54}" type="presParOf" srcId="{64C40259-AF09-42A2-93D6-1C1E69DD0CE8}" destId="{236CFFAA-2317-412D-A84D-BCF993BFF3F4}" srcOrd="1" destOrd="0" presId="urn:microsoft.com/office/officeart/2008/layout/HalfCircleOrganizationChart"/>
    <dgm:cxn modelId="{511EA694-BA4E-44EF-9343-529E5778BF9E}" type="presParOf" srcId="{64C40259-AF09-42A2-93D6-1C1E69DD0CE8}" destId="{D21A7E84-9C72-4BD2-8D96-A28627EB454E}" srcOrd="2" destOrd="0" presId="urn:microsoft.com/office/officeart/2008/layout/HalfCircleOrganizationChart"/>
    <dgm:cxn modelId="{26C04483-88AE-42BE-92C9-4D07B4D7B339}" type="presParOf" srcId="{64C40259-AF09-42A2-93D6-1C1E69DD0CE8}" destId="{991068A6-BC17-4442-A5AB-B0A467C8C981}" srcOrd="3" destOrd="0" presId="urn:microsoft.com/office/officeart/2008/layout/HalfCircleOrganizationChart"/>
    <dgm:cxn modelId="{ACC2C2CD-6FC5-4389-B853-4FEEB5DB2FB2}" type="presParOf" srcId="{B5DE6832-AEDB-4358-9896-B069E0F2DA65}" destId="{B28DD03E-B1B3-457F-AADD-5D88CDD7DB87}" srcOrd="1" destOrd="0" presId="urn:microsoft.com/office/officeart/2008/layout/HalfCircleOrganizationChart"/>
    <dgm:cxn modelId="{087CE3F4-F804-4A01-A4DB-965174B43635}" type="presParOf" srcId="{B5DE6832-AEDB-4358-9896-B069E0F2DA65}" destId="{34E81968-014A-4F93-8144-525DBA88886A}" srcOrd="2" destOrd="0" presId="urn:microsoft.com/office/officeart/2008/layout/HalfCircleOrganizationChart"/>
    <dgm:cxn modelId="{6E37FFAD-B075-436B-A0EE-075236AD896F}" type="presParOf" srcId="{DEDBBC6A-9934-40DD-9F01-E720EB044C8C}" destId="{DD535B71-C2FE-4691-808D-5AC263E515D4}" srcOrd="2" destOrd="0" presId="urn:microsoft.com/office/officeart/2008/layout/HalfCircleOrganizationChart"/>
    <dgm:cxn modelId="{3FACD20F-79EB-4273-87BC-CF802537D869}" type="presParOf" srcId="{DEDBBC6A-9934-40DD-9F01-E720EB044C8C}" destId="{AC4781B9-21DB-4E93-817B-77DF88885973}" srcOrd="3" destOrd="0" presId="urn:microsoft.com/office/officeart/2008/layout/HalfCircleOrganizationChart"/>
    <dgm:cxn modelId="{EFA69C6B-DDA4-4556-991C-6A201B5AB5E2}" type="presParOf" srcId="{AC4781B9-21DB-4E93-817B-77DF88885973}" destId="{838484F6-9D32-4C50-B126-9483A3F3056C}" srcOrd="0" destOrd="0" presId="urn:microsoft.com/office/officeart/2008/layout/HalfCircleOrganizationChart"/>
    <dgm:cxn modelId="{7CF33BA4-C7CB-4038-A70C-A788C5700C81}" type="presParOf" srcId="{838484F6-9D32-4C50-B126-9483A3F3056C}" destId="{D83EE5B1-8BED-497C-96B3-A6ACE6DD7E82}" srcOrd="0" destOrd="0" presId="urn:microsoft.com/office/officeart/2008/layout/HalfCircleOrganizationChart"/>
    <dgm:cxn modelId="{5275A74E-1606-44B3-9C2F-5408E593CEBD}" type="presParOf" srcId="{838484F6-9D32-4C50-B126-9483A3F3056C}" destId="{76E4D2F3-D7AB-49EB-99F6-8223B43A3E57}" srcOrd="1" destOrd="0" presId="urn:microsoft.com/office/officeart/2008/layout/HalfCircleOrganizationChart"/>
    <dgm:cxn modelId="{9763C1A6-A5B7-4B1F-B9DF-442E758B6037}" type="presParOf" srcId="{838484F6-9D32-4C50-B126-9483A3F3056C}" destId="{2684B04D-4587-4E28-9181-11B754C8B72E}" srcOrd="2" destOrd="0" presId="urn:microsoft.com/office/officeart/2008/layout/HalfCircleOrganizationChart"/>
    <dgm:cxn modelId="{A1EA6C47-2D5C-4260-90AD-19525D6D5DBC}" type="presParOf" srcId="{838484F6-9D32-4C50-B126-9483A3F3056C}" destId="{089A2BC8-F6D6-496F-A24C-517A558D2577}" srcOrd="3" destOrd="0" presId="urn:microsoft.com/office/officeart/2008/layout/HalfCircleOrganizationChart"/>
    <dgm:cxn modelId="{C4FBD276-3CA2-47F4-9761-C6D7E8D77E81}" type="presParOf" srcId="{AC4781B9-21DB-4E93-817B-77DF88885973}" destId="{F7728AD5-99C3-41C4-9709-D4D152976233}" srcOrd="1" destOrd="0" presId="urn:microsoft.com/office/officeart/2008/layout/HalfCircleOrganizationChart"/>
    <dgm:cxn modelId="{B4FD2EBB-605D-42C9-9DB8-BC55DAA92EDB}" type="presParOf" srcId="{AC4781B9-21DB-4E93-817B-77DF88885973}" destId="{C432C084-ED1E-40D5-83CF-9FFAF57955A0}" srcOrd="2" destOrd="0" presId="urn:microsoft.com/office/officeart/2008/layout/HalfCircleOrganizationChart"/>
    <dgm:cxn modelId="{E77184BE-A0ED-4B46-A2A4-4AF4CBCEE76A}" type="presParOf" srcId="{DEDBBC6A-9934-40DD-9F01-E720EB044C8C}" destId="{D29AC0AC-6490-4D9A-92A7-404F127C5780}" srcOrd="4" destOrd="0" presId="urn:microsoft.com/office/officeart/2008/layout/HalfCircleOrganizationChart"/>
    <dgm:cxn modelId="{F08554F2-A630-407B-AAEB-9AC62788245B}" type="presParOf" srcId="{DEDBBC6A-9934-40DD-9F01-E720EB044C8C}" destId="{0CDDBBFF-8D41-49B3-B930-320E5BB63D61}" srcOrd="5" destOrd="0" presId="urn:microsoft.com/office/officeart/2008/layout/HalfCircleOrganizationChart"/>
    <dgm:cxn modelId="{50534E88-A495-4A52-BB3C-B800131F80D8}" type="presParOf" srcId="{0CDDBBFF-8D41-49B3-B930-320E5BB63D61}" destId="{784C6A8B-8996-4847-83AA-D7E175538FB0}" srcOrd="0" destOrd="0" presId="urn:microsoft.com/office/officeart/2008/layout/HalfCircleOrganizationChart"/>
    <dgm:cxn modelId="{14463591-3E3E-44A6-AB6D-D200E14F1470}" type="presParOf" srcId="{784C6A8B-8996-4847-83AA-D7E175538FB0}" destId="{2DF0E26B-74CA-4A6B-BA1C-C06D080C85A5}" srcOrd="0" destOrd="0" presId="urn:microsoft.com/office/officeart/2008/layout/HalfCircleOrganizationChart"/>
    <dgm:cxn modelId="{A9412760-CDBF-4C61-80B0-020615E163D2}" type="presParOf" srcId="{784C6A8B-8996-4847-83AA-D7E175538FB0}" destId="{30F882B7-FF5E-4F72-9C5F-0AE36B251581}" srcOrd="1" destOrd="0" presId="urn:microsoft.com/office/officeart/2008/layout/HalfCircleOrganizationChart"/>
    <dgm:cxn modelId="{2CEF6C2B-2B53-4525-9399-D2BFC82D35BE}" type="presParOf" srcId="{784C6A8B-8996-4847-83AA-D7E175538FB0}" destId="{D6F6F92B-C1EE-4F05-BE01-1411DED8E0F0}" srcOrd="2" destOrd="0" presId="urn:microsoft.com/office/officeart/2008/layout/HalfCircleOrganizationChart"/>
    <dgm:cxn modelId="{A8B999BA-52DB-467F-8059-96303E3F4E7E}" type="presParOf" srcId="{784C6A8B-8996-4847-83AA-D7E175538FB0}" destId="{EE23229D-1F23-430F-AE98-769D2EB11311}" srcOrd="3" destOrd="0" presId="urn:microsoft.com/office/officeart/2008/layout/HalfCircleOrganizationChart"/>
    <dgm:cxn modelId="{9FF4CD7C-2C62-4C1E-A517-543ED2933BC6}" type="presParOf" srcId="{0CDDBBFF-8D41-49B3-B930-320E5BB63D61}" destId="{1CBC4831-07C0-437F-AE35-7DF3F75608CB}" srcOrd="1" destOrd="0" presId="urn:microsoft.com/office/officeart/2008/layout/HalfCircleOrganizationChart"/>
    <dgm:cxn modelId="{3DEC51E0-BF74-4C00-933A-6727EFAA05A1}" type="presParOf" srcId="{1CBC4831-07C0-437F-AE35-7DF3F75608CB}" destId="{4DF809FE-3ADA-4E9A-9F4B-EE52A434761D}" srcOrd="0" destOrd="0" presId="urn:microsoft.com/office/officeart/2008/layout/HalfCircleOrganizationChart"/>
    <dgm:cxn modelId="{2EA6FAB3-C097-47EC-82E1-1C742A77805E}" type="presParOf" srcId="{1CBC4831-07C0-437F-AE35-7DF3F75608CB}" destId="{C96A120F-4BEF-466F-B7A5-CA2FA8D47ED8}" srcOrd="1" destOrd="0" presId="urn:microsoft.com/office/officeart/2008/layout/HalfCircleOrganizationChart"/>
    <dgm:cxn modelId="{6FA6C751-B3E7-452E-9076-62F2F3BC2708}" type="presParOf" srcId="{C96A120F-4BEF-466F-B7A5-CA2FA8D47ED8}" destId="{44133FF9-98EC-4716-AAF0-55AE5C748FC7}" srcOrd="0" destOrd="0" presId="urn:microsoft.com/office/officeart/2008/layout/HalfCircleOrganizationChart"/>
    <dgm:cxn modelId="{2F5F0023-1B0E-4403-A3F5-541F00E3C347}" type="presParOf" srcId="{44133FF9-98EC-4716-AAF0-55AE5C748FC7}" destId="{CFF0182C-5E71-448D-A96D-BC0838D18EAB}" srcOrd="0" destOrd="0" presId="urn:microsoft.com/office/officeart/2008/layout/HalfCircleOrganizationChart"/>
    <dgm:cxn modelId="{365A4B14-32E3-4F79-A25D-90376B21719C}" type="presParOf" srcId="{44133FF9-98EC-4716-AAF0-55AE5C748FC7}" destId="{073023CE-BAE1-4F66-AA2C-028984BECEFB}" srcOrd="1" destOrd="0" presId="urn:microsoft.com/office/officeart/2008/layout/HalfCircleOrganizationChart"/>
    <dgm:cxn modelId="{26854ABA-2496-4347-9983-0F98C4EC7B95}" type="presParOf" srcId="{44133FF9-98EC-4716-AAF0-55AE5C748FC7}" destId="{A23E3035-48BB-485C-9E29-0E17A7BCF706}" srcOrd="2" destOrd="0" presId="urn:microsoft.com/office/officeart/2008/layout/HalfCircleOrganizationChart"/>
    <dgm:cxn modelId="{0C9CB206-1FB3-4FF4-9C58-612538491B51}" type="presParOf" srcId="{44133FF9-98EC-4716-AAF0-55AE5C748FC7}" destId="{C4A0BA54-A326-4B6C-95E1-B7DC6FA04861}" srcOrd="3" destOrd="0" presId="urn:microsoft.com/office/officeart/2008/layout/HalfCircleOrganizationChart"/>
    <dgm:cxn modelId="{E6DF95AF-E86D-473A-88EB-5B21AF33AFAC}" type="presParOf" srcId="{C96A120F-4BEF-466F-B7A5-CA2FA8D47ED8}" destId="{ADA46A1B-5A0A-4F8A-8D43-AB32220582B9}" srcOrd="1" destOrd="0" presId="urn:microsoft.com/office/officeart/2008/layout/HalfCircleOrganizationChart"/>
    <dgm:cxn modelId="{CECA9C87-7846-4FAE-8D20-B31179F823A4}" type="presParOf" srcId="{C96A120F-4BEF-466F-B7A5-CA2FA8D47ED8}" destId="{73365851-6D6B-4D15-A6B1-122CA8CDC26E}" srcOrd="2" destOrd="0" presId="urn:microsoft.com/office/officeart/2008/layout/HalfCircleOrganizationChart"/>
    <dgm:cxn modelId="{FAF507EE-D05B-457E-A089-65FCEFB6895C}" type="presParOf" srcId="{1CBC4831-07C0-437F-AE35-7DF3F75608CB}" destId="{C59F37AB-D26B-4005-A99C-6793EC0B22E6}" srcOrd="2" destOrd="0" presId="urn:microsoft.com/office/officeart/2008/layout/HalfCircleOrganizationChart"/>
    <dgm:cxn modelId="{4A7E6335-9EC5-4A03-8FA8-4730A9552727}" type="presParOf" srcId="{1CBC4831-07C0-437F-AE35-7DF3F75608CB}" destId="{26E0A28E-51D3-4C55-9E37-AA86C2804207}" srcOrd="3" destOrd="0" presId="urn:microsoft.com/office/officeart/2008/layout/HalfCircleOrganizationChart"/>
    <dgm:cxn modelId="{3261171A-78CE-4201-9336-7E443AACA11A}" type="presParOf" srcId="{26E0A28E-51D3-4C55-9E37-AA86C2804207}" destId="{551E1F90-8FCB-43FF-8D6B-F32C11B63655}" srcOrd="0" destOrd="0" presId="urn:microsoft.com/office/officeart/2008/layout/HalfCircleOrganizationChart"/>
    <dgm:cxn modelId="{B799008C-627F-4598-A310-FA3B05B54E9D}" type="presParOf" srcId="{551E1F90-8FCB-43FF-8D6B-F32C11B63655}" destId="{D99F7ACA-2051-41A4-8A90-15673E3DF93D}" srcOrd="0" destOrd="0" presId="urn:microsoft.com/office/officeart/2008/layout/HalfCircleOrganizationChart"/>
    <dgm:cxn modelId="{65B3258F-6F96-490D-A60B-6C3C02AB655A}" type="presParOf" srcId="{551E1F90-8FCB-43FF-8D6B-F32C11B63655}" destId="{4F1433CA-D7E8-4D72-AFD1-E23ED1ED0495}" srcOrd="1" destOrd="0" presId="urn:microsoft.com/office/officeart/2008/layout/HalfCircleOrganizationChart"/>
    <dgm:cxn modelId="{21919B2B-D87C-4B22-84B0-AAF42D48B601}" type="presParOf" srcId="{551E1F90-8FCB-43FF-8D6B-F32C11B63655}" destId="{7D85BCDC-1D77-4D19-A778-8DA8EF19719A}" srcOrd="2" destOrd="0" presId="urn:microsoft.com/office/officeart/2008/layout/HalfCircleOrganizationChart"/>
    <dgm:cxn modelId="{96D5A95C-A66D-4F1A-8973-C1D5870A45BD}" type="presParOf" srcId="{551E1F90-8FCB-43FF-8D6B-F32C11B63655}" destId="{12493A91-2A64-4B06-BEA5-6851240DBAB0}" srcOrd="3" destOrd="0" presId="urn:microsoft.com/office/officeart/2008/layout/HalfCircleOrganizationChart"/>
    <dgm:cxn modelId="{6B2F93DF-067A-4C82-A5F0-3C43EA0C6077}" type="presParOf" srcId="{26E0A28E-51D3-4C55-9E37-AA86C2804207}" destId="{F633A8C5-D4F3-4410-AB75-92ACE484B80F}" srcOrd="1" destOrd="0" presId="urn:microsoft.com/office/officeart/2008/layout/HalfCircleOrganizationChart"/>
    <dgm:cxn modelId="{106204A7-0ACB-4D5A-B15B-44A467683CC1}" type="presParOf" srcId="{26E0A28E-51D3-4C55-9E37-AA86C2804207}" destId="{6150AAE1-D240-44B6-B661-B43C5F4CD3C4}" srcOrd="2" destOrd="0" presId="urn:microsoft.com/office/officeart/2008/layout/HalfCircleOrganizationChart"/>
    <dgm:cxn modelId="{57C40C8F-722E-44A5-A87A-46CC2C906EF7}" type="presParOf" srcId="{1CBC4831-07C0-437F-AE35-7DF3F75608CB}" destId="{0E9850E6-1718-4425-8CDC-8FE19D4DB2AC}" srcOrd="4" destOrd="0" presId="urn:microsoft.com/office/officeart/2008/layout/HalfCircleOrganizationChart"/>
    <dgm:cxn modelId="{35BC1702-2E9B-49BD-A7A9-0BF13C0C6548}" type="presParOf" srcId="{1CBC4831-07C0-437F-AE35-7DF3F75608CB}" destId="{149E7403-4618-4772-A236-341D9BED8708}" srcOrd="5" destOrd="0" presId="urn:microsoft.com/office/officeart/2008/layout/HalfCircleOrganizationChart"/>
    <dgm:cxn modelId="{4F84CAC0-A8F8-496A-9B31-E554F39664D8}" type="presParOf" srcId="{149E7403-4618-4772-A236-341D9BED8708}" destId="{97903273-F9C4-4372-8710-644C08EDBC30}" srcOrd="0" destOrd="0" presId="urn:microsoft.com/office/officeart/2008/layout/HalfCircleOrganizationChart"/>
    <dgm:cxn modelId="{9EDCDAC6-EC64-4D0E-8341-B2B226F8C711}" type="presParOf" srcId="{97903273-F9C4-4372-8710-644C08EDBC30}" destId="{CD51A903-2B6E-4026-8B3E-41F241E18CFD}" srcOrd="0" destOrd="0" presId="urn:microsoft.com/office/officeart/2008/layout/HalfCircleOrganizationChart"/>
    <dgm:cxn modelId="{6B128066-EDC0-4D12-B527-B8DFA199C8EB}" type="presParOf" srcId="{97903273-F9C4-4372-8710-644C08EDBC30}" destId="{C1C28402-2EE1-4CC6-B0FA-F5EAE02F7288}" srcOrd="1" destOrd="0" presId="urn:microsoft.com/office/officeart/2008/layout/HalfCircleOrganizationChart"/>
    <dgm:cxn modelId="{AD60EB6D-8ED4-4F40-BCDF-821FF42746BB}" type="presParOf" srcId="{97903273-F9C4-4372-8710-644C08EDBC30}" destId="{5635C8D8-C472-4F2C-AEE8-D5290572F24B}" srcOrd="2" destOrd="0" presId="urn:microsoft.com/office/officeart/2008/layout/HalfCircleOrganizationChart"/>
    <dgm:cxn modelId="{FBC8F59D-93AF-4ABE-A999-54ACB5D70475}" type="presParOf" srcId="{97903273-F9C4-4372-8710-644C08EDBC30}" destId="{A502D77C-0D8C-4ABD-8A62-3D139FFEA67C}" srcOrd="3" destOrd="0" presId="urn:microsoft.com/office/officeart/2008/layout/HalfCircleOrganizationChart"/>
    <dgm:cxn modelId="{7C022576-AA36-424E-9918-D8AC6C482E29}" type="presParOf" srcId="{149E7403-4618-4772-A236-341D9BED8708}" destId="{9405C881-516E-4075-A94F-DE6277B33AB6}" srcOrd="1" destOrd="0" presId="urn:microsoft.com/office/officeart/2008/layout/HalfCircleOrganizationChart"/>
    <dgm:cxn modelId="{B8FCCEEA-C280-4F99-95D1-DA9C49E7FC3B}" type="presParOf" srcId="{149E7403-4618-4772-A236-341D9BED8708}" destId="{F628CEA8-071E-40E8-9925-13102484456B}" srcOrd="2" destOrd="0" presId="urn:microsoft.com/office/officeart/2008/layout/HalfCircleOrganizationChart"/>
    <dgm:cxn modelId="{F795B857-C2E6-4CAF-AE61-045C727E9E42}" type="presParOf" srcId="{1CBC4831-07C0-437F-AE35-7DF3F75608CB}" destId="{D2B58606-D988-475C-8018-11CB8E6618B2}" srcOrd="6" destOrd="0" presId="urn:microsoft.com/office/officeart/2008/layout/HalfCircleOrganizationChart"/>
    <dgm:cxn modelId="{67B53CFF-99B3-4CAE-BC8B-66329141A58D}" type="presParOf" srcId="{1CBC4831-07C0-437F-AE35-7DF3F75608CB}" destId="{5F029405-37E7-47F4-BFE5-8A3EDCB2DECA}" srcOrd="7" destOrd="0" presId="urn:microsoft.com/office/officeart/2008/layout/HalfCircleOrganizationChart"/>
    <dgm:cxn modelId="{16A83944-68E4-4D47-B50E-04E2402F6008}" type="presParOf" srcId="{5F029405-37E7-47F4-BFE5-8A3EDCB2DECA}" destId="{F7C6D2B0-6D81-4548-8D66-94B705C50CA2}" srcOrd="0" destOrd="0" presId="urn:microsoft.com/office/officeart/2008/layout/HalfCircleOrganizationChart"/>
    <dgm:cxn modelId="{F6BE4911-02CB-4D97-A70C-36AE9F8EC33E}" type="presParOf" srcId="{F7C6D2B0-6D81-4548-8D66-94B705C50CA2}" destId="{BACAC20B-19BA-49BD-B640-2980FFE4FD4E}" srcOrd="0" destOrd="0" presId="urn:microsoft.com/office/officeart/2008/layout/HalfCircleOrganizationChart"/>
    <dgm:cxn modelId="{B19313A4-6B66-43D6-8361-49A6D2E21764}" type="presParOf" srcId="{F7C6D2B0-6D81-4548-8D66-94B705C50CA2}" destId="{4DBF3254-FF0A-4EA4-B5C1-991E67BB04FF}" srcOrd="1" destOrd="0" presId="urn:microsoft.com/office/officeart/2008/layout/HalfCircleOrganizationChart"/>
    <dgm:cxn modelId="{BE7F8D7A-CA55-42C2-AA8C-2FD87E59C58F}" type="presParOf" srcId="{F7C6D2B0-6D81-4548-8D66-94B705C50CA2}" destId="{8013672D-7DA0-44FC-A1C9-6C5C6407404B}" srcOrd="2" destOrd="0" presId="urn:microsoft.com/office/officeart/2008/layout/HalfCircleOrganizationChart"/>
    <dgm:cxn modelId="{F5299CA3-3A60-4AA4-81CB-CA5F776353DE}" type="presParOf" srcId="{F7C6D2B0-6D81-4548-8D66-94B705C50CA2}" destId="{109E2261-AC72-4F72-A16A-CB1A16092092}" srcOrd="3" destOrd="0" presId="urn:microsoft.com/office/officeart/2008/layout/HalfCircleOrganizationChart"/>
    <dgm:cxn modelId="{977142EE-FE67-40D8-83E5-81CE3907477E}" type="presParOf" srcId="{5F029405-37E7-47F4-BFE5-8A3EDCB2DECA}" destId="{CC85166A-3B92-45F2-BA0F-DE303DEFFC2B}" srcOrd="1" destOrd="0" presId="urn:microsoft.com/office/officeart/2008/layout/HalfCircleOrganizationChart"/>
    <dgm:cxn modelId="{BD9E85B4-5402-4212-836B-F51974DA5CBA}" type="presParOf" srcId="{5F029405-37E7-47F4-BFE5-8A3EDCB2DECA}" destId="{6799443A-8142-4F3D-A48F-FC80EAAFD2BE}" srcOrd="2" destOrd="0" presId="urn:microsoft.com/office/officeart/2008/layout/HalfCircleOrganizationChart"/>
    <dgm:cxn modelId="{FDA36982-450C-44EC-9AFB-2042C2E69198}" type="presParOf" srcId="{0CDDBBFF-8D41-49B3-B930-320E5BB63D61}" destId="{2E95F0E4-1D55-4985-805C-45B5D7DE39A5}" srcOrd="2" destOrd="0" presId="urn:microsoft.com/office/officeart/2008/layout/HalfCircleOrganizationChart"/>
    <dgm:cxn modelId="{C7E17523-8A61-47C2-9DA8-5783D40E1C7E}" type="presParOf" srcId="{DEDBBC6A-9934-40DD-9F01-E720EB044C8C}" destId="{73E378DD-1EF6-459F-B154-8B413AB30C4D}" srcOrd="6" destOrd="0" presId="urn:microsoft.com/office/officeart/2008/layout/HalfCircleOrganizationChart"/>
    <dgm:cxn modelId="{55C4C485-FBC5-44E6-AC9A-E9B88B1E27DF}" type="presParOf" srcId="{DEDBBC6A-9934-40DD-9F01-E720EB044C8C}" destId="{53800CE3-1FFD-4C88-9ED2-2C6B7A3E777C}" srcOrd="7" destOrd="0" presId="urn:microsoft.com/office/officeart/2008/layout/HalfCircleOrganizationChart"/>
    <dgm:cxn modelId="{3240A656-370E-4E8F-BCBD-345E99C43363}" type="presParOf" srcId="{53800CE3-1FFD-4C88-9ED2-2C6B7A3E777C}" destId="{34E4C54B-623E-4AA2-8A1D-85B198B31B3C}" srcOrd="0" destOrd="0" presId="urn:microsoft.com/office/officeart/2008/layout/HalfCircleOrganizationChart"/>
    <dgm:cxn modelId="{C91A9AD0-0540-4D94-A38A-A7981BC53130}" type="presParOf" srcId="{34E4C54B-623E-4AA2-8A1D-85B198B31B3C}" destId="{6A14AC55-BCE3-463C-8334-DA59CC30D160}" srcOrd="0" destOrd="0" presId="urn:microsoft.com/office/officeart/2008/layout/HalfCircleOrganizationChart"/>
    <dgm:cxn modelId="{CF182248-67AA-454C-9A6F-F84443A35410}" type="presParOf" srcId="{34E4C54B-623E-4AA2-8A1D-85B198B31B3C}" destId="{986C1203-90C6-4208-BFBB-2332627FC2EE}" srcOrd="1" destOrd="0" presId="urn:microsoft.com/office/officeart/2008/layout/HalfCircleOrganizationChart"/>
    <dgm:cxn modelId="{67663D3C-1401-4412-9FF1-6DB601B2BD5D}" type="presParOf" srcId="{34E4C54B-623E-4AA2-8A1D-85B198B31B3C}" destId="{C5DF791A-D8E2-4F76-B1DC-6FE2CAF1B708}" srcOrd="2" destOrd="0" presId="urn:microsoft.com/office/officeart/2008/layout/HalfCircleOrganizationChart"/>
    <dgm:cxn modelId="{B1225D93-5370-42BF-98ED-DBC87E035903}" type="presParOf" srcId="{34E4C54B-623E-4AA2-8A1D-85B198B31B3C}" destId="{4E01D137-E984-459C-AD22-AD667C3FA9F2}" srcOrd="3" destOrd="0" presId="urn:microsoft.com/office/officeart/2008/layout/HalfCircleOrganizationChart"/>
    <dgm:cxn modelId="{A7C4A785-DC68-4AC7-B72E-54FC27F1203F}" type="presParOf" srcId="{53800CE3-1FFD-4C88-9ED2-2C6B7A3E777C}" destId="{65FAAEC5-ABE0-4AC0-8607-DFE1A20537C1}" srcOrd="1" destOrd="0" presId="urn:microsoft.com/office/officeart/2008/layout/HalfCircleOrganizationChart"/>
    <dgm:cxn modelId="{66658784-DCC1-4555-961C-6738D9152227}" type="presParOf" srcId="{53800CE3-1FFD-4C88-9ED2-2C6B7A3E777C}" destId="{45FD8E05-8F6C-4431-9A5F-1583DE2C1D22}" srcOrd="2" destOrd="0" presId="urn:microsoft.com/office/officeart/2008/layout/HalfCircleOrganizationChart"/>
    <dgm:cxn modelId="{33252A85-4045-4D99-A78C-7DE42DCC9723}" type="presParOf" srcId="{DEDBBC6A-9934-40DD-9F01-E720EB044C8C}" destId="{306981A2-3895-432E-8EEB-A37953242421}" srcOrd="8" destOrd="0" presId="urn:microsoft.com/office/officeart/2008/layout/HalfCircleOrganizationChart"/>
    <dgm:cxn modelId="{EA0F92BA-B37F-482C-88CC-91B31EE0B1CF}" type="presParOf" srcId="{DEDBBC6A-9934-40DD-9F01-E720EB044C8C}" destId="{6F040255-5D2D-4D6E-85CC-7676CEE14DD7}" srcOrd="9" destOrd="0" presId="urn:microsoft.com/office/officeart/2008/layout/HalfCircleOrganizationChart"/>
    <dgm:cxn modelId="{02EBF3BF-02E9-4101-A25C-1698B23010E6}" type="presParOf" srcId="{6F040255-5D2D-4D6E-85CC-7676CEE14DD7}" destId="{10738A3E-D845-4EEE-840D-ABD3AECB8B78}" srcOrd="0" destOrd="0" presId="urn:microsoft.com/office/officeart/2008/layout/HalfCircleOrganizationChart"/>
    <dgm:cxn modelId="{44D94D6A-62E3-4B78-BF66-6D9E584E2518}" type="presParOf" srcId="{10738A3E-D845-4EEE-840D-ABD3AECB8B78}" destId="{7D485581-4AB2-4BDE-9E74-48FFB82E184C}" srcOrd="0" destOrd="0" presId="urn:microsoft.com/office/officeart/2008/layout/HalfCircleOrganizationChart"/>
    <dgm:cxn modelId="{1982C31D-DA47-43D5-ABEC-FD5A05076912}" type="presParOf" srcId="{10738A3E-D845-4EEE-840D-ABD3AECB8B78}" destId="{99C56E27-4DB5-4A25-8FD2-A80EE4F63D45}" srcOrd="1" destOrd="0" presId="urn:microsoft.com/office/officeart/2008/layout/HalfCircleOrganizationChart"/>
    <dgm:cxn modelId="{CC569479-1964-4600-BFC4-88A3024861D3}" type="presParOf" srcId="{10738A3E-D845-4EEE-840D-ABD3AECB8B78}" destId="{43B4AD64-AE99-4B15-A8E0-92FD36681125}" srcOrd="2" destOrd="0" presId="urn:microsoft.com/office/officeart/2008/layout/HalfCircleOrganizationChart"/>
    <dgm:cxn modelId="{786FBB01-909E-4789-8641-16EFBF6193E1}" type="presParOf" srcId="{10738A3E-D845-4EEE-840D-ABD3AECB8B78}" destId="{B6B0C08F-5904-4DE4-8546-A64ACB9E7955}" srcOrd="3" destOrd="0" presId="urn:microsoft.com/office/officeart/2008/layout/HalfCircleOrganizationChart"/>
    <dgm:cxn modelId="{5A647BCF-1E8D-4B69-9459-D81F5EAEBD9A}" type="presParOf" srcId="{6F040255-5D2D-4D6E-85CC-7676CEE14DD7}" destId="{B7E0B437-1F8C-43A1-9AB2-D022833CFDD2}" srcOrd="1" destOrd="0" presId="urn:microsoft.com/office/officeart/2008/layout/HalfCircleOrganizationChart"/>
    <dgm:cxn modelId="{D422DF67-1C48-466A-AA3B-615E303044A7}" type="presParOf" srcId="{6F040255-5D2D-4D6E-85CC-7676CEE14DD7}" destId="{BBC325DE-710E-4DB9-949A-7B3D076ED2C3}" srcOrd="2" destOrd="0" presId="urn:microsoft.com/office/officeart/2008/layout/HalfCircleOrganizationChart"/>
    <dgm:cxn modelId="{D75A9CAD-333D-4C78-B481-ADC9919282D5}" type="presParOf" srcId="{66CCAF3E-2F6E-43D3-813B-3ECEB1325470}" destId="{1D97B393-B318-41A1-90C5-E0306F823F27}" srcOrd="2" destOrd="0" presId="urn:microsoft.com/office/officeart/2008/layout/HalfCircleOrganizationChart"/>
    <dgm:cxn modelId="{FEA5DC3C-5C3B-4317-82A2-96BA589662F1}" type="presParOf" srcId="{02AB8600-5F5B-44FC-BFBB-F9ABFADFEBEC}" destId="{536988CD-29B6-4005-B7FB-867EB3AE4643}" srcOrd="2" destOrd="0" presId="urn:microsoft.com/office/officeart/2008/layout/HalfCircleOrganizationChart"/>
    <dgm:cxn modelId="{8EC59043-CD7B-4C18-A50B-2A6C163207E0}" type="presParOf" srcId="{02AB8600-5F5B-44FC-BFBB-F9ABFADFEBEC}" destId="{9C8BC452-CDA2-4EA1-A8B2-C0494D1A31F3}" srcOrd="3" destOrd="0" presId="urn:microsoft.com/office/officeart/2008/layout/HalfCircleOrganizationChart"/>
    <dgm:cxn modelId="{6FC820BB-9D7D-45B4-929C-12CD2C1E1F38}" type="presParOf" srcId="{9C8BC452-CDA2-4EA1-A8B2-C0494D1A31F3}" destId="{607AAFC2-A325-4E59-8EBD-F87BD15EAC3E}" srcOrd="0" destOrd="0" presId="urn:microsoft.com/office/officeart/2008/layout/HalfCircleOrganizationChart"/>
    <dgm:cxn modelId="{00325F1E-E240-4719-AC21-20632DC31D93}" type="presParOf" srcId="{607AAFC2-A325-4E59-8EBD-F87BD15EAC3E}" destId="{EE01E743-250D-4114-A0F3-755996D6016F}" srcOrd="0" destOrd="0" presId="urn:microsoft.com/office/officeart/2008/layout/HalfCircleOrganizationChart"/>
    <dgm:cxn modelId="{DC8026EE-38A7-4265-83B7-0A1966881778}" type="presParOf" srcId="{607AAFC2-A325-4E59-8EBD-F87BD15EAC3E}" destId="{08577A7D-2172-46E5-B591-8F9D9197AB3B}" srcOrd="1" destOrd="0" presId="urn:microsoft.com/office/officeart/2008/layout/HalfCircleOrganizationChart"/>
    <dgm:cxn modelId="{8118CCB5-3D7E-4F37-91C1-174C324BDE0A}" type="presParOf" srcId="{607AAFC2-A325-4E59-8EBD-F87BD15EAC3E}" destId="{41A15BAA-EBD2-4E0E-AFA7-3E83E2F4C946}" srcOrd="2" destOrd="0" presId="urn:microsoft.com/office/officeart/2008/layout/HalfCircleOrganizationChart"/>
    <dgm:cxn modelId="{690DCA8C-21EB-41F1-88B7-F6F0EC10E69E}" type="presParOf" srcId="{607AAFC2-A325-4E59-8EBD-F87BD15EAC3E}" destId="{73ECEE54-6EEC-4DDC-B16D-7186BE061455}" srcOrd="3" destOrd="0" presId="urn:microsoft.com/office/officeart/2008/layout/HalfCircleOrganizationChart"/>
    <dgm:cxn modelId="{3D58951E-27B3-45AA-BCAA-A0713E1E20E1}" type="presParOf" srcId="{9C8BC452-CDA2-4EA1-A8B2-C0494D1A31F3}" destId="{614873C9-C6B6-4B16-AAFF-68143D882C8C}" srcOrd="1" destOrd="0" presId="urn:microsoft.com/office/officeart/2008/layout/HalfCircleOrganizationChart"/>
    <dgm:cxn modelId="{A00C3711-B85B-43AC-BEC4-8B521B33AF6D}" type="presParOf" srcId="{614873C9-C6B6-4B16-AAFF-68143D882C8C}" destId="{EB2605F0-ED8E-479E-898D-C8D703259437}" srcOrd="0" destOrd="0" presId="urn:microsoft.com/office/officeart/2008/layout/HalfCircleOrganizationChart"/>
    <dgm:cxn modelId="{7B76F724-7FA5-4909-811F-8623308539D1}" type="presParOf" srcId="{614873C9-C6B6-4B16-AAFF-68143D882C8C}" destId="{77E0B46F-BC57-4F68-9FF4-87FD44B770D5}" srcOrd="1" destOrd="0" presId="urn:microsoft.com/office/officeart/2008/layout/HalfCircleOrganizationChart"/>
    <dgm:cxn modelId="{7070D718-00CF-4C77-A504-789AC5263C06}" type="presParOf" srcId="{77E0B46F-BC57-4F68-9FF4-87FD44B770D5}" destId="{D172C2FA-C67D-4A87-8C18-CF9D350ECABA}" srcOrd="0" destOrd="0" presId="urn:microsoft.com/office/officeart/2008/layout/HalfCircleOrganizationChart"/>
    <dgm:cxn modelId="{56888532-68EE-4CDA-863F-3E3108A9627B}" type="presParOf" srcId="{D172C2FA-C67D-4A87-8C18-CF9D350ECABA}" destId="{94DD0416-7D25-40DA-A097-1B8D715CA141}" srcOrd="0" destOrd="0" presId="urn:microsoft.com/office/officeart/2008/layout/HalfCircleOrganizationChart"/>
    <dgm:cxn modelId="{D1473CBB-CBD1-4D9D-B91E-1559320187F1}" type="presParOf" srcId="{D172C2FA-C67D-4A87-8C18-CF9D350ECABA}" destId="{B93D4DBD-E1FA-4874-A57C-25F874AFCB31}" srcOrd="1" destOrd="0" presId="urn:microsoft.com/office/officeart/2008/layout/HalfCircleOrganizationChart"/>
    <dgm:cxn modelId="{CA685AF1-E2B7-4660-A4B4-5CA4F1DB0849}" type="presParOf" srcId="{D172C2FA-C67D-4A87-8C18-CF9D350ECABA}" destId="{F7292380-1E5B-4E85-A538-7ECEEC570E3A}" srcOrd="2" destOrd="0" presId="urn:microsoft.com/office/officeart/2008/layout/HalfCircleOrganizationChart"/>
    <dgm:cxn modelId="{879C4A23-719E-48D4-BEAA-893A8B819EEB}" type="presParOf" srcId="{D172C2FA-C67D-4A87-8C18-CF9D350ECABA}" destId="{0FA4EADE-EBDC-4D77-87DB-215B165C7D5B}" srcOrd="3" destOrd="0" presId="urn:microsoft.com/office/officeart/2008/layout/HalfCircleOrganizationChart"/>
    <dgm:cxn modelId="{21824ABE-FF6A-45A2-8412-C2A4CD9D17B0}" type="presParOf" srcId="{77E0B46F-BC57-4F68-9FF4-87FD44B770D5}" destId="{9D59E900-2548-4CA5-A00D-AE759EF10431}" srcOrd="1" destOrd="0" presId="urn:microsoft.com/office/officeart/2008/layout/HalfCircleOrganizationChart"/>
    <dgm:cxn modelId="{EF36F033-897A-44DE-B951-AE3BC59EA006}" type="presParOf" srcId="{77E0B46F-BC57-4F68-9FF4-87FD44B770D5}" destId="{06D82BD5-60A7-4DCD-A747-1B7B6C3CB45F}" srcOrd="2" destOrd="0" presId="urn:microsoft.com/office/officeart/2008/layout/HalfCircleOrganizationChart"/>
    <dgm:cxn modelId="{C6E683B2-2FF7-4648-8222-2A308AC31AB5}" type="presParOf" srcId="{9C8BC452-CDA2-4EA1-A8B2-C0494D1A31F3}" destId="{B3C1B678-7AC2-4068-B87E-8214534D3E66}" srcOrd="2" destOrd="0" presId="urn:microsoft.com/office/officeart/2008/layout/HalfCircleOrganizationChart"/>
    <dgm:cxn modelId="{756918FA-E776-4176-BC50-C9328AC6F21F}" type="presParOf" srcId="{905A791A-54A5-45D2-B713-0F06D19FBA49}" destId="{16FED8EE-6679-44FF-B756-296ED88E6C09}" srcOrd="2" destOrd="0" presId="urn:microsoft.com/office/officeart/2008/layout/HalfCircleOrganizationChart"/>
    <dgm:cxn modelId="{7D27D5F3-EC94-4267-BDE8-6CEC6B4EE45A}" type="presParOf" srcId="{23FBF582-B45E-4F55-88C6-9F7EB618CCB8}" destId="{BCEA6683-DBE7-4042-BEA2-9E6815A6759F}" srcOrd="2" destOrd="0" presId="urn:microsoft.com/office/officeart/2008/layout/HalfCircleOrganizationChart"/>
    <dgm:cxn modelId="{2783123A-1900-453D-9FEE-8530B9F774A0}" type="presParOf" srcId="{23FBF582-B45E-4F55-88C6-9F7EB618CCB8}" destId="{28A1C0EB-7551-4DE6-BBA2-5DF5EDA63648}" srcOrd="3" destOrd="0" presId="urn:microsoft.com/office/officeart/2008/layout/HalfCircleOrganizationChart"/>
    <dgm:cxn modelId="{51B11EDF-AA9D-449C-8A83-94636C98168A}" type="presParOf" srcId="{28A1C0EB-7551-4DE6-BBA2-5DF5EDA63648}" destId="{FB9757FD-FCB2-4503-A695-455204268BF3}" srcOrd="0" destOrd="0" presId="urn:microsoft.com/office/officeart/2008/layout/HalfCircleOrganizationChart"/>
    <dgm:cxn modelId="{93968734-604B-4868-8003-CCC0019BCEA3}" type="presParOf" srcId="{FB9757FD-FCB2-4503-A695-455204268BF3}" destId="{300C7342-32D2-44F8-8B29-5847436623F2}" srcOrd="0" destOrd="0" presId="urn:microsoft.com/office/officeart/2008/layout/HalfCircleOrganizationChart"/>
    <dgm:cxn modelId="{D149B972-245F-425E-BFEF-4CD3A55B1CA6}" type="presParOf" srcId="{FB9757FD-FCB2-4503-A695-455204268BF3}" destId="{9C9D6438-1A37-4111-97FD-724E76273495}" srcOrd="1" destOrd="0" presId="urn:microsoft.com/office/officeart/2008/layout/HalfCircleOrganizationChart"/>
    <dgm:cxn modelId="{8F180C0D-67F8-412C-8656-8D295F554E79}" type="presParOf" srcId="{FB9757FD-FCB2-4503-A695-455204268BF3}" destId="{3B0DF62C-30F3-46A5-86E2-C0E9CA915015}" srcOrd="2" destOrd="0" presId="urn:microsoft.com/office/officeart/2008/layout/HalfCircleOrganizationChart"/>
    <dgm:cxn modelId="{617FA049-3EE3-4A17-96C3-F64C2273EC54}" type="presParOf" srcId="{FB9757FD-FCB2-4503-A695-455204268BF3}" destId="{3C129D5B-F6AD-4EF8-85E4-F6E1412068A6}" srcOrd="3" destOrd="0" presId="urn:microsoft.com/office/officeart/2008/layout/HalfCircleOrganizationChart"/>
    <dgm:cxn modelId="{534FAC61-B561-4A92-9B52-7F4975C2A2FD}" type="presParOf" srcId="{28A1C0EB-7551-4DE6-BBA2-5DF5EDA63648}" destId="{8DACBE95-5392-4ADA-800E-909707B56C70}" srcOrd="1" destOrd="0" presId="urn:microsoft.com/office/officeart/2008/layout/HalfCircleOrganizationChart"/>
    <dgm:cxn modelId="{23ABBD8F-666B-42E3-A861-7F41100338C6}" type="presParOf" srcId="{28A1C0EB-7551-4DE6-BBA2-5DF5EDA63648}" destId="{32C6D64D-6A73-4D38-AB90-610E0A2F0034}" srcOrd="2" destOrd="0" presId="urn:microsoft.com/office/officeart/2008/layout/HalfCircleOrganizationChart"/>
    <dgm:cxn modelId="{57D93FEA-8439-467F-98C5-40D86F7DB24F}" type="presParOf" srcId="{23FBF582-B45E-4F55-88C6-9F7EB618CCB8}" destId="{FFEDC217-FB0F-4EFC-8432-F8686C8FD70B}" srcOrd="4" destOrd="0" presId="urn:microsoft.com/office/officeart/2008/layout/HalfCircleOrganizationChart"/>
    <dgm:cxn modelId="{CF9686D2-9424-4DFE-B4E6-66D1EED33FB3}" type="presParOf" srcId="{23FBF582-B45E-4F55-88C6-9F7EB618CCB8}" destId="{176208C3-4070-4BE7-AE93-78C8770166D1}" srcOrd="5" destOrd="0" presId="urn:microsoft.com/office/officeart/2008/layout/HalfCircleOrganizationChart"/>
    <dgm:cxn modelId="{8512DFF6-D902-4933-B2FF-E14C62DF91B6}" type="presParOf" srcId="{176208C3-4070-4BE7-AE93-78C8770166D1}" destId="{0C420671-C8E3-4886-BDB0-467CF7762443}" srcOrd="0" destOrd="0" presId="urn:microsoft.com/office/officeart/2008/layout/HalfCircleOrganizationChart"/>
    <dgm:cxn modelId="{BF3DE8A5-7D03-4AC8-84F5-EE0019A55055}" type="presParOf" srcId="{0C420671-C8E3-4886-BDB0-467CF7762443}" destId="{7BFBD6FE-27EF-4C0B-AE8A-AB784F5B1A9A}" srcOrd="0" destOrd="0" presId="urn:microsoft.com/office/officeart/2008/layout/HalfCircleOrganizationChart"/>
    <dgm:cxn modelId="{9A2BF3DC-D0E4-408A-AA36-55D7B680DF59}" type="presParOf" srcId="{0C420671-C8E3-4886-BDB0-467CF7762443}" destId="{3CAB8F72-B865-43B5-83F5-6C2753996AEE}" srcOrd="1" destOrd="0" presId="urn:microsoft.com/office/officeart/2008/layout/HalfCircleOrganizationChart"/>
    <dgm:cxn modelId="{E292A144-417D-4030-89C6-5B18217105D3}" type="presParOf" srcId="{0C420671-C8E3-4886-BDB0-467CF7762443}" destId="{38BD681B-2A3F-4097-BD57-5A0DF7706334}" srcOrd="2" destOrd="0" presId="urn:microsoft.com/office/officeart/2008/layout/HalfCircleOrganizationChart"/>
    <dgm:cxn modelId="{7798B151-AE66-43BB-89C0-B013D8AAFCFA}" type="presParOf" srcId="{0C420671-C8E3-4886-BDB0-467CF7762443}" destId="{EA2B7941-9524-496D-B36E-601111CC0FD8}" srcOrd="3" destOrd="0" presId="urn:microsoft.com/office/officeart/2008/layout/HalfCircleOrganizationChart"/>
    <dgm:cxn modelId="{10EE5A98-1B04-4C0F-9B15-D269DAC8374B}" type="presParOf" srcId="{176208C3-4070-4BE7-AE93-78C8770166D1}" destId="{2F839BAE-BF8E-4962-9D9D-E6F41B280029}" srcOrd="1" destOrd="0" presId="urn:microsoft.com/office/officeart/2008/layout/HalfCircleOrganizationChart"/>
    <dgm:cxn modelId="{3E6A960B-1CAD-401A-B39E-2AAE97744FFE}" type="presParOf" srcId="{176208C3-4070-4BE7-AE93-78C8770166D1}" destId="{E1948368-EC47-4D05-AD5C-ABF4035CA980}" srcOrd="2" destOrd="0" presId="urn:microsoft.com/office/officeart/2008/layout/HalfCircleOrganizationChart"/>
    <dgm:cxn modelId="{64B62255-A061-45D5-A156-AE88FF473917}" type="presParOf" srcId="{23FBF582-B45E-4F55-88C6-9F7EB618CCB8}" destId="{33EA27C4-BA2D-4CB2-8760-7C42D84A6A16}" srcOrd="6" destOrd="0" presId="urn:microsoft.com/office/officeart/2008/layout/HalfCircleOrganizationChart"/>
    <dgm:cxn modelId="{543BA087-0919-4A1D-B68F-3E06183DA80D}" type="presParOf" srcId="{23FBF582-B45E-4F55-88C6-9F7EB618CCB8}" destId="{FA49D8E0-B7B4-4C7A-9996-E21E0A8B2B1B}" srcOrd="7" destOrd="0" presId="urn:microsoft.com/office/officeart/2008/layout/HalfCircleOrganizationChart"/>
    <dgm:cxn modelId="{B2CCD576-81ED-4D24-8EED-FAA4EE0B0722}" type="presParOf" srcId="{FA49D8E0-B7B4-4C7A-9996-E21E0A8B2B1B}" destId="{340F62C3-F1BA-4778-A6DF-8D403E2CB24D}" srcOrd="0" destOrd="0" presId="urn:microsoft.com/office/officeart/2008/layout/HalfCircleOrganizationChart"/>
    <dgm:cxn modelId="{0E1D0951-6DC6-436F-92F7-94FB96DA34AB}" type="presParOf" srcId="{340F62C3-F1BA-4778-A6DF-8D403E2CB24D}" destId="{DBF81A78-EA22-4E61-B0FD-982ACBFD101C}" srcOrd="0" destOrd="0" presId="urn:microsoft.com/office/officeart/2008/layout/HalfCircleOrganizationChart"/>
    <dgm:cxn modelId="{87FEC443-C45F-461B-9324-65E7E63C185D}" type="presParOf" srcId="{340F62C3-F1BA-4778-A6DF-8D403E2CB24D}" destId="{5E49E770-F83B-46F0-96D6-9B52F06004A8}" srcOrd="1" destOrd="0" presId="urn:microsoft.com/office/officeart/2008/layout/HalfCircleOrganizationChart"/>
    <dgm:cxn modelId="{1DA838DD-DC48-462C-ABCF-2042C906CC40}" type="presParOf" srcId="{340F62C3-F1BA-4778-A6DF-8D403E2CB24D}" destId="{63260E9B-B2BE-4FE9-B1DA-A4144DEF7C44}" srcOrd="2" destOrd="0" presId="urn:microsoft.com/office/officeart/2008/layout/HalfCircleOrganizationChart"/>
    <dgm:cxn modelId="{7F93DFB9-8A88-4F74-A348-21F98837F65C}" type="presParOf" srcId="{340F62C3-F1BA-4778-A6DF-8D403E2CB24D}" destId="{B3F62994-ACA0-4B45-B964-2611C5F18A8B}" srcOrd="3" destOrd="0" presId="urn:microsoft.com/office/officeart/2008/layout/HalfCircleOrganizationChart"/>
    <dgm:cxn modelId="{DEDAE7BD-8DE5-4CFF-B461-E9895D3078F2}" type="presParOf" srcId="{FA49D8E0-B7B4-4C7A-9996-E21E0A8B2B1B}" destId="{CC7AD35A-2154-4DA7-BF7B-DA6B77B12529}" srcOrd="1" destOrd="0" presId="urn:microsoft.com/office/officeart/2008/layout/HalfCircleOrganizationChart"/>
    <dgm:cxn modelId="{CE5DD483-B3DE-48EF-8B61-52EA0A344434}" type="presParOf" srcId="{FA49D8E0-B7B4-4C7A-9996-E21E0A8B2B1B}" destId="{29D13B2E-090F-4D89-B14C-D31A8F085171}" srcOrd="2" destOrd="0" presId="urn:microsoft.com/office/officeart/2008/layout/HalfCircleOrganizationChart"/>
    <dgm:cxn modelId="{3921E6E1-656B-47E3-848E-09BB37D98B38}" type="presParOf" srcId="{23FBF582-B45E-4F55-88C6-9F7EB618CCB8}" destId="{52635AFC-9EE0-4B27-8C0D-66C5D5C126EC}" srcOrd="8" destOrd="0" presId="urn:microsoft.com/office/officeart/2008/layout/HalfCircleOrganizationChart"/>
    <dgm:cxn modelId="{8AFF82F1-4AE4-48B9-8908-88FAA72D611C}" type="presParOf" srcId="{23FBF582-B45E-4F55-88C6-9F7EB618CCB8}" destId="{32A14E59-1B43-4FBA-A079-A9B101E2774E}" srcOrd="9" destOrd="0" presId="urn:microsoft.com/office/officeart/2008/layout/HalfCircleOrganizationChart"/>
    <dgm:cxn modelId="{81C677CC-5552-4264-9402-B4C19CCD5726}" type="presParOf" srcId="{32A14E59-1B43-4FBA-A079-A9B101E2774E}" destId="{6569921F-9584-45BB-A1B5-D2CB0F612C31}" srcOrd="0" destOrd="0" presId="urn:microsoft.com/office/officeart/2008/layout/HalfCircleOrganizationChart"/>
    <dgm:cxn modelId="{5E92602C-4C33-4EA8-94CA-C7D84CF838C1}" type="presParOf" srcId="{6569921F-9584-45BB-A1B5-D2CB0F612C31}" destId="{8B2088BC-93AB-4484-AEB5-BDD289E0DB08}" srcOrd="0" destOrd="0" presId="urn:microsoft.com/office/officeart/2008/layout/HalfCircleOrganizationChart"/>
    <dgm:cxn modelId="{62966B15-7CD6-4B40-8830-90F68A23DBDA}" type="presParOf" srcId="{6569921F-9584-45BB-A1B5-D2CB0F612C31}" destId="{723E4D1F-D280-4C08-B84D-0D9D3B70FF7F}" srcOrd="1" destOrd="0" presId="urn:microsoft.com/office/officeart/2008/layout/HalfCircleOrganizationChart"/>
    <dgm:cxn modelId="{2B5DEB40-C35B-4C07-9F85-0E18A9599F5D}" type="presParOf" srcId="{6569921F-9584-45BB-A1B5-D2CB0F612C31}" destId="{CD152A3E-60FA-4E02-8831-B465A1D3B1AF}" srcOrd="2" destOrd="0" presId="urn:microsoft.com/office/officeart/2008/layout/HalfCircleOrganizationChart"/>
    <dgm:cxn modelId="{69A4345B-7B99-42DF-817B-C83464B272DB}" type="presParOf" srcId="{6569921F-9584-45BB-A1B5-D2CB0F612C31}" destId="{7D906869-7D67-4F31-A735-8BE503866169}" srcOrd="3" destOrd="0" presId="urn:microsoft.com/office/officeart/2008/layout/HalfCircleOrganizationChart"/>
    <dgm:cxn modelId="{F5583122-3BB2-49BF-A730-8F0FD222E218}" type="presParOf" srcId="{32A14E59-1B43-4FBA-A079-A9B101E2774E}" destId="{80AF6277-C411-4112-8DD0-5C8E27BBDD47}" srcOrd="1" destOrd="0" presId="urn:microsoft.com/office/officeart/2008/layout/HalfCircleOrganizationChart"/>
    <dgm:cxn modelId="{C21D7DF6-0488-486A-9FFB-EB2230E046D9}" type="presParOf" srcId="{32A14E59-1B43-4FBA-A079-A9B101E2774E}" destId="{0DF714D5-CBB3-4DF2-8F63-4CB7A050E5AE}" srcOrd="2" destOrd="0" presId="urn:microsoft.com/office/officeart/2008/layout/HalfCircleOrganizationChart"/>
    <dgm:cxn modelId="{24D6A495-2525-4D22-8716-19F246867173}" type="presParOf" srcId="{23FBF582-B45E-4F55-88C6-9F7EB618CCB8}" destId="{4962764F-88A5-4EAF-854B-34F9E22470D3}" srcOrd="10" destOrd="0" presId="urn:microsoft.com/office/officeart/2008/layout/HalfCircleOrganizationChart"/>
    <dgm:cxn modelId="{70EBC3BF-64AA-43CE-B1E0-20935F790123}" type="presParOf" srcId="{23FBF582-B45E-4F55-88C6-9F7EB618CCB8}" destId="{AE7BF7AD-7E23-491A-BC3D-DDB9106D4A8A}" srcOrd="11" destOrd="0" presId="urn:microsoft.com/office/officeart/2008/layout/HalfCircleOrganizationChart"/>
    <dgm:cxn modelId="{3C930B98-801B-4AFD-B780-A18668711D1D}" type="presParOf" srcId="{AE7BF7AD-7E23-491A-BC3D-DDB9106D4A8A}" destId="{43F8F552-3C9F-4189-9DF0-D1A10E5E4E65}" srcOrd="0" destOrd="0" presId="urn:microsoft.com/office/officeart/2008/layout/HalfCircleOrganizationChart"/>
    <dgm:cxn modelId="{E1B7A79E-AE97-43D5-8835-027E49838B92}" type="presParOf" srcId="{43F8F552-3C9F-4189-9DF0-D1A10E5E4E65}" destId="{5EEAE086-2C8C-4173-ABBD-145216364598}" srcOrd="0" destOrd="0" presId="urn:microsoft.com/office/officeart/2008/layout/HalfCircleOrganizationChart"/>
    <dgm:cxn modelId="{B70CB9D4-9A34-4FCB-A27F-4AB73A51CEA4}" type="presParOf" srcId="{43F8F552-3C9F-4189-9DF0-D1A10E5E4E65}" destId="{3B7AD15A-F010-4050-BCF4-E22963EB718A}" srcOrd="1" destOrd="0" presId="urn:microsoft.com/office/officeart/2008/layout/HalfCircleOrganizationChart"/>
    <dgm:cxn modelId="{2978D7B7-570F-4679-8C0E-F88A185CEB50}" type="presParOf" srcId="{43F8F552-3C9F-4189-9DF0-D1A10E5E4E65}" destId="{4BB5A5F5-8E97-40FC-862A-20F8B19A908C}" srcOrd="2" destOrd="0" presId="urn:microsoft.com/office/officeart/2008/layout/HalfCircleOrganizationChart"/>
    <dgm:cxn modelId="{E718C2A1-516D-41AF-BDC2-6BEA419B0B27}" type="presParOf" srcId="{43F8F552-3C9F-4189-9DF0-D1A10E5E4E65}" destId="{8960F233-37B9-46F6-B50F-EF237F2C2929}" srcOrd="3" destOrd="0" presId="urn:microsoft.com/office/officeart/2008/layout/HalfCircleOrganizationChart"/>
    <dgm:cxn modelId="{F3383563-8173-42E3-947A-AC5FDB7FC212}" type="presParOf" srcId="{AE7BF7AD-7E23-491A-BC3D-DDB9106D4A8A}" destId="{EE390786-EAE4-4031-9BD8-C3F3C94A69F7}" srcOrd="1" destOrd="0" presId="urn:microsoft.com/office/officeart/2008/layout/HalfCircleOrganizationChart"/>
    <dgm:cxn modelId="{229810C7-DFB1-4ECC-B4D4-3B90D260A1B5}" type="presParOf" srcId="{AE7BF7AD-7E23-491A-BC3D-DDB9106D4A8A}" destId="{C76CE9EB-BC5E-497B-96DA-59EC08A2C9FF}" srcOrd="2" destOrd="0" presId="urn:microsoft.com/office/officeart/2008/layout/HalfCircleOrganizationChart"/>
    <dgm:cxn modelId="{5D06285A-AE15-44DE-8220-2286321AE511}" type="presParOf" srcId="{DF90A936-7529-4CA1-B838-5029D90A47C8}" destId="{C834BF65-EA6A-4288-9C64-69FCD3368F86}" srcOrd="2" destOrd="0" presId="urn:microsoft.com/office/officeart/2008/layout/HalfCircle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AAB4E34-47FB-4C36-AE11-A26114E71DD7}"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7D2867A1-32FB-4D77-B2E8-BA4582BB59DA}">
      <dgm:prSet phldrT="[Text]" custT="1"/>
      <dgm:spPr/>
      <dgm:t>
        <a:bodyPr/>
        <a:lstStyle/>
        <a:p>
          <a:r>
            <a:rPr lang="en-US" sz="700" dirty="0"/>
            <a:t>QMS</a:t>
          </a:r>
        </a:p>
      </dgm:t>
    </dgm:pt>
    <dgm:pt modelId="{9509C09D-DD50-4447-BE30-F8D299E00341}" type="parTrans" cxnId="{22DBA7EE-22B0-43CE-89CD-BB2DBA8394E7}">
      <dgm:prSet/>
      <dgm:spPr/>
      <dgm:t>
        <a:bodyPr/>
        <a:lstStyle/>
        <a:p>
          <a:endParaRPr lang="en-US" sz="700"/>
        </a:p>
      </dgm:t>
    </dgm:pt>
    <dgm:pt modelId="{1D7576A2-A502-4A46-9BDA-2EC29186F216}" type="sibTrans" cxnId="{22DBA7EE-22B0-43CE-89CD-BB2DBA8394E7}">
      <dgm:prSet/>
      <dgm:spPr/>
      <dgm:t>
        <a:bodyPr/>
        <a:lstStyle/>
        <a:p>
          <a:endParaRPr lang="en-US" sz="700"/>
        </a:p>
      </dgm:t>
    </dgm:pt>
    <dgm:pt modelId="{D3319EF5-00CC-4CFE-86C6-404B4CC449A6}">
      <dgm:prSet phldrT="[Text]" custT="1"/>
      <dgm:spPr/>
      <dgm:t>
        <a:bodyPr/>
        <a:lstStyle/>
        <a:p>
          <a:r>
            <a:rPr lang="en-US" sz="700" dirty="0"/>
            <a:t>Engineering</a:t>
          </a:r>
        </a:p>
      </dgm:t>
    </dgm:pt>
    <dgm:pt modelId="{19EF533C-1C77-44F1-B3FE-859E335A7FA6}" type="parTrans" cxnId="{D0632AE5-9415-4512-A52F-5DAD8D9A6543}">
      <dgm:prSet/>
      <dgm:spPr/>
      <dgm:t>
        <a:bodyPr/>
        <a:lstStyle/>
        <a:p>
          <a:endParaRPr lang="en-US" sz="700"/>
        </a:p>
      </dgm:t>
    </dgm:pt>
    <dgm:pt modelId="{9AE20AB5-C069-4EA9-9A7D-D39C5929D883}" type="sibTrans" cxnId="{D0632AE5-9415-4512-A52F-5DAD8D9A6543}">
      <dgm:prSet/>
      <dgm:spPr/>
      <dgm:t>
        <a:bodyPr/>
        <a:lstStyle/>
        <a:p>
          <a:endParaRPr lang="en-US" sz="700"/>
        </a:p>
      </dgm:t>
    </dgm:pt>
    <dgm:pt modelId="{6C53B66B-573D-4FCD-8CE3-75A18E8DF240}">
      <dgm:prSet phldrT="[Text]" custT="1"/>
      <dgm:spPr/>
      <dgm:t>
        <a:bodyPr/>
        <a:lstStyle/>
        <a:p>
          <a:r>
            <a:rPr lang="en-US" sz="700" dirty="0"/>
            <a:t>Process Management</a:t>
          </a:r>
        </a:p>
      </dgm:t>
    </dgm:pt>
    <dgm:pt modelId="{E433DF3B-0D6E-4C2B-BA7B-4879D398EF0F}" type="parTrans" cxnId="{B2067359-4BC6-47FC-B217-CE0B31E8E22A}">
      <dgm:prSet/>
      <dgm:spPr/>
      <dgm:t>
        <a:bodyPr/>
        <a:lstStyle/>
        <a:p>
          <a:endParaRPr lang="en-US" sz="700"/>
        </a:p>
      </dgm:t>
    </dgm:pt>
    <dgm:pt modelId="{ABC571F4-02E9-4EE9-8030-08E5D3B3CC54}" type="sibTrans" cxnId="{B2067359-4BC6-47FC-B217-CE0B31E8E22A}">
      <dgm:prSet/>
      <dgm:spPr/>
      <dgm:t>
        <a:bodyPr/>
        <a:lstStyle/>
        <a:p>
          <a:endParaRPr lang="en-US" sz="700"/>
        </a:p>
      </dgm:t>
    </dgm:pt>
    <dgm:pt modelId="{088A30BB-625C-42BF-9649-4CE6DF63AC46}">
      <dgm:prSet phldrT="[Text]" custT="1"/>
      <dgm:spPr/>
      <dgm:t>
        <a:bodyPr/>
        <a:lstStyle/>
        <a:p>
          <a:r>
            <a:rPr lang="en-US" sz="700" dirty="0"/>
            <a:t>Project Management</a:t>
          </a:r>
        </a:p>
      </dgm:t>
    </dgm:pt>
    <dgm:pt modelId="{073EAB14-47B2-4E1A-A569-2C8755CE19C7}" type="parTrans" cxnId="{13CD1E9C-2536-4E6D-9DA4-E4561DB85814}">
      <dgm:prSet/>
      <dgm:spPr/>
      <dgm:t>
        <a:bodyPr/>
        <a:lstStyle/>
        <a:p>
          <a:endParaRPr lang="en-US" sz="700"/>
        </a:p>
      </dgm:t>
    </dgm:pt>
    <dgm:pt modelId="{AAAC5068-29EF-4664-A04A-1F07469011D4}" type="sibTrans" cxnId="{13CD1E9C-2536-4E6D-9DA4-E4561DB85814}">
      <dgm:prSet/>
      <dgm:spPr/>
      <dgm:t>
        <a:bodyPr/>
        <a:lstStyle/>
        <a:p>
          <a:endParaRPr lang="en-US" sz="700"/>
        </a:p>
      </dgm:t>
    </dgm:pt>
    <dgm:pt modelId="{086E0A2F-3A0B-4658-9585-240EE4E25C12}">
      <dgm:prSet phldrT="[Text]" custT="1"/>
      <dgm:spPr/>
      <dgm:t>
        <a:bodyPr/>
        <a:lstStyle/>
        <a:p>
          <a:r>
            <a:rPr lang="en-US" sz="700" dirty="0"/>
            <a:t>Support</a:t>
          </a:r>
        </a:p>
      </dgm:t>
    </dgm:pt>
    <dgm:pt modelId="{65A68A0D-9B9E-4D46-8707-02ECE3B2994F}" type="parTrans" cxnId="{E13717CA-40E9-478F-806A-13AE062B5A03}">
      <dgm:prSet/>
      <dgm:spPr/>
      <dgm:t>
        <a:bodyPr/>
        <a:lstStyle/>
        <a:p>
          <a:endParaRPr lang="en-US" sz="700"/>
        </a:p>
      </dgm:t>
    </dgm:pt>
    <dgm:pt modelId="{EDB22A36-7F05-43C6-ABB6-04D7B914D593}" type="sibTrans" cxnId="{E13717CA-40E9-478F-806A-13AE062B5A03}">
      <dgm:prSet/>
      <dgm:spPr/>
      <dgm:t>
        <a:bodyPr/>
        <a:lstStyle/>
        <a:p>
          <a:endParaRPr lang="en-US" sz="700"/>
        </a:p>
      </dgm:t>
    </dgm:pt>
    <dgm:pt modelId="{342D23DF-61A3-429C-94EE-68F49D77A500}">
      <dgm:prSet phldrT="[Text]" custT="1"/>
      <dgm:spPr/>
      <dgm:t>
        <a:bodyPr/>
        <a:lstStyle/>
        <a:p>
          <a:r>
            <a:rPr lang="en-US" sz="700" dirty="0"/>
            <a:t>Design</a:t>
          </a:r>
        </a:p>
      </dgm:t>
    </dgm:pt>
    <dgm:pt modelId="{839FA230-2DBA-4B18-97C6-042D350F7827}" type="parTrans" cxnId="{8B3FE89C-75EE-4ED2-966D-77083073B34E}">
      <dgm:prSet/>
      <dgm:spPr/>
      <dgm:t>
        <a:bodyPr/>
        <a:lstStyle/>
        <a:p>
          <a:endParaRPr lang="en-US" sz="700"/>
        </a:p>
      </dgm:t>
    </dgm:pt>
    <dgm:pt modelId="{52194F75-8E77-47C6-B3D7-FDACBBEAAF2D}" type="sibTrans" cxnId="{8B3FE89C-75EE-4ED2-966D-77083073B34E}">
      <dgm:prSet/>
      <dgm:spPr/>
      <dgm:t>
        <a:bodyPr/>
        <a:lstStyle/>
        <a:p>
          <a:endParaRPr lang="en-US" sz="700"/>
        </a:p>
      </dgm:t>
    </dgm:pt>
    <dgm:pt modelId="{0FA7E7EC-FDA7-4F34-9A9B-8797EEE29902}">
      <dgm:prSet phldrT="[Text]" custT="1"/>
      <dgm:spPr/>
      <dgm:t>
        <a:bodyPr/>
        <a:lstStyle/>
        <a:p>
          <a:r>
            <a:rPr lang="en-US" sz="700" dirty="0"/>
            <a:t>Requirements Development and Management</a:t>
          </a:r>
        </a:p>
      </dgm:t>
    </dgm:pt>
    <dgm:pt modelId="{F80B51C4-7EB5-4F95-AF4B-57200EAC05F0}" type="parTrans" cxnId="{1A15507B-1537-434A-9488-C760A6239D98}">
      <dgm:prSet/>
      <dgm:spPr/>
      <dgm:t>
        <a:bodyPr/>
        <a:lstStyle/>
        <a:p>
          <a:endParaRPr lang="en-US" sz="700"/>
        </a:p>
      </dgm:t>
    </dgm:pt>
    <dgm:pt modelId="{A38B0CE9-5131-4D7D-B71E-FCD46664A9AE}" type="sibTrans" cxnId="{1A15507B-1537-434A-9488-C760A6239D98}">
      <dgm:prSet/>
      <dgm:spPr/>
      <dgm:t>
        <a:bodyPr/>
        <a:lstStyle/>
        <a:p>
          <a:endParaRPr lang="en-US" sz="700"/>
        </a:p>
      </dgm:t>
    </dgm:pt>
    <dgm:pt modelId="{7E4EDE33-4567-4834-97CB-9AA24AE35ADC}">
      <dgm:prSet phldrT="[Text]" custT="1"/>
      <dgm:spPr/>
      <dgm:t>
        <a:bodyPr/>
        <a:lstStyle/>
        <a:p>
          <a:r>
            <a:rPr lang="en-US" sz="700" dirty="0"/>
            <a:t>Verification and Validation</a:t>
          </a:r>
        </a:p>
      </dgm:t>
    </dgm:pt>
    <dgm:pt modelId="{1BC1A223-7DC1-4037-AA85-51A0BF5CFEF3}" type="parTrans" cxnId="{FCE5D25C-A651-41CD-ABBF-ECEF1DF8A4B4}">
      <dgm:prSet/>
      <dgm:spPr/>
      <dgm:t>
        <a:bodyPr/>
        <a:lstStyle/>
        <a:p>
          <a:endParaRPr lang="en-US" sz="700"/>
        </a:p>
      </dgm:t>
    </dgm:pt>
    <dgm:pt modelId="{D027CC58-3B44-4F55-9189-F6141C00F167}" type="sibTrans" cxnId="{FCE5D25C-A651-41CD-ABBF-ECEF1DF8A4B4}">
      <dgm:prSet/>
      <dgm:spPr/>
      <dgm:t>
        <a:bodyPr/>
        <a:lstStyle/>
        <a:p>
          <a:endParaRPr lang="en-US" sz="700"/>
        </a:p>
      </dgm:t>
    </dgm:pt>
    <dgm:pt modelId="{89495CC3-CF16-4852-8E68-81525E51F07C}">
      <dgm:prSet phldrT="[Text]" custT="1"/>
      <dgm:spPr/>
      <dgm:t>
        <a:bodyPr/>
        <a:lstStyle/>
        <a:p>
          <a:r>
            <a:rPr lang="en-US" sz="700" dirty="0"/>
            <a:t>Configuration Management</a:t>
          </a:r>
        </a:p>
      </dgm:t>
    </dgm:pt>
    <dgm:pt modelId="{C19886F3-DD17-4FAC-A07E-3D9608F3EE12}" type="parTrans" cxnId="{4DB01D4A-08BB-40AD-AB51-73F17BDF346B}">
      <dgm:prSet/>
      <dgm:spPr/>
      <dgm:t>
        <a:bodyPr/>
        <a:lstStyle/>
        <a:p>
          <a:endParaRPr lang="en-US" sz="700"/>
        </a:p>
      </dgm:t>
    </dgm:pt>
    <dgm:pt modelId="{B58A4901-19A6-4B7C-94A5-CB2878D28BD1}" type="sibTrans" cxnId="{4DB01D4A-08BB-40AD-AB51-73F17BDF346B}">
      <dgm:prSet/>
      <dgm:spPr/>
      <dgm:t>
        <a:bodyPr/>
        <a:lstStyle/>
        <a:p>
          <a:endParaRPr lang="en-US" sz="700"/>
        </a:p>
      </dgm:t>
    </dgm:pt>
    <dgm:pt modelId="{E1B0BB96-885C-4DAA-A154-F39D4E3B874A}">
      <dgm:prSet phldrT="[Text]" custT="1"/>
      <dgm:spPr/>
      <dgm:t>
        <a:bodyPr/>
        <a:lstStyle/>
        <a:p>
          <a:r>
            <a:rPr lang="en-US" sz="700" dirty="0"/>
            <a:t>Decision Analysis and Resolution</a:t>
          </a:r>
        </a:p>
      </dgm:t>
    </dgm:pt>
    <dgm:pt modelId="{57B5C547-A4EA-4143-AB2B-9E76985DF836}" type="parTrans" cxnId="{26E83C8B-2B15-490F-ABA9-A0CBDCFE6322}">
      <dgm:prSet/>
      <dgm:spPr/>
      <dgm:t>
        <a:bodyPr/>
        <a:lstStyle/>
        <a:p>
          <a:endParaRPr lang="en-US" sz="700"/>
        </a:p>
      </dgm:t>
    </dgm:pt>
    <dgm:pt modelId="{A4EC552A-8D6A-4CA5-B966-AB4D473AE418}" type="sibTrans" cxnId="{26E83C8B-2B15-490F-ABA9-A0CBDCFE6322}">
      <dgm:prSet/>
      <dgm:spPr/>
      <dgm:t>
        <a:bodyPr/>
        <a:lstStyle/>
        <a:p>
          <a:endParaRPr lang="en-US" sz="700"/>
        </a:p>
      </dgm:t>
    </dgm:pt>
    <dgm:pt modelId="{E5D7CD43-59F2-449C-990F-3EB32AE94E09}">
      <dgm:prSet phldrT="[Text]" custT="1"/>
      <dgm:spPr/>
      <dgm:t>
        <a:bodyPr/>
        <a:lstStyle/>
        <a:p>
          <a:r>
            <a:rPr lang="en-US" sz="700" dirty="0"/>
            <a:t>Measurement and Analysis</a:t>
          </a:r>
        </a:p>
      </dgm:t>
    </dgm:pt>
    <dgm:pt modelId="{0B71DFC7-F5C1-44AA-95FC-5E278085A556}" type="parTrans" cxnId="{6C09BCEE-9804-45BB-A83C-1E6DABDD20C5}">
      <dgm:prSet/>
      <dgm:spPr/>
      <dgm:t>
        <a:bodyPr/>
        <a:lstStyle/>
        <a:p>
          <a:endParaRPr lang="en-US" sz="700"/>
        </a:p>
      </dgm:t>
    </dgm:pt>
    <dgm:pt modelId="{42A2237B-695E-4BD7-87BB-B24650C646D6}" type="sibTrans" cxnId="{6C09BCEE-9804-45BB-A83C-1E6DABDD20C5}">
      <dgm:prSet/>
      <dgm:spPr/>
      <dgm:t>
        <a:bodyPr/>
        <a:lstStyle/>
        <a:p>
          <a:endParaRPr lang="en-US" sz="700"/>
        </a:p>
      </dgm:t>
    </dgm:pt>
    <dgm:pt modelId="{6634FBF0-B7A0-4979-BB3D-226A51EE4F1C}">
      <dgm:prSet phldrT="[Text]" custT="1"/>
      <dgm:spPr/>
      <dgm:t>
        <a:bodyPr/>
        <a:lstStyle/>
        <a:p>
          <a:r>
            <a:rPr lang="en-US" sz="700" dirty="0"/>
            <a:t>Quality Assurance</a:t>
          </a:r>
        </a:p>
      </dgm:t>
    </dgm:pt>
    <dgm:pt modelId="{17C42FE6-601C-4AEC-8FFC-A567E868E7C4}" type="parTrans" cxnId="{D3E0A66F-658D-4BA0-A151-8EBCB1CE32C9}">
      <dgm:prSet/>
      <dgm:spPr/>
      <dgm:t>
        <a:bodyPr/>
        <a:lstStyle/>
        <a:p>
          <a:endParaRPr lang="en-US" sz="700"/>
        </a:p>
      </dgm:t>
    </dgm:pt>
    <dgm:pt modelId="{D614B067-BE86-41F5-B846-0C766A5E0D75}" type="sibTrans" cxnId="{D3E0A66F-658D-4BA0-A151-8EBCB1CE32C9}">
      <dgm:prSet/>
      <dgm:spPr/>
      <dgm:t>
        <a:bodyPr/>
        <a:lstStyle/>
        <a:p>
          <a:endParaRPr lang="en-US" sz="700"/>
        </a:p>
      </dgm:t>
    </dgm:pt>
    <dgm:pt modelId="{D4C70994-340E-46AD-AF6A-E04B234CC9D9}">
      <dgm:prSet phldrT="[Text]" custT="1"/>
      <dgm:spPr/>
      <dgm:t>
        <a:bodyPr/>
        <a:lstStyle/>
        <a:p>
          <a:r>
            <a:rPr lang="en-US" sz="700" dirty="0"/>
            <a:t>Training</a:t>
          </a:r>
        </a:p>
      </dgm:t>
    </dgm:pt>
    <dgm:pt modelId="{4EC8CC2C-9946-4606-8F1A-83C36BDD5F4D}" type="parTrans" cxnId="{E1BDC740-3B93-44BF-8227-D5A87CDA9DF1}">
      <dgm:prSet/>
      <dgm:spPr/>
      <dgm:t>
        <a:bodyPr/>
        <a:lstStyle/>
        <a:p>
          <a:endParaRPr lang="en-US" sz="700"/>
        </a:p>
      </dgm:t>
    </dgm:pt>
    <dgm:pt modelId="{09044C00-9380-4B5F-AE2D-0D7AD4CBB55D}" type="sibTrans" cxnId="{E1BDC740-3B93-44BF-8227-D5A87CDA9DF1}">
      <dgm:prSet/>
      <dgm:spPr/>
      <dgm:t>
        <a:bodyPr/>
        <a:lstStyle/>
        <a:p>
          <a:endParaRPr lang="en-US" sz="700"/>
        </a:p>
      </dgm:t>
    </dgm:pt>
    <dgm:pt modelId="{9687D8B6-E36A-4BEA-9916-30C717C786F7}">
      <dgm:prSet phldrT="[Text]" custT="1"/>
      <dgm:spPr/>
      <dgm:t>
        <a:bodyPr/>
        <a:lstStyle/>
        <a:p>
          <a:r>
            <a:rPr lang="en-US" sz="700" dirty="0"/>
            <a:t>Other Documents</a:t>
          </a:r>
        </a:p>
      </dgm:t>
    </dgm:pt>
    <dgm:pt modelId="{9FCC467C-935C-4738-96A6-AF0EEC6D0336}" type="parTrans" cxnId="{F45E3F51-73C2-4085-95E8-3081863FEE60}">
      <dgm:prSet/>
      <dgm:spPr/>
      <dgm:t>
        <a:bodyPr/>
        <a:lstStyle/>
        <a:p>
          <a:endParaRPr lang="en-US"/>
        </a:p>
      </dgm:t>
    </dgm:pt>
    <dgm:pt modelId="{C75AD104-05EA-4E87-94CB-69B497F46406}" type="sibTrans" cxnId="{F45E3F51-73C2-4085-95E8-3081863FEE60}">
      <dgm:prSet/>
      <dgm:spPr/>
      <dgm:t>
        <a:bodyPr/>
        <a:lstStyle/>
        <a:p>
          <a:endParaRPr lang="en-US"/>
        </a:p>
      </dgm:t>
    </dgm:pt>
    <dgm:pt modelId="{3E76617A-5C47-4A7A-BC10-F5919F79CD5E}" type="pres">
      <dgm:prSet presAssocID="{FAAB4E34-47FB-4C36-AE11-A26114E71DD7}" presName="Name0" presStyleCnt="0">
        <dgm:presLayoutVars>
          <dgm:orgChart val="1"/>
          <dgm:chPref val="1"/>
          <dgm:dir/>
          <dgm:animOne val="branch"/>
          <dgm:animLvl val="lvl"/>
          <dgm:resizeHandles/>
        </dgm:presLayoutVars>
      </dgm:prSet>
      <dgm:spPr/>
      <dgm:t>
        <a:bodyPr/>
        <a:lstStyle/>
        <a:p>
          <a:endParaRPr lang="en-US"/>
        </a:p>
      </dgm:t>
    </dgm:pt>
    <dgm:pt modelId="{6744E321-F902-45E0-831B-FA6E5E1AC74E}" type="pres">
      <dgm:prSet presAssocID="{7D2867A1-32FB-4D77-B2E8-BA4582BB59DA}" presName="hierRoot1" presStyleCnt="0">
        <dgm:presLayoutVars>
          <dgm:hierBranch val="init"/>
        </dgm:presLayoutVars>
      </dgm:prSet>
      <dgm:spPr/>
    </dgm:pt>
    <dgm:pt modelId="{E2B710F4-0ECA-4523-B8A6-4B1A1DAA0670}" type="pres">
      <dgm:prSet presAssocID="{7D2867A1-32FB-4D77-B2E8-BA4582BB59DA}" presName="rootComposite1" presStyleCnt="0"/>
      <dgm:spPr/>
    </dgm:pt>
    <dgm:pt modelId="{28000E22-5B5E-4FE1-9B02-95EF13370C70}" type="pres">
      <dgm:prSet presAssocID="{7D2867A1-32FB-4D77-B2E8-BA4582BB59DA}" presName="rootText1" presStyleLbl="alignAcc1" presStyleIdx="0" presStyleCnt="0">
        <dgm:presLayoutVars>
          <dgm:chPref val="3"/>
        </dgm:presLayoutVars>
      </dgm:prSet>
      <dgm:spPr/>
      <dgm:t>
        <a:bodyPr/>
        <a:lstStyle/>
        <a:p>
          <a:endParaRPr lang="en-US"/>
        </a:p>
      </dgm:t>
    </dgm:pt>
    <dgm:pt modelId="{82714910-B0C6-4EC0-A093-5F9AF5324437}" type="pres">
      <dgm:prSet presAssocID="{7D2867A1-32FB-4D77-B2E8-BA4582BB59DA}" presName="topArc1" presStyleLbl="parChTrans1D1" presStyleIdx="0" presStyleCnt="28"/>
      <dgm:spPr/>
    </dgm:pt>
    <dgm:pt modelId="{7C114818-1750-4E1E-B4F6-4039CCD7318B}" type="pres">
      <dgm:prSet presAssocID="{7D2867A1-32FB-4D77-B2E8-BA4582BB59DA}" presName="bottomArc1" presStyleLbl="parChTrans1D1" presStyleIdx="1" presStyleCnt="28"/>
      <dgm:spPr/>
    </dgm:pt>
    <dgm:pt modelId="{33CCD15A-5378-4847-B793-FB4E5223FF74}" type="pres">
      <dgm:prSet presAssocID="{7D2867A1-32FB-4D77-B2E8-BA4582BB59DA}" presName="topConnNode1" presStyleLbl="node1" presStyleIdx="0" presStyleCnt="0"/>
      <dgm:spPr/>
      <dgm:t>
        <a:bodyPr/>
        <a:lstStyle/>
        <a:p>
          <a:endParaRPr lang="en-US"/>
        </a:p>
      </dgm:t>
    </dgm:pt>
    <dgm:pt modelId="{3EB5DF04-46FC-4C53-8BB5-5631280A88D2}" type="pres">
      <dgm:prSet presAssocID="{7D2867A1-32FB-4D77-B2E8-BA4582BB59DA}" presName="hierChild2" presStyleCnt="0"/>
      <dgm:spPr/>
    </dgm:pt>
    <dgm:pt modelId="{145B48E0-FB2B-496F-82B4-FBA3B734ED7B}" type="pres">
      <dgm:prSet presAssocID="{19EF533C-1C77-44F1-B3FE-859E335A7FA6}" presName="Name28" presStyleLbl="parChTrans1D2" presStyleIdx="0" presStyleCnt="5"/>
      <dgm:spPr/>
      <dgm:t>
        <a:bodyPr/>
        <a:lstStyle/>
        <a:p>
          <a:endParaRPr lang="en-US"/>
        </a:p>
      </dgm:t>
    </dgm:pt>
    <dgm:pt modelId="{FCF0247E-B58B-4FFE-AAF9-143DFF7087EC}" type="pres">
      <dgm:prSet presAssocID="{D3319EF5-00CC-4CFE-86C6-404B4CC449A6}" presName="hierRoot2" presStyleCnt="0">
        <dgm:presLayoutVars>
          <dgm:hierBranch val="init"/>
        </dgm:presLayoutVars>
      </dgm:prSet>
      <dgm:spPr/>
    </dgm:pt>
    <dgm:pt modelId="{7AAF2F3B-073C-4466-825D-5CD717A6FE72}" type="pres">
      <dgm:prSet presAssocID="{D3319EF5-00CC-4CFE-86C6-404B4CC449A6}" presName="rootComposite2" presStyleCnt="0"/>
      <dgm:spPr/>
    </dgm:pt>
    <dgm:pt modelId="{35B35339-64C5-43DE-B6C7-0F4AAF98000E}" type="pres">
      <dgm:prSet presAssocID="{D3319EF5-00CC-4CFE-86C6-404B4CC449A6}" presName="rootText2" presStyleLbl="alignAcc1" presStyleIdx="0" presStyleCnt="0">
        <dgm:presLayoutVars>
          <dgm:chPref val="3"/>
        </dgm:presLayoutVars>
      </dgm:prSet>
      <dgm:spPr/>
      <dgm:t>
        <a:bodyPr/>
        <a:lstStyle/>
        <a:p>
          <a:endParaRPr lang="en-US"/>
        </a:p>
      </dgm:t>
    </dgm:pt>
    <dgm:pt modelId="{0F33A655-3548-4652-A4E7-F421E90E8DFE}" type="pres">
      <dgm:prSet presAssocID="{D3319EF5-00CC-4CFE-86C6-404B4CC449A6}" presName="topArc2" presStyleLbl="parChTrans1D1" presStyleIdx="2" presStyleCnt="28"/>
      <dgm:spPr/>
    </dgm:pt>
    <dgm:pt modelId="{B18046B6-D2AF-4034-8210-08B920A2C6EF}" type="pres">
      <dgm:prSet presAssocID="{D3319EF5-00CC-4CFE-86C6-404B4CC449A6}" presName="bottomArc2" presStyleLbl="parChTrans1D1" presStyleIdx="3" presStyleCnt="28"/>
      <dgm:spPr/>
    </dgm:pt>
    <dgm:pt modelId="{985DCA28-19C1-4306-852B-1C51DAD01574}" type="pres">
      <dgm:prSet presAssocID="{D3319EF5-00CC-4CFE-86C6-404B4CC449A6}" presName="topConnNode2" presStyleLbl="node2" presStyleIdx="0" presStyleCnt="0"/>
      <dgm:spPr/>
      <dgm:t>
        <a:bodyPr/>
        <a:lstStyle/>
        <a:p>
          <a:endParaRPr lang="en-US"/>
        </a:p>
      </dgm:t>
    </dgm:pt>
    <dgm:pt modelId="{7B4FE5DC-0A86-41EC-9A64-1040F07AA1A8}" type="pres">
      <dgm:prSet presAssocID="{D3319EF5-00CC-4CFE-86C6-404B4CC449A6}" presName="hierChild4" presStyleCnt="0"/>
      <dgm:spPr/>
    </dgm:pt>
    <dgm:pt modelId="{0C72CD5B-0C95-4BF7-A495-74AC1D80D2E9}" type="pres">
      <dgm:prSet presAssocID="{839FA230-2DBA-4B18-97C6-042D350F7827}" presName="Name28" presStyleLbl="parChTrans1D3" presStyleIdx="0" presStyleCnt="8"/>
      <dgm:spPr/>
      <dgm:t>
        <a:bodyPr/>
        <a:lstStyle/>
        <a:p>
          <a:endParaRPr lang="en-US"/>
        </a:p>
      </dgm:t>
    </dgm:pt>
    <dgm:pt modelId="{B8980931-B589-4725-83B1-EF3CC722FF19}" type="pres">
      <dgm:prSet presAssocID="{342D23DF-61A3-429C-94EE-68F49D77A500}" presName="hierRoot2" presStyleCnt="0">
        <dgm:presLayoutVars>
          <dgm:hierBranch val="init"/>
        </dgm:presLayoutVars>
      </dgm:prSet>
      <dgm:spPr/>
    </dgm:pt>
    <dgm:pt modelId="{ADF1388D-6992-4BF4-89E5-6EABE2C5AD4F}" type="pres">
      <dgm:prSet presAssocID="{342D23DF-61A3-429C-94EE-68F49D77A500}" presName="rootComposite2" presStyleCnt="0"/>
      <dgm:spPr/>
    </dgm:pt>
    <dgm:pt modelId="{60316681-9560-462F-B0D9-672800EB05D3}" type="pres">
      <dgm:prSet presAssocID="{342D23DF-61A3-429C-94EE-68F49D77A500}" presName="rootText2" presStyleLbl="alignAcc1" presStyleIdx="0" presStyleCnt="0">
        <dgm:presLayoutVars>
          <dgm:chPref val="3"/>
        </dgm:presLayoutVars>
      </dgm:prSet>
      <dgm:spPr/>
      <dgm:t>
        <a:bodyPr/>
        <a:lstStyle/>
        <a:p>
          <a:endParaRPr lang="en-US"/>
        </a:p>
      </dgm:t>
    </dgm:pt>
    <dgm:pt modelId="{4D9A893A-48A7-4859-AD7C-BCFDC2CC7401}" type="pres">
      <dgm:prSet presAssocID="{342D23DF-61A3-429C-94EE-68F49D77A500}" presName="topArc2" presStyleLbl="parChTrans1D1" presStyleIdx="4" presStyleCnt="28"/>
      <dgm:spPr/>
    </dgm:pt>
    <dgm:pt modelId="{EA8A4D95-2892-408E-9429-F90360070BE9}" type="pres">
      <dgm:prSet presAssocID="{342D23DF-61A3-429C-94EE-68F49D77A500}" presName="bottomArc2" presStyleLbl="parChTrans1D1" presStyleIdx="5" presStyleCnt="28"/>
      <dgm:spPr/>
    </dgm:pt>
    <dgm:pt modelId="{098B6F59-5F7B-4FE7-B174-FB748E062E0C}" type="pres">
      <dgm:prSet presAssocID="{342D23DF-61A3-429C-94EE-68F49D77A500}" presName="topConnNode2" presStyleLbl="node3" presStyleIdx="0" presStyleCnt="0"/>
      <dgm:spPr/>
      <dgm:t>
        <a:bodyPr/>
        <a:lstStyle/>
        <a:p>
          <a:endParaRPr lang="en-US"/>
        </a:p>
      </dgm:t>
    </dgm:pt>
    <dgm:pt modelId="{0EDAEBA4-3CA2-4AC8-BBAD-9A3F030E5AAA}" type="pres">
      <dgm:prSet presAssocID="{342D23DF-61A3-429C-94EE-68F49D77A500}" presName="hierChild4" presStyleCnt="0"/>
      <dgm:spPr/>
    </dgm:pt>
    <dgm:pt modelId="{691CE28C-7550-457E-845D-5771B12CF81B}" type="pres">
      <dgm:prSet presAssocID="{342D23DF-61A3-429C-94EE-68F49D77A500}" presName="hierChild5" presStyleCnt="0"/>
      <dgm:spPr/>
    </dgm:pt>
    <dgm:pt modelId="{1EB37FF3-AEDD-480C-BCE8-7FE83A2F7525}" type="pres">
      <dgm:prSet presAssocID="{F80B51C4-7EB5-4F95-AF4B-57200EAC05F0}" presName="Name28" presStyleLbl="parChTrans1D3" presStyleIdx="1" presStyleCnt="8"/>
      <dgm:spPr/>
      <dgm:t>
        <a:bodyPr/>
        <a:lstStyle/>
        <a:p>
          <a:endParaRPr lang="en-US"/>
        </a:p>
      </dgm:t>
    </dgm:pt>
    <dgm:pt modelId="{0826CA07-78C4-4B22-9D39-14A1F6BD466E}" type="pres">
      <dgm:prSet presAssocID="{0FA7E7EC-FDA7-4F34-9A9B-8797EEE29902}" presName="hierRoot2" presStyleCnt="0">
        <dgm:presLayoutVars>
          <dgm:hierBranch val="init"/>
        </dgm:presLayoutVars>
      </dgm:prSet>
      <dgm:spPr/>
    </dgm:pt>
    <dgm:pt modelId="{F6F0A1DA-747B-488D-84D2-E567268F3C2D}" type="pres">
      <dgm:prSet presAssocID="{0FA7E7EC-FDA7-4F34-9A9B-8797EEE29902}" presName="rootComposite2" presStyleCnt="0"/>
      <dgm:spPr/>
    </dgm:pt>
    <dgm:pt modelId="{85DC1D6E-C454-459C-B05B-213193454E19}" type="pres">
      <dgm:prSet presAssocID="{0FA7E7EC-FDA7-4F34-9A9B-8797EEE29902}" presName="rootText2" presStyleLbl="alignAcc1" presStyleIdx="0" presStyleCnt="0">
        <dgm:presLayoutVars>
          <dgm:chPref val="3"/>
        </dgm:presLayoutVars>
      </dgm:prSet>
      <dgm:spPr/>
      <dgm:t>
        <a:bodyPr/>
        <a:lstStyle/>
        <a:p>
          <a:endParaRPr lang="en-US"/>
        </a:p>
      </dgm:t>
    </dgm:pt>
    <dgm:pt modelId="{1BF0ADEF-C327-4909-9029-7E665E7C005A}" type="pres">
      <dgm:prSet presAssocID="{0FA7E7EC-FDA7-4F34-9A9B-8797EEE29902}" presName="topArc2" presStyleLbl="parChTrans1D1" presStyleIdx="6" presStyleCnt="28"/>
      <dgm:spPr/>
    </dgm:pt>
    <dgm:pt modelId="{FF7DEE07-C035-4B31-B7BD-60821E10D7BA}" type="pres">
      <dgm:prSet presAssocID="{0FA7E7EC-FDA7-4F34-9A9B-8797EEE29902}" presName="bottomArc2" presStyleLbl="parChTrans1D1" presStyleIdx="7" presStyleCnt="28"/>
      <dgm:spPr/>
    </dgm:pt>
    <dgm:pt modelId="{3C777D0E-4EF5-4E5C-9A5D-9F2C339F5B0C}" type="pres">
      <dgm:prSet presAssocID="{0FA7E7EC-FDA7-4F34-9A9B-8797EEE29902}" presName="topConnNode2" presStyleLbl="node3" presStyleIdx="0" presStyleCnt="0"/>
      <dgm:spPr/>
      <dgm:t>
        <a:bodyPr/>
        <a:lstStyle/>
        <a:p>
          <a:endParaRPr lang="en-US"/>
        </a:p>
      </dgm:t>
    </dgm:pt>
    <dgm:pt modelId="{3C1C3BE3-2C07-426C-ACE0-39262965628B}" type="pres">
      <dgm:prSet presAssocID="{0FA7E7EC-FDA7-4F34-9A9B-8797EEE29902}" presName="hierChild4" presStyleCnt="0"/>
      <dgm:spPr/>
    </dgm:pt>
    <dgm:pt modelId="{1404075D-9193-4A38-88F4-F252030CA514}" type="pres">
      <dgm:prSet presAssocID="{0FA7E7EC-FDA7-4F34-9A9B-8797EEE29902}" presName="hierChild5" presStyleCnt="0"/>
      <dgm:spPr/>
    </dgm:pt>
    <dgm:pt modelId="{3E9A928C-D8E0-482C-92C4-A32F783EAA90}" type="pres">
      <dgm:prSet presAssocID="{1BC1A223-7DC1-4037-AA85-51A0BF5CFEF3}" presName="Name28" presStyleLbl="parChTrans1D3" presStyleIdx="2" presStyleCnt="8"/>
      <dgm:spPr/>
      <dgm:t>
        <a:bodyPr/>
        <a:lstStyle/>
        <a:p>
          <a:endParaRPr lang="en-US"/>
        </a:p>
      </dgm:t>
    </dgm:pt>
    <dgm:pt modelId="{74454353-8D27-4404-BA87-ACE0E99B0854}" type="pres">
      <dgm:prSet presAssocID="{7E4EDE33-4567-4834-97CB-9AA24AE35ADC}" presName="hierRoot2" presStyleCnt="0">
        <dgm:presLayoutVars>
          <dgm:hierBranch val="init"/>
        </dgm:presLayoutVars>
      </dgm:prSet>
      <dgm:spPr/>
    </dgm:pt>
    <dgm:pt modelId="{D978BAEF-E097-4D03-AFD5-E0C6BC086A4A}" type="pres">
      <dgm:prSet presAssocID="{7E4EDE33-4567-4834-97CB-9AA24AE35ADC}" presName="rootComposite2" presStyleCnt="0"/>
      <dgm:spPr/>
    </dgm:pt>
    <dgm:pt modelId="{27FF1700-208E-49EE-9F3E-41CB5B146B5A}" type="pres">
      <dgm:prSet presAssocID="{7E4EDE33-4567-4834-97CB-9AA24AE35ADC}" presName="rootText2" presStyleLbl="alignAcc1" presStyleIdx="0" presStyleCnt="0">
        <dgm:presLayoutVars>
          <dgm:chPref val="3"/>
        </dgm:presLayoutVars>
      </dgm:prSet>
      <dgm:spPr/>
      <dgm:t>
        <a:bodyPr/>
        <a:lstStyle/>
        <a:p>
          <a:endParaRPr lang="en-US"/>
        </a:p>
      </dgm:t>
    </dgm:pt>
    <dgm:pt modelId="{6D0B3540-1B8E-463B-B4A9-BF9431427101}" type="pres">
      <dgm:prSet presAssocID="{7E4EDE33-4567-4834-97CB-9AA24AE35ADC}" presName="topArc2" presStyleLbl="parChTrans1D1" presStyleIdx="8" presStyleCnt="28"/>
      <dgm:spPr/>
    </dgm:pt>
    <dgm:pt modelId="{BD1210F4-7A4D-439E-A389-5CF27B5FA534}" type="pres">
      <dgm:prSet presAssocID="{7E4EDE33-4567-4834-97CB-9AA24AE35ADC}" presName="bottomArc2" presStyleLbl="parChTrans1D1" presStyleIdx="9" presStyleCnt="28"/>
      <dgm:spPr/>
    </dgm:pt>
    <dgm:pt modelId="{DCC8F8C7-B869-4F43-AB5A-B741221979AB}" type="pres">
      <dgm:prSet presAssocID="{7E4EDE33-4567-4834-97CB-9AA24AE35ADC}" presName="topConnNode2" presStyleLbl="node3" presStyleIdx="0" presStyleCnt="0"/>
      <dgm:spPr/>
      <dgm:t>
        <a:bodyPr/>
        <a:lstStyle/>
        <a:p>
          <a:endParaRPr lang="en-US"/>
        </a:p>
      </dgm:t>
    </dgm:pt>
    <dgm:pt modelId="{1067F1C6-5870-4C5F-8ED3-FC0DE1F905E1}" type="pres">
      <dgm:prSet presAssocID="{7E4EDE33-4567-4834-97CB-9AA24AE35ADC}" presName="hierChild4" presStyleCnt="0"/>
      <dgm:spPr/>
    </dgm:pt>
    <dgm:pt modelId="{D5494930-5CAF-4F0A-8C60-DC789E4E9FD9}" type="pres">
      <dgm:prSet presAssocID="{7E4EDE33-4567-4834-97CB-9AA24AE35ADC}" presName="hierChild5" presStyleCnt="0"/>
      <dgm:spPr/>
    </dgm:pt>
    <dgm:pt modelId="{6247A547-AE43-4A7A-B330-4B0D827620D4}" type="pres">
      <dgm:prSet presAssocID="{D3319EF5-00CC-4CFE-86C6-404B4CC449A6}" presName="hierChild5" presStyleCnt="0"/>
      <dgm:spPr/>
    </dgm:pt>
    <dgm:pt modelId="{7F8CC1F8-0C6E-4913-9E0D-E59C7A0E4651}" type="pres">
      <dgm:prSet presAssocID="{073EAB14-47B2-4E1A-A569-2C8755CE19C7}" presName="Name28" presStyleLbl="parChTrans1D2" presStyleIdx="1" presStyleCnt="5"/>
      <dgm:spPr/>
      <dgm:t>
        <a:bodyPr/>
        <a:lstStyle/>
        <a:p>
          <a:endParaRPr lang="en-US"/>
        </a:p>
      </dgm:t>
    </dgm:pt>
    <dgm:pt modelId="{5620CFFC-7615-488E-87A9-F4813C18ED66}" type="pres">
      <dgm:prSet presAssocID="{088A30BB-625C-42BF-9649-4CE6DF63AC46}" presName="hierRoot2" presStyleCnt="0">
        <dgm:presLayoutVars>
          <dgm:hierBranch val="init"/>
        </dgm:presLayoutVars>
      </dgm:prSet>
      <dgm:spPr/>
    </dgm:pt>
    <dgm:pt modelId="{6BBAAAA5-9443-48F0-BCD0-67FA2428A89D}" type="pres">
      <dgm:prSet presAssocID="{088A30BB-625C-42BF-9649-4CE6DF63AC46}" presName="rootComposite2" presStyleCnt="0"/>
      <dgm:spPr/>
    </dgm:pt>
    <dgm:pt modelId="{B2B147E5-35CE-42D4-8188-77C6379FF5E1}" type="pres">
      <dgm:prSet presAssocID="{088A30BB-625C-42BF-9649-4CE6DF63AC46}" presName="rootText2" presStyleLbl="alignAcc1" presStyleIdx="0" presStyleCnt="0">
        <dgm:presLayoutVars>
          <dgm:chPref val="3"/>
        </dgm:presLayoutVars>
      </dgm:prSet>
      <dgm:spPr/>
      <dgm:t>
        <a:bodyPr/>
        <a:lstStyle/>
        <a:p>
          <a:endParaRPr lang="en-US"/>
        </a:p>
      </dgm:t>
    </dgm:pt>
    <dgm:pt modelId="{8E209C37-54B4-4D5E-BC3A-A1020171DD51}" type="pres">
      <dgm:prSet presAssocID="{088A30BB-625C-42BF-9649-4CE6DF63AC46}" presName="topArc2" presStyleLbl="parChTrans1D1" presStyleIdx="10" presStyleCnt="28"/>
      <dgm:spPr/>
    </dgm:pt>
    <dgm:pt modelId="{7C15AC52-30F4-4E6A-BEF1-393E8EA5B130}" type="pres">
      <dgm:prSet presAssocID="{088A30BB-625C-42BF-9649-4CE6DF63AC46}" presName="bottomArc2" presStyleLbl="parChTrans1D1" presStyleIdx="11" presStyleCnt="28"/>
      <dgm:spPr/>
    </dgm:pt>
    <dgm:pt modelId="{50B7E5F8-4591-43F7-A072-1BC612354C94}" type="pres">
      <dgm:prSet presAssocID="{088A30BB-625C-42BF-9649-4CE6DF63AC46}" presName="topConnNode2" presStyleLbl="node2" presStyleIdx="0" presStyleCnt="0"/>
      <dgm:spPr/>
      <dgm:t>
        <a:bodyPr/>
        <a:lstStyle/>
        <a:p>
          <a:endParaRPr lang="en-US"/>
        </a:p>
      </dgm:t>
    </dgm:pt>
    <dgm:pt modelId="{EE8E810B-476F-4A47-BEC7-74D7937C3801}" type="pres">
      <dgm:prSet presAssocID="{088A30BB-625C-42BF-9649-4CE6DF63AC46}" presName="hierChild4" presStyleCnt="0"/>
      <dgm:spPr/>
    </dgm:pt>
    <dgm:pt modelId="{97F74578-8A6B-4861-AFE6-90CB19B2829F}" type="pres">
      <dgm:prSet presAssocID="{088A30BB-625C-42BF-9649-4CE6DF63AC46}" presName="hierChild5" presStyleCnt="0"/>
      <dgm:spPr/>
    </dgm:pt>
    <dgm:pt modelId="{C2CF70CC-F355-4447-8438-B54E35D06928}" type="pres">
      <dgm:prSet presAssocID="{E433DF3B-0D6E-4C2B-BA7B-4879D398EF0F}" presName="Name28" presStyleLbl="parChTrans1D2" presStyleIdx="2" presStyleCnt="5"/>
      <dgm:spPr/>
      <dgm:t>
        <a:bodyPr/>
        <a:lstStyle/>
        <a:p>
          <a:endParaRPr lang="en-US"/>
        </a:p>
      </dgm:t>
    </dgm:pt>
    <dgm:pt modelId="{D1807F40-9605-4471-A9D1-1537DFC9D5DB}" type="pres">
      <dgm:prSet presAssocID="{6C53B66B-573D-4FCD-8CE3-75A18E8DF240}" presName="hierRoot2" presStyleCnt="0">
        <dgm:presLayoutVars>
          <dgm:hierBranch val="init"/>
        </dgm:presLayoutVars>
      </dgm:prSet>
      <dgm:spPr/>
    </dgm:pt>
    <dgm:pt modelId="{FFF0265B-6B2F-4B61-A44B-1BF7D775F70E}" type="pres">
      <dgm:prSet presAssocID="{6C53B66B-573D-4FCD-8CE3-75A18E8DF240}" presName="rootComposite2" presStyleCnt="0"/>
      <dgm:spPr/>
    </dgm:pt>
    <dgm:pt modelId="{649C27F6-7086-422A-AF73-D9E86997012C}" type="pres">
      <dgm:prSet presAssocID="{6C53B66B-573D-4FCD-8CE3-75A18E8DF240}" presName="rootText2" presStyleLbl="alignAcc1" presStyleIdx="0" presStyleCnt="0">
        <dgm:presLayoutVars>
          <dgm:chPref val="3"/>
        </dgm:presLayoutVars>
      </dgm:prSet>
      <dgm:spPr/>
      <dgm:t>
        <a:bodyPr/>
        <a:lstStyle/>
        <a:p>
          <a:endParaRPr lang="en-US"/>
        </a:p>
      </dgm:t>
    </dgm:pt>
    <dgm:pt modelId="{4C47F970-85BE-4304-81FB-B518CF06FCFB}" type="pres">
      <dgm:prSet presAssocID="{6C53B66B-573D-4FCD-8CE3-75A18E8DF240}" presName="topArc2" presStyleLbl="parChTrans1D1" presStyleIdx="12" presStyleCnt="28"/>
      <dgm:spPr/>
    </dgm:pt>
    <dgm:pt modelId="{776760D0-5145-4355-869F-0EC877364C9B}" type="pres">
      <dgm:prSet presAssocID="{6C53B66B-573D-4FCD-8CE3-75A18E8DF240}" presName="bottomArc2" presStyleLbl="parChTrans1D1" presStyleIdx="13" presStyleCnt="28"/>
      <dgm:spPr/>
    </dgm:pt>
    <dgm:pt modelId="{292CAEED-69E8-4438-AE74-6E836337D67D}" type="pres">
      <dgm:prSet presAssocID="{6C53B66B-573D-4FCD-8CE3-75A18E8DF240}" presName="topConnNode2" presStyleLbl="node2" presStyleIdx="0" presStyleCnt="0"/>
      <dgm:spPr/>
      <dgm:t>
        <a:bodyPr/>
        <a:lstStyle/>
        <a:p>
          <a:endParaRPr lang="en-US"/>
        </a:p>
      </dgm:t>
    </dgm:pt>
    <dgm:pt modelId="{600D8893-0FE5-4023-B567-AE65E75D40B2}" type="pres">
      <dgm:prSet presAssocID="{6C53B66B-573D-4FCD-8CE3-75A18E8DF240}" presName="hierChild4" presStyleCnt="0"/>
      <dgm:spPr/>
    </dgm:pt>
    <dgm:pt modelId="{C53AD5BD-508E-4F36-BBA9-14E8000305D4}" type="pres">
      <dgm:prSet presAssocID="{6C53B66B-573D-4FCD-8CE3-75A18E8DF240}" presName="hierChild5" presStyleCnt="0"/>
      <dgm:spPr/>
    </dgm:pt>
    <dgm:pt modelId="{5548303E-26C0-4FF2-8B71-618168A3E035}" type="pres">
      <dgm:prSet presAssocID="{65A68A0D-9B9E-4D46-8707-02ECE3B2994F}" presName="Name28" presStyleLbl="parChTrans1D2" presStyleIdx="3" presStyleCnt="5"/>
      <dgm:spPr/>
      <dgm:t>
        <a:bodyPr/>
        <a:lstStyle/>
        <a:p>
          <a:endParaRPr lang="en-US"/>
        </a:p>
      </dgm:t>
    </dgm:pt>
    <dgm:pt modelId="{5D182E21-642D-4DAD-9327-047B02FD9EFB}" type="pres">
      <dgm:prSet presAssocID="{086E0A2F-3A0B-4658-9585-240EE4E25C12}" presName="hierRoot2" presStyleCnt="0">
        <dgm:presLayoutVars>
          <dgm:hierBranch val="init"/>
        </dgm:presLayoutVars>
      </dgm:prSet>
      <dgm:spPr/>
    </dgm:pt>
    <dgm:pt modelId="{AE7F3E1C-9710-4438-9991-D13D1EFF5E82}" type="pres">
      <dgm:prSet presAssocID="{086E0A2F-3A0B-4658-9585-240EE4E25C12}" presName="rootComposite2" presStyleCnt="0"/>
      <dgm:spPr/>
    </dgm:pt>
    <dgm:pt modelId="{BE41DEE0-50A5-44A6-A5E0-D20BD7BE4A16}" type="pres">
      <dgm:prSet presAssocID="{086E0A2F-3A0B-4658-9585-240EE4E25C12}" presName="rootText2" presStyleLbl="alignAcc1" presStyleIdx="0" presStyleCnt="0">
        <dgm:presLayoutVars>
          <dgm:chPref val="3"/>
        </dgm:presLayoutVars>
      </dgm:prSet>
      <dgm:spPr/>
      <dgm:t>
        <a:bodyPr/>
        <a:lstStyle/>
        <a:p>
          <a:endParaRPr lang="en-US"/>
        </a:p>
      </dgm:t>
    </dgm:pt>
    <dgm:pt modelId="{6AFFFF8E-5267-4000-98B0-FCC2CD213254}" type="pres">
      <dgm:prSet presAssocID="{086E0A2F-3A0B-4658-9585-240EE4E25C12}" presName="topArc2" presStyleLbl="parChTrans1D1" presStyleIdx="14" presStyleCnt="28"/>
      <dgm:spPr/>
    </dgm:pt>
    <dgm:pt modelId="{30DCA08D-A118-4691-A284-8FEC63D8732B}" type="pres">
      <dgm:prSet presAssocID="{086E0A2F-3A0B-4658-9585-240EE4E25C12}" presName="bottomArc2" presStyleLbl="parChTrans1D1" presStyleIdx="15" presStyleCnt="28"/>
      <dgm:spPr/>
    </dgm:pt>
    <dgm:pt modelId="{5F9CC23D-AB47-491D-AF65-09F48B461ED9}" type="pres">
      <dgm:prSet presAssocID="{086E0A2F-3A0B-4658-9585-240EE4E25C12}" presName="topConnNode2" presStyleLbl="node2" presStyleIdx="0" presStyleCnt="0"/>
      <dgm:spPr/>
      <dgm:t>
        <a:bodyPr/>
        <a:lstStyle/>
        <a:p>
          <a:endParaRPr lang="en-US"/>
        </a:p>
      </dgm:t>
    </dgm:pt>
    <dgm:pt modelId="{72B322D3-6308-496A-A1B2-493E3F0435D1}" type="pres">
      <dgm:prSet presAssocID="{086E0A2F-3A0B-4658-9585-240EE4E25C12}" presName="hierChild4" presStyleCnt="0"/>
      <dgm:spPr/>
    </dgm:pt>
    <dgm:pt modelId="{5CC47E45-65E5-48A1-BF9E-C704825D1C62}" type="pres">
      <dgm:prSet presAssocID="{C19886F3-DD17-4FAC-A07E-3D9608F3EE12}" presName="Name28" presStyleLbl="parChTrans1D3" presStyleIdx="3" presStyleCnt="8"/>
      <dgm:spPr/>
      <dgm:t>
        <a:bodyPr/>
        <a:lstStyle/>
        <a:p>
          <a:endParaRPr lang="en-US"/>
        </a:p>
      </dgm:t>
    </dgm:pt>
    <dgm:pt modelId="{47C6B583-C7CF-4164-80E2-CBBC7EB26621}" type="pres">
      <dgm:prSet presAssocID="{89495CC3-CF16-4852-8E68-81525E51F07C}" presName="hierRoot2" presStyleCnt="0">
        <dgm:presLayoutVars>
          <dgm:hierBranch val="init"/>
        </dgm:presLayoutVars>
      </dgm:prSet>
      <dgm:spPr/>
    </dgm:pt>
    <dgm:pt modelId="{C5B783D5-9B34-4AA3-8D46-B782157AA19F}" type="pres">
      <dgm:prSet presAssocID="{89495CC3-CF16-4852-8E68-81525E51F07C}" presName="rootComposite2" presStyleCnt="0"/>
      <dgm:spPr/>
    </dgm:pt>
    <dgm:pt modelId="{DF94210D-BA1A-458A-90C2-0646C3479D9D}" type="pres">
      <dgm:prSet presAssocID="{89495CC3-CF16-4852-8E68-81525E51F07C}" presName="rootText2" presStyleLbl="alignAcc1" presStyleIdx="0" presStyleCnt="0">
        <dgm:presLayoutVars>
          <dgm:chPref val="3"/>
        </dgm:presLayoutVars>
      </dgm:prSet>
      <dgm:spPr/>
      <dgm:t>
        <a:bodyPr/>
        <a:lstStyle/>
        <a:p>
          <a:endParaRPr lang="en-US"/>
        </a:p>
      </dgm:t>
    </dgm:pt>
    <dgm:pt modelId="{E7DE10CC-8A13-485A-B5FD-3090930221DA}" type="pres">
      <dgm:prSet presAssocID="{89495CC3-CF16-4852-8E68-81525E51F07C}" presName="topArc2" presStyleLbl="parChTrans1D1" presStyleIdx="16" presStyleCnt="28"/>
      <dgm:spPr/>
    </dgm:pt>
    <dgm:pt modelId="{00CAE961-6BA1-4CE1-9E19-D9FFB98C5E22}" type="pres">
      <dgm:prSet presAssocID="{89495CC3-CF16-4852-8E68-81525E51F07C}" presName="bottomArc2" presStyleLbl="parChTrans1D1" presStyleIdx="17" presStyleCnt="28"/>
      <dgm:spPr/>
    </dgm:pt>
    <dgm:pt modelId="{81F343E3-8DF3-4B23-B4BC-F94A43E58BB8}" type="pres">
      <dgm:prSet presAssocID="{89495CC3-CF16-4852-8E68-81525E51F07C}" presName="topConnNode2" presStyleLbl="node3" presStyleIdx="0" presStyleCnt="0"/>
      <dgm:spPr/>
      <dgm:t>
        <a:bodyPr/>
        <a:lstStyle/>
        <a:p>
          <a:endParaRPr lang="en-US"/>
        </a:p>
      </dgm:t>
    </dgm:pt>
    <dgm:pt modelId="{A278F0F7-9305-4F9B-B1D7-29D1E51A4D2D}" type="pres">
      <dgm:prSet presAssocID="{89495CC3-CF16-4852-8E68-81525E51F07C}" presName="hierChild4" presStyleCnt="0"/>
      <dgm:spPr/>
    </dgm:pt>
    <dgm:pt modelId="{E7B3EB62-BCD9-4CD6-83FD-5F8925816341}" type="pres">
      <dgm:prSet presAssocID="{89495CC3-CF16-4852-8E68-81525E51F07C}" presName="hierChild5" presStyleCnt="0"/>
      <dgm:spPr/>
    </dgm:pt>
    <dgm:pt modelId="{A6A00C5D-09EC-40A6-A690-9C7D6E04038F}" type="pres">
      <dgm:prSet presAssocID="{57B5C547-A4EA-4143-AB2B-9E76985DF836}" presName="Name28" presStyleLbl="parChTrans1D3" presStyleIdx="4" presStyleCnt="8"/>
      <dgm:spPr/>
      <dgm:t>
        <a:bodyPr/>
        <a:lstStyle/>
        <a:p>
          <a:endParaRPr lang="en-US"/>
        </a:p>
      </dgm:t>
    </dgm:pt>
    <dgm:pt modelId="{7A568141-F9DA-473F-97A4-051621F9D13B}" type="pres">
      <dgm:prSet presAssocID="{E1B0BB96-885C-4DAA-A154-F39D4E3B874A}" presName="hierRoot2" presStyleCnt="0">
        <dgm:presLayoutVars>
          <dgm:hierBranch val="init"/>
        </dgm:presLayoutVars>
      </dgm:prSet>
      <dgm:spPr/>
    </dgm:pt>
    <dgm:pt modelId="{C2CC61F7-6FF3-48AF-A45A-3F5103333989}" type="pres">
      <dgm:prSet presAssocID="{E1B0BB96-885C-4DAA-A154-F39D4E3B874A}" presName="rootComposite2" presStyleCnt="0"/>
      <dgm:spPr/>
    </dgm:pt>
    <dgm:pt modelId="{E367287C-3113-4FBD-AF8C-EDB89D206143}" type="pres">
      <dgm:prSet presAssocID="{E1B0BB96-885C-4DAA-A154-F39D4E3B874A}" presName="rootText2" presStyleLbl="alignAcc1" presStyleIdx="0" presStyleCnt="0">
        <dgm:presLayoutVars>
          <dgm:chPref val="3"/>
        </dgm:presLayoutVars>
      </dgm:prSet>
      <dgm:spPr/>
      <dgm:t>
        <a:bodyPr/>
        <a:lstStyle/>
        <a:p>
          <a:endParaRPr lang="en-US"/>
        </a:p>
      </dgm:t>
    </dgm:pt>
    <dgm:pt modelId="{E35102AB-6A8F-499F-80F8-36D8C65FA50B}" type="pres">
      <dgm:prSet presAssocID="{E1B0BB96-885C-4DAA-A154-F39D4E3B874A}" presName="topArc2" presStyleLbl="parChTrans1D1" presStyleIdx="18" presStyleCnt="28"/>
      <dgm:spPr/>
    </dgm:pt>
    <dgm:pt modelId="{1ACDAC85-3026-4378-866A-982D1B0F7C0D}" type="pres">
      <dgm:prSet presAssocID="{E1B0BB96-885C-4DAA-A154-F39D4E3B874A}" presName="bottomArc2" presStyleLbl="parChTrans1D1" presStyleIdx="19" presStyleCnt="28"/>
      <dgm:spPr/>
    </dgm:pt>
    <dgm:pt modelId="{AFB15CC6-E1FB-4818-A279-91C4D62A171C}" type="pres">
      <dgm:prSet presAssocID="{E1B0BB96-885C-4DAA-A154-F39D4E3B874A}" presName="topConnNode2" presStyleLbl="node3" presStyleIdx="0" presStyleCnt="0"/>
      <dgm:spPr/>
      <dgm:t>
        <a:bodyPr/>
        <a:lstStyle/>
        <a:p>
          <a:endParaRPr lang="en-US"/>
        </a:p>
      </dgm:t>
    </dgm:pt>
    <dgm:pt modelId="{ACCC85C1-12F7-4A45-A7BD-E8A44E441ADF}" type="pres">
      <dgm:prSet presAssocID="{E1B0BB96-885C-4DAA-A154-F39D4E3B874A}" presName="hierChild4" presStyleCnt="0"/>
      <dgm:spPr/>
    </dgm:pt>
    <dgm:pt modelId="{0E6C52B5-CFB3-4E0F-AF9C-F40C49F6F057}" type="pres">
      <dgm:prSet presAssocID="{E1B0BB96-885C-4DAA-A154-F39D4E3B874A}" presName="hierChild5" presStyleCnt="0"/>
      <dgm:spPr/>
    </dgm:pt>
    <dgm:pt modelId="{927618DD-3158-4D77-8C1E-87FEF9BBBEDE}" type="pres">
      <dgm:prSet presAssocID="{0B71DFC7-F5C1-44AA-95FC-5E278085A556}" presName="Name28" presStyleLbl="parChTrans1D3" presStyleIdx="5" presStyleCnt="8"/>
      <dgm:spPr/>
      <dgm:t>
        <a:bodyPr/>
        <a:lstStyle/>
        <a:p>
          <a:endParaRPr lang="en-US"/>
        </a:p>
      </dgm:t>
    </dgm:pt>
    <dgm:pt modelId="{5DF6E8E0-38B8-481D-96DD-AD5E9B0B25E7}" type="pres">
      <dgm:prSet presAssocID="{E5D7CD43-59F2-449C-990F-3EB32AE94E09}" presName="hierRoot2" presStyleCnt="0">
        <dgm:presLayoutVars>
          <dgm:hierBranch val="init"/>
        </dgm:presLayoutVars>
      </dgm:prSet>
      <dgm:spPr/>
    </dgm:pt>
    <dgm:pt modelId="{0EFEC158-99F8-44FD-8EAD-73B05CB36408}" type="pres">
      <dgm:prSet presAssocID="{E5D7CD43-59F2-449C-990F-3EB32AE94E09}" presName="rootComposite2" presStyleCnt="0"/>
      <dgm:spPr/>
    </dgm:pt>
    <dgm:pt modelId="{A40699FE-9E91-4D3F-A3EF-EA777BC934FF}" type="pres">
      <dgm:prSet presAssocID="{E5D7CD43-59F2-449C-990F-3EB32AE94E09}" presName="rootText2" presStyleLbl="alignAcc1" presStyleIdx="0" presStyleCnt="0">
        <dgm:presLayoutVars>
          <dgm:chPref val="3"/>
        </dgm:presLayoutVars>
      </dgm:prSet>
      <dgm:spPr/>
      <dgm:t>
        <a:bodyPr/>
        <a:lstStyle/>
        <a:p>
          <a:endParaRPr lang="en-US"/>
        </a:p>
      </dgm:t>
    </dgm:pt>
    <dgm:pt modelId="{60FC226B-FF31-4536-A540-8BE5967A4ADB}" type="pres">
      <dgm:prSet presAssocID="{E5D7CD43-59F2-449C-990F-3EB32AE94E09}" presName="topArc2" presStyleLbl="parChTrans1D1" presStyleIdx="20" presStyleCnt="28"/>
      <dgm:spPr/>
    </dgm:pt>
    <dgm:pt modelId="{18EC2474-F633-452E-BED9-F8088A0D828D}" type="pres">
      <dgm:prSet presAssocID="{E5D7CD43-59F2-449C-990F-3EB32AE94E09}" presName="bottomArc2" presStyleLbl="parChTrans1D1" presStyleIdx="21" presStyleCnt="28"/>
      <dgm:spPr/>
    </dgm:pt>
    <dgm:pt modelId="{99E9385A-75F3-41CD-BD14-78D0EA5C786F}" type="pres">
      <dgm:prSet presAssocID="{E5D7CD43-59F2-449C-990F-3EB32AE94E09}" presName="topConnNode2" presStyleLbl="node3" presStyleIdx="0" presStyleCnt="0"/>
      <dgm:spPr/>
      <dgm:t>
        <a:bodyPr/>
        <a:lstStyle/>
        <a:p>
          <a:endParaRPr lang="en-US"/>
        </a:p>
      </dgm:t>
    </dgm:pt>
    <dgm:pt modelId="{2E05505F-1741-423F-8D53-E5F7F5209EE2}" type="pres">
      <dgm:prSet presAssocID="{E5D7CD43-59F2-449C-990F-3EB32AE94E09}" presName="hierChild4" presStyleCnt="0"/>
      <dgm:spPr/>
    </dgm:pt>
    <dgm:pt modelId="{E6A1E165-331D-4A6C-91AF-BC7ADC79349A}" type="pres">
      <dgm:prSet presAssocID="{E5D7CD43-59F2-449C-990F-3EB32AE94E09}" presName="hierChild5" presStyleCnt="0"/>
      <dgm:spPr/>
    </dgm:pt>
    <dgm:pt modelId="{141E8057-B6DF-48D2-BF05-20A94FFA1F67}" type="pres">
      <dgm:prSet presAssocID="{17C42FE6-601C-4AEC-8FFC-A567E868E7C4}" presName="Name28" presStyleLbl="parChTrans1D3" presStyleIdx="6" presStyleCnt="8"/>
      <dgm:spPr/>
      <dgm:t>
        <a:bodyPr/>
        <a:lstStyle/>
        <a:p>
          <a:endParaRPr lang="en-US"/>
        </a:p>
      </dgm:t>
    </dgm:pt>
    <dgm:pt modelId="{D9C2A257-DCD2-43B5-B58E-8A76B586EDBF}" type="pres">
      <dgm:prSet presAssocID="{6634FBF0-B7A0-4979-BB3D-226A51EE4F1C}" presName="hierRoot2" presStyleCnt="0">
        <dgm:presLayoutVars>
          <dgm:hierBranch val="init"/>
        </dgm:presLayoutVars>
      </dgm:prSet>
      <dgm:spPr/>
    </dgm:pt>
    <dgm:pt modelId="{F0753D1C-1CB9-4118-94F2-0541795A7591}" type="pres">
      <dgm:prSet presAssocID="{6634FBF0-B7A0-4979-BB3D-226A51EE4F1C}" presName="rootComposite2" presStyleCnt="0"/>
      <dgm:spPr/>
    </dgm:pt>
    <dgm:pt modelId="{2EA6B1EB-412B-4AAC-AFE9-E04172A877A0}" type="pres">
      <dgm:prSet presAssocID="{6634FBF0-B7A0-4979-BB3D-226A51EE4F1C}" presName="rootText2" presStyleLbl="alignAcc1" presStyleIdx="0" presStyleCnt="0">
        <dgm:presLayoutVars>
          <dgm:chPref val="3"/>
        </dgm:presLayoutVars>
      </dgm:prSet>
      <dgm:spPr/>
      <dgm:t>
        <a:bodyPr/>
        <a:lstStyle/>
        <a:p>
          <a:endParaRPr lang="en-US"/>
        </a:p>
      </dgm:t>
    </dgm:pt>
    <dgm:pt modelId="{EA23343F-3411-4001-8322-43D349D5D21C}" type="pres">
      <dgm:prSet presAssocID="{6634FBF0-B7A0-4979-BB3D-226A51EE4F1C}" presName="topArc2" presStyleLbl="parChTrans1D1" presStyleIdx="22" presStyleCnt="28"/>
      <dgm:spPr/>
    </dgm:pt>
    <dgm:pt modelId="{CF35A7EF-62F7-4728-A2EC-EEE1D460BF3A}" type="pres">
      <dgm:prSet presAssocID="{6634FBF0-B7A0-4979-BB3D-226A51EE4F1C}" presName="bottomArc2" presStyleLbl="parChTrans1D1" presStyleIdx="23" presStyleCnt="28"/>
      <dgm:spPr/>
    </dgm:pt>
    <dgm:pt modelId="{06C3A74D-E008-432A-BBA4-E499647A37DB}" type="pres">
      <dgm:prSet presAssocID="{6634FBF0-B7A0-4979-BB3D-226A51EE4F1C}" presName="topConnNode2" presStyleLbl="node3" presStyleIdx="0" presStyleCnt="0"/>
      <dgm:spPr/>
      <dgm:t>
        <a:bodyPr/>
        <a:lstStyle/>
        <a:p>
          <a:endParaRPr lang="en-US"/>
        </a:p>
      </dgm:t>
    </dgm:pt>
    <dgm:pt modelId="{46A3309F-3B2F-47C9-9700-6135B81A6324}" type="pres">
      <dgm:prSet presAssocID="{6634FBF0-B7A0-4979-BB3D-226A51EE4F1C}" presName="hierChild4" presStyleCnt="0"/>
      <dgm:spPr/>
    </dgm:pt>
    <dgm:pt modelId="{6FAE1C0D-71BB-4ADA-A6B1-B2E574E43E09}" type="pres">
      <dgm:prSet presAssocID="{6634FBF0-B7A0-4979-BB3D-226A51EE4F1C}" presName="hierChild5" presStyleCnt="0"/>
      <dgm:spPr/>
    </dgm:pt>
    <dgm:pt modelId="{2D7EE43F-A64E-4AE0-9F82-3E90A7C6AE53}" type="pres">
      <dgm:prSet presAssocID="{4EC8CC2C-9946-4606-8F1A-83C36BDD5F4D}" presName="Name28" presStyleLbl="parChTrans1D3" presStyleIdx="7" presStyleCnt="8"/>
      <dgm:spPr/>
      <dgm:t>
        <a:bodyPr/>
        <a:lstStyle/>
        <a:p>
          <a:endParaRPr lang="en-US"/>
        </a:p>
      </dgm:t>
    </dgm:pt>
    <dgm:pt modelId="{1A2D2399-9D4C-4398-A91A-532F2E13C932}" type="pres">
      <dgm:prSet presAssocID="{D4C70994-340E-46AD-AF6A-E04B234CC9D9}" presName="hierRoot2" presStyleCnt="0">
        <dgm:presLayoutVars>
          <dgm:hierBranch val="init"/>
        </dgm:presLayoutVars>
      </dgm:prSet>
      <dgm:spPr/>
    </dgm:pt>
    <dgm:pt modelId="{45EE3680-9DB3-4564-A33D-D5DA8459A786}" type="pres">
      <dgm:prSet presAssocID="{D4C70994-340E-46AD-AF6A-E04B234CC9D9}" presName="rootComposite2" presStyleCnt="0"/>
      <dgm:spPr/>
    </dgm:pt>
    <dgm:pt modelId="{08176423-7E5F-457B-8699-1CC67B0BB955}" type="pres">
      <dgm:prSet presAssocID="{D4C70994-340E-46AD-AF6A-E04B234CC9D9}" presName="rootText2" presStyleLbl="alignAcc1" presStyleIdx="0" presStyleCnt="0">
        <dgm:presLayoutVars>
          <dgm:chPref val="3"/>
        </dgm:presLayoutVars>
      </dgm:prSet>
      <dgm:spPr/>
      <dgm:t>
        <a:bodyPr/>
        <a:lstStyle/>
        <a:p>
          <a:endParaRPr lang="en-US"/>
        </a:p>
      </dgm:t>
    </dgm:pt>
    <dgm:pt modelId="{546AF544-7694-4DEB-9ECE-457734FD64D9}" type="pres">
      <dgm:prSet presAssocID="{D4C70994-340E-46AD-AF6A-E04B234CC9D9}" presName="topArc2" presStyleLbl="parChTrans1D1" presStyleIdx="24" presStyleCnt="28"/>
      <dgm:spPr/>
    </dgm:pt>
    <dgm:pt modelId="{7D9DFEE0-8FF7-49C0-815C-A84A2384A24C}" type="pres">
      <dgm:prSet presAssocID="{D4C70994-340E-46AD-AF6A-E04B234CC9D9}" presName="bottomArc2" presStyleLbl="parChTrans1D1" presStyleIdx="25" presStyleCnt="28"/>
      <dgm:spPr/>
    </dgm:pt>
    <dgm:pt modelId="{BB0F79FF-E887-4E84-B0BA-073C316757DB}" type="pres">
      <dgm:prSet presAssocID="{D4C70994-340E-46AD-AF6A-E04B234CC9D9}" presName="topConnNode2" presStyleLbl="node3" presStyleIdx="0" presStyleCnt="0"/>
      <dgm:spPr/>
      <dgm:t>
        <a:bodyPr/>
        <a:lstStyle/>
        <a:p>
          <a:endParaRPr lang="en-US"/>
        </a:p>
      </dgm:t>
    </dgm:pt>
    <dgm:pt modelId="{B81CD7FA-30B4-4251-8732-2D652D0AC68D}" type="pres">
      <dgm:prSet presAssocID="{D4C70994-340E-46AD-AF6A-E04B234CC9D9}" presName="hierChild4" presStyleCnt="0"/>
      <dgm:spPr/>
    </dgm:pt>
    <dgm:pt modelId="{0917F30A-9F46-44C5-B0B5-00224D3035B8}" type="pres">
      <dgm:prSet presAssocID="{D4C70994-340E-46AD-AF6A-E04B234CC9D9}" presName="hierChild5" presStyleCnt="0"/>
      <dgm:spPr/>
    </dgm:pt>
    <dgm:pt modelId="{5BA55FF1-2A68-43BC-9B10-4D29095C5BEB}" type="pres">
      <dgm:prSet presAssocID="{086E0A2F-3A0B-4658-9585-240EE4E25C12}" presName="hierChild5" presStyleCnt="0"/>
      <dgm:spPr/>
    </dgm:pt>
    <dgm:pt modelId="{12C3F736-CB3B-4C48-9133-E110D9C1E2F0}" type="pres">
      <dgm:prSet presAssocID="{9FCC467C-935C-4738-96A6-AF0EEC6D0336}" presName="Name28" presStyleLbl="parChTrans1D2" presStyleIdx="4" presStyleCnt="5"/>
      <dgm:spPr/>
      <dgm:t>
        <a:bodyPr/>
        <a:lstStyle/>
        <a:p>
          <a:endParaRPr lang="en-US"/>
        </a:p>
      </dgm:t>
    </dgm:pt>
    <dgm:pt modelId="{3615ACFF-BE0A-4613-B980-B40DD82287A6}" type="pres">
      <dgm:prSet presAssocID="{9687D8B6-E36A-4BEA-9916-30C717C786F7}" presName="hierRoot2" presStyleCnt="0">
        <dgm:presLayoutVars>
          <dgm:hierBranch val="init"/>
        </dgm:presLayoutVars>
      </dgm:prSet>
      <dgm:spPr/>
    </dgm:pt>
    <dgm:pt modelId="{F37A97E9-0B8B-4CEE-89F3-87D0F9BD8E91}" type="pres">
      <dgm:prSet presAssocID="{9687D8B6-E36A-4BEA-9916-30C717C786F7}" presName="rootComposite2" presStyleCnt="0"/>
      <dgm:spPr/>
    </dgm:pt>
    <dgm:pt modelId="{40892833-3EA0-4681-BBD5-25D31DAD3471}" type="pres">
      <dgm:prSet presAssocID="{9687D8B6-E36A-4BEA-9916-30C717C786F7}" presName="rootText2" presStyleLbl="alignAcc1" presStyleIdx="0" presStyleCnt="0">
        <dgm:presLayoutVars>
          <dgm:chPref val="3"/>
        </dgm:presLayoutVars>
      </dgm:prSet>
      <dgm:spPr/>
      <dgm:t>
        <a:bodyPr/>
        <a:lstStyle/>
        <a:p>
          <a:endParaRPr lang="en-US"/>
        </a:p>
      </dgm:t>
    </dgm:pt>
    <dgm:pt modelId="{749388E3-99C5-44EF-9B7E-44024208325D}" type="pres">
      <dgm:prSet presAssocID="{9687D8B6-E36A-4BEA-9916-30C717C786F7}" presName="topArc2" presStyleLbl="parChTrans1D1" presStyleIdx="26" presStyleCnt="28"/>
      <dgm:spPr/>
    </dgm:pt>
    <dgm:pt modelId="{3964B614-68CD-48E6-9A78-963F6C47ADD8}" type="pres">
      <dgm:prSet presAssocID="{9687D8B6-E36A-4BEA-9916-30C717C786F7}" presName="bottomArc2" presStyleLbl="parChTrans1D1" presStyleIdx="27" presStyleCnt="28"/>
      <dgm:spPr/>
    </dgm:pt>
    <dgm:pt modelId="{516FE5EA-3AFC-4AFB-BF2C-803F90ECF76C}" type="pres">
      <dgm:prSet presAssocID="{9687D8B6-E36A-4BEA-9916-30C717C786F7}" presName="topConnNode2" presStyleLbl="node2" presStyleIdx="0" presStyleCnt="0"/>
      <dgm:spPr/>
      <dgm:t>
        <a:bodyPr/>
        <a:lstStyle/>
        <a:p>
          <a:endParaRPr lang="en-US"/>
        </a:p>
      </dgm:t>
    </dgm:pt>
    <dgm:pt modelId="{4CE8846A-E416-491C-9D09-C0F4459C5655}" type="pres">
      <dgm:prSet presAssocID="{9687D8B6-E36A-4BEA-9916-30C717C786F7}" presName="hierChild4" presStyleCnt="0"/>
      <dgm:spPr/>
    </dgm:pt>
    <dgm:pt modelId="{B0D24E26-3F36-4AB9-8A31-FB5AE1EC9216}" type="pres">
      <dgm:prSet presAssocID="{9687D8B6-E36A-4BEA-9916-30C717C786F7}" presName="hierChild5" presStyleCnt="0"/>
      <dgm:spPr/>
    </dgm:pt>
    <dgm:pt modelId="{4BBF14A9-F50E-4DE1-AFF4-FAE1607CFCD4}" type="pres">
      <dgm:prSet presAssocID="{7D2867A1-32FB-4D77-B2E8-BA4582BB59DA}" presName="hierChild3" presStyleCnt="0"/>
      <dgm:spPr/>
    </dgm:pt>
  </dgm:ptLst>
  <dgm:cxnLst>
    <dgm:cxn modelId="{E1BDC740-3B93-44BF-8227-D5A87CDA9DF1}" srcId="{086E0A2F-3A0B-4658-9585-240EE4E25C12}" destId="{D4C70994-340E-46AD-AF6A-E04B234CC9D9}" srcOrd="4" destOrd="0" parTransId="{4EC8CC2C-9946-4606-8F1A-83C36BDD5F4D}" sibTransId="{09044C00-9380-4B5F-AE2D-0D7AD4CBB55D}"/>
    <dgm:cxn modelId="{FD9A4C27-EC2B-49DC-B11D-8F7F5CB10139}" type="presOf" srcId="{0B71DFC7-F5C1-44AA-95FC-5E278085A556}" destId="{927618DD-3158-4D77-8C1E-87FEF9BBBEDE}" srcOrd="0" destOrd="0" presId="urn:microsoft.com/office/officeart/2008/layout/HalfCircleOrganizationChart"/>
    <dgm:cxn modelId="{822229FB-89A6-4CF2-9202-1AC532BF00F1}" type="presOf" srcId="{9687D8B6-E36A-4BEA-9916-30C717C786F7}" destId="{40892833-3EA0-4681-BBD5-25D31DAD3471}" srcOrd="0" destOrd="0" presId="urn:microsoft.com/office/officeart/2008/layout/HalfCircleOrganizationChart"/>
    <dgm:cxn modelId="{1E43AA1F-F481-4C7D-AF32-6F7C6F1C5E15}" type="presOf" srcId="{17C42FE6-601C-4AEC-8FFC-A567E868E7C4}" destId="{141E8057-B6DF-48D2-BF05-20A94FFA1F67}" srcOrd="0" destOrd="0" presId="urn:microsoft.com/office/officeart/2008/layout/HalfCircleOrganizationChart"/>
    <dgm:cxn modelId="{3E48336C-D2B0-4D9A-977E-0DDE3A62F32B}" type="presOf" srcId="{342D23DF-61A3-429C-94EE-68F49D77A500}" destId="{098B6F59-5F7B-4FE7-B174-FB748E062E0C}" srcOrd="1" destOrd="0" presId="urn:microsoft.com/office/officeart/2008/layout/HalfCircleOrganizationChart"/>
    <dgm:cxn modelId="{D3E0A66F-658D-4BA0-A151-8EBCB1CE32C9}" srcId="{086E0A2F-3A0B-4658-9585-240EE4E25C12}" destId="{6634FBF0-B7A0-4979-BB3D-226A51EE4F1C}" srcOrd="3" destOrd="0" parTransId="{17C42FE6-601C-4AEC-8FFC-A567E868E7C4}" sibTransId="{D614B067-BE86-41F5-B846-0C766A5E0D75}"/>
    <dgm:cxn modelId="{94CBD59E-4D9F-46AF-9652-BF1CBBC1AA30}" type="presOf" srcId="{086E0A2F-3A0B-4658-9585-240EE4E25C12}" destId="{5F9CC23D-AB47-491D-AF65-09F48B461ED9}" srcOrd="1" destOrd="0" presId="urn:microsoft.com/office/officeart/2008/layout/HalfCircleOrganizationChart"/>
    <dgm:cxn modelId="{13CD1E9C-2536-4E6D-9DA4-E4561DB85814}" srcId="{7D2867A1-32FB-4D77-B2E8-BA4582BB59DA}" destId="{088A30BB-625C-42BF-9649-4CE6DF63AC46}" srcOrd="1" destOrd="0" parTransId="{073EAB14-47B2-4E1A-A569-2C8755CE19C7}" sibTransId="{AAAC5068-29EF-4664-A04A-1F07469011D4}"/>
    <dgm:cxn modelId="{B44A6A99-7622-42BB-8A12-64667364AB97}" type="presOf" srcId="{E5D7CD43-59F2-449C-990F-3EB32AE94E09}" destId="{99E9385A-75F3-41CD-BD14-78D0EA5C786F}" srcOrd="1" destOrd="0" presId="urn:microsoft.com/office/officeart/2008/layout/HalfCircleOrganizationChart"/>
    <dgm:cxn modelId="{DBAC7658-3789-46CE-824D-7F7F438C2ADE}" type="presOf" srcId="{E433DF3B-0D6E-4C2B-BA7B-4879D398EF0F}" destId="{C2CF70CC-F355-4447-8438-B54E35D06928}" srcOrd="0" destOrd="0" presId="urn:microsoft.com/office/officeart/2008/layout/HalfCircleOrganizationChart"/>
    <dgm:cxn modelId="{E13717CA-40E9-478F-806A-13AE062B5A03}" srcId="{7D2867A1-32FB-4D77-B2E8-BA4582BB59DA}" destId="{086E0A2F-3A0B-4658-9585-240EE4E25C12}" srcOrd="3" destOrd="0" parTransId="{65A68A0D-9B9E-4D46-8707-02ECE3B2994F}" sibTransId="{EDB22A36-7F05-43C6-ABB6-04D7B914D593}"/>
    <dgm:cxn modelId="{FCE5D25C-A651-41CD-ABBF-ECEF1DF8A4B4}" srcId="{D3319EF5-00CC-4CFE-86C6-404B4CC449A6}" destId="{7E4EDE33-4567-4834-97CB-9AA24AE35ADC}" srcOrd="2" destOrd="0" parTransId="{1BC1A223-7DC1-4037-AA85-51A0BF5CFEF3}" sibTransId="{D027CC58-3B44-4F55-9189-F6141C00F167}"/>
    <dgm:cxn modelId="{561D8E6C-6BFE-4623-889A-E969252E3080}" type="presOf" srcId="{19EF533C-1C77-44F1-B3FE-859E335A7FA6}" destId="{145B48E0-FB2B-496F-82B4-FBA3B734ED7B}" srcOrd="0" destOrd="0" presId="urn:microsoft.com/office/officeart/2008/layout/HalfCircleOrganizationChart"/>
    <dgm:cxn modelId="{F75DD08E-CAE0-435C-9D41-98F76440CF61}" type="presOf" srcId="{FAAB4E34-47FB-4C36-AE11-A26114E71DD7}" destId="{3E76617A-5C47-4A7A-BC10-F5919F79CD5E}" srcOrd="0" destOrd="0" presId="urn:microsoft.com/office/officeart/2008/layout/HalfCircleOrganizationChart"/>
    <dgm:cxn modelId="{26E83C8B-2B15-490F-ABA9-A0CBDCFE6322}" srcId="{086E0A2F-3A0B-4658-9585-240EE4E25C12}" destId="{E1B0BB96-885C-4DAA-A154-F39D4E3B874A}" srcOrd="1" destOrd="0" parTransId="{57B5C547-A4EA-4143-AB2B-9E76985DF836}" sibTransId="{A4EC552A-8D6A-4CA5-B966-AB4D473AE418}"/>
    <dgm:cxn modelId="{482706D0-1FE7-41AA-AD59-8DFB419B09A9}" type="presOf" srcId="{839FA230-2DBA-4B18-97C6-042D350F7827}" destId="{0C72CD5B-0C95-4BF7-A495-74AC1D80D2E9}" srcOrd="0" destOrd="0" presId="urn:microsoft.com/office/officeart/2008/layout/HalfCircleOrganizationChart"/>
    <dgm:cxn modelId="{83AD295C-AD89-45C2-BFA3-6F4E4E6D6438}" type="presOf" srcId="{0FA7E7EC-FDA7-4F34-9A9B-8797EEE29902}" destId="{3C777D0E-4EF5-4E5C-9A5D-9F2C339F5B0C}" srcOrd="1" destOrd="0" presId="urn:microsoft.com/office/officeart/2008/layout/HalfCircleOrganizationChart"/>
    <dgm:cxn modelId="{6C09BCEE-9804-45BB-A83C-1E6DABDD20C5}" srcId="{086E0A2F-3A0B-4658-9585-240EE4E25C12}" destId="{E5D7CD43-59F2-449C-990F-3EB32AE94E09}" srcOrd="2" destOrd="0" parTransId="{0B71DFC7-F5C1-44AA-95FC-5E278085A556}" sibTransId="{42A2237B-695E-4BD7-87BB-B24650C646D6}"/>
    <dgm:cxn modelId="{5A0C51E6-B10E-404D-9DD2-9B6727693464}" type="presOf" srcId="{073EAB14-47B2-4E1A-A569-2C8755CE19C7}" destId="{7F8CC1F8-0C6E-4913-9E0D-E59C7A0E4651}" srcOrd="0" destOrd="0" presId="urn:microsoft.com/office/officeart/2008/layout/HalfCircleOrganizationChart"/>
    <dgm:cxn modelId="{5A33658A-7065-489D-B625-427F32D08FE8}" type="presOf" srcId="{7D2867A1-32FB-4D77-B2E8-BA4582BB59DA}" destId="{33CCD15A-5378-4847-B793-FB4E5223FF74}" srcOrd="1" destOrd="0" presId="urn:microsoft.com/office/officeart/2008/layout/HalfCircleOrganizationChart"/>
    <dgm:cxn modelId="{BA511013-E597-47F7-9DE7-BDC4A735B15F}" type="presOf" srcId="{086E0A2F-3A0B-4658-9585-240EE4E25C12}" destId="{BE41DEE0-50A5-44A6-A5E0-D20BD7BE4A16}" srcOrd="0" destOrd="0" presId="urn:microsoft.com/office/officeart/2008/layout/HalfCircleOrganizationChart"/>
    <dgm:cxn modelId="{D0632AE5-9415-4512-A52F-5DAD8D9A6543}" srcId="{7D2867A1-32FB-4D77-B2E8-BA4582BB59DA}" destId="{D3319EF5-00CC-4CFE-86C6-404B4CC449A6}" srcOrd="0" destOrd="0" parTransId="{19EF533C-1C77-44F1-B3FE-859E335A7FA6}" sibTransId="{9AE20AB5-C069-4EA9-9A7D-D39C5929D883}"/>
    <dgm:cxn modelId="{56008212-8F25-4F49-8D63-0E0D212B7F17}" type="presOf" srcId="{89495CC3-CF16-4852-8E68-81525E51F07C}" destId="{81F343E3-8DF3-4B23-B4BC-F94A43E58BB8}" srcOrd="1" destOrd="0" presId="urn:microsoft.com/office/officeart/2008/layout/HalfCircleOrganizationChart"/>
    <dgm:cxn modelId="{22DBA7EE-22B0-43CE-89CD-BB2DBA8394E7}" srcId="{FAAB4E34-47FB-4C36-AE11-A26114E71DD7}" destId="{7D2867A1-32FB-4D77-B2E8-BA4582BB59DA}" srcOrd="0" destOrd="0" parTransId="{9509C09D-DD50-4447-BE30-F8D299E00341}" sibTransId="{1D7576A2-A502-4A46-9BDA-2EC29186F216}"/>
    <dgm:cxn modelId="{9A6E8B3B-55BC-471D-9CD7-8DD2B24331E5}" type="presOf" srcId="{D4C70994-340E-46AD-AF6A-E04B234CC9D9}" destId="{08176423-7E5F-457B-8699-1CC67B0BB955}" srcOrd="0" destOrd="0" presId="urn:microsoft.com/office/officeart/2008/layout/HalfCircleOrganizationChart"/>
    <dgm:cxn modelId="{C26A7958-F9FB-49D0-8471-752659DC4B35}" type="presOf" srcId="{342D23DF-61A3-429C-94EE-68F49D77A500}" destId="{60316681-9560-462F-B0D9-672800EB05D3}" srcOrd="0" destOrd="0" presId="urn:microsoft.com/office/officeart/2008/layout/HalfCircleOrganizationChart"/>
    <dgm:cxn modelId="{30C97A85-4168-4DC5-9C0E-855C8A74F6A7}" type="presOf" srcId="{E1B0BB96-885C-4DAA-A154-F39D4E3B874A}" destId="{AFB15CC6-E1FB-4818-A279-91C4D62A171C}" srcOrd="1" destOrd="0" presId="urn:microsoft.com/office/officeart/2008/layout/HalfCircleOrganizationChart"/>
    <dgm:cxn modelId="{72502DBC-C3FD-4234-9616-39A5107CA53E}" type="presOf" srcId="{D4C70994-340E-46AD-AF6A-E04B234CC9D9}" destId="{BB0F79FF-E887-4E84-B0BA-073C316757DB}" srcOrd="1" destOrd="0" presId="urn:microsoft.com/office/officeart/2008/layout/HalfCircleOrganizationChart"/>
    <dgm:cxn modelId="{0AEBE3BC-B28E-46F3-BE1D-1CD288D6394A}" type="presOf" srcId="{6634FBF0-B7A0-4979-BB3D-226A51EE4F1C}" destId="{06C3A74D-E008-432A-BBA4-E499647A37DB}" srcOrd="1" destOrd="0" presId="urn:microsoft.com/office/officeart/2008/layout/HalfCircleOrganizationChart"/>
    <dgm:cxn modelId="{152A3FD7-A7D3-4D71-A715-AC0E3702CB08}" type="presOf" srcId="{9687D8B6-E36A-4BEA-9916-30C717C786F7}" destId="{516FE5EA-3AFC-4AFB-BF2C-803F90ECF76C}" srcOrd="1" destOrd="0" presId="urn:microsoft.com/office/officeart/2008/layout/HalfCircleOrganizationChart"/>
    <dgm:cxn modelId="{83A30BE3-349A-42D9-8A9E-843B13AFF46D}" type="presOf" srcId="{89495CC3-CF16-4852-8E68-81525E51F07C}" destId="{DF94210D-BA1A-458A-90C2-0646C3479D9D}" srcOrd="0" destOrd="0" presId="urn:microsoft.com/office/officeart/2008/layout/HalfCircleOrganizationChart"/>
    <dgm:cxn modelId="{2DD6B17E-1210-4E80-8DA8-A8F6A8A96D9E}" type="presOf" srcId="{C19886F3-DD17-4FAC-A07E-3D9608F3EE12}" destId="{5CC47E45-65E5-48A1-BF9E-C704825D1C62}" srcOrd="0" destOrd="0" presId="urn:microsoft.com/office/officeart/2008/layout/HalfCircleOrganizationChart"/>
    <dgm:cxn modelId="{F464B013-FD24-4A6E-A47E-215F5C4C3E11}" type="presOf" srcId="{0FA7E7EC-FDA7-4F34-9A9B-8797EEE29902}" destId="{85DC1D6E-C454-459C-B05B-213193454E19}" srcOrd="0" destOrd="0" presId="urn:microsoft.com/office/officeart/2008/layout/HalfCircleOrganizationChart"/>
    <dgm:cxn modelId="{B1E6CC49-A998-4F56-829E-25D088AD4C08}" type="presOf" srcId="{65A68A0D-9B9E-4D46-8707-02ECE3B2994F}" destId="{5548303E-26C0-4FF2-8B71-618168A3E035}" srcOrd="0" destOrd="0" presId="urn:microsoft.com/office/officeart/2008/layout/HalfCircleOrganizationChart"/>
    <dgm:cxn modelId="{DAE9DF8C-82D8-4171-B462-E138601A8187}" type="presOf" srcId="{088A30BB-625C-42BF-9649-4CE6DF63AC46}" destId="{B2B147E5-35CE-42D4-8188-77C6379FF5E1}" srcOrd="0" destOrd="0" presId="urn:microsoft.com/office/officeart/2008/layout/HalfCircleOrganizationChart"/>
    <dgm:cxn modelId="{36AE1217-4732-4840-A82F-803C0821020B}" type="presOf" srcId="{E1B0BB96-885C-4DAA-A154-F39D4E3B874A}" destId="{E367287C-3113-4FBD-AF8C-EDB89D206143}" srcOrd="0" destOrd="0" presId="urn:microsoft.com/office/officeart/2008/layout/HalfCircleOrganizationChart"/>
    <dgm:cxn modelId="{DF7B2127-3211-4185-931B-A4248D6A0934}" type="presOf" srcId="{7E4EDE33-4567-4834-97CB-9AA24AE35ADC}" destId="{DCC8F8C7-B869-4F43-AB5A-B741221979AB}" srcOrd="1" destOrd="0" presId="urn:microsoft.com/office/officeart/2008/layout/HalfCircleOrganizationChart"/>
    <dgm:cxn modelId="{DAAD912D-6785-46EC-84D3-FA91A145725F}" type="presOf" srcId="{D3319EF5-00CC-4CFE-86C6-404B4CC449A6}" destId="{985DCA28-19C1-4306-852B-1C51DAD01574}" srcOrd="1" destOrd="0" presId="urn:microsoft.com/office/officeart/2008/layout/HalfCircleOrganizationChart"/>
    <dgm:cxn modelId="{107AAEAD-319A-4A4F-B4DC-DAB11274A900}" type="presOf" srcId="{7D2867A1-32FB-4D77-B2E8-BA4582BB59DA}" destId="{28000E22-5B5E-4FE1-9B02-95EF13370C70}" srcOrd="0" destOrd="0" presId="urn:microsoft.com/office/officeart/2008/layout/HalfCircleOrganizationChart"/>
    <dgm:cxn modelId="{C8531858-E537-48BC-906E-C65C69715547}" type="presOf" srcId="{4EC8CC2C-9946-4606-8F1A-83C36BDD5F4D}" destId="{2D7EE43F-A64E-4AE0-9F82-3E90A7C6AE53}" srcOrd="0" destOrd="0" presId="urn:microsoft.com/office/officeart/2008/layout/HalfCircleOrganizationChart"/>
    <dgm:cxn modelId="{059A9946-E2E5-4D36-B546-EE96EB6A60F0}" type="presOf" srcId="{E5D7CD43-59F2-449C-990F-3EB32AE94E09}" destId="{A40699FE-9E91-4D3F-A3EF-EA777BC934FF}" srcOrd="0" destOrd="0" presId="urn:microsoft.com/office/officeart/2008/layout/HalfCircleOrganizationChart"/>
    <dgm:cxn modelId="{1BAF3D0A-471E-4A60-999A-776BED64C1CD}" type="presOf" srcId="{F80B51C4-7EB5-4F95-AF4B-57200EAC05F0}" destId="{1EB37FF3-AEDD-480C-BCE8-7FE83A2F7525}" srcOrd="0" destOrd="0" presId="urn:microsoft.com/office/officeart/2008/layout/HalfCircleOrganizationChart"/>
    <dgm:cxn modelId="{4DB01D4A-08BB-40AD-AB51-73F17BDF346B}" srcId="{086E0A2F-3A0B-4658-9585-240EE4E25C12}" destId="{89495CC3-CF16-4852-8E68-81525E51F07C}" srcOrd="0" destOrd="0" parTransId="{C19886F3-DD17-4FAC-A07E-3D9608F3EE12}" sibTransId="{B58A4901-19A6-4B7C-94A5-CB2878D28BD1}"/>
    <dgm:cxn modelId="{B2067359-4BC6-47FC-B217-CE0B31E8E22A}" srcId="{7D2867A1-32FB-4D77-B2E8-BA4582BB59DA}" destId="{6C53B66B-573D-4FCD-8CE3-75A18E8DF240}" srcOrd="2" destOrd="0" parTransId="{E433DF3B-0D6E-4C2B-BA7B-4879D398EF0F}" sibTransId="{ABC571F4-02E9-4EE9-8030-08E5D3B3CC54}"/>
    <dgm:cxn modelId="{8FE707D6-1622-45D3-B8AC-2554E1B964AF}" type="presOf" srcId="{D3319EF5-00CC-4CFE-86C6-404B4CC449A6}" destId="{35B35339-64C5-43DE-B6C7-0F4AAF98000E}" srcOrd="0" destOrd="0" presId="urn:microsoft.com/office/officeart/2008/layout/HalfCircleOrganizationChart"/>
    <dgm:cxn modelId="{9CD5B43E-B31C-4F81-944C-58168EB95A24}" type="presOf" srcId="{1BC1A223-7DC1-4037-AA85-51A0BF5CFEF3}" destId="{3E9A928C-D8E0-482C-92C4-A32F783EAA90}" srcOrd="0" destOrd="0" presId="urn:microsoft.com/office/officeart/2008/layout/HalfCircleOrganizationChart"/>
    <dgm:cxn modelId="{4185EC79-557D-46B7-BF07-30E85D7A83EA}" type="presOf" srcId="{6C53B66B-573D-4FCD-8CE3-75A18E8DF240}" destId="{292CAEED-69E8-4438-AE74-6E836337D67D}" srcOrd="1" destOrd="0" presId="urn:microsoft.com/office/officeart/2008/layout/HalfCircleOrganizationChart"/>
    <dgm:cxn modelId="{8B3FE89C-75EE-4ED2-966D-77083073B34E}" srcId="{D3319EF5-00CC-4CFE-86C6-404B4CC449A6}" destId="{342D23DF-61A3-429C-94EE-68F49D77A500}" srcOrd="0" destOrd="0" parTransId="{839FA230-2DBA-4B18-97C6-042D350F7827}" sibTransId="{52194F75-8E77-47C6-B3D7-FDACBBEAAF2D}"/>
    <dgm:cxn modelId="{C025D718-E9EB-49BF-B029-2E41C1E930E8}" type="presOf" srcId="{6C53B66B-573D-4FCD-8CE3-75A18E8DF240}" destId="{649C27F6-7086-422A-AF73-D9E86997012C}" srcOrd="0" destOrd="0" presId="urn:microsoft.com/office/officeart/2008/layout/HalfCircleOrganizationChart"/>
    <dgm:cxn modelId="{6F9DEC51-B0EF-42FF-A336-7AB4F1F46537}" type="presOf" srcId="{7E4EDE33-4567-4834-97CB-9AA24AE35ADC}" destId="{27FF1700-208E-49EE-9F3E-41CB5B146B5A}" srcOrd="0" destOrd="0" presId="urn:microsoft.com/office/officeart/2008/layout/HalfCircleOrganizationChart"/>
    <dgm:cxn modelId="{1A15507B-1537-434A-9488-C760A6239D98}" srcId="{D3319EF5-00CC-4CFE-86C6-404B4CC449A6}" destId="{0FA7E7EC-FDA7-4F34-9A9B-8797EEE29902}" srcOrd="1" destOrd="0" parTransId="{F80B51C4-7EB5-4F95-AF4B-57200EAC05F0}" sibTransId="{A38B0CE9-5131-4D7D-B71E-FCD46664A9AE}"/>
    <dgm:cxn modelId="{7817B117-60B6-473B-BC17-9C1AFFFE4007}" type="presOf" srcId="{6634FBF0-B7A0-4979-BB3D-226A51EE4F1C}" destId="{2EA6B1EB-412B-4AAC-AFE9-E04172A877A0}" srcOrd="0" destOrd="0" presId="urn:microsoft.com/office/officeart/2008/layout/HalfCircleOrganizationChart"/>
    <dgm:cxn modelId="{0F7FA6C3-D45C-4515-A510-E0AF53646ADA}" type="presOf" srcId="{088A30BB-625C-42BF-9649-4CE6DF63AC46}" destId="{50B7E5F8-4591-43F7-A072-1BC612354C94}" srcOrd="1" destOrd="0" presId="urn:microsoft.com/office/officeart/2008/layout/HalfCircleOrganizationChart"/>
    <dgm:cxn modelId="{F45E3F51-73C2-4085-95E8-3081863FEE60}" srcId="{7D2867A1-32FB-4D77-B2E8-BA4582BB59DA}" destId="{9687D8B6-E36A-4BEA-9916-30C717C786F7}" srcOrd="4" destOrd="0" parTransId="{9FCC467C-935C-4738-96A6-AF0EEC6D0336}" sibTransId="{C75AD104-05EA-4E87-94CB-69B497F46406}"/>
    <dgm:cxn modelId="{795553FE-C02C-44D5-8BFC-91A5E98452D4}" type="presOf" srcId="{57B5C547-A4EA-4143-AB2B-9E76985DF836}" destId="{A6A00C5D-09EC-40A6-A690-9C7D6E04038F}" srcOrd="0" destOrd="0" presId="urn:microsoft.com/office/officeart/2008/layout/HalfCircleOrganizationChart"/>
    <dgm:cxn modelId="{9D5D263D-E997-4D01-A4DF-61383D47772A}" type="presOf" srcId="{9FCC467C-935C-4738-96A6-AF0EEC6D0336}" destId="{12C3F736-CB3B-4C48-9133-E110D9C1E2F0}" srcOrd="0" destOrd="0" presId="urn:microsoft.com/office/officeart/2008/layout/HalfCircleOrganizationChart"/>
    <dgm:cxn modelId="{F3CDEDB9-2ED0-4B5C-BD14-B66B082D614F}" type="presParOf" srcId="{3E76617A-5C47-4A7A-BC10-F5919F79CD5E}" destId="{6744E321-F902-45E0-831B-FA6E5E1AC74E}" srcOrd="0" destOrd="0" presId="urn:microsoft.com/office/officeart/2008/layout/HalfCircleOrganizationChart"/>
    <dgm:cxn modelId="{630D37D4-02EC-40A3-B411-AD9AF7CE2EC7}" type="presParOf" srcId="{6744E321-F902-45E0-831B-FA6E5E1AC74E}" destId="{E2B710F4-0ECA-4523-B8A6-4B1A1DAA0670}" srcOrd="0" destOrd="0" presId="urn:microsoft.com/office/officeart/2008/layout/HalfCircleOrganizationChart"/>
    <dgm:cxn modelId="{14A72D58-6565-4835-86D1-8BDCC31019F9}" type="presParOf" srcId="{E2B710F4-0ECA-4523-B8A6-4B1A1DAA0670}" destId="{28000E22-5B5E-4FE1-9B02-95EF13370C70}" srcOrd="0" destOrd="0" presId="urn:microsoft.com/office/officeart/2008/layout/HalfCircleOrganizationChart"/>
    <dgm:cxn modelId="{4DFFB444-327C-4767-894E-2AAAAB185B1C}" type="presParOf" srcId="{E2B710F4-0ECA-4523-B8A6-4B1A1DAA0670}" destId="{82714910-B0C6-4EC0-A093-5F9AF5324437}" srcOrd="1" destOrd="0" presId="urn:microsoft.com/office/officeart/2008/layout/HalfCircleOrganizationChart"/>
    <dgm:cxn modelId="{4EDA4685-4E5D-4FD2-8A7C-6C7322D34DEE}" type="presParOf" srcId="{E2B710F4-0ECA-4523-B8A6-4B1A1DAA0670}" destId="{7C114818-1750-4E1E-B4F6-4039CCD7318B}" srcOrd="2" destOrd="0" presId="urn:microsoft.com/office/officeart/2008/layout/HalfCircleOrganizationChart"/>
    <dgm:cxn modelId="{7F135669-58A1-4E29-A46A-1D681558661C}" type="presParOf" srcId="{E2B710F4-0ECA-4523-B8A6-4B1A1DAA0670}" destId="{33CCD15A-5378-4847-B793-FB4E5223FF74}" srcOrd="3" destOrd="0" presId="urn:microsoft.com/office/officeart/2008/layout/HalfCircleOrganizationChart"/>
    <dgm:cxn modelId="{4E163C36-20C8-465E-83FA-2DCA66D29DE3}" type="presParOf" srcId="{6744E321-F902-45E0-831B-FA6E5E1AC74E}" destId="{3EB5DF04-46FC-4C53-8BB5-5631280A88D2}" srcOrd="1" destOrd="0" presId="urn:microsoft.com/office/officeart/2008/layout/HalfCircleOrganizationChart"/>
    <dgm:cxn modelId="{0DE02ED7-D555-4E84-A32E-9B7A6569E246}" type="presParOf" srcId="{3EB5DF04-46FC-4C53-8BB5-5631280A88D2}" destId="{145B48E0-FB2B-496F-82B4-FBA3B734ED7B}" srcOrd="0" destOrd="0" presId="urn:microsoft.com/office/officeart/2008/layout/HalfCircleOrganizationChart"/>
    <dgm:cxn modelId="{37D76E38-D8E3-4A86-ACBE-921ADC1F3955}" type="presParOf" srcId="{3EB5DF04-46FC-4C53-8BB5-5631280A88D2}" destId="{FCF0247E-B58B-4FFE-AAF9-143DFF7087EC}" srcOrd="1" destOrd="0" presId="urn:microsoft.com/office/officeart/2008/layout/HalfCircleOrganizationChart"/>
    <dgm:cxn modelId="{822465F9-B1B8-4E5D-B52D-5C79B22B48FE}" type="presParOf" srcId="{FCF0247E-B58B-4FFE-AAF9-143DFF7087EC}" destId="{7AAF2F3B-073C-4466-825D-5CD717A6FE72}" srcOrd="0" destOrd="0" presId="urn:microsoft.com/office/officeart/2008/layout/HalfCircleOrganizationChart"/>
    <dgm:cxn modelId="{F2CEBCD7-4C79-4F03-862D-59E7B276CE6F}" type="presParOf" srcId="{7AAF2F3B-073C-4466-825D-5CD717A6FE72}" destId="{35B35339-64C5-43DE-B6C7-0F4AAF98000E}" srcOrd="0" destOrd="0" presId="urn:microsoft.com/office/officeart/2008/layout/HalfCircleOrganizationChart"/>
    <dgm:cxn modelId="{163155D9-E7AA-42E6-B16B-48A4AD537C31}" type="presParOf" srcId="{7AAF2F3B-073C-4466-825D-5CD717A6FE72}" destId="{0F33A655-3548-4652-A4E7-F421E90E8DFE}" srcOrd="1" destOrd="0" presId="urn:microsoft.com/office/officeart/2008/layout/HalfCircleOrganizationChart"/>
    <dgm:cxn modelId="{30F2E16E-E240-46A8-BAD1-C6C2628A74D3}" type="presParOf" srcId="{7AAF2F3B-073C-4466-825D-5CD717A6FE72}" destId="{B18046B6-D2AF-4034-8210-08B920A2C6EF}" srcOrd="2" destOrd="0" presId="urn:microsoft.com/office/officeart/2008/layout/HalfCircleOrganizationChart"/>
    <dgm:cxn modelId="{EC33AF8C-0AE2-4B7B-8E12-9BDF904BE065}" type="presParOf" srcId="{7AAF2F3B-073C-4466-825D-5CD717A6FE72}" destId="{985DCA28-19C1-4306-852B-1C51DAD01574}" srcOrd="3" destOrd="0" presId="urn:microsoft.com/office/officeart/2008/layout/HalfCircleOrganizationChart"/>
    <dgm:cxn modelId="{F6F71BBE-D05D-4EE6-8B23-4692C65F49EE}" type="presParOf" srcId="{FCF0247E-B58B-4FFE-AAF9-143DFF7087EC}" destId="{7B4FE5DC-0A86-41EC-9A64-1040F07AA1A8}" srcOrd="1" destOrd="0" presId="urn:microsoft.com/office/officeart/2008/layout/HalfCircleOrganizationChart"/>
    <dgm:cxn modelId="{E7A346AC-004E-4057-B3EE-F65B60052E40}" type="presParOf" srcId="{7B4FE5DC-0A86-41EC-9A64-1040F07AA1A8}" destId="{0C72CD5B-0C95-4BF7-A495-74AC1D80D2E9}" srcOrd="0" destOrd="0" presId="urn:microsoft.com/office/officeart/2008/layout/HalfCircleOrganizationChart"/>
    <dgm:cxn modelId="{E3331A9B-61FF-4DAA-B4D2-36CEEF888048}" type="presParOf" srcId="{7B4FE5DC-0A86-41EC-9A64-1040F07AA1A8}" destId="{B8980931-B589-4725-83B1-EF3CC722FF19}" srcOrd="1" destOrd="0" presId="urn:microsoft.com/office/officeart/2008/layout/HalfCircleOrganizationChart"/>
    <dgm:cxn modelId="{8415B32F-1439-4837-9918-F92060CC4BE1}" type="presParOf" srcId="{B8980931-B589-4725-83B1-EF3CC722FF19}" destId="{ADF1388D-6992-4BF4-89E5-6EABE2C5AD4F}" srcOrd="0" destOrd="0" presId="urn:microsoft.com/office/officeart/2008/layout/HalfCircleOrganizationChart"/>
    <dgm:cxn modelId="{5BACEC0B-1738-4AC0-8FBE-E335CD3BA775}" type="presParOf" srcId="{ADF1388D-6992-4BF4-89E5-6EABE2C5AD4F}" destId="{60316681-9560-462F-B0D9-672800EB05D3}" srcOrd="0" destOrd="0" presId="urn:microsoft.com/office/officeart/2008/layout/HalfCircleOrganizationChart"/>
    <dgm:cxn modelId="{51F36B64-F577-49CC-A16D-2967B3B070D8}" type="presParOf" srcId="{ADF1388D-6992-4BF4-89E5-6EABE2C5AD4F}" destId="{4D9A893A-48A7-4859-AD7C-BCFDC2CC7401}" srcOrd="1" destOrd="0" presId="urn:microsoft.com/office/officeart/2008/layout/HalfCircleOrganizationChart"/>
    <dgm:cxn modelId="{60204A48-C834-4CCD-8CD3-830CF92307F3}" type="presParOf" srcId="{ADF1388D-6992-4BF4-89E5-6EABE2C5AD4F}" destId="{EA8A4D95-2892-408E-9429-F90360070BE9}" srcOrd="2" destOrd="0" presId="urn:microsoft.com/office/officeart/2008/layout/HalfCircleOrganizationChart"/>
    <dgm:cxn modelId="{BE2B7FC7-5BF2-4901-BA65-1E77079375C7}" type="presParOf" srcId="{ADF1388D-6992-4BF4-89E5-6EABE2C5AD4F}" destId="{098B6F59-5F7B-4FE7-B174-FB748E062E0C}" srcOrd="3" destOrd="0" presId="urn:microsoft.com/office/officeart/2008/layout/HalfCircleOrganizationChart"/>
    <dgm:cxn modelId="{383F438B-98C2-4762-B913-FD77E0007321}" type="presParOf" srcId="{B8980931-B589-4725-83B1-EF3CC722FF19}" destId="{0EDAEBA4-3CA2-4AC8-BBAD-9A3F030E5AAA}" srcOrd="1" destOrd="0" presId="urn:microsoft.com/office/officeart/2008/layout/HalfCircleOrganizationChart"/>
    <dgm:cxn modelId="{3A3880DA-6B41-4847-A3AE-A736A9163664}" type="presParOf" srcId="{B8980931-B589-4725-83B1-EF3CC722FF19}" destId="{691CE28C-7550-457E-845D-5771B12CF81B}" srcOrd="2" destOrd="0" presId="urn:microsoft.com/office/officeart/2008/layout/HalfCircleOrganizationChart"/>
    <dgm:cxn modelId="{795CFD61-D188-4654-B129-FA170CEB09ED}" type="presParOf" srcId="{7B4FE5DC-0A86-41EC-9A64-1040F07AA1A8}" destId="{1EB37FF3-AEDD-480C-BCE8-7FE83A2F7525}" srcOrd="2" destOrd="0" presId="urn:microsoft.com/office/officeart/2008/layout/HalfCircleOrganizationChart"/>
    <dgm:cxn modelId="{5DEF6C5B-AFAD-47F1-83B6-0DBEDD18B8DC}" type="presParOf" srcId="{7B4FE5DC-0A86-41EC-9A64-1040F07AA1A8}" destId="{0826CA07-78C4-4B22-9D39-14A1F6BD466E}" srcOrd="3" destOrd="0" presId="urn:microsoft.com/office/officeart/2008/layout/HalfCircleOrganizationChart"/>
    <dgm:cxn modelId="{3D61019E-AF3B-4553-AEB2-2065ECD1163A}" type="presParOf" srcId="{0826CA07-78C4-4B22-9D39-14A1F6BD466E}" destId="{F6F0A1DA-747B-488D-84D2-E567268F3C2D}" srcOrd="0" destOrd="0" presId="urn:microsoft.com/office/officeart/2008/layout/HalfCircleOrganizationChart"/>
    <dgm:cxn modelId="{F2A7243A-FC06-4558-9004-299FB419DD92}" type="presParOf" srcId="{F6F0A1DA-747B-488D-84D2-E567268F3C2D}" destId="{85DC1D6E-C454-459C-B05B-213193454E19}" srcOrd="0" destOrd="0" presId="urn:microsoft.com/office/officeart/2008/layout/HalfCircleOrganizationChart"/>
    <dgm:cxn modelId="{AADC86D3-5CCB-43B1-92F8-5E9F1321F57E}" type="presParOf" srcId="{F6F0A1DA-747B-488D-84D2-E567268F3C2D}" destId="{1BF0ADEF-C327-4909-9029-7E665E7C005A}" srcOrd="1" destOrd="0" presId="urn:microsoft.com/office/officeart/2008/layout/HalfCircleOrganizationChart"/>
    <dgm:cxn modelId="{45FA3BB1-4E16-4B56-B5B8-4B17D18C5F43}" type="presParOf" srcId="{F6F0A1DA-747B-488D-84D2-E567268F3C2D}" destId="{FF7DEE07-C035-4B31-B7BD-60821E10D7BA}" srcOrd="2" destOrd="0" presId="urn:microsoft.com/office/officeart/2008/layout/HalfCircleOrganizationChart"/>
    <dgm:cxn modelId="{39C8B814-6ADB-4F0F-8696-309E39DED189}" type="presParOf" srcId="{F6F0A1DA-747B-488D-84D2-E567268F3C2D}" destId="{3C777D0E-4EF5-4E5C-9A5D-9F2C339F5B0C}" srcOrd="3" destOrd="0" presId="urn:microsoft.com/office/officeart/2008/layout/HalfCircleOrganizationChart"/>
    <dgm:cxn modelId="{E623BB8E-2065-45A9-B2E6-DA1F1D541B99}" type="presParOf" srcId="{0826CA07-78C4-4B22-9D39-14A1F6BD466E}" destId="{3C1C3BE3-2C07-426C-ACE0-39262965628B}" srcOrd="1" destOrd="0" presId="urn:microsoft.com/office/officeart/2008/layout/HalfCircleOrganizationChart"/>
    <dgm:cxn modelId="{EE2AFBAE-CC3F-441A-8CD1-EE4B0E0D5B09}" type="presParOf" srcId="{0826CA07-78C4-4B22-9D39-14A1F6BD466E}" destId="{1404075D-9193-4A38-88F4-F252030CA514}" srcOrd="2" destOrd="0" presId="urn:microsoft.com/office/officeart/2008/layout/HalfCircleOrganizationChart"/>
    <dgm:cxn modelId="{74B9A6EA-609A-4255-8F46-375CCF8A642C}" type="presParOf" srcId="{7B4FE5DC-0A86-41EC-9A64-1040F07AA1A8}" destId="{3E9A928C-D8E0-482C-92C4-A32F783EAA90}" srcOrd="4" destOrd="0" presId="urn:microsoft.com/office/officeart/2008/layout/HalfCircleOrganizationChart"/>
    <dgm:cxn modelId="{720D4B39-7BE6-4066-899F-DB094652D7FB}" type="presParOf" srcId="{7B4FE5DC-0A86-41EC-9A64-1040F07AA1A8}" destId="{74454353-8D27-4404-BA87-ACE0E99B0854}" srcOrd="5" destOrd="0" presId="urn:microsoft.com/office/officeart/2008/layout/HalfCircleOrganizationChart"/>
    <dgm:cxn modelId="{3A91612F-6A6B-4A5E-8D85-D74B26A89967}" type="presParOf" srcId="{74454353-8D27-4404-BA87-ACE0E99B0854}" destId="{D978BAEF-E097-4D03-AFD5-E0C6BC086A4A}" srcOrd="0" destOrd="0" presId="urn:microsoft.com/office/officeart/2008/layout/HalfCircleOrganizationChart"/>
    <dgm:cxn modelId="{CFA8862C-533E-4B99-B82A-64E035548EE7}" type="presParOf" srcId="{D978BAEF-E097-4D03-AFD5-E0C6BC086A4A}" destId="{27FF1700-208E-49EE-9F3E-41CB5B146B5A}" srcOrd="0" destOrd="0" presId="urn:microsoft.com/office/officeart/2008/layout/HalfCircleOrganizationChart"/>
    <dgm:cxn modelId="{B0387B5D-5C71-481B-A892-3D00ECF45E7D}" type="presParOf" srcId="{D978BAEF-E097-4D03-AFD5-E0C6BC086A4A}" destId="{6D0B3540-1B8E-463B-B4A9-BF9431427101}" srcOrd="1" destOrd="0" presId="urn:microsoft.com/office/officeart/2008/layout/HalfCircleOrganizationChart"/>
    <dgm:cxn modelId="{6412283E-5DC7-4065-A4FB-4079010F8DBE}" type="presParOf" srcId="{D978BAEF-E097-4D03-AFD5-E0C6BC086A4A}" destId="{BD1210F4-7A4D-439E-A389-5CF27B5FA534}" srcOrd="2" destOrd="0" presId="urn:microsoft.com/office/officeart/2008/layout/HalfCircleOrganizationChart"/>
    <dgm:cxn modelId="{24CB07E5-13F1-4E67-82AE-96373432F15E}" type="presParOf" srcId="{D978BAEF-E097-4D03-AFD5-E0C6BC086A4A}" destId="{DCC8F8C7-B869-4F43-AB5A-B741221979AB}" srcOrd="3" destOrd="0" presId="urn:microsoft.com/office/officeart/2008/layout/HalfCircleOrganizationChart"/>
    <dgm:cxn modelId="{5CAE9929-DDBA-4381-932A-E40B6626FB00}" type="presParOf" srcId="{74454353-8D27-4404-BA87-ACE0E99B0854}" destId="{1067F1C6-5870-4C5F-8ED3-FC0DE1F905E1}" srcOrd="1" destOrd="0" presId="urn:microsoft.com/office/officeart/2008/layout/HalfCircleOrganizationChart"/>
    <dgm:cxn modelId="{A965EE71-E158-4855-B704-9E41D698EDDE}" type="presParOf" srcId="{74454353-8D27-4404-BA87-ACE0E99B0854}" destId="{D5494930-5CAF-4F0A-8C60-DC789E4E9FD9}" srcOrd="2" destOrd="0" presId="urn:microsoft.com/office/officeart/2008/layout/HalfCircleOrganizationChart"/>
    <dgm:cxn modelId="{4CD2AB67-FCE0-4313-AE07-3840CE52920E}" type="presParOf" srcId="{FCF0247E-B58B-4FFE-AAF9-143DFF7087EC}" destId="{6247A547-AE43-4A7A-B330-4B0D827620D4}" srcOrd="2" destOrd="0" presId="urn:microsoft.com/office/officeart/2008/layout/HalfCircleOrganizationChart"/>
    <dgm:cxn modelId="{694BA460-4E5D-4E82-974D-98896FB5CA27}" type="presParOf" srcId="{3EB5DF04-46FC-4C53-8BB5-5631280A88D2}" destId="{7F8CC1F8-0C6E-4913-9E0D-E59C7A0E4651}" srcOrd="2" destOrd="0" presId="urn:microsoft.com/office/officeart/2008/layout/HalfCircleOrganizationChart"/>
    <dgm:cxn modelId="{0D9CB7CA-2269-4562-A01D-857CD3A29CC9}" type="presParOf" srcId="{3EB5DF04-46FC-4C53-8BB5-5631280A88D2}" destId="{5620CFFC-7615-488E-87A9-F4813C18ED66}" srcOrd="3" destOrd="0" presId="urn:microsoft.com/office/officeart/2008/layout/HalfCircleOrganizationChart"/>
    <dgm:cxn modelId="{AA0E862E-E693-4125-AF6C-9D0D70F012C3}" type="presParOf" srcId="{5620CFFC-7615-488E-87A9-F4813C18ED66}" destId="{6BBAAAA5-9443-48F0-BCD0-67FA2428A89D}" srcOrd="0" destOrd="0" presId="urn:microsoft.com/office/officeart/2008/layout/HalfCircleOrganizationChart"/>
    <dgm:cxn modelId="{30C381E3-B677-45B9-9486-A893C781F51D}" type="presParOf" srcId="{6BBAAAA5-9443-48F0-BCD0-67FA2428A89D}" destId="{B2B147E5-35CE-42D4-8188-77C6379FF5E1}" srcOrd="0" destOrd="0" presId="urn:microsoft.com/office/officeart/2008/layout/HalfCircleOrganizationChart"/>
    <dgm:cxn modelId="{B05866A5-49EB-44A9-9AC6-3961B8B59D7F}" type="presParOf" srcId="{6BBAAAA5-9443-48F0-BCD0-67FA2428A89D}" destId="{8E209C37-54B4-4D5E-BC3A-A1020171DD51}" srcOrd="1" destOrd="0" presId="urn:microsoft.com/office/officeart/2008/layout/HalfCircleOrganizationChart"/>
    <dgm:cxn modelId="{868B5D48-7304-4A98-B55E-C5599B9E3D75}" type="presParOf" srcId="{6BBAAAA5-9443-48F0-BCD0-67FA2428A89D}" destId="{7C15AC52-30F4-4E6A-BEF1-393E8EA5B130}" srcOrd="2" destOrd="0" presId="urn:microsoft.com/office/officeart/2008/layout/HalfCircleOrganizationChart"/>
    <dgm:cxn modelId="{CB356F1E-6693-4874-89FD-17B9AD228408}" type="presParOf" srcId="{6BBAAAA5-9443-48F0-BCD0-67FA2428A89D}" destId="{50B7E5F8-4591-43F7-A072-1BC612354C94}" srcOrd="3" destOrd="0" presId="urn:microsoft.com/office/officeart/2008/layout/HalfCircleOrganizationChart"/>
    <dgm:cxn modelId="{5D07E8E4-9F4F-4A78-AA6D-BDD6A2F02F43}" type="presParOf" srcId="{5620CFFC-7615-488E-87A9-F4813C18ED66}" destId="{EE8E810B-476F-4A47-BEC7-74D7937C3801}" srcOrd="1" destOrd="0" presId="urn:microsoft.com/office/officeart/2008/layout/HalfCircleOrganizationChart"/>
    <dgm:cxn modelId="{C5C95D13-625B-4731-896D-9582A257FA9E}" type="presParOf" srcId="{5620CFFC-7615-488E-87A9-F4813C18ED66}" destId="{97F74578-8A6B-4861-AFE6-90CB19B2829F}" srcOrd="2" destOrd="0" presId="urn:microsoft.com/office/officeart/2008/layout/HalfCircleOrganizationChart"/>
    <dgm:cxn modelId="{865DCA2F-B8EB-4C81-86D6-A0DECB800C12}" type="presParOf" srcId="{3EB5DF04-46FC-4C53-8BB5-5631280A88D2}" destId="{C2CF70CC-F355-4447-8438-B54E35D06928}" srcOrd="4" destOrd="0" presId="urn:microsoft.com/office/officeart/2008/layout/HalfCircleOrganizationChart"/>
    <dgm:cxn modelId="{16DD6623-138D-40FA-BD8E-1233AF9141B0}" type="presParOf" srcId="{3EB5DF04-46FC-4C53-8BB5-5631280A88D2}" destId="{D1807F40-9605-4471-A9D1-1537DFC9D5DB}" srcOrd="5" destOrd="0" presId="urn:microsoft.com/office/officeart/2008/layout/HalfCircleOrganizationChart"/>
    <dgm:cxn modelId="{A8D108E7-2970-4FA0-919C-1E6F9FD04DE8}" type="presParOf" srcId="{D1807F40-9605-4471-A9D1-1537DFC9D5DB}" destId="{FFF0265B-6B2F-4B61-A44B-1BF7D775F70E}" srcOrd="0" destOrd="0" presId="urn:microsoft.com/office/officeart/2008/layout/HalfCircleOrganizationChart"/>
    <dgm:cxn modelId="{226BC1DD-F437-4B85-AAFC-827E601872AA}" type="presParOf" srcId="{FFF0265B-6B2F-4B61-A44B-1BF7D775F70E}" destId="{649C27F6-7086-422A-AF73-D9E86997012C}" srcOrd="0" destOrd="0" presId="urn:microsoft.com/office/officeart/2008/layout/HalfCircleOrganizationChart"/>
    <dgm:cxn modelId="{8FDC9523-A2C4-43B2-9DCC-41D7AB5F084E}" type="presParOf" srcId="{FFF0265B-6B2F-4B61-A44B-1BF7D775F70E}" destId="{4C47F970-85BE-4304-81FB-B518CF06FCFB}" srcOrd="1" destOrd="0" presId="urn:microsoft.com/office/officeart/2008/layout/HalfCircleOrganizationChart"/>
    <dgm:cxn modelId="{60B1B309-36E7-49AE-953F-5E926B1499D5}" type="presParOf" srcId="{FFF0265B-6B2F-4B61-A44B-1BF7D775F70E}" destId="{776760D0-5145-4355-869F-0EC877364C9B}" srcOrd="2" destOrd="0" presId="urn:microsoft.com/office/officeart/2008/layout/HalfCircleOrganizationChart"/>
    <dgm:cxn modelId="{4C1430FA-6622-4077-B6DA-21D9EAF7E5BD}" type="presParOf" srcId="{FFF0265B-6B2F-4B61-A44B-1BF7D775F70E}" destId="{292CAEED-69E8-4438-AE74-6E836337D67D}" srcOrd="3" destOrd="0" presId="urn:microsoft.com/office/officeart/2008/layout/HalfCircleOrganizationChart"/>
    <dgm:cxn modelId="{AA6E10CA-6A3C-4B23-ABE3-70E2AE482FC9}" type="presParOf" srcId="{D1807F40-9605-4471-A9D1-1537DFC9D5DB}" destId="{600D8893-0FE5-4023-B567-AE65E75D40B2}" srcOrd="1" destOrd="0" presId="urn:microsoft.com/office/officeart/2008/layout/HalfCircleOrganizationChart"/>
    <dgm:cxn modelId="{A1DE1136-45B5-4AF0-A248-177AEF67BBF3}" type="presParOf" srcId="{D1807F40-9605-4471-A9D1-1537DFC9D5DB}" destId="{C53AD5BD-508E-4F36-BBA9-14E8000305D4}" srcOrd="2" destOrd="0" presId="urn:microsoft.com/office/officeart/2008/layout/HalfCircleOrganizationChart"/>
    <dgm:cxn modelId="{24A11A08-5666-420E-B7E1-54133844B7C6}" type="presParOf" srcId="{3EB5DF04-46FC-4C53-8BB5-5631280A88D2}" destId="{5548303E-26C0-4FF2-8B71-618168A3E035}" srcOrd="6" destOrd="0" presId="urn:microsoft.com/office/officeart/2008/layout/HalfCircleOrganizationChart"/>
    <dgm:cxn modelId="{FE5A6E11-7225-4FC3-BEEC-B590BEBB44BC}" type="presParOf" srcId="{3EB5DF04-46FC-4C53-8BB5-5631280A88D2}" destId="{5D182E21-642D-4DAD-9327-047B02FD9EFB}" srcOrd="7" destOrd="0" presId="urn:microsoft.com/office/officeart/2008/layout/HalfCircleOrganizationChart"/>
    <dgm:cxn modelId="{46382BC4-7D2D-4996-AB0E-2646D82FC537}" type="presParOf" srcId="{5D182E21-642D-4DAD-9327-047B02FD9EFB}" destId="{AE7F3E1C-9710-4438-9991-D13D1EFF5E82}" srcOrd="0" destOrd="0" presId="urn:microsoft.com/office/officeart/2008/layout/HalfCircleOrganizationChart"/>
    <dgm:cxn modelId="{4B8BD0F9-D688-4839-A691-E21328202840}" type="presParOf" srcId="{AE7F3E1C-9710-4438-9991-D13D1EFF5E82}" destId="{BE41DEE0-50A5-44A6-A5E0-D20BD7BE4A16}" srcOrd="0" destOrd="0" presId="urn:microsoft.com/office/officeart/2008/layout/HalfCircleOrganizationChart"/>
    <dgm:cxn modelId="{1AED3724-DCFF-4458-B77B-404953AA6556}" type="presParOf" srcId="{AE7F3E1C-9710-4438-9991-D13D1EFF5E82}" destId="{6AFFFF8E-5267-4000-98B0-FCC2CD213254}" srcOrd="1" destOrd="0" presId="urn:microsoft.com/office/officeart/2008/layout/HalfCircleOrganizationChart"/>
    <dgm:cxn modelId="{EF7EAF0E-AF95-4EC7-A1F6-BBA4B83FD762}" type="presParOf" srcId="{AE7F3E1C-9710-4438-9991-D13D1EFF5E82}" destId="{30DCA08D-A118-4691-A284-8FEC63D8732B}" srcOrd="2" destOrd="0" presId="urn:microsoft.com/office/officeart/2008/layout/HalfCircleOrganizationChart"/>
    <dgm:cxn modelId="{D417EA91-940F-4DB3-8DD7-B88C83128FB3}" type="presParOf" srcId="{AE7F3E1C-9710-4438-9991-D13D1EFF5E82}" destId="{5F9CC23D-AB47-491D-AF65-09F48B461ED9}" srcOrd="3" destOrd="0" presId="urn:microsoft.com/office/officeart/2008/layout/HalfCircleOrganizationChart"/>
    <dgm:cxn modelId="{B9D04DFB-8740-456C-8C58-55D0A32793E4}" type="presParOf" srcId="{5D182E21-642D-4DAD-9327-047B02FD9EFB}" destId="{72B322D3-6308-496A-A1B2-493E3F0435D1}" srcOrd="1" destOrd="0" presId="urn:microsoft.com/office/officeart/2008/layout/HalfCircleOrganizationChart"/>
    <dgm:cxn modelId="{6673CF53-9F8E-4420-AAF4-317B16F4C8EE}" type="presParOf" srcId="{72B322D3-6308-496A-A1B2-493E3F0435D1}" destId="{5CC47E45-65E5-48A1-BF9E-C704825D1C62}" srcOrd="0" destOrd="0" presId="urn:microsoft.com/office/officeart/2008/layout/HalfCircleOrganizationChart"/>
    <dgm:cxn modelId="{E4E7BEC5-CEB4-466C-8CD8-A6D4321E3044}" type="presParOf" srcId="{72B322D3-6308-496A-A1B2-493E3F0435D1}" destId="{47C6B583-C7CF-4164-80E2-CBBC7EB26621}" srcOrd="1" destOrd="0" presId="urn:microsoft.com/office/officeart/2008/layout/HalfCircleOrganizationChart"/>
    <dgm:cxn modelId="{2AD76202-B846-4FF5-B47B-D1EF8A83FA24}" type="presParOf" srcId="{47C6B583-C7CF-4164-80E2-CBBC7EB26621}" destId="{C5B783D5-9B34-4AA3-8D46-B782157AA19F}" srcOrd="0" destOrd="0" presId="urn:microsoft.com/office/officeart/2008/layout/HalfCircleOrganizationChart"/>
    <dgm:cxn modelId="{2B7F5AD9-2FF7-40BB-B8F8-509F612F0306}" type="presParOf" srcId="{C5B783D5-9B34-4AA3-8D46-B782157AA19F}" destId="{DF94210D-BA1A-458A-90C2-0646C3479D9D}" srcOrd="0" destOrd="0" presId="urn:microsoft.com/office/officeart/2008/layout/HalfCircleOrganizationChart"/>
    <dgm:cxn modelId="{78022EE9-3720-4813-9FE8-237788B882FD}" type="presParOf" srcId="{C5B783D5-9B34-4AA3-8D46-B782157AA19F}" destId="{E7DE10CC-8A13-485A-B5FD-3090930221DA}" srcOrd="1" destOrd="0" presId="urn:microsoft.com/office/officeart/2008/layout/HalfCircleOrganizationChart"/>
    <dgm:cxn modelId="{72B57F1C-274F-4B71-9C37-D2C708D084C0}" type="presParOf" srcId="{C5B783D5-9B34-4AA3-8D46-B782157AA19F}" destId="{00CAE961-6BA1-4CE1-9E19-D9FFB98C5E22}" srcOrd="2" destOrd="0" presId="urn:microsoft.com/office/officeart/2008/layout/HalfCircleOrganizationChart"/>
    <dgm:cxn modelId="{9286715D-44D8-4961-9DA9-9628C658DD55}" type="presParOf" srcId="{C5B783D5-9B34-4AA3-8D46-B782157AA19F}" destId="{81F343E3-8DF3-4B23-B4BC-F94A43E58BB8}" srcOrd="3" destOrd="0" presId="urn:microsoft.com/office/officeart/2008/layout/HalfCircleOrganizationChart"/>
    <dgm:cxn modelId="{3C46828D-A320-4364-86C7-407DE3633386}" type="presParOf" srcId="{47C6B583-C7CF-4164-80E2-CBBC7EB26621}" destId="{A278F0F7-9305-4F9B-B1D7-29D1E51A4D2D}" srcOrd="1" destOrd="0" presId="urn:microsoft.com/office/officeart/2008/layout/HalfCircleOrganizationChart"/>
    <dgm:cxn modelId="{763F5044-0DA8-4772-8B40-57FD6CAA8E38}" type="presParOf" srcId="{47C6B583-C7CF-4164-80E2-CBBC7EB26621}" destId="{E7B3EB62-BCD9-4CD6-83FD-5F8925816341}" srcOrd="2" destOrd="0" presId="urn:microsoft.com/office/officeart/2008/layout/HalfCircleOrganizationChart"/>
    <dgm:cxn modelId="{BF99D9E6-A39E-44BD-89E2-3977F511DA2D}" type="presParOf" srcId="{72B322D3-6308-496A-A1B2-493E3F0435D1}" destId="{A6A00C5D-09EC-40A6-A690-9C7D6E04038F}" srcOrd="2" destOrd="0" presId="urn:microsoft.com/office/officeart/2008/layout/HalfCircleOrganizationChart"/>
    <dgm:cxn modelId="{F0389CDC-FEAF-41AB-A7C6-CE9114BF532A}" type="presParOf" srcId="{72B322D3-6308-496A-A1B2-493E3F0435D1}" destId="{7A568141-F9DA-473F-97A4-051621F9D13B}" srcOrd="3" destOrd="0" presId="urn:microsoft.com/office/officeart/2008/layout/HalfCircleOrganizationChart"/>
    <dgm:cxn modelId="{EB4E2693-7408-4890-BDB0-0A4E7788D07E}" type="presParOf" srcId="{7A568141-F9DA-473F-97A4-051621F9D13B}" destId="{C2CC61F7-6FF3-48AF-A45A-3F5103333989}" srcOrd="0" destOrd="0" presId="urn:microsoft.com/office/officeart/2008/layout/HalfCircleOrganizationChart"/>
    <dgm:cxn modelId="{9B74B043-DCEE-4F87-BE3B-AA8EB75BAFE8}" type="presParOf" srcId="{C2CC61F7-6FF3-48AF-A45A-3F5103333989}" destId="{E367287C-3113-4FBD-AF8C-EDB89D206143}" srcOrd="0" destOrd="0" presId="urn:microsoft.com/office/officeart/2008/layout/HalfCircleOrganizationChart"/>
    <dgm:cxn modelId="{7121288F-9A0B-4CDE-9951-6244DAC68727}" type="presParOf" srcId="{C2CC61F7-6FF3-48AF-A45A-3F5103333989}" destId="{E35102AB-6A8F-499F-80F8-36D8C65FA50B}" srcOrd="1" destOrd="0" presId="urn:microsoft.com/office/officeart/2008/layout/HalfCircleOrganizationChart"/>
    <dgm:cxn modelId="{0D40DEB4-5721-4925-A7D3-CFE8A7EC0BEE}" type="presParOf" srcId="{C2CC61F7-6FF3-48AF-A45A-3F5103333989}" destId="{1ACDAC85-3026-4378-866A-982D1B0F7C0D}" srcOrd="2" destOrd="0" presId="urn:microsoft.com/office/officeart/2008/layout/HalfCircleOrganizationChart"/>
    <dgm:cxn modelId="{AFD3234D-C898-44BB-9C2E-04C858266DE3}" type="presParOf" srcId="{C2CC61F7-6FF3-48AF-A45A-3F5103333989}" destId="{AFB15CC6-E1FB-4818-A279-91C4D62A171C}" srcOrd="3" destOrd="0" presId="urn:microsoft.com/office/officeart/2008/layout/HalfCircleOrganizationChart"/>
    <dgm:cxn modelId="{D33392F3-8511-4536-9A1E-FF82958A3C8B}" type="presParOf" srcId="{7A568141-F9DA-473F-97A4-051621F9D13B}" destId="{ACCC85C1-12F7-4A45-A7BD-E8A44E441ADF}" srcOrd="1" destOrd="0" presId="urn:microsoft.com/office/officeart/2008/layout/HalfCircleOrganizationChart"/>
    <dgm:cxn modelId="{C7AFC1F4-F98B-4EBF-9EA9-62F26D770F25}" type="presParOf" srcId="{7A568141-F9DA-473F-97A4-051621F9D13B}" destId="{0E6C52B5-CFB3-4E0F-AF9C-F40C49F6F057}" srcOrd="2" destOrd="0" presId="urn:microsoft.com/office/officeart/2008/layout/HalfCircleOrganizationChart"/>
    <dgm:cxn modelId="{DA9F0DBF-4092-44E9-A39E-003A6D0FA375}" type="presParOf" srcId="{72B322D3-6308-496A-A1B2-493E3F0435D1}" destId="{927618DD-3158-4D77-8C1E-87FEF9BBBEDE}" srcOrd="4" destOrd="0" presId="urn:microsoft.com/office/officeart/2008/layout/HalfCircleOrganizationChart"/>
    <dgm:cxn modelId="{350B61D5-359F-45C0-A4FC-67B5483E682A}" type="presParOf" srcId="{72B322D3-6308-496A-A1B2-493E3F0435D1}" destId="{5DF6E8E0-38B8-481D-96DD-AD5E9B0B25E7}" srcOrd="5" destOrd="0" presId="urn:microsoft.com/office/officeart/2008/layout/HalfCircleOrganizationChart"/>
    <dgm:cxn modelId="{CECF1F70-AEE8-424F-9AA0-69430534003C}" type="presParOf" srcId="{5DF6E8E0-38B8-481D-96DD-AD5E9B0B25E7}" destId="{0EFEC158-99F8-44FD-8EAD-73B05CB36408}" srcOrd="0" destOrd="0" presId="urn:microsoft.com/office/officeart/2008/layout/HalfCircleOrganizationChart"/>
    <dgm:cxn modelId="{A8A4DBD4-5F0B-4EF9-A291-8E809E9106B4}" type="presParOf" srcId="{0EFEC158-99F8-44FD-8EAD-73B05CB36408}" destId="{A40699FE-9E91-4D3F-A3EF-EA777BC934FF}" srcOrd="0" destOrd="0" presId="urn:microsoft.com/office/officeart/2008/layout/HalfCircleOrganizationChart"/>
    <dgm:cxn modelId="{400D84C7-96CF-43D0-A41A-97D60F6FE44C}" type="presParOf" srcId="{0EFEC158-99F8-44FD-8EAD-73B05CB36408}" destId="{60FC226B-FF31-4536-A540-8BE5967A4ADB}" srcOrd="1" destOrd="0" presId="urn:microsoft.com/office/officeart/2008/layout/HalfCircleOrganizationChart"/>
    <dgm:cxn modelId="{8FC82A97-9E78-4C83-927D-76BB5E105F64}" type="presParOf" srcId="{0EFEC158-99F8-44FD-8EAD-73B05CB36408}" destId="{18EC2474-F633-452E-BED9-F8088A0D828D}" srcOrd="2" destOrd="0" presId="urn:microsoft.com/office/officeart/2008/layout/HalfCircleOrganizationChart"/>
    <dgm:cxn modelId="{2A2F16B5-AD27-47CF-A06C-3396EE336847}" type="presParOf" srcId="{0EFEC158-99F8-44FD-8EAD-73B05CB36408}" destId="{99E9385A-75F3-41CD-BD14-78D0EA5C786F}" srcOrd="3" destOrd="0" presId="urn:microsoft.com/office/officeart/2008/layout/HalfCircleOrganizationChart"/>
    <dgm:cxn modelId="{2ABA39E1-F7E2-4AF5-9AE1-0A3BE768DDAB}" type="presParOf" srcId="{5DF6E8E0-38B8-481D-96DD-AD5E9B0B25E7}" destId="{2E05505F-1741-423F-8D53-E5F7F5209EE2}" srcOrd="1" destOrd="0" presId="urn:microsoft.com/office/officeart/2008/layout/HalfCircleOrganizationChart"/>
    <dgm:cxn modelId="{5AD65DC6-9CD4-4E55-A0B3-21EEB6CCC0D7}" type="presParOf" srcId="{5DF6E8E0-38B8-481D-96DD-AD5E9B0B25E7}" destId="{E6A1E165-331D-4A6C-91AF-BC7ADC79349A}" srcOrd="2" destOrd="0" presId="urn:microsoft.com/office/officeart/2008/layout/HalfCircleOrganizationChart"/>
    <dgm:cxn modelId="{3CA7D0CD-7CAD-46D1-B2B7-E267232E10F8}" type="presParOf" srcId="{72B322D3-6308-496A-A1B2-493E3F0435D1}" destId="{141E8057-B6DF-48D2-BF05-20A94FFA1F67}" srcOrd="6" destOrd="0" presId="urn:microsoft.com/office/officeart/2008/layout/HalfCircleOrganizationChart"/>
    <dgm:cxn modelId="{523C7033-6D73-436E-90AE-D5A00A6CACD5}" type="presParOf" srcId="{72B322D3-6308-496A-A1B2-493E3F0435D1}" destId="{D9C2A257-DCD2-43B5-B58E-8A76B586EDBF}" srcOrd="7" destOrd="0" presId="urn:microsoft.com/office/officeart/2008/layout/HalfCircleOrganizationChart"/>
    <dgm:cxn modelId="{547BB825-B7E6-48E4-BB1C-DD75068B75AF}" type="presParOf" srcId="{D9C2A257-DCD2-43B5-B58E-8A76B586EDBF}" destId="{F0753D1C-1CB9-4118-94F2-0541795A7591}" srcOrd="0" destOrd="0" presId="urn:microsoft.com/office/officeart/2008/layout/HalfCircleOrganizationChart"/>
    <dgm:cxn modelId="{A0612A8B-89EF-4A21-9B4C-42909EAAF82A}" type="presParOf" srcId="{F0753D1C-1CB9-4118-94F2-0541795A7591}" destId="{2EA6B1EB-412B-4AAC-AFE9-E04172A877A0}" srcOrd="0" destOrd="0" presId="urn:microsoft.com/office/officeart/2008/layout/HalfCircleOrganizationChart"/>
    <dgm:cxn modelId="{BF34556C-FF03-4DA3-AD47-2FB03C9C073A}" type="presParOf" srcId="{F0753D1C-1CB9-4118-94F2-0541795A7591}" destId="{EA23343F-3411-4001-8322-43D349D5D21C}" srcOrd="1" destOrd="0" presId="urn:microsoft.com/office/officeart/2008/layout/HalfCircleOrganizationChart"/>
    <dgm:cxn modelId="{F28B0017-7C6F-48B1-A31E-D8A9B8599943}" type="presParOf" srcId="{F0753D1C-1CB9-4118-94F2-0541795A7591}" destId="{CF35A7EF-62F7-4728-A2EC-EEE1D460BF3A}" srcOrd="2" destOrd="0" presId="urn:microsoft.com/office/officeart/2008/layout/HalfCircleOrganizationChart"/>
    <dgm:cxn modelId="{5F29F505-C1B1-4233-B391-C24503CCBB8C}" type="presParOf" srcId="{F0753D1C-1CB9-4118-94F2-0541795A7591}" destId="{06C3A74D-E008-432A-BBA4-E499647A37DB}" srcOrd="3" destOrd="0" presId="urn:microsoft.com/office/officeart/2008/layout/HalfCircleOrganizationChart"/>
    <dgm:cxn modelId="{73B2B637-D485-4050-8F4B-91AB2899734B}" type="presParOf" srcId="{D9C2A257-DCD2-43B5-B58E-8A76B586EDBF}" destId="{46A3309F-3B2F-47C9-9700-6135B81A6324}" srcOrd="1" destOrd="0" presId="urn:microsoft.com/office/officeart/2008/layout/HalfCircleOrganizationChart"/>
    <dgm:cxn modelId="{11171A2D-A706-43F5-93DD-32FB83279213}" type="presParOf" srcId="{D9C2A257-DCD2-43B5-B58E-8A76B586EDBF}" destId="{6FAE1C0D-71BB-4ADA-A6B1-B2E574E43E09}" srcOrd="2" destOrd="0" presId="urn:microsoft.com/office/officeart/2008/layout/HalfCircleOrganizationChart"/>
    <dgm:cxn modelId="{31F91EEE-F8DB-4D3A-A333-66D5CB883BFF}" type="presParOf" srcId="{72B322D3-6308-496A-A1B2-493E3F0435D1}" destId="{2D7EE43F-A64E-4AE0-9F82-3E90A7C6AE53}" srcOrd="8" destOrd="0" presId="urn:microsoft.com/office/officeart/2008/layout/HalfCircleOrganizationChart"/>
    <dgm:cxn modelId="{4140D445-28A2-4D86-98EA-17028D12BC10}" type="presParOf" srcId="{72B322D3-6308-496A-A1B2-493E3F0435D1}" destId="{1A2D2399-9D4C-4398-A91A-532F2E13C932}" srcOrd="9" destOrd="0" presId="urn:microsoft.com/office/officeart/2008/layout/HalfCircleOrganizationChart"/>
    <dgm:cxn modelId="{A3B7FC32-E608-4DAF-A863-A998B88E5437}" type="presParOf" srcId="{1A2D2399-9D4C-4398-A91A-532F2E13C932}" destId="{45EE3680-9DB3-4564-A33D-D5DA8459A786}" srcOrd="0" destOrd="0" presId="urn:microsoft.com/office/officeart/2008/layout/HalfCircleOrganizationChart"/>
    <dgm:cxn modelId="{F150F8C6-A46E-42A0-90C1-64F81DE9065C}" type="presParOf" srcId="{45EE3680-9DB3-4564-A33D-D5DA8459A786}" destId="{08176423-7E5F-457B-8699-1CC67B0BB955}" srcOrd="0" destOrd="0" presId="urn:microsoft.com/office/officeart/2008/layout/HalfCircleOrganizationChart"/>
    <dgm:cxn modelId="{B3811CF6-F724-44AB-8B40-03A277BB77C2}" type="presParOf" srcId="{45EE3680-9DB3-4564-A33D-D5DA8459A786}" destId="{546AF544-7694-4DEB-9ECE-457734FD64D9}" srcOrd="1" destOrd="0" presId="urn:microsoft.com/office/officeart/2008/layout/HalfCircleOrganizationChart"/>
    <dgm:cxn modelId="{5C0A6E1C-A128-42E8-BB4D-6EB05B48E907}" type="presParOf" srcId="{45EE3680-9DB3-4564-A33D-D5DA8459A786}" destId="{7D9DFEE0-8FF7-49C0-815C-A84A2384A24C}" srcOrd="2" destOrd="0" presId="urn:microsoft.com/office/officeart/2008/layout/HalfCircleOrganizationChart"/>
    <dgm:cxn modelId="{ECD60575-A687-467C-85BB-945D3CD6A1B1}" type="presParOf" srcId="{45EE3680-9DB3-4564-A33D-D5DA8459A786}" destId="{BB0F79FF-E887-4E84-B0BA-073C316757DB}" srcOrd="3" destOrd="0" presId="urn:microsoft.com/office/officeart/2008/layout/HalfCircleOrganizationChart"/>
    <dgm:cxn modelId="{8DA6D6C1-B592-40A4-B38A-911EEEE53F64}" type="presParOf" srcId="{1A2D2399-9D4C-4398-A91A-532F2E13C932}" destId="{B81CD7FA-30B4-4251-8732-2D652D0AC68D}" srcOrd="1" destOrd="0" presId="urn:microsoft.com/office/officeart/2008/layout/HalfCircleOrganizationChart"/>
    <dgm:cxn modelId="{1730AF5E-5AE1-49D5-A41D-0FB92C4BF993}" type="presParOf" srcId="{1A2D2399-9D4C-4398-A91A-532F2E13C932}" destId="{0917F30A-9F46-44C5-B0B5-00224D3035B8}" srcOrd="2" destOrd="0" presId="urn:microsoft.com/office/officeart/2008/layout/HalfCircleOrganizationChart"/>
    <dgm:cxn modelId="{6E305FF7-2BFA-4236-8369-E1540506C9A8}" type="presParOf" srcId="{5D182E21-642D-4DAD-9327-047B02FD9EFB}" destId="{5BA55FF1-2A68-43BC-9B10-4D29095C5BEB}" srcOrd="2" destOrd="0" presId="urn:microsoft.com/office/officeart/2008/layout/HalfCircleOrganizationChart"/>
    <dgm:cxn modelId="{3B61755A-E57C-490C-9F47-B0014AB2336D}" type="presParOf" srcId="{3EB5DF04-46FC-4C53-8BB5-5631280A88D2}" destId="{12C3F736-CB3B-4C48-9133-E110D9C1E2F0}" srcOrd="8" destOrd="0" presId="urn:microsoft.com/office/officeart/2008/layout/HalfCircleOrganizationChart"/>
    <dgm:cxn modelId="{5C990777-5CC4-4D67-B1F2-B2D3BAF6FF46}" type="presParOf" srcId="{3EB5DF04-46FC-4C53-8BB5-5631280A88D2}" destId="{3615ACFF-BE0A-4613-B980-B40DD82287A6}" srcOrd="9" destOrd="0" presId="urn:microsoft.com/office/officeart/2008/layout/HalfCircleOrganizationChart"/>
    <dgm:cxn modelId="{462E1A6E-2C1D-40B6-A4B4-E063CE107830}" type="presParOf" srcId="{3615ACFF-BE0A-4613-B980-B40DD82287A6}" destId="{F37A97E9-0B8B-4CEE-89F3-87D0F9BD8E91}" srcOrd="0" destOrd="0" presId="urn:microsoft.com/office/officeart/2008/layout/HalfCircleOrganizationChart"/>
    <dgm:cxn modelId="{B88A7299-1138-4561-B583-38E1B73F456E}" type="presParOf" srcId="{F37A97E9-0B8B-4CEE-89F3-87D0F9BD8E91}" destId="{40892833-3EA0-4681-BBD5-25D31DAD3471}" srcOrd="0" destOrd="0" presId="urn:microsoft.com/office/officeart/2008/layout/HalfCircleOrganizationChart"/>
    <dgm:cxn modelId="{84C364BB-84C1-409C-A058-EAB412D02DC4}" type="presParOf" srcId="{F37A97E9-0B8B-4CEE-89F3-87D0F9BD8E91}" destId="{749388E3-99C5-44EF-9B7E-44024208325D}" srcOrd="1" destOrd="0" presId="urn:microsoft.com/office/officeart/2008/layout/HalfCircleOrganizationChart"/>
    <dgm:cxn modelId="{F91756B0-41B4-425A-B4A9-974B252FAECF}" type="presParOf" srcId="{F37A97E9-0B8B-4CEE-89F3-87D0F9BD8E91}" destId="{3964B614-68CD-48E6-9A78-963F6C47ADD8}" srcOrd="2" destOrd="0" presId="urn:microsoft.com/office/officeart/2008/layout/HalfCircleOrganizationChart"/>
    <dgm:cxn modelId="{5BD041C3-2CDF-4381-9948-0731E2D2BEF7}" type="presParOf" srcId="{F37A97E9-0B8B-4CEE-89F3-87D0F9BD8E91}" destId="{516FE5EA-3AFC-4AFB-BF2C-803F90ECF76C}" srcOrd="3" destOrd="0" presId="urn:microsoft.com/office/officeart/2008/layout/HalfCircleOrganizationChart"/>
    <dgm:cxn modelId="{A95EB5F5-F444-4EB5-A7AD-4C8A84F8C67A}" type="presParOf" srcId="{3615ACFF-BE0A-4613-B980-B40DD82287A6}" destId="{4CE8846A-E416-491C-9D09-C0F4459C5655}" srcOrd="1" destOrd="0" presId="urn:microsoft.com/office/officeart/2008/layout/HalfCircleOrganizationChart"/>
    <dgm:cxn modelId="{30CBC3DB-0E30-412B-95ED-518E723BD405}" type="presParOf" srcId="{3615ACFF-BE0A-4613-B980-B40DD82287A6}" destId="{B0D24E26-3F36-4AB9-8A31-FB5AE1EC9216}" srcOrd="2" destOrd="0" presId="urn:microsoft.com/office/officeart/2008/layout/HalfCircleOrganizationChart"/>
    <dgm:cxn modelId="{C4FB5F3C-271C-464A-855D-9D32AEC786CE}" type="presParOf" srcId="{6744E321-F902-45E0-831B-FA6E5E1AC74E}" destId="{4BBF14A9-F50E-4DE1-AFF4-FAE1607CFCD4}" srcOrd="2" destOrd="0" presId="urn:microsoft.com/office/officeart/2008/layout/HalfCircle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C41F45-E7D7-4035-8139-525FAF4CE66F}">
      <dsp:nvSpPr>
        <dsp:cNvPr id="0" name=""/>
        <dsp:cNvSpPr/>
      </dsp:nvSpPr>
      <dsp:spPr>
        <a:xfrm>
          <a:off x="2872853" y="220620"/>
          <a:ext cx="533601" cy="92608"/>
        </a:xfrm>
        <a:custGeom>
          <a:avLst/>
          <a:gdLst/>
          <a:ahLst/>
          <a:cxnLst/>
          <a:rect l="0" t="0" r="0" b="0"/>
          <a:pathLst>
            <a:path>
              <a:moveTo>
                <a:pt x="0" y="0"/>
              </a:moveTo>
              <a:lnTo>
                <a:pt x="0" y="46304"/>
              </a:lnTo>
              <a:lnTo>
                <a:pt x="533601" y="46304"/>
              </a:lnTo>
              <a:lnTo>
                <a:pt x="533601" y="926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29C78-A60B-4E11-94FB-CC6CC7AF191E}">
      <dsp:nvSpPr>
        <dsp:cNvPr id="0" name=""/>
        <dsp:cNvSpPr/>
      </dsp:nvSpPr>
      <dsp:spPr>
        <a:xfrm>
          <a:off x="2872853" y="533725"/>
          <a:ext cx="202856" cy="445402"/>
        </a:xfrm>
        <a:custGeom>
          <a:avLst/>
          <a:gdLst/>
          <a:ahLst/>
          <a:cxnLst/>
          <a:rect l="0" t="0" r="0" b="0"/>
          <a:pathLst>
            <a:path>
              <a:moveTo>
                <a:pt x="0" y="0"/>
              </a:moveTo>
              <a:lnTo>
                <a:pt x="0" y="445402"/>
              </a:lnTo>
              <a:lnTo>
                <a:pt x="202856" y="4454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76CAF-FD80-4AFC-B1B4-E3C07C57C311}">
      <dsp:nvSpPr>
        <dsp:cNvPr id="0" name=""/>
        <dsp:cNvSpPr/>
      </dsp:nvSpPr>
      <dsp:spPr>
        <a:xfrm>
          <a:off x="2872853" y="533725"/>
          <a:ext cx="202856" cy="132297"/>
        </a:xfrm>
        <a:custGeom>
          <a:avLst/>
          <a:gdLst/>
          <a:ahLst/>
          <a:cxnLst/>
          <a:rect l="0" t="0" r="0" b="0"/>
          <a:pathLst>
            <a:path>
              <a:moveTo>
                <a:pt x="0" y="0"/>
              </a:moveTo>
              <a:lnTo>
                <a:pt x="0" y="132297"/>
              </a:lnTo>
              <a:lnTo>
                <a:pt x="202856" y="132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115232-FCF6-45EC-A6C6-9F5A7CEF9B6E}">
      <dsp:nvSpPr>
        <dsp:cNvPr id="0" name=""/>
        <dsp:cNvSpPr/>
      </dsp:nvSpPr>
      <dsp:spPr>
        <a:xfrm>
          <a:off x="2827133" y="220620"/>
          <a:ext cx="91440" cy="92608"/>
        </a:xfrm>
        <a:custGeom>
          <a:avLst/>
          <a:gdLst/>
          <a:ahLst/>
          <a:cxnLst/>
          <a:rect l="0" t="0" r="0" b="0"/>
          <a:pathLst>
            <a:path>
              <a:moveTo>
                <a:pt x="45720" y="0"/>
              </a:moveTo>
              <a:lnTo>
                <a:pt x="45720" y="926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7D3FED-F513-4ECA-83AE-EB6D64F914F8}">
      <dsp:nvSpPr>
        <dsp:cNvPr id="0" name=""/>
        <dsp:cNvSpPr/>
      </dsp:nvSpPr>
      <dsp:spPr>
        <a:xfrm>
          <a:off x="2339252" y="533725"/>
          <a:ext cx="202856" cy="445402"/>
        </a:xfrm>
        <a:custGeom>
          <a:avLst/>
          <a:gdLst/>
          <a:ahLst/>
          <a:cxnLst/>
          <a:rect l="0" t="0" r="0" b="0"/>
          <a:pathLst>
            <a:path>
              <a:moveTo>
                <a:pt x="0" y="0"/>
              </a:moveTo>
              <a:lnTo>
                <a:pt x="0" y="445402"/>
              </a:lnTo>
              <a:lnTo>
                <a:pt x="202856" y="4454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6B581-6FA0-41D5-99DA-B14CC8CC9CD6}">
      <dsp:nvSpPr>
        <dsp:cNvPr id="0" name=""/>
        <dsp:cNvSpPr/>
      </dsp:nvSpPr>
      <dsp:spPr>
        <a:xfrm>
          <a:off x="2339252" y="533725"/>
          <a:ext cx="202856" cy="132297"/>
        </a:xfrm>
        <a:custGeom>
          <a:avLst/>
          <a:gdLst/>
          <a:ahLst/>
          <a:cxnLst/>
          <a:rect l="0" t="0" r="0" b="0"/>
          <a:pathLst>
            <a:path>
              <a:moveTo>
                <a:pt x="0" y="0"/>
              </a:moveTo>
              <a:lnTo>
                <a:pt x="0" y="132297"/>
              </a:lnTo>
              <a:lnTo>
                <a:pt x="202856" y="132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FFE94-A26B-4999-A5D0-05DBAA0E7563}">
      <dsp:nvSpPr>
        <dsp:cNvPr id="0" name=""/>
        <dsp:cNvSpPr/>
      </dsp:nvSpPr>
      <dsp:spPr>
        <a:xfrm>
          <a:off x="2339252" y="220620"/>
          <a:ext cx="533601" cy="92608"/>
        </a:xfrm>
        <a:custGeom>
          <a:avLst/>
          <a:gdLst/>
          <a:ahLst/>
          <a:cxnLst/>
          <a:rect l="0" t="0" r="0" b="0"/>
          <a:pathLst>
            <a:path>
              <a:moveTo>
                <a:pt x="533601" y="0"/>
              </a:moveTo>
              <a:lnTo>
                <a:pt x="533601" y="46304"/>
              </a:lnTo>
              <a:lnTo>
                <a:pt x="0" y="46304"/>
              </a:lnTo>
              <a:lnTo>
                <a:pt x="0" y="926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AD7453-BAC3-48FA-A7CF-41B0E2ECF399}">
      <dsp:nvSpPr>
        <dsp:cNvPr id="0" name=""/>
        <dsp:cNvSpPr/>
      </dsp:nvSpPr>
      <dsp:spPr>
        <a:xfrm>
          <a:off x="2762605" y="123"/>
          <a:ext cx="220496" cy="22049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DC20B-7F0F-4D6C-8652-76555A61F95B}">
      <dsp:nvSpPr>
        <dsp:cNvPr id="0" name=""/>
        <dsp:cNvSpPr/>
      </dsp:nvSpPr>
      <dsp:spPr>
        <a:xfrm>
          <a:off x="2762605" y="123"/>
          <a:ext cx="220496" cy="22049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6453D-29EB-4629-B542-2D8DDAEBC59F}">
      <dsp:nvSpPr>
        <dsp:cNvPr id="0" name=""/>
        <dsp:cNvSpPr/>
      </dsp:nvSpPr>
      <dsp:spPr>
        <a:xfrm>
          <a:off x="2652357" y="39813"/>
          <a:ext cx="440992" cy="14111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DNDHIPSRV</a:t>
          </a:r>
        </a:p>
      </dsp:txBody>
      <dsp:txXfrm>
        <a:off x="2652357" y="39813"/>
        <a:ext cx="440992" cy="141117"/>
      </dsp:txXfrm>
    </dsp:sp>
    <dsp:sp modelId="{0E2014BB-19E8-4C84-823F-AAE13EA8A724}">
      <dsp:nvSpPr>
        <dsp:cNvPr id="0" name=""/>
        <dsp:cNvSpPr/>
      </dsp:nvSpPr>
      <dsp:spPr>
        <a:xfrm>
          <a:off x="2229003" y="313228"/>
          <a:ext cx="220496" cy="22049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5ED7D0-3473-4CC9-8EE5-09AD7D769DA6}">
      <dsp:nvSpPr>
        <dsp:cNvPr id="0" name=""/>
        <dsp:cNvSpPr/>
      </dsp:nvSpPr>
      <dsp:spPr>
        <a:xfrm>
          <a:off x="2229003" y="313228"/>
          <a:ext cx="220496" cy="22049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7A82B6-1E68-4402-AD92-C3448BE750B5}">
      <dsp:nvSpPr>
        <dsp:cNvPr id="0" name=""/>
        <dsp:cNvSpPr/>
      </dsp:nvSpPr>
      <dsp:spPr>
        <a:xfrm>
          <a:off x="2118755" y="352918"/>
          <a:ext cx="440992" cy="14111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SVN</a:t>
          </a:r>
        </a:p>
      </dsp:txBody>
      <dsp:txXfrm>
        <a:off x="2118755" y="352918"/>
        <a:ext cx="440992" cy="141117"/>
      </dsp:txXfrm>
    </dsp:sp>
    <dsp:sp modelId="{1C2C5F6C-79FB-48E0-BF96-7194F2AF8B67}">
      <dsp:nvSpPr>
        <dsp:cNvPr id="0" name=""/>
        <dsp:cNvSpPr/>
      </dsp:nvSpPr>
      <dsp:spPr>
        <a:xfrm>
          <a:off x="2515649" y="626333"/>
          <a:ext cx="220496" cy="22049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996FD9-1E99-4C37-B491-7A3C9C8DA0EF}">
      <dsp:nvSpPr>
        <dsp:cNvPr id="0" name=""/>
        <dsp:cNvSpPr/>
      </dsp:nvSpPr>
      <dsp:spPr>
        <a:xfrm>
          <a:off x="2515649" y="626333"/>
          <a:ext cx="220496" cy="22049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69DABD-9F16-49A4-A0A1-2E30912D74CF}">
      <dsp:nvSpPr>
        <dsp:cNvPr id="0" name=""/>
        <dsp:cNvSpPr/>
      </dsp:nvSpPr>
      <dsp:spPr>
        <a:xfrm>
          <a:off x="2405401" y="666023"/>
          <a:ext cx="440992" cy="14111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Firmware</a:t>
          </a:r>
        </a:p>
      </dsp:txBody>
      <dsp:txXfrm>
        <a:off x="2405401" y="666023"/>
        <a:ext cx="440992" cy="141117"/>
      </dsp:txXfrm>
    </dsp:sp>
    <dsp:sp modelId="{643E8B2D-F6FB-47FD-AF27-65DD4C694684}">
      <dsp:nvSpPr>
        <dsp:cNvPr id="0" name=""/>
        <dsp:cNvSpPr/>
      </dsp:nvSpPr>
      <dsp:spPr>
        <a:xfrm>
          <a:off x="2515649" y="939438"/>
          <a:ext cx="220496" cy="22049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233F37-0A35-4647-AFB1-07926503AD87}">
      <dsp:nvSpPr>
        <dsp:cNvPr id="0" name=""/>
        <dsp:cNvSpPr/>
      </dsp:nvSpPr>
      <dsp:spPr>
        <a:xfrm>
          <a:off x="2515649" y="939438"/>
          <a:ext cx="220496" cy="22049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B38384-F522-401E-B95D-F872C1B54077}">
      <dsp:nvSpPr>
        <dsp:cNvPr id="0" name=""/>
        <dsp:cNvSpPr/>
      </dsp:nvSpPr>
      <dsp:spPr>
        <a:xfrm>
          <a:off x="2405401" y="979128"/>
          <a:ext cx="440992" cy="14111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QMS</a:t>
          </a:r>
        </a:p>
      </dsp:txBody>
      <dsp:txXfrm>
        <a:off x="2405401" y="979128"/>
        <a:ext cx="440992" cy="141117"/>
      </dsp:txXfrm>
    </dsp:sp>
    <dsp:sp modelId="{C64D6620-0206-43C3-9DA3-1D392F83D9AA}">
      <dsp:nvSpPr>
        <dsp:cNvPr id="0" name=""/>
        <dsp:cNvSpPr/>
      </dsp:nvSpPr>
      <dsp:spPr>
        <a:xfrm>
          <a:off x="2762605" y="313228"/>
          <a:ext cx="220496" cy="22049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1E1DCB-A534-4DCA-B931-4A39354DCA60}">
      <dsp:nvSpPr>
        <dsp:cNvPr id="0" name=""/>
        <dsp:cNvSpPr/>
      </dsp:nvSpPr>
      <dsp:spPr>
        <a:xfrm>
          <a:off x="2762605" y="313228"/>
          <a:ext cx="220496" cy="22049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4C5F4C-4276-48EC-A667-D97ACB5BB44D}">
      <dsp:nvSpPr>
        <dsp:cNvPr id="0" name=""/>
        <dsp:cNvSpPr/>
      </dsp:nvSpPr>
      <dsp:spPr>
        <a:xfrm>
          <a:off x="2652357" y="352918"/>
          <a:ext cx="440992" cy="14111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ProcessDoc</a:t>
          </a:r>
        </a:p>
      </dsp:txBody>
      <dsp:txXfrm>
        <a:off x="2652357" y="352918"/>
        <a:ext cx="440992" cy="141117"/>
      </dsp:txXfrm>
    </dsp:sp>
    <dsp:sp modelId="{BC1F6151-00E1-4995-864A-FB64E852190E}">
      <dsp:nvSpPr>
        <dsp:cNvPr id="0" name=""/>
        <dsp:cNvSpPr/>
      </dsp:nvSpPr>
      <dsp:spPr>
        <a:xfrm>
          <a:off x="3049250" y="626333"/>
          <a:ext cx="220496" cy="22049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F142A2-F51D-4C88-A270-8C5E4C259908}">
      <dsp:nvSpPr>
        <dsp:cNvPr id="0" name=""/>
        <dsp:cNvSpPr/>
      </dsp:nvSpPr>
      <dsp:spPr>
        <a:xfrm>
          <a:off x="3049250" y="626333"/>
          <a:ext cx="220496" cy="22049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DAEFE-CCBE-40AF-963E-D6885B809432}">
      <dsp:nvSpPr>
        <dsp:cNvPr id="0" name=""/>
        <dsp:cNvSpPr/>
      </dsp:nvSpPr>
      <dsp:spPr>
        <a:xfrm>
          <a:off x="2939002" y="666023"/>
          <a:ext cx="440992" cy="14111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QMS</a:t>
          </a:r>
        </a:p>
      </dsp:txBody>
      <dsp:txXfrm>
        <a:off x="2939002" y="666023"/>
        <a:ext cx="440992" cy="141117"/>
      </dsp:txXfrm>
    </dsp:sp>
    <dsp:sp modelId="{8FC5C785-8C85-4FC4-9D2A-0E1FFDC1CE72}">
      <dsp:nvSpPr>
        <dsp:cNvPr id="0" name=""/>
        <dsp:cNvSpPr/>
      </dsp:nvSpPr>
      <dsp:spPr>
        <a:xfrm>
          <a:off x="3049250" y="939438"/>
          <a:ext cx="220496" cy="22049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EFA802-A691-4BCD-BD02-B97121CAC126}">
      <dsp:nvSpPr>
        <dsp:cNvPr id="0" name=""/>
        <dsp:cNvSpPr/>
      </dsp:nvSpPr>
      <dsp:spPr>
        <a:xfrm>
          <a:off x="3049250" y="939438"/>
          <a:ext cx="220496" cy="22049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EEDB1-88D4-4DF2-BC85-E9B16A117617}">
      <dsp:nvSpPr>
        <dsp:cNvPr id="0" name=""/>
        <dsp:cNvSpPr/>
      </dsp:nvSpPr>
      <dsp:spPr>
        <a:xfrm>
          <a:off x="2939002" y="979128"/>
          <a:ext cx="440992" cy="14111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R &amp; D Data</a:t>
          </a:r>
        </a:p>
      </dsp:txBody>
      <dsp:txXfrm>
        <a:off x="2939002" y="979128"/>
        <a:ext cx="440992" cy="141117"/>
      </dsp:txXfrm>
    </dsp:sp>
    <dsp:sp modelId="{F440605A-A2D5-4BD7-BE4A-6F4926D49FD6}">
      <dsp:nvSpPr>
        <dsp:cNvPr id="0" name=""/>
        <dsp:cNvSpPr/>
      </dsp:nvSpPr>
      <dsp:spPr>
        <a:xfrm>
          <a:off x="3296206" y="313228"/>
          <a:ext cx="220496" cy="22049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6B7DE4-A837-49D9-8B0F-6133DAF01926}">
      <dsp:nvSpPr>
        <dsp:cNvPr id="0" name=""/>
        <dsp:cNvSpPr/>
      </dsp:nvSpPr>
      <dsp:spPr>
        <a:xfrm>
          <a:off x="3296206" y="313228"/>
          <a:ext cx="220496" cy="22049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68F88C-4A4E-4E76-B02E-2D0B64B2E12C}">
      <dsp:nvSpPr>
        <dsp:cNvPr id="0" name=""/>
        <dsp:cNvSpPr/>
      </dsp:nvSpPr>
      <dsp:spPr>
        <a:xfrm>
          <a:off x="3185958" y="352918"/>
          <a:ext cx="440992" cy="14111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SharePoint</a:t>
          </a:r>
        </a:p>
      </dsp:txBody>
      <dsp:txXfrm>
        <a:off x="3185958" y="352918"/>
        <a:ext cx="440992" cy="1411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62764F-88A5-4EAF-854B-34F9E22470D3}">
      <dsp:nvSpPr>
        <dsp:cNvPr id="0" name=""/>
        <dsp:cNvSpPr/>
      </dsp:nvSpPr>
      <dsp:spPr>
        <a:xfrm>
          <a:off x="3769880" y="422570"/>
          <a:ext cx="1532002" cy="106353"/>
        </a:xfrm>
        <a:custGeom>
          <a:avLst/>
          <a:gdLst/>
          <a:ahLst/>
          <a:cxnLst/>
          <a:rect l="0" t="0" r="0" b="0"/>
          <a:pathLst>
            <a:path>
              <a:moveTo>
                <a:pt x="0" y="0"/>
              </a:moveTo>
              <a:lnTo>
                <a:pt x="0" y="53176"/>
              </a:lnTo>
              <a:lnTo>
                <a:pt x="1532002" y="53176"/>
              </a:lnTo>
              <a:lnTo>
                <a:pt x="1532002" y="10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35AFC-9EE0-4B27-8C0D-66C5D5C126EC}">
      <dsp:nvSpPr>
        <dsp:cNvPr id="0" name=""/>
        <dsp:cNvSpPr/>
      </dsp:nvSpPr>
      <dsp:spPr>
        <a:xfrm>
          <a:off x="3769880" y="422570"/>
          <a:ext cx="919201" cy="106353"/>
        </a:xfrm>
        <a:custGeom>
          <a:avLst/>
          <a:gdLst/>
          <a:ahLst/>
          <a:cxnLst/>
          <a:rect l="0" t="0" r="0" b="0"/>
          <a:pathLst>
            <a:path>
              <a:moveTo>
                <a:pt x="0" y="0"/>
              </a:moveTo>
              <a:lnTo>
                <a:pt x="0" y="53176"/>
              </a:lnTo>
              <a:lnTo>
                <a:pt x="919201" y="53176"/>
              </a:lnTo>
              <a:lnTo>
                <a:pt x="919201" y="10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A27C4-BA2D-4CB2-8760-7C42D84A6A16}">
      <dsp:nvSpPr>
        <dsp:cNvPr id="0" name=""/>
        <dsp:cNvSpPr/>
      </dsp:nvSpPr>
      <dsp:spPr>
        <a:xfrm>
          <a:off x="3769880" y="422570"/>
          <a:ext cx="306400" cy="106353"/>
        </a:xfrm>
        <a:custGeom>
          <a:avLst/>
          <a:gdLst/>
          <a:ahLst/>
          <a:cxnLst/>
          <a:rect l="0" t="0" r="0" b="0"/>
          <a:pathLst>
            <a:path>
              <a:moveTo>
                <a:pt x="0" y="0"/>
              </a:moveTo>
              <a:lnTo>
                <a:pt x="0" y="53176"/>
              </a:lnTo>
              <a:lnTo>
                <a:pt x="306400" y="53176"/>
              </a:lnTo>
              <a:lnTo>
                <a:pt x="306400" y="10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EDC217-FB0F-4EFC-8432-F8686C8FD70B}">
      <dsp:nvSpPr>
        <dsp:cNvPr id="0" name=""/>
        <dsp:cNvSpPr/>
      </dsp:nvSpPr>
      <dsp:spPr>
        <a:xfrm>
          <a:off x="3463479" y="422570"/>
          <a:ext cx="306400" cy="106353"/>
        </a:xfrm>
        <a:custGeom>
          <a:avLst/>
          <a:gdLst/>
          <a:ahLst/>
          <a:cxnLst/>
          <a:rect l="0" t="0" r="0" b="0"/>
          <a:pathLst>
            <a:path>
              <a:moveTo>
                <a:pt x="306400" y="0"/>
              </a:moveTo>
              <a:lnTo>
                <a:pt x="306400" y="53176"/>
              </a:lnTo>
              <a:lnTo>
                <a:pt x="0" y="53176"/>
              </a:lnTo>
              <a:lnTo>
                <a:pt x="0" y="10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EA6683-DBE7-4042-BEA2-9E6815A6759F}">
      <dsp:nvSpPr>
        <dsp:cNvPr id="0" name=""/>
        <dsp:cNvSpPr/>
      </dsp:nvSpPr>
      <dsp:spPr>
        <a:xfrm>
          <a:off x="2850678" y="422570"/>
          <a:ext cx="919201" cy="106353"/>
        </a:xfrm>
        <a:custGeom>
          <a:avLst/>
          <a:gdLst/>
          <a:ahLst/>
          <a:cxnLst/>
          <a:rect l="0" t="0" r="0" b="0"/>
          <a:pathLst>
            <a:path>
              <a:moveTo>
                <a:pt x="919201" y="0"/>
              </a:moveTo>
              <a:lnTo>
                <a:pt x="919201" y="53176"/>
              </a:lnTo>
              <a:lnTo>
                <a:pt x="0" y="53176"/>
              </a:lnTo>
              <a:lnTo>
                <a:pt x="0" y="10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2605F0-ED8E-479E-898D-C8D703259437}">
      <dsp:nvSpPr>
        <dsp:cNvPr id="0" name=""/>
        <dsp:cNvSpPr/>
      </dsp:nvSpPr>
      <dsp:spPr>
        <a:xfrm>
          <a:off x="2992483" y="1141725"/>
          <a:ext cx="232965" cy="151934"/>
        </a:xfrm>
        <a:custGeom>
          <a:avLst/>
          <a:gdLst/>
          <a:ahLst/>
          <a:cxnLst/>
          <a:rect l="0" t="0" r="0" b="0"/>
          <a:pathLst>
            <a:path>
              <a:moveTo>
                <a:pt x="0" y="0"/>
              </a:moveTo>
              <a:lnTo>
                <a:pt x="0" y="151934"/>
              </a:lnTo>
              <a:lnTo>
                <a:pt x="232965" y="1519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6988CD-29B6-4005-B7FB-867EB3AE4643}">
      <dsp:nvSpPr>
        <dsp:cNvPr id="0" name=""/>
        <dsp:cNvSpPr/>
      </dsp:nvSpPr>
      <dsp:spPr>
        <a:xfrm>
          <a:off x="2237877" y="782147"/>
          <a:ext cx="754606" cy="106353"/>
        </a:xfrm>
        <a:custGeom>
          <a:avLst/>
          <a:gdLst/>
          <a:ahLst/>
          <a:cxnLst/>
          <a:rect l="0" t="0" r="0" b="0"/>
          <a:pathLst>
            <a:path>
              <a:moveTo>
                <a:pt x="0" y="0"/>
              </a:moveTo>
              <a:lnTo>
                <a:pt x="0" y="53176"/>
              </a:lnTo>
              <a:lnTo>
                <a:pt x="754606" y="53176"/>
              </a:lnTo>
              <a:lnTo>
                <a:pt x="754606" y="106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6981A2-3895-432E-8EEB-A37953242421}">
      <dsp:nvSpPr>
        <dsp:cNvPr id="0" name=""/>
        <dsp:cNvSpPr/>
      </dsp:nvSpPr>
      <dsp:spPr>
        <a:xfrm>
          <a:off x="1483271" y="1141725"/>
          <a:ext cx="1225602" cy="106353"/>
        </a:xfrm>
        <a:custGeom>
          <a:avLst/>
          <a:gdLst/>
          <a:ahLst/>
          <a:cxnLst/>
          <a:rect l="0" t="0" r="0" b="0"/>
          <a:pathLst>
            <a:path>
              <a:moveTo>
                <a:pt x="0" y="0"/>
              </a:moveTo>
              <a:lnTo>
                <a:pt x="0" y="53176"/>
              </a:lnTo>
              <a:lnTo>
                <a:pt x="1225602" y="53176"/>
              </a:lnTo>
              <a:lnTo>
                <a:pt x="1225602" y="106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E378DD-1EF6-459F-B154-8B413AB30C4D}">
      <dsp:nvSpPr>
        <dsp:cNvPr id="0" name=""/>
        <dsp:cNvSpPr/>
      </dsp:nvSpPr>
      <dsp:spPr>
        <a:xfrm>
          <a:off x="1483271" y="1141725"/>
          <a:ext cx="612801" cy="106353"/>
        </a:xfrm>
        <a:custGeom>
          <a:avLst/>
          <a:gdLst/>
          <a:ahLst/>
          <a:cxnLst/>
          <a:rect l="0" t="0" r="0" b="0"/>
          <a:pathLst>
            <a:path>
              <a:moveTo>
                <a:pt x="0" y="0"/>
              </a:moveTo>
              <a:lnTo>
                <a:pt x="0" y="53176"/>
              </a:lnTo>
              <a:lnTo>
                <a:pt x="612801" y="53176"/>
              </a:lnTo>
              <a:lnTo>
                <a:pt x="612801" y="106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B58606-D988-475C-8018-11CB8E6618B2}">
      <dsp:nvSpPr>
        <dsp:cNvPr id="0" name=""/>
        <dsp:cNvSpPr/>
      </dsp:nvSpPr>
      <dsp:spPr>
        <a:xfrm>
          <a:off x="1483271" y="1501303"/>
          <a:ext cx="232965" cy="1230666"/>
        </a:xfrm>
        <a:custGeom>
          <a:avLst/>
          <a:gdLst/>
          <a:ahLst/>
          <a:cxnLst/>
          <a:rect l="0" t="0" r="0" b="0"/>
          <a:pathLst>
            <a:path>
              <a:moveTo>
                <a:pt x="0" y="0"/>
              </a:moveTo>
              <a:lnTo>
                <a:pt x="0" y="1230666"/>
              </a:lnTo>
              <a:lnTo>
                <a:pt x="232965" y="1230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850E6-1718-4425-8CDC-8FE19D4DB2AC}">
      <dsp:nvSpPr>
        <dsp:cNvPr id="0" name=""/>
        <dsp:cNvSpPr/>
      </dsp:nvSpPr>
      <dsp:spPr>
        <a:xfrm>
          <a:off x="1483271" y="1501303"/>
          <a:ext cx="232965" cy="871089"/>
        </a:xfrm>
        <a:custGeom>
          <a:avLst/>
          <a:gdLst/>
          <a:ahLst/>
          <a:cxnLst/>
          <a:rect l="0" t="0" r="0" b="0"/>
          <a:pathLst>
            <a:path>
              <a:moveTo>
                <a:pt x="0" y="0"/>
              </a:moveTo>
              <a:lnTo>
                <a:pt x="0" y="871089"/>
              </a:lnTo>
              <a:lnTo>
                <a:pt x="232965" y="8710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F37AB-D26B-4005-A99C-6793EC0B22E6}">
      <dsp:nvSpPr>
        <dsp:cNvPr id="0" name=""/>
        <dsp:cNvSpPr/>
      </dsp:nvSpPr>
      <dsp:spPr>
        <a:xfrm>
          <a:off x="1483271" y="1501303"/>
          <a:ext cx="232965" cy="511511"/>
        </a:xfrm>
        <a:custGeom>
          <a:avLst/>
          <a:gdLst/>
          <a:ahLst/>
          <a:cxnLst/>
          <a:rect l="0" t="0" r="0" b="0"/>
          <a:pathLst>
            <a:path>
              <a:moveTo>
                <a:pt x="0" y="0"/>
              </a:moveTo>
              <a:lnTo>
                <a:pt x="0" y="511511"/>
              </a:lnTo>
              <a:lnTo>
                <a:pt x="232965" y="5115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F809FE-3ADA-4E9A-9F4B-EE52A434761D}">
      <dsp:nvSpPr>
        <dsp:cNvPr id="0" name=""/>
        <dsp:cNvSpPr/>
      </dsp:nvSpPr>
      <dsp:spPr>
        <a:xfrm>
          <a:off x="1483271" y="1501303"/>
          <a:ext cx="232965" cy="151934"/>
        </a:xfrm>
        <a:custGeom>
          <a:avLst/>
          <a:gdLst/>
          <a:ahLst/>
          <a:cxnLst/>
          <a:rect l="0" t="0" r="0" b="0"/>
          <a:pathLst>
            <a:path>
              <a:moveTo>
                <a:pt x="0" y="0"/>
              </a:moveTo>
              <a:lnTo>
                <a:pt x="0" y="151934"/>
              </a:lnTo>
              <a:lnTo>
                <a:pt x="232965" y="1519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9AC0AC-6490-4D9A-92A7-404F127C5780}">
      <dsp:nvSpPr>
        <dsp:cNvPr id="0" name=""/>
        <dsp:cNvSpPr/>
      </dsp:nvSpPr>
      <dsp:spPr>
        <a:xfrm>
          <a:off x="1437551" y="1141725"/>
          <a:ext cx="91440" cy="106353"/>
        </a:xfrm>
        <a:custGeom>
          <a:avLst/>
          <a:gdLst/>
          <a:ahLst/>
          <a:cxnLst/>
          <a:rect l="0" t="0" r="0" b="0"/>
          <a:pathLst>
            <a:path>
              <a:moveTo>
                <a:pt x="45720" y="0"/>
              </a:moveTo>
              <a:lnTo>
                <a:pt x="45720" y="106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535B71-C2FE-4691-808D-5AC263E515D4}">
      <dsp:nvSpPr>
        <dsp:cNvPr id="0" name=""/>
        <dsp:cNvSpPr/>
      </dsp:nvSpPr>
      <dsp:spPr>
        <a:xfrm>
          <a:off x="870469" y="1141725"/>
          <a:ext cx="612801" cy="106353"/>
        </a:xfrm>
        <a:custGeom>
          <a:avLst/>
          <a:gdLst/>
          <a:ahLst/>
          <a:cxnLst/>
          <a:rect l="0" t="0" r="0" b="0"/>
          <a:pathLst>
            <a:path>
              <a:moveTo>
                <a:pt x="612801" y="0"/>
              </a:moveTo>
              <a:lnTo>
                <a:pt x="612801" y="53176"/>
              </a:lnTo>
              <a:lnTo>
                <a:pt x="0" y="53176"/>
              </a:lnTo>
              <a:lnTo>
                <a:pt x="0" y="106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46084-40FB-40D5-B5CF-7D41555F937D}">
      <dsp:nvSpPr>
        <dsp:cNvPr id="0" name=""/>
        <dsp:cNvSpPr/>
      </dsp:nvSpPr>
      <dsp:spPr>
        <a:xfrm>
          <a:off x="257668" y="1141725"/>
          <a:ext cx="1225602" cy="106353"/>
        </a:xfrm>
        <a:custGeom>
          <a:avLst/>
          <a:gdLst/>
          <a:ahLst/>
          <a:cxnLst/>
          <a:rect l="0" t="0" r="0" b="0"/>
          <a:pathLst>
            <a:path>
              <a:moveTo>
                <a:pt x="1225602" y="0"/>
              </a:moveTo>
              <a:lnTo>
                <a:pt x="1225602" y="53176"/>
              </a:lnTo>
              <a:lnTo>
                <a:pt x="0" y="53176"/>
              </a:lnTo>
              <a:lnTo>
                <a:pt x="0" y="106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80C7F-84CE-48FC-BF55-0ED4DF582F3D}">
      <dsp:nvSpPr>
        <dsp:cNvPr id="0" name=""/>
        <dsp:cNvSpPr/>
      </dsp:nvSpPr>
      <dsp:spPr>
        <a:xfrm>
          <a:off x="1483271" y="782147"/>
          <a:ext cx="754606" cy="106353"/>
        </a:xfrm>
        <a:custGeom>
          <a:avLst/>
          <a:gdLst/>
          <a:ahLst/>
          <a:cxnLst/>
          <a:rect l="0" t="0" r="0" b="0"/>
          <a:pathLst>
            <a:path>
              <a:moveTo>
                <a:pt x="754606" y="0"/>
              </a:moveTo>
              <a:lnTo>
                <a:pt x="754606" y="53176"/>
              </a:lnTo>
              <a:lnTo>
                <a:pt x="0" y="53176"/>
              </a:lnTo>
              <a:lnTo>
                <a:pt x="0" y="106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7828A9-3700-4ABC-A8AF-8BA1A75155CE}">
      <dsp:nvSpPr>
        <dsp:cNvPr id="0" name=""/>
        <dsp:cNvSpPr/>
      </dsp:nvSpPr>
      <dsp:spPr>
        <a:xfrm>
          <a:off x="2237877" y="422570"/>
          <a:ext cx="1532002" cy="106353"/>
        </a:xfrm>
        <a:custGeom>
          <a:avLst/>
          <a:gdLst/>
          <a:ahLst/>
          <a:cxnLst/>
          <a:rect l="0" t="0" r="0" b="0"/>
          <a:pathLst>
            <a:path>
              <a:moveTo>
                <a:pt x="1532002" y="0"/>
              </a:moveTo>
              <a:lnTo>
                <a:pt x="1532002" y="53176"/>
              </a:lnTo>
              <a:lnTo>
                <a:pt x="0" y="53176"/>
              </a:lnTo>
              <a:lnTo>
                <a:pt x="0" y="10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67094-57DA-44C9-B8C6-9C8810CA8210}">
      <dsp:nvSpPr>
        <dsp:cNvPr id="0" name=""/>
        <dsp:cNvSpPr/>
      </dsp:nvSpPr>
      <dsp:spPr>
        <a:xfrm>
          <a:off x="3643268" y="169346"/>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33412-AD98-471A-AE19-D595AD0B5D34}">
      <dsp:nvSpPr>
        <dsp:cNvPr id="0" name=""/>
        <dsp:cNvSpPr/>
      </dsp:nvSpPr>
      <dsp:spPr>
        <a:xfrm>
          <a:off x="3643268" y="169346"/>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4A6BE1-6BF8-4A2D-AE7E-56254EEF6077}">
      <dsp:nvSpPr>
        <dsp:cNvPr id="0" name=""/>
        <dsp:cNvSpPr/>
      </dsp:nvSpPr>
      <dsp:spPr>
        <a:xfrm>
          <a:off x="3516656" y="214927"/>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Sharepoint</a:t>
          </a:r>
          <a:endParaRPr lang="en-US" sz="600" kern="1200" dirty="0"/>
        </a:p>
      </dsp:txBody>
      <dsp:txXfrm>
        <a:off x="3516656" y="214927"/>
        <a:ext cx="506447" cy="162063"/>
      </dsp:txXfrm>
    </dsp:sp>
    <dsp:sp modelId="{8B617A5F-2B28-472A-AEF3-240C8DF9FA0E}">
      <dsp:nvSpPr>
        <dsp:cNvPr id="0" name=""/>
        <dsp:cNvSpPr/>
      </dsp:nvSpPr>
      <dsp:spPr>
        <a:xfrm>
          <a:off x="2111265" y="528924"/>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62D7D7-9041-47F9-8F02-271802D8AB78}">
      <dsp:nvSpPr>
        <dsp:cNvPr id="0" name=""/>
        <dsp:cNvSpPr/>
      </dsp:nvSpPr>
      <dsp:spPr>
        <a:xfrm>
          <a:off x="2111265" y="528924"/>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F7E6EE-313B-4A0D-9B9E-A72564034AF5}">
      <dsp:nvSpPr>
        <dsp:cNvPr id="0" name=""/>
        <dsp:cNvSpPr/>
      </dsp:nvSpPr>
      <dsp:spPr>
        <a:xfrm>
          <a:off x="1984653" y="574504"/>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Projects</a:t>
          </a:r>
        </a:p>
      </dsp:txBody>
      <dsp:txXfrm>
        <a:off x="1984653" y="574504"/>
        <a:ext cx="506447" cy="162063"/>
      </dsp:txXfrm>
    </dsp:sp>
    <dsp:sp modelId="{9644E6B8-827E-46EE-9F51-DE331679596C}">
      <dsp:nvSpPr>
        <dsp:cNvPr id="0" name=""/>
        <dsp:cNvSpPr/>
      </dsp:nvSpPr>
      <dsp:spPr>
        <a:xfrm>
          <a:off x="1356659" y="888501"/>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312604-CFEB-4104-A6E1-E16A3DF55198}">
      <dsp:nvSpPr>
        <dsp:cNvPr id="0" name=""/>
        <dsp:cNvSpPr/>
      </dsp:nvSpPr>
      <dsp:spPr>
        <a:xfrm>
          <a:off x="1356659" y="888501"/>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EE2081-5D15-48F4-8A8F-5BD84AA55C47}">
      <dsp:nvSpPr>
        <dsp:cNvPr id="0" name=""/>
        <dsp:cNvSpPr/>
      </dsp:nvSpPr>
      <dsp:spPr>
        <a:xfrm>
          <a:off x="1230047" y="934082"/>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Project A</a:t>
          </a:r>
        </a:p>
      </dsp:txBody>
      <dsp:txXfrm>
        <a:off x="1230047" y="934082"/>
        <a:ext cx="506447" cy="162063"/>
      </dsp:txXfrm>
    </dsp:sp>
    <dsp:sp modelId="{236CFFAA-2317-412D-A84D-BCF993BFF3F4}">
      <dsp:nvSpPr>
        <dsp:cNvPr id="0" name=""/>
        <dsp:cNvSpPr/>
      </dsp:nvSpPr>
      <dsp:spPr>
        <a:xfrm>
          <a:off x="131057" y="1248079"/>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A7E84-9C72-4BD2-8D96-A28627EB454E}">
      <dsp:nvSpPr>
        <dsp:cNvPr id="0" name=""/>
        <dsp:cNvSpPr/>
      </dsp:nvSpPr>
      <dsp:spPr>
        <a:xfrm>
          <a:off x="131057" y="1248079"/>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1CBAAC-D1B5-4BE0-A781-74063373C247}">
      <dsp:nvSpPr>
        <dsp:cNvPr id="0" name=""/>
        <dsp:cNvSpPr/>
      </dsp:nvSpPr>
      <dsp:spPr>
        <a:xfrm>
          <a:off x="4445" y="1293659"/>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Requirements</a:t>
          </a:r>
        </a:p>
      </dsp:txBody>
      <dsp:txXfrm>
        <a:off x="4445" y="1293659"/>
        <a:ext cx="506447" cy="162063"/>
      </dsp:txXfrm>
    </dsp:sp>
    <dsp:sp modelId="{76E4D2F3-D7AB-49EB-99F6-8223B43A3E57}">
      <dsp:nvSpPr>
        <dsp:cNvPr id="0" name=""/>
        <dsp:cNvSpPr/>
      </dsp:nvSpPr>
      <dsp:spPr>
        <a:xfrm>
          <a:off x="743858" y="1248079"/>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4B04D-4587-4E28-9181-11B754C8B72E}">
      <dsp:nvSpPr>
        <dsp:cNvPr id="0" name=""/>
        <dsp:cNvSpPr/>
      </dsp:nvSpPr>
      <dsp:spPr>
        <a:xfrm>
          <a:off x="743858" y="1248079"/>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EE5B1-8BED-497C-96B3-A6ACE6DD7E82}">
      <dsp:nvSpPr>
        <dsp:cNvPr id="0" name=""/>
        <dsp:cNvSpPr/>
      </dsp:nvSpPr>
      <dsp:spPr>
        <a:xfrm>
          <a:off x="617246" y="1293659"/>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Planning and Tracking Data</a:t>
          </a:r>
        </a:p>
      </dsp:txBody>
      <dsp:txXfrm>
        <a:off x="617246" y="1293659"/>
        <a:ext cx="506447" cy="162063"/>
      </dsp:txXfrm>
    </dsp:sp>
    <dsp:sp modelId="{30F882B7-FF5E-4F72-9C5F-0AE36B251581}">
      <dsp:nvSpPr>
        <dsp:cNvPr id="0" name=""/>
        <dsp:cNvSpPr/>
      </dsp:nvSpPr>
      <dsp:spPr>
        <a:xfrm>
          <a:off x="1356659" y="1248079"/>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F92B-C1EE-4F05-BE01-1411DED8E0F0}">
      <dsp:nvSpPr>
        <dsp:cNvPr id="0" name=""/>
        <dsp:cNvSpPr/>
      </dsp:nvSpPr>
      <dsp:spPr>
        <a:xfrm>
          <a:off x="1356659" y="1248079"/>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F0E26B-74CA-4A6B-BA1C-C06D080C85A5}">
      <dsp:nvSpPr>
        <dsp:cNvPr id="0" name=""/>
        <dsp:cNvSpPr/>
      </dsp:nvSpPr>
      <dsp:spPr>
        <a:xfrm>
          <a:off x="1230047" y="1293659"/>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Design and Implementation Data</a:t>
          </a:r>
        </a:p>
      </dsp:txBody>
      <dsp:txXfrm>
        <a:off x="1230047" y="1293659"/>
        <a:ext cx="506447" cy="162063"/>
      </dsp:txXfrm>
    </dsp:sp>
    <dsp:sp modelId="{073023CE-BAE1-4F66-AA2C-028984BECEFB}">
      <dsp:nvSpPr>
        <dsp:cNvPr id="0" name=""/>
        <dsp:cNvSpPr/>
      </dsp:nvSpPr>
      <dsp:spPr>
        <a:xfrm>
          <a:off x="1685849" y="1607656"/>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3E3035-48BB-485C-9E29-0E17A7BCF706}">
      <dsp:nvSpPr>
        <dsp:cNvPr id="0" name=""/>
        <dsp:cNvSpPr/>
      </dsp:nvSpPr>
      <dsp:spPr>
        <a:xfrm>
          <a:off x="1685849" y="1607656"/>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F0182C-5E71-448D-A96D-BC0838D18EAB}">
      <dsp:nvSpPr>
        <dsp:cNvPr id="0" name=""/>
        <dsp:cNvSpPr/>
      </dsp:nvSpPr>
      <dsp:spPr>
        <a:xfrm>
          <a:off x="1559238" y="1653237"/>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Hardware</a:t>
          </a:r>
        </a:p>
      </dsp:txBody>
      <dsp:txXfrm>
        <a:off x="1559238" y="1653237"/>
        <a:ext cx="506447" cy="162063"/>
      </dsp:txXfrm>
    </dsp:sp>
    <dsp:sp modelId="{4F1433CA-D7E8-4D72-AFD1-E23ED1ED0495}">
      <dsp:nvSpPr>
        <dsp:cNvPr id="0" name=""/>
        <dsp:cNvSpPr/>
      </dsp:nvSpPr>
      <dsp:spPr>
        <a:xfrm>
          <a:off x="1685849" y="1967234"/>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85BCDC-1D77-4D19-A778-8DA8EF19719A}">
      <dsp:nvSpPr>
        <dsp:cNvPr id="0" name=""/>
        <dsp:cNvSpPr/>
      </dsp:nvSpPr>
      <dsp:spPr>
        <a:xfrm>
          <a:off x="1685849" y="1967234"/>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9F7ACA-2051-41A4-8A90-15673E3DF93D}">
      <dsp:nvSpPr>
        <dsp:cNvPr id="0" name=""/>
        <dsp:cNvSpPr/>
      </dsp:nvSpPr>
      <dsp:spPr>
        <a:xfrm>
          <a:off x="1559238" y="2012814"/>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Mechanical</a:t>
          </a:r>
        </a:p>
      </dsp:txBody>
      <dsp:txXfrm>
        <a:off x="1559238" y="2012814"/>
        <a:ext cx="506447" cy="162063"/>
      </dsp:txXfrm>
    </dsp:sp>
    <dsp:sp modelId="{C1C28402-2EE1-4CC6-B0FA-F5EAE02F7288}">
      <dsp:nvSpPr>
        <dsp:cNvPr id="0" name=""/>
        <dsp:cNvSpPr/>
      </dsp:nvSpPr>
      <dsp:spPr>
        <a:xfrm>
          <a:off x="1685849" y="2326812"/>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35C8D8-C472-4F2C-AEE8-D5290572F24B}">
      <dsp:nvSpPr>
        <dsp:cNvPr id="0" name=""/>
        <dsp:cNvSpPr/>
      </dsp:nvSpPr>
      <dsp:spPr>
        <a:xfrm>
          <a:off x="1685849" y="2326812"/>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1A903-2B6E-4026-8B3E-41F241E18CFD}">
      <dsp:nvSpPr>
        <dsp:cNvPr id="0" name=""/>
        <dsp:cNvSpPr/>
      </dsp:nvSpPr>
      <dsp:spPr>
        <a:xfrm>
          <a:off x="1559238" y="2372392"/>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Firmware</a:t>
          </a:r>
        </a:p>
      </dsp:txBody>
      <dsp:txXfrm>
        <a:off x="1559238" y="2372392"/>
        <a:ext cx="506447" cy="162063"/>
      </dsp:txXfrm>
    </dsp:sp>
    <dsp:sp modelId="{4DBF3254-FF0A-4EA4-B5C1-991E67BB04FF}">
      <dsp:nvSpPr>
        <dsp:cNvPr id="0" name=""/>
        <dsp:cNvSpPr/>
      </dsp:nvSpPr>
      <dsp:spPr>
        <a:xfrm>
          <a:off x="1685849" y="2686389"/>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13672D-7DA0-44FC-A1C9-6C5C6407404B}">
      <dsp:nvSpPr>
        <dsp:cNvPr id="0" name=""/>
        <dsp:cNvSpPr/>
      </dsp:nvSpPr>
      <dsp:spPr>
        <a:xfrm>
          <a:off x="1685849" y="2686389"/>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CAC20B-19BA-49BD-B640-2980FFE4FD4E}">
      <dsp:nvSpPr>
        <dsp:cNvPr id="0" name=""/>
        <dsp:cNvSpPr/>
      </dsp:nvSpPr>
      <dsp:spPr>
        <a:xfrm>
          <a:off x="1559238" y="2731969"/>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Integration And Interfaces</a:t>
          </a:r>
        </a:p>
      </dsp:txBody>
      <dsp:txXfrm>
        <a:off x="1559238" y="2731969"/>
        <a:ext cx="506447" cy="162063"/>
      </dsp:txXfrm>
    </dsp:sp>
    <dsp:sp modelId="{986C1203-90C6-4208-BFBB-2332627FC2EE}">
      <dsp:nvSpPr>
        <dsp:cNvPr id="0" name=""/>
        <dsp:cNvSpPr/>
      </dsp:nvSpPr>
      <dsp:spPr>
        <a:xfrm>
          <a:off x="1969460" y="1248079"/>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DF791A-D8E2-4F76-B1DC-6FE2CAF1B708}">
      <dsp:nvSpPr>
        <dsp:cNvPr id="0" name=""/>
        <dsp:cNvSpPr/>
      </dsp:nvSpPr>
      <dsp:spPr>
        <a:xfrm>
          <a:off x="1969460" y="1248079"/>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14AC55-BCE3-463C-8334-DA59CC30D160}">
      <dsp:nvSpPr>
        <dsp:cNvPr id="0" name=""/>
        <dsp:cNvSpPr/>
      </dsp:nvSpPr>
      <dsp:spPr>
        <a:xfrm>
          <a:off x="1842848" y="1293659"/>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Testing</a:t>
          </a:r>
        </a:p>
      </dsp:txBody>
      <dsp:txXfrm>
        <a:off x="1842848" y="1293659"/>
        <a:ext cx="506447" cy="162063"/>
      </dsp:txXfrm>
    </dsp:sp>
    <dsp:sp modelId="{99C56E27-4DB5-4A25-8FD2-A80EE4F63D45}">
      <dsp:nvSpPr>
        <dsp:cNvPr id="0" name=""/>
        <dsp:cNvSpPr/>
      </dsp:nvSpPr>
      <dsp:spPr>
        <a:xfrm>
          <a:off x="2582261" y="1248079"/>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B4AD64-AE99-4B15-A8E0-92FD36681125}">
      <dsp:nvSpPr>
        <dsp:cNvPr id="0" name=""/>
        <dsp:cNvSpPr/>
      </dsp:nvSpPr>
      <dsp:spPr>
        <a:xfrm>
          <a:off x="2582261" y="1248079"/>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485581-4AB2-4BDE-9E74-48FFB82E184C}">
      <dsp:nvSpPr>
        <dsp:cNvPr id="0" name=""/>
        <dsp:cNvSpPr/>
      </dsp:nvSpPr>
      <dsp:spPr>
        <a:xfrm>
          <a:off x="2455649" y="1293659"/>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Support Documentation</a:t>
          </a:r>
        </a:p>
      </dsp:txBody>
      <dsp:txXfrm>
        <a:off x="2455649" y="1293659"/>
        <a:ext cx="506447" cy="162063"/>
      </dsp:txXfrm>
    </dsp:sp>
    <dsp:sp modelId="{08577A7D-2172-46E5-B591-8F9D9197AB3B}">
      <dsp:nvSpPr>
        <dsp:cNvPr id="0" name=""/>
        <dsp:cNvSpPr/>
      </dsp:nvSpPr>
      <dsp:spPr>
        <a:xfrm>
          <a:off x="2865872" y="888501"/>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A15BAA-EBD2-4E0E-AFA7-3E83E2F4C946}">
      <dsp:nvSpPr>
        <dsp:cNvPr id="0" name=""/>
        <dsp:cNvSpPr/>
      </dsp:nvSpPr>
      <dsp:spPr>
        <a:xfrm>
          <a:off x="2865872" y="888501"/>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1E743-250D-4114-A0F3-755996D6016F}">
      <dsp:nvSpPr>
        <dsp:cNvPr id="0" name=""/>
        <dsp:cNvSpPr/>
      </dsp:nvSpPr>
      <dsp:spPr>
        <a:xfrm>
          <a:off x="2739260" y="934082"/>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Project B</a:t>
          </a:r>
        </a:p>
      </dsp:txBody>
      <dsp:txXfrm>
        <a:off x="2739260" y="934082"/>
        <a:ext cx="506447" cy="162063"/>
      </dsp:txXfrm>
    </dsp:sp>
    <dsp:sp modelId="{B93D4DBD-E1FA-4874-A57C-25F874AFCB31}">
      <dsp:nvSpPr>
        <dsp:cNvPr id="0" name=""/>
        <dsp:cNvSpPr/>
      </dsp:nvSpPr>
      <dsp:spPr>
        <a:xfrm>
          <a:off x="3195062" y="1248079"/>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292380-1E5B-4E85-A538-7ECEEC570E3A}">
      <dsp:nvSpPr>
        <dsp:cNvPr id="0" name=""/>
        <dsp:cNvSpPr/>
      </dsp:nvSpPr>
      <dsp:spPr>
        <a:xfrm>
          <a:off x="3195062" y="1248079"/>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D0416-7D25-40DA-A097-1B8D715CA141}">
      <dsp:nvSpPr>
        <dsp:cNvPr id="0" name=""/>
        <dsp:cNvSpPr/>
      </dsp:nvSpPr>
      <dsp:spPr>
        <a:xfrm>
          <a:off x="3068450" y="1293659"/>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Identical to Project A ...</a:t>
          </a:r>
        </a:p>
      </dsp:txBody>
      <dsp:txXfrm>
        <a:off x="3068450" y="1293659"/>
        <a:ext cx="506447" cy="162063"/>
      </dsp:txXfrm>
    </dsp:sp>
    <dsp:sp modelId="{9C9D6438-1A37-4111-97FD-724E76273495}">
      <dsp:nvSpPr>
        <dsp:cNvPr id="0" name=""/>
        <dsp:cNvSpPr/>
      </dsp:nvSpPr>
      <dsp:spPr>
        <a:xfrm>
          <a:off x="2724066" y="528924"/>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0DF62C-30F3-46A5-86E2-C0E9CA915015}">
      <dsp:nvSpPr>
        <dsp:cNvPr id="0" name=""/>
        <dsp:cNvSpPr/>
      </dsp:nvSpPr>
      <dsp:spPr>
        <a:xfrm>
          <a:off x="2724066" y="528924"/>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0C7342-32D2-44F8-8B29-5847436623F2}">
      <dsp:nvSpPr>
        <dsp:cNvPr id="0" name=""/>
        <dsp:cNvSpPr/>
      </dsp:nvSpPr>
      <dsp:spPr>
        <a:xfrm>
          <a:off x="2597454" y="574504"/>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Measurement </a:t>
          </a:r>
          <a:r>
            <a:rPr lang="en-US" sz="600" kern="1200" dirty="0" smtClean="0"/>
            <a:t>Repository (MR)</a:t>
          </a:r>
          <a:endParaRPr lang="en-US" sz="600" kern="1200" dirty="0"/>
        </a:p>
      </dsp:txBody>
      <dsp:txXfrm>
        <a:off x="2597454" y="574504"/>
        <a:ext cx="506447" cy="162063"/>
      </dsp:txXfrm>
    </dsp:sp>
    <dsp:sp modelId="{3CAB8F72-B865-43B5-83F5-6C2753996AEE}">
      <dsp:nvSpPr>
        <dsp:cNvPr id="0" name=""/>
        <dsp:cNvSpPr/>
      </dsp:nvSpPr>
      <dsp:spPr>
        <a:xfrm>
          <a:off x="3336867" y="528924"/>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BD681B-2A3F-4097-BD57-5A0DF7706334}">
      <dsp:nvSpPr>
        <dsp:cNvPr id="0" name=""/>
        <dsp:cNvSpPr/>
      </dsp:nvSpPr>
      <dsp:spPr>
        <a:xfrm>
          <a:off x="3336867" y="528924"/>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FBD6FE-27EF-4C0B-AE8A-AB784F5B1A9A}">
      <dsp:nvSpPr>
        <dsp:cNvPr id="0" name=""/>
        <dsp:cNvSpPr/>
      </dsp:nvSpPr>
      <dsp:spPr>
        <a:xfrm>
          <a:off x="3210256" y="574504"/>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Audit Data</a:t>
          </a:r>
        </a:p>
      </dsp:txBody>
      <dsp:txXfrm>
        <a:off x="3210256" y="574504"/>
        <a:ext cx="506447" cy="162063"/>
      </dsp:txXfrm>
    </dsp:sp>
    <dsp:sp modelId="{5E49E770-F83B-46F0-96D6-9B52F06004A8}">
      <dsp:nvSpPr>
        <dsp:cNvPr id="0" name=""/>
        <dsp:cNvSpPr/>
      </dsp:nvSpPr>
      <dsp:spPr>
        <a:xfrm>
          <a:off x="3949669" y="528924"/>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260E9B-B2BE-4FE9-B1DA-A4144DEF7C44}">
      <dsp:nvSpPr>
        <dsp:cNvPr id="0" name=""/>
        <dsp:cNvSpPr/>
      </dsp:nvSpPr>
      <dsp:spPr>
        <a:xfrm>
          <a:off x="3949669" y="528924"/>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F81A78-EA22-4E61-B0FD-982ACBFD101C}">
      <dsp:nvSpPr>
        <dsp:cNvPr id="0" name=""/>
        <dsp:cNvSpPr/>
      </dsp:nvSpPr>
      <dsp:spPr>
        <a:xfrm>
          <a:off x="3823057" y="574504"/>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Logs</a:t>
          </a:r>
        </a:p>
      </dsp:txBody>
      <dsp:txXfrm>
        <a:off x="3823057" y="574504"/>
        <a:ext cx="506447" cy="162063"/>
      </dsp:txXfrm>
    </dsp:sp>
    <dsp:sp modelId="{723E4D1F-D280-4C08-B84D-0D9D3B70FF7F}">
      <dsp:nvSpPr>
        <dsp:cNvPr id="0" name=""/>
        <dsp:cNvSpPr/>
      </dsp:nvSpPr>
      <dsp:spPr>
        <a:xfrm>
          <a:off x="4562470" y="528924"/>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152A3E-60FA-4E02-8831-B465A1D3B1AF}">
      <dsp:nvSpPr>
        <dsp:cNvPr id="0" name=""/>
        <dsp:cNvSpPr/>
      </dsp:nvSpPr>
      <dsp:spPr>
        <a:xfrm>
          <a:off x="4562470" y="528924"/>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2088BC-93AB-4484-AEB5-BDD289E0DB08}">
      <dsp:nvSpPr>
        <dsp:cNvPr id="0" name=""/>
        <dsp:cNvSpPr/>
      </dsp:nvSpPr>
      <dsp:spPr>
        <a:xfrm>
          <a:off x="4435858" y="574504"/>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Library</a:t>
          </a:r>
        </a:p>
      </dsp:txBody>
      <dsp:txXfrm>
        <a:off x="4435858" y="574504"/>
        <a:ext cx="506447" cy="162063"/>
      </dsp:txXfrm>
    </dsp:sp>
    <dsp:sp modelId="{3B7AD15A-F010-4050-BCF4-E22963EB718A}">
      <dsp:nvSpPr>
        <dsp:cNvPr id="0" name=""/>
        <dsp:cNvSpPr/>
      </dsp:nvSpPr>
      <dsp:spPr>
        <a:xfrm>
          <a:off x="5175271" y="528924"/>
          <a:ext cx="253223" cy="2532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B5A5F5-8E97-40FC-862A-20F8B19A908C}">
      <dsp:nvSpPr>
        <dsp:cNvPr id="0" name=""/>
        <dsp:cNvSpPr/>
      </dsp:nvSpPr>
      <dsp:spPr>
        <a:xfrm>
          <a:off x="5175271" y="528924"/>
          <a:ext cx="253223" cy="2532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EAE086-2C8C-4173-ABBD-145216364598}">
      <dsp:nvSpPr>
        <dsp:cNvPr id="0" name=""/>
        <dsp:cNvSpPr/>
      </dsp:nvSpPr>
      <dsp:spPr>
        <a:xfrm>
          <a:off x="5048659" y="574504"/>
          <a:ext cx="506447" cy="1620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IT Infrastructure</a:t>
          </a:r>
        </a:p>
      </dsp:txBody>
      <dsp:txXfrm>
        <a:off x="5048659" y="574504"/>
        <a:ext cx="506447" cy="16206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C3F736-CB3B-4C48-9133-E110D9C1E2F0}">
      <dsp:nvSpPr>
        <dsp:cNvPr id="0" name=""/>
        <dsp:cNvSpPr/>
      </dsp:nvSpPr>
      <dsp:spPr>
        <a:xfrm>
          <a:off x="2944367" y="376333"/>
          <a:ext cx="1817874" cy="157749"/>
        </a:xfrm>
        <a:custGeom>
          <a:avLst/>
          <a:gdLst/>
          <a:ahLst/>
          <a:cxnLst/>
          <a:rect l="0" t="0" r="0" b="0"/>
          <a:pathLst>
            <a:path>
              <a:moveTo>
                <a:pt x="0" y="0"/>
              </a:moveTo>
              <a:lnTo>
                <a:pt x="0" y="78874"/>
              </a:lnTo>
              <a:lnTo>
                <a:pt x="1817874" y="78874"/>
              </a:lnTo>
              <a:lnTo>
                <a:pt x="1817874" y="157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7EE43F-A64E-4AE0-9F82-3E90A7C6AE53}">
      <dsp:nvSpPr>
        <dsp:cNvPr id="0" name=""/>
        <dsp:cNvSpPr/>
      </dsp:nvSpPr>
      <dsp:spPr>
        <a:xfrm>
          <a:off x="3853305" y="909676"/>
          <a:ext cx="345546" cy="2358729"/>
        </a:xfrm>
        <a:custGeom>
          <a:avLst/>
          <a:gdLst/>
          <a:ahLst/>
          <a:cxnLst/>
          <a:rect l="0" t="0" r="0" b="0"/>
          <a:pathLst>
            <a:path>
              <a:moveTo>
                <a:pt x="0" y="0"/>
              </a:moveTo>
              <a:lnTo>
                <a:pt x="0" y="2358729"/>
              </a:lnTo>
              <a:lnTo>
                <a:pt x="345546" y="2358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1E8057-B6DF-48D2-BF05-20A94FFA1F67}">
      <dsp:nvSpPr>
        <dsp:cNvPr id="0" name=""/>
        <dsp:cNvSpPr/>
      </dsp:nvSpPr>
      <dsp:spPr>
        <a:xfrm>
          <a:off x="3853305" y="909676"/>
          <a:ext cx="345546" cy="1825385"/>
        </a:xfrm>
        <a:custGeom>
          <a:avLst/>
          <a:gdLst/>
          <a:ahLst/>
          <a:cxnLst/>
          <a:rect l="0" t="0" r="0" b="0"/>
          <a:pathLst>
            <a:path>
              <a:moveTo>
                <a:pt x="0" y="0"/>
              </a:moveTo>
              <a:lnTo>
                <a:pt x="0" y="1825385"/>
              </a:lnTo>
              <a:lnTo>
                <a:pt x="345546" y="18253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618DD-3158-4D77-8C1E-87FEF9BBBEDE}">
      <dsp:nvSpPr>
        <dsp:cNvPr id="0" name=""/>
        <dsp:cNvSpPr/>
      </dsp:nvSpPr>
      <dsp:spPr>
        <a:xfrm>
          <a:off x="3853305" y="909676"/>
          <a:ext cx="345546" cy="1292042"/>
        </a:xfrm>
        <a:custGeom>
          <a:avLst/>
          <a:gdLst/>
          <a:ahLst/>
          <a:cxnLst/>
          <a:rect l="0" t="0" r="0" b="0"/>
          <a:pathLst>
            <a:path>
              <a:moveTo>
                <a:pt x="0" y="0"/>
              </a:moveTo>
              <a:lnTo>
                <a:pt x="0" y="1292042"/>
              </a:lnTo>
              <a:lnTo>
                <a:pt x="345546" y="12920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A00C5D-09EC-40A6-A690-9C7D6E04038F}">
      <dsp:nvSpPr>
        <dsp:cNvPr id="0" name=""/>
        <dsp:cNvSpPr/>
      </dsp:nvSpPr>
      <dsp:spPr>
        <a:xfrm>
          <a:off x="3853305" y="909676"/>
          <a:ext cx="345546" cy="758699"/>
        </a:xfrm>
        <a:custGeom>
          <a:avLst/>
          <a:gdLst/>
          <a:ahLst/>
          <a:cxnLst/>
          <a:rect l="0" t="0" r="0" b="0"/>
          <a:pathLst>
            <a:path>
              <a:moveTo>
                <a:pt x="0" y="0"/>
              </a:moveTo>
              <a:lnTo>
                <a:pt x="0" y="758699"/>
              </a:lnTo>
              <a:lnTo>
                <a:pt x="345546" y="7586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47E45-65E5-48A1-BF9E-C704825D1C62}">
      <dsp:nvSpPr>
        <dsp:cNvPr id="0" name=""/>
        <dsp:cNvSpPr/>
      </dsp:nvSpPr>
      <dsp:spPr>
        <a:xfrm>
          <a:off x="3853305" y="909676"/>
          <a:ext cx="345546" cy="225356"/>
        </a:xfrm>
        <a:custGeom>
          <a:avLst/>
          <a:gdLst/>
          <a:ahLst/>
          <a:cxnLst/>
          <a:rect l="0" t="0" r="0" b="0"/>
          <a:pathLst>
            <a:path>
              <a:moveTo>
                <a:pt x="0" y="0"/>
              </a:moveTo>
              <a:lnTo>
                <a:pt x="0" y="225356"/>
              </a:lnTo>
              <a:lnTo>
                <a:pt x="345546" y="22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8303E-26C0-4FF2-8B71-618168A3E035}">
      <dsp:nvSpPr>
        <dsp:cNvPr id="0" name=""/>
        <dsp:cNvSpPr/>
      </dsp:nvSpPr>
      <dsp:spPr>
        <a:xfrm>
          <a:off x="2944367" y="376333"/>
          <a:ext cx="908937" cy="157749"/>
        </a:xfrm>
        <a:custGeom>
          <a:avLst/>
          <a:gdLst/>
          <a:ahLst/>
          <a:cxnLst/>
          <a:rect l="0" t="0" r="0" b="0"/>
          <a:pathLst>
            <a:path>
              <a:moveTo>
                <a:pt x="0" y="0"/>
              </a:moveTo>
              <a:lnTo>
                <a:pt x="0" y="78874"/>
              </a:lnTo>
              <a:lnTo>
                <a:pt x="908937" y="78874"/>
              </a:lnTo>
              <a:lnTo>
                <a:pt x="908937" y="157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CF70CC-F355-4447-8438-B54E35D06928}">
      <dsp:nvSpPr>
        <dsp:cNvPr id="0" name=""/>
        <dsp:cNvSpPr/>
      </dsp:nvSpPr>
      <dsp:spPr>
        <a:xfrm>
          <a:off x="2898647" y="376333"/>
          <a:ext cx="91440" cy="157749"/>
        </a:xfrm>
        <a:custGeom>
          <a:avLst/>
          <a:gdLst/>
          <a:ahLst/>
          <a:cxnLst/>
          <a:rect l="0" t="0" r="0" b="0"/>
          <a:pathLst>
            <a:path>
              <a:moveTo>
                <a:pt x="45720" y="0"/>
              </a:moveTo>
              <a:lnTo>
                <a:pt x="45720" y="157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8CC1F8-0C6E-4913-9E0D-E59C7A0E4651}">
      <dsp:nvSpPr>
        <dsp:cNvPr id="0" name=""/>
        <dsp:cNvSpPr/>
      </dsp:nvSpPr>
      <dsp:spPr>
        <a:xfrm>
          <a:off x="2035430" y="376333"/>
          <a:ext cx="908937" cy="157749"/>
        </a:xfrm>
        <a:custGeom>
          <a:avLst/>
          <a:gdLst/>
          <a:ahLst/>
          <a:cxnLst/>
          <a:rect l="0" t="0" r="0" b="0"/>
          <a:pathLst>
            <a:path>
              <a:moveTo>
                <a:pt x="908937" y="0"/>
              </a:moveTo>
              <a:lnTo>
                <a:pt x="908937" y="78874"/>
              </a:lnTo>
              <a:lnTo>
                <a:pt x="0" y="78874"/>
              </a:lnTo>
              <a:lnTo>
                <a:pt x="0" y="157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A928C-D8E0-482C-92C4-A32F783EAA90}">
      <dsp:nvSpPr>
        <dsp:cNvPr id="0" name=""/>
        <dsp:cNvSpPr/>
      </dsp:nvSpPr>
      <dsp:spPr>
        <a:xfrm>
          <a:off x="1126493" y="909676"/>
          <a:ext cx="345546" cy="1292042"/>
        </a:xfrm>
        <a:custGeom>
          <a:avLst/>
          <a:gdLst/>
          <a:ahLst/>
          <a:cxnLst/>
          <a:rect l="0" t="0" r="0" b="0"/>
          <a:pathLst>
            <a:path>
              <a:moveTo>
                <a:pt x="0" y="0"/>
              </a:moveTo>
              <a:lnTo>
                <a:pt x="0" y="1292042"/>
              </a:lnTo>
              <a:lnTo>
                <a:pt x="345546" y="12920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B37FF3-AEDD-480C-BCE8-7FE83A2F7525}">
      <dsp:nvSpPr>
        <dsp:cNvPr id="0" name=""/>
        <dsp:cNvSpPr/>
      </dsp:nvSpPr>
      <dsp:spPr>
        <a:xfrm>
          <a:off x="1126493" y="909676"/>
          <a:ext cx="345546" cy="758699"/>
        </a:xfrm>
        <a:custGeom>
          <a:avLst/>
          <a:gdLst/>
          <a:ahLst/>
          <a:cxnLst/>
          <a:rect l="0" t="0" r="0" b="0"/>
          <a:pathLst>
            <a:path>
              <a:moveTo>
                <a:pt x="0" y="0"/>
              </a:moveTo>
              <a:lnTo>
                <a:pt x="0" y="758699"/>
              </a:lnTo>
              <a:lnTo>
                <a:pt x="345546" y="7586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72CD5B-0C95-4BF7-A495-74AC1D80D2E9}">
      <dsp:nvSpPr>
        <dsp:cNvPr id="0" name=""/>
        <dsp:cNvSpPr/>
      </dsp:nvSpPr>
      <dsp:spPr>
        <a:xfrm>
          <a:off x="1126493" y="909676"/>
          <a:ext cx="345546" cy="225356"/>
        </a:xfrm>
        <a:custGeom>
          <a:avLst/>
          <a:gdLst/>
          <a:ahLst/>
          <a:cxnLst/>
          <a:rect l="0" t="0" r="0" b="0"/>
          <a:pathLst>
            <a:path>
              <a:moveTo>
                <a:pt x="0" y="0"/>
              </a:moveTo>
              <a:lnTo>
                <a:pt x="0" y="225356"/>
              </a:lnTo>
              <a:lnTo>
                <a:pt x="345546" y="22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5B48E0-FB2B-496F-82B4-FBA3B734ED7B}">
      <dsp:nvSpPr>
        <dsp:cNvPr id="0" name=""/>
        <dsp:cNvSpPr/>
      </dsp:nvSpPr>
      <dsp:spPr>
        <a:xfrm>
          <a:off x="1126493" y="376333"/>
          <a:ext cx="1817874" cy="157749"/>
        </a:xfrm>
        <a:custGeom>
          <a:avLst/>
          <a:gdLst/>
          <a:ahLst/>
          <a:cxnLst/>
          <a:rect l="0" t="0" r="0" b="0"/>
          <a:pathLst>
            <a:path>
              <a:moveTo>
                <a:pt x="1817874" y="0"/>
              </a:moveTo>
              <a:lnTo>
                <a:pt x="1817874" y="78874"/>
              </a:lnTo>
              <a:lnTo>
                <a:pt x="0" y="78874"/>
              </a:lnTo>
              <a:lnTo>
                <a:pt x="0" y="157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714910-B0C6-4EC0-A093-5F9AF5324437}">
      <dsp:nvSpPr>
        <dsp:cNvPr id="0" name=""/>
        <dsp:cNvSpPr/>
      </dsp:nvSpPr>
      <dsp:spPr>
        <a:xfrm>
          <a:off x="2756571" y="739"/>
          <a:ext cx="375593" cy="37559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114818-1750-4E1E-B4F6-4039CCD7318B}">
      <dsp:nvSpPr>
        <dsp:cNvPr id="0" name=""/>
        <dsp:cNvSpPr/>
      </dsp:nvSpPr>
      <dsp:spPr>
        <a:xfrm>
          <a:off x="2756571" y="739"/>
          <a:ext cx="375593" cy="37559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000E22-5B5E-4FE1-9B02-95EF13370C70}">
      <dsp:nvSpPr>
        <dsp:cNvPr id="0" name=""/>
        <dsp:cNvSpPr/>
      </dsp:nvSpPr>
      <dsp:spPr>
        <a:xfrm>
          <a:off x="2568774" y="68346"/>
          <a:ext cx="751187" cy="24038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QMS</a:t>
          </a:r>
        </a:p>
      </dsp:txBody>
      <dsp:txXfrm>
        <a:off x="2568774" y="68346"/>
        <a:ext cx="751187" cy="240380"/>
      </dsp:txXfrm>
    </dsp:sp>
    <dsp:sp modelId="{0F33A655-3548-4652-A4E7-F421E90E8DFE}">
      <dsp:nvSpPr>
        <dsp:cNvPr id="0" name=""/>
        <dsp:cNvSpPr/>
      </dsp:nvSpPr>
      <dsp:spPr>
        <a:xfrm>
          <a:off x="938697" y="534082"/>
          <a:ext cx="375593" cy="37559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8046B6-D2AF-4034-8210-08B920A2C6EF}">
      <dsp:nvSpPr>
        <dsp:cNvPr id="0" name=""/>
        <dsp:cNvSpPr/>
      </dsp:nvSpPr>
      <dsp:spPr>
        <a:xfrm>
          <a:off x="938697" y="534082"/>
          <a:ext cx="375593" cy="37559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35339-64C5-43DE-B6C7-0F4AAF98000E}">
      <dsp:nvSpPr>
        <dsp:cNvPr id="0" name=""/>
        <dsp:cNvSpPr/>
      </dsp:nvSpPr>
      <dsp:spPr>
        <a:xfrm>
          <a:off x="750900" y="601689"/>
          <a:ext cx="751187" cy="24038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Engineering</a:t>
          </a:r>
        </a:p>
      </dsp:txBody>
      <dsp:txXfrm>
        <a:off x="750900" y="601689"/>
        <a:ext cx="751187" cy="240380"/>
      </dsp:txXfrm>
    </dsp:sp>
    <dsp:sp modelId="{4D9A893A-48A7-4859-AD7C-BCFDC2CC7401}">
      <dsp:nvSpPr>
        <dsp:cNvPr id="0" name=""/>
        <dsp:cNvSpPr/>
      </dsp:nvSpPr>
      <dsp:spPr>
        <a:xfrm>
          <a:off x="1426968" y="1067425"/>
          <a:ext cx="375593" cy="37559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A4D95-2892-408E-9429-F90360070BE9}">
      <dsp:nvSpPr>
        <dsp:cNvPr id="0" name=""/>
        <dsp:cNvSpPr/>
      </dsp:nvSpPr>
      <dsp:spPr>
        <a:xfrm>
          <a:off x="1426968" y="1067425"/>
          <a:ext cx="375593" cy="37559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16681-9560-462F-B0D9-672800EB05D3}">
      <dsp:nvSpPr>
        <dsp:cNvPr id="0" name=""/>
        <dsp:cNvSpPr/>
      </dsp:nvSpPr>
      <dsp:spPr>
        <a:xfrm>
          <a:off x="1239172" y="1135032"/>
          <a:ext cx="751187" cy="24038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Design</a:t>
          </a:r>
        </a:p>
      </dsp:txBody>
      <dsp:txXfrm>
        <a:off x="1239172" y="1135032"/>
        <a:ext cx="751187" cy="240380"/>
      </dsp:txXfrm>
    </dsp:sp>
    <dsp:sp modelId="{1BF0ADEF-C327-4909-9029-7E665E7C005A}">
      <dsp:nvSpPr>
        <dsp:cNvPr id="0" name=""/>
        <dsp:cNvSpPr/>
      </dsp:nvSpPr>
      <dsp:spPr>
        <a:xfrm>
          <a:off x="1426968" y="1600769"/>
          <a:ext cx="375593" cy="37559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DEE07-C035-4B31-B7BD-60821E10D7BA}">
      <dsp:nvSpPr>
        <dsp:cNvPr id="0" name=""/>
        <dsp:cNvSpPr/>
      </dsp:nvSpPr>
      <dsp:spPr>
        <a:xfrm>
          <a:off x="1426968" y="1600769"/>
          <a:ext cx="375593" cy="37559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DC1D6E-C454-459C-B05B-213193454E19}">
      <dsp:nvSpPr>
        <dsp:cNvPr id="0" name=""/>
        <dsp:cNvSpPr/>
      </dsp:nvSpPr>
      <dsp:spPr>
        <a:xfrm>
          <a:off x="1239172" y="1668375"/>
          <a:ext cx="751187" cy="24038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Requirements Development and Management</a:t>
          </a:r>
        </a:p>
      </dsp:txBody>
      <dsp:txXfrm>
        <a:off x="1239172" y="1668375"/>
        <a:ext cx="751187" cy="240380"/>
      </dsp:txXfrm>
    </dsp:sp>
    <dsp:sp modelId="{6D0B3540-1B8E-463B-B4A9-BF9431427101}">
      <dsp:nvSpPr>
        <dsp:cNvPr id="0" name=""/>
        <dsp:cNvSpPr/>
      </dsp:nvSpPr>
      <dsp:spPr>
        <a:xfrm>
          <a:off x="1426968" y="2134112"/>
          <a:ext cx="375593" cy="37559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1210F4-7A4D-439E-A389-5CF27B5FA534}">
      <dsp:nvSpPr>
        <dsp:cNvPr id="0" name=""/>
        <dsp:cNvSpPr/>
      </dsp:nvSpPr>
      <dsp:spPr>
        <a:xfrm>
          <a:off x="1426968" y="2134112"/>
          <a:ext cx="375593" cy="37559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FF1700-208E-49EE-9F3E-41CB5B146B5A}">
      <dsp:nvSpPr>
        <dsp:cNvPr id="0" name=""/>
        <dsp:cNvSpPr/>
      </dsp:nvSpPr>
      <dsp:spPr>
        <a:xfrm>
          <a:off x="1239172" y="2201719"/>
          <a:ext cx="751187" cy="24038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Verification and Validation</a:t>
          </a:r>
        </a:p>
      </dsp:txBody>
      <dsp:txXfrm>
        <a:off x="1239172" y="2201719"/>
        <a:ext cx="751187" cy="240380"/>
      </dsp:txXfrm>
    </dsp:sp>
    <dsp:sp modelId="{8E209C37-54B4-4D5E-BC3A-A1020171DD51}">
      <dsp:nvSpPr>
        <dsp:cNvPr id="0" name=""/>
        <dsp:cNvSpPr/>
      </dsp:nvSpPr>
      <dsp:spPr>
        <a:xfrm>
          <a:off x="1847634" y="534082"/>
          <a:ext cx="375593" cy="37559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15AC52-30F4-4E6A-BEF1-393E8EA5B130}">
      <dsp:nvSpPr>
        <dsp:cNvPr id="0" name=""/>
        <dsp:cNvSpPr/>
      </dsp:nvSpPr>
      <dsp:spPr>
        <a:xfrm>
          <a:off x="1847634" y="534082"/>
          <a:ext cx="375593" cy="37559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B147E5-35CE-42D4-8188-77C6379FF5E1}">
      <dsp:nvSpPr>
        <dsp:cNvPr id="0" name=""/>
        <dsp:cNvSpPr/>
      </dsp:nvSpPr>
      <dsp:spPr>
        <a:xfrm>
          <a:off x="1659837" y="601689"/>
          <a:ext cx="751187" cy="24038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Project Management</a:t>
          </a:r>
        </a:p>
      </dsp:txBody>
      <dsp:txXfrm>
        <a:off x="1659837" y="601689"/>
        <a:ext cx="751187" cy="240380"/>
      </dsp:txXfrm>
    </dsp:sp>
    <dsp:sp modelId="{4C47F970-85BE-4304-81FB-B518CF06FCFB}">
      <dsp:nvSpPr>
        <dsp:cNvPr id="0" name=""/>
        <dsp:cNvSpPr/>
      </dsp:nvSpPr>
      <dsp:spPr>
        <a:xfrm>
          <a:off x="2756571" y="534082"/>
          <a:ext cx="375593" cy="37559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6760D0-5145-4355-869F-0EC877364C9B}">
      <dsp:nvSpPr>
        <dsp:cNvPr id="0" name=""/>
        <dsp:cNvSpPr/>
      </dsp:nvSpPr>
      <dsp:spPr>
        <a:xfrm>
          <a:off x="2756571" y="534082"/>
          <a:ext cx="375593" cy="37559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9C27F6-7086-422A-AF73-D9E86997012C}">
      <dsp:nvSpPr>
        <dsp:cNvPr id="0" name=""/>
        <dsp:cNvSpPr/>
      </dsp:nvSpPr>
      <dsp:spPr>
        <a:xfrm>
          <a:off x="2568774" y="601689"/>
          <a:ext cx="751187" cy="24038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Process Management</a:t>
          </a:r>
        </a:p>
      </dsp:txBody>
      <dsp:txXfrm>
        <a:off x="2568774" y="601689"/>
        <a:ext cx="751187" cy="240380"/>
      </dsp:txXfrm>
    </dsp:sp>
    <dsp:sp modelId="{6AFFFF8E-5267-4000-98B0-FCC2CD213254}">
      <dsp:nvSpPr>
        <dsp:cNvPr id="0" name=""/>
        <dsp:cNvSpPr/>
      </dsp:nvSpPr>
      <dsp:spPr>
        <a:xfrm>
          <a:off x="3665508" y="534082"/>
          <a:ext cx="375593" cy="37559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CA08D-A118-4691-A284-8FEC63D8732B}">
      <dsp:nvSpPr>
        <dsp:cNvPr id="0" name=""/>
        <dsp:cNvSpPr/>
      </dsp:nvSpPr>
      <dsp:spPr>
        <a:xfrm>
          <a:off x="3665508" y="534082"/>
          <a:ext cx="375593" cy="37559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41DEE0-50A5-44A6-A5E0-D20BD7BE4A16}">
      <dsp:nvSpPr>
        <dsp:cNvPr id="0" name=""/>
        <dsp:cNvSpPr/>
      </dsp:nvSpPr>
      <dsp:spPr>
        <a:xfrm>
          <a:off x="3477711" y="601689"/>
          <a:ext cx="751187" cy="24038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Support</a:t>
          </a:r>
        </a:p>
      </dsp:txBody>
      <dsp:txXfrm>
        <a:off x="3477711" y="601689"/>
        <a:ext cx="751187" cy="240380"/>
      </dsp:txXfrm>
    </dsp:sp>
    <dsp:sp modelId="{E7DE10CC-8A13-485A-B5FD-3090930221DA}">
      <dsp:nvSpPr>
        <dsp:cNvPr id="0" name=""/>
        <dsp:cNvSpPr/>
      </dsp:nvSpPr>
      <dsp:spPr>
        <a:xfrm>
          <a:off x="4153780" y="1067425"/>
          <a:ext cx="375593" cy="37559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CAE961-6BA1-4CE1-9E19-D9FFB98C5E22}">
      <dsp:nvSpPr>
        <dsp:cNvPr id="0" name=""/>
        <dsp:cNvSpPr/>
      </dsp:nvSpPr>
      <dsp:spPr>
        <a:xfrm>
          <a:off x="4153780" y="1067425"/>
          <a:ext cx="375593" cy="37559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94210D-BA1A-458A-90C2-0646C3479D9D}">
      <dsp:nvSpPr>
        <dsp:cNvPr id="0" name=""/>
        <dsp:cNvSpPr/>
      </dsp:nvSpPr>
      <dsp:spPr>
        <a:xfrm>
          <a:off x="3965983" y="1135032"/>
          <a:ext cx="751187" cy="24038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Configuration Management</a:t>
          </a:r>
        </a:p>
      </dsp:txBody>
      <dsp:txXfrm>
        <a:off x="3965983" y="1135032"/>
        <a:ext cx="751187" cy="240380"/>
      </dsp:txXfrm>
    </dsp:sp>
    <dsp:sp modelId="{E35102AB-6A8F-499F-80F8-36D8C65FA50B}">
      <dsp:nvSpPr>
        <dsp:cNvPr id="0" name=""/>
        <dsp:cNvSpPr/>
      </dsp:nvSpPr>
      <dsp:spPr>
        <a:xfrm>
          <a:off x="4153780" y="1600769"/>
          <a:ext cx="375593" cy="37559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CDAC85-3026-4378-866A-982D1B0F7C0D}">
      <dsp:nvSpPr>
        <dsp:cNvPr id="0" name=""/>
        <dsp:cNvSpPr/>
      </dsp:nvSpPr>
      <dsp:spPr>
        <a:xfrm>
          <a:off x="4153780" y="1600769"/>
          <a:ext cx="375593" cy="37559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7287C-3113-4FBD-AF8C-EDB89D206143}">
      <dsp:nvSpPr>
        <dsp:cNvPr id="0" name=""/>
        <dsp:cNvSpPr/>
      </dsp:nvSpPr>
      <dsp:spPr>
        <a:xfrm>
          <a:off x="3965983" y="1668375"/>
          <a:ext cx="751187" cy="24038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Decision Analysis and Resolution</a:t>
          </a:r>
        </a:p>
      </dsp:txBody>
      <dsp:txXfrm>
        <a:off x="3965983" y="1668375"/>
        <a:ext cx="751187" cy="240380"/>
      </dsp:txXfrm>
    </dsp:sp>
    <dsp:sp modelId="{60FC226B-FF31-4536-A540-8BE5967A4ADB}">
      <dsp:nvSpPr>
        <dsp:cNvPr id="0" name=""/>
        <dsp:cNvSpPr/>
      </dsp:nvSpPr>
      <dsp:spPr>
        <a:xfrm>
          <a:off x="4153780" y="2134112"/>
          <a:ext cx="375593" cy="37559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EC2474-F633-452E-BED9-F8088A0D828D}">
      <dsp:nvSpPr>
        <dsp:cNvPr id="0" name=""/>
        <dsp:cNvSpPr/>
      </dsp:nvSpPr>
      <dsp:spPr>
        <a:xfrm>
          <a:off x="4153780" y="2134112"/>
          <a:ext cx="375593" cy="37559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699FE-9E91-4D3F-A3EF-EA777BC934FF}">
      <dsp:nvSpPr>
        <dsp:cNvPr id="0" name=""/>
        <dsp:cNvSpPr/>
      </dsp:nvSpPr>
      <dsp:spPr>
        <a:xfrm>
          <a:off x="3965983" y="2201719"/>
          <a:ext cx="751187" cy="24038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Measurement and Analysis</a:t>
          </a:r>
        </a:p>
      </dsp:txBody>
      <dsp:txXfrm>
        <a:off x="3965983" y="2201719"/>
        <a:ext cx="751187" cy="240380"/>
      </dsp:txXfrm>
    </dsp:sp>
    <dsp:sp modelId="{EA23343F-3411-4001-8322-43D349D5D21C}">
      <dsp:nvSpPr>
        <dsp:cNvPr id="0" name=""/>
        <dsp:cNvSpPr/>
      </dsp:nvSpPr>
      <dsp:spPr>
        <a:xfrm>
          <a:off x="4153780" y="2667455"/>
          <a:ext cx="375593" cy="37559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5A7EF-62F7-4728-A2EC-EEE1D460BF3A}">
      <dsp:nvSpPr>
        <dsp:cNvPr id="0" name=""/>
        <dsp:cNvSpPr/>
      </dsp:nvSpPr>
      <dsp:spPr>
        <a:xfrm>
          <a:off x="4153780" y="2667455"/>
          <a:ext cx="375593" cy="37559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6B1EB-412B-4AAC-AFE9-E04172A877A0}">
      <dsp:nvSpPr>
        <dsp:cNvPr id="0" name=""/>
        <dsp:cNvSpPr/>
      </dsp:nvSpPr>
      <dsp:spPr>
        <a:xfrm>
          <a:off x="3965983" y="2735062"/>
          <a:ext cx="751187" cy="24038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Quality Assurance</a:t>
          </a:r>
        </a:p>
      </dsp:txBody>
      <dsp:txXfrm>
        <a:off x="3965983" y="2735062"/>
        <a:ext cx="751187" cy="240380"/>
      </dsp:txXfrm>
    </dsp:sp>
    <dsp:sp modelId="{546AF544-7694-4DEB-9ECE-457734FD64D9}">
      <dsp:nvSpPr>
        <dsp:cNvPr id="0" name=""/>
        <dsp:cNvSpPr/>
      </dsp:nvSpPr>
      <dsp:spPr>
        <a:xfrm>
          <a:off x="4153780" y="3200798"/>
          <a:ext cx="375593" cy="37559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9DFEE0-8FF7-49C0-815C-A84A2384A24C}">
      <dsp:nvSpPr>
        <dsp:cNvPr id="0" name=""/>
        <dsp:cNvSpPr/>
      </dsp:nvSpPr>
      <dsp:spPr>
        <a:xfrm>
          <a:off x="4153780" y="3200798"/>
          <a:ext cx="375593" cy="37559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76423-7E5F-457B-8699-1CC67B0BB955}">
      <dsp:nvSpPr>
        <dsp:cNvPr id="0" name=""/>
        <dsp:cNvSpPr/>
      </dsp:nvSpPr>
      <dsp:spPr>
        <a:xfrm>
          <a:off x="3965983" y="3268405"/>
          <a:ext cx="751187" cy="24038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Training</a:t>
          </a:r>
        </a:p>
      </dsp:txBody>
      <dsp:txXfrm>
        <a:off x="3965983" y="3268405"/>
        <a:ext cx="751187" cy="240380"/>
      </dsp:txXfrm>
    </dsp:sp>
    <dsp:sp modelId="{749388E3-99C5-44EF-9B7E-44024208325D}">
      <dsp:nvSpPr>
        <dsp:cNvPr id="0" name=""/>
        <dsp:cNvSpPr/>
      </dsp:nvSpPr>
      <dsp:spPr>
        <a:xfrm>
          <a:off x="4574445" y="534082"/>
          <a:ext cx="375593" cy="37559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64B614-68CD-48E6-9A78-963F6C47ADD8}">
      <dsp:nvSpPr>
        <dsp:cNvPr id="0" name=""/>
        <dsp:cNvSpPr/>
      </dsp:nvSpPr>
      <dsp:spPr>
        <a:xfrm>
          <a:off x="4574445" y="534082"/>
          <a:ext cx="375593" cy="37559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892833-3EA0-4681-BBD5-25D31DAD3471}">
      <dsp:nvSpPr>
        <dsp:cNvPr id="0" name=""/>
        <dsp:cNvSpPr/>
      </dsp:nvSpPr>
      <dsp:spPr>
        <a:xfrm>
          <a:off x="4386648" y="601689"/>
          <a:ext cx="751187" cy="24038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Other Documents</a:t>
          </a:r>
        </a:p>
      </dsp:txBody>
      <dsp:txXfrm>
        <a:off x="4386648" y="601689"/>
        <a:ext cx="751187" cy="24038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Configuration Management is to establish and maintain integrity of the product and product components throughout the Software Project Lifecycle. This involves identifying the configurations of configurable items throughout the software development life cycle, systematically control the changes, and maintain the configurable items integrity and traceability throughout the Software Development Life Cycle. </Abstract>
  <CompanyAddress/>
  <CompanyPhone/>
  <CompanyFax/>
  <CompanyEmail/>
</CoverPageProperti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3.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4.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5.xml><?xml version="1.0" encoding="utf-8"?>
<ds:datastoreItem xmlns:ds="http://schemas.openxmlformats.org/officeDocument/2006/customXml" ds:itemID="{4B6682AA-9958-42C0-800B-F1C642F7F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6.xml><?xml version="1.0" encoding="utf-8"?>
<ds:datastoreItem xmlns:ds="http://schemas.openxmlformats.org/officeDocument/2006/customXml" ds:itemID="{C75833D9-A589-4610-90EB-FC6C0E7F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Template>
  <TotalTime>570</TotalTime>
  <Pages>26</Pages>
  <Words>4371</Words>
  <Characters>24918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Configuration Management and Release Procedure</vt:lpstr>
    </vt:vector>
  </TitlesOfParts>
  <Company>GENUS INNOVATION LIMITED</Company>
  <LinksUpToDate>false</LinksUpToDate>
  <CharactersWithSpaces>29231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and Release Procedure</dc:title>
  <dc:subject/>
  <dc:creator>Genus</dc:creator>
  <cp:keywords/>
  <dc:description/>
  <cp:lastModifiedBy>Jalaj</cp:lastModifiedBy>
  <cp:revision>152</cp:revision>
  <cp:lastPrinted>2001-03-01T10:01:00Z</cp:lastPrinted>
  <dcterms:created xsi:type="dcterms:W3CDTF">2010-12-29T11:46:00Z</dcterms:created>
  <dcterms:modified xsi:type="dcterms:W3CDTF">2019-08-21T07:35:00Z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