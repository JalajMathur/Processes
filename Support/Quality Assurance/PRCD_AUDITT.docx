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rsidTr="002F7A9D">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B4664" w:rsidRDefault="0075172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rsidTr="002F7A9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4664" w:rsidRDefault="002F7A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Project </w:t>
                    </w:r>
                    <w:r w:rsidRPr="001B5851">
                      <w:rPr>
                        <w:rFonts w:asciiTheme="majorHAnsi" w:eastAsiaTheme="majorEastAsia" w:hAnsiTheme="majorHAnsi" w:cstheme="majorBidi"/>
                        <w:sz w:val="80"/>
                        <w:szCs w:val="80"/>
                      </w:rPr>
                      <w:t xml:space="preserve">and Support Groups </w:t>
                    </w:r>
                    <w:r>
                      <w:rPr>
                        <w:rFonts w:asciiTheme="majorHAnsi" w:eastAsiaTheme="majorEastAsia" w:hAnsiTheme="majorHAnsi" w:cstheme="majorBidi"/>
                        <w:sz w:val="80"/>
                        <w:szCs w:val="80"/>
                      </w:rPr>
                      <w:t>Quality Assurance Procedure</w:t>
                    </w:r>
                  </w:p>
                </w:tc>
              </w:sdtContent>
            </w:sdt>
          </w:tr>
          <w:tr w:rsidR="004B4664" w:rsidTr="002F7A9D">
            <w:trPr>
              <w:trHeight w:val="720"/>
              <w:jc w:val="center"/>
            </w:trPr>
            <w:tc>
              <w:tcPr>
                <w:tcW w:w="5000" w:type="pct"/>
                <w:tcBorders>
                  <w:top w:val="single" w:sz="4" w:space="0" w:color="4F81BD" w:themeColor="accent1"/>
                </w:tcBorders>
                <w:vAlign w:val="center"/>
              </w:tcPr>
              <w:p w:rsidR="004B4664" w:rsidRPr="00615B5A" w:rsidRDefault="005B0860">
                <w:pPr>
                  <w:pStyle w:val="NoSpacing"/>
                  <w:jc w:val="center"/>
                  <w:rPr>
                    <w:rFonts w:asciiTheme="minorHAnsi" w:eastAsiaTheme="majorEastAsia" w:hAnsiTheme="minorHAnsi" w:cstheme="minorHAnsi"/>
                  </w:rPr>
                </w:pPr>
                <w:fldSimple w:instr=" FILENAME   \* MERGEFORMAT ">
                  <w:r w:rsidR="00B27086" w:rsidRPr="00B27086">
                    <w:rPr>
                      <w:rFonts w:asciiTheme="minorHAnsi" w:eastAsiaTheme="majorEastAsia" w:hAnsiTheme="minorHAnsi" w:cstheme="minorHAnsi"/>
                      <w:noProof/>
                    </w:rPr>
                    <w:t>PRCD</w:t>
                  </w:r>
                  <w:r w:rsidR="00B27086" w:rsidRPr="00B27086">
                    <w:rPr>
                      <w:rFonts w:asciiTheme="minorHAnsi" w:hAnsiTheme="minorHAnsi" w:cstheme="minorHAnsi"/>
                      <w:noProof/>
                    </w:rPr>
                    <w:t>_AUDITT.docx</w:t>
                  </w:r>
                </w:fldSimple>
              </w:p>
            </w:tc>
          </w:tr>
          <w:tr w:rsidR="004B4664" w:rsidTr="002F7A9D">
            <w:trPr>
              <w:trHeight w:val="360"/>
              <w:jc w:val="center"/>
            </w:trPr>
            <w:tc>
              <w:tcPr>
                <w:tcW w:w="5000" w:type="pct"/>
                <w:vAlign w:val="center"/>
              </w:tcPr>
              <w:p w:rsidR="004B4664" w:rsidRDefault="004B4664">
                <w:pPr>
                  <w:pStyle w:val="NoSpacing"/>
                  <w:jc w:val="center"/>
                </w:pPr>
              </w:p>
            </w:tc>
          </w:tr>
          <w:tr w:rsidR="004B4664" w:rsidTr="002F7A9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4664" w:rsidRDefault="00C62B46">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B4664" w:rsidRDefault="00C44DBD" w:rsidP="005B2193">
                    <w:pPr>
                      <w:pStyle w:val="NoSpacing"/>
                    </w:pPr>
                    <w:r>
                      <w:t>Quality Assurance provides management with objective insight into Products and Processes to ensure they conform to specified Requirements, Established Plans, Standards and Procedures.</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B27086" w:rsidRDefault="00425F34">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4164" w:history="1">
            <w:r w:rsidR="00B27086" w:rsidRPr="00116BBB">
              <w:rPr>
                <w:rStyle w:val="Hyperlink"/>
                <w:noProof/>
              </w:rPr>
              <w:t>Overview</w:t>
            </w:r>
            <w:r w:rsidR="00B27086">
              <w:rPr>
                <w:noProof/>
                <w:webHidden/>
              </w:rPr>
              <w:tab/>
            </w:r>
            <w:r w:rsidR="00B27086">
              <w:rPr>
                <w:noProof/>
                <w:webHidden/>
              </w:rPr>
              <w:fldChar w:fldCharType="begin"/>
            </w:r>
            <w:r w:rsidR="00B27086">
              <w:rPr>
                <w:noProof/>
                <w:webHidden/>
              </w:rPr>
              <w:instrText xml:space="preserve"> PAGEREF _Toc102744164 \h </w:instrText>
            </w:r>
            <w:r w:rsidR="00B27086">
              <w:rPr>
                <w:noProof/>
                <w:webHidden/>
              </w:rPr>
            </w:r>
            <w:r w:rsidR="00B27086">
              <w:rPr>
                <w:noProof/>
                <w:webHidden/>
              </w:rPr>
              <w:fldChar w:fldCharType="separate"/>
            </w:r>
            <w:r w:rsidR="00B27086">
              <w:rPr>
                <w:noProof/>
                <w:webHidden/>
              </w:rPr>
              <w:t>2</w:t>
            </w:r>
            <w:r w:rsidR="00B27086">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65" w:history="1">
            <w:r w:rsidRPr="00116BBB">
              <w:rPr>
                <w:rStyle w:val="Hyperlink"/>
                <w:noProof/>
              </w:rPr>
              <w:t>Objective</w:t>
            </w:r>
            <w:r>
              <w:rPr>
                <w:noProof/>
                <w:webHidden/>
              </w:rPr>
              <w:tab/>
            </w:r>
            <w:r>
              <w:rPr>
                <w:noProof/>
                <w:webHidden/>
              </w:rPr>
              <w:fldChar w:fldCharType="begin"/>
            </w:r>
            <w:r>
              <w:rPr>
                <w:noProof/>
                <w:webHidden/>
              </w:rPr>
              <w:instrText xml:space="preserve"> PAGEREF _Toc102744165 \h </w:instrText>
            </w:r>
            <w:r>
              <w:rPr>
                <w:noProof/>
                <w:webHidden/>
              </w:rPr>
            </w:r>
            <w:r>
              <w:rPr>
                <w:noProof/>
                <w:webHidden/>
              </w:rPr>
              <w:fldChar w:fldCharType="separate"/>
            </w:r>
            <w:r>
              <w:rPr>
                <w:noProof/>
                <w:webHidden/>
              </w:rPr>
              <w:t>2</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66" w:history="1">
            <w:r w:rsidRPr="00116BBB">
              <w:rPr>
                <w:rStyle w:val="Hyperlink"/>
                <w:noProof/>
              </w:rPr>
              <w:t>Scope</w:t>
            </w:r>
            <w:r>
              <w:rPr>
                <w:noProof/>
                <w:webHidden/>
              </w:rPr>
              <w:tab/>
            </w:r>
            <w:r>
              <w:rPr>
                <w:noProof/>
                <w:webHidden/>
              </w:rPr>
              <w:fldChar w:fldCharType="begin"/>
            </w:r>
            <w:r>
              <w:rPr>
                <w:noProof/>
                <w:webHidden/>
              </w:rPr>
              <w:instrText xml:space="preserve"> PAGEREF _Toc102744166 \h </w:instrText>
            </w:r>
            <w:r>
              <w:rPr>
                <w:noProof/>
                <w:webHidden/>
              </w:rPr>
            </w:r>
            <w:r>
              <w:rPr>
                <w:noProof/>
                <w:webHidden/>
              </w:rPr>
              <w:fldChar w:fldCharType="separate"/>
            </w:r>
            <w:r>
              <w:rPr>
                <w:noProof/>
                <w:webHidden/>
              </w:rPr>
              <w:t>2</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67" w:history="1">
            <w:r w:rsidRPr="00116BBB">
              <w:rPr>
                <w:rStyle w:val="Hyperlink"/>
                <w:noProof/>
              </w:rPr>
              <w:t>Inputs</w:t>
            </w:r>
            <w:r>
              <w:rPr>
                <w:noProof/>
                <w:webHidden/>
              </w:rPr>
              <w:tab/>
            </w:r>
            <w:r>
              <w:rPr>
                <w:noProof/>
                <w:webHidden/>
              </w:rPr>
              <w:fldChar w:fldCharType="begin"/>
            </w:r>
            <w:r>
              <w:rPr>
                <w:noProof/>
                <w:webHidden/>
              </w:rPr>
              <w:instrText xml:space="preserve"> PAGEREF _Toc102744167 \h </w:instrText>
            </w:r>
            <w:r>
              <w:rPr>
                <w:noProof/>
                <w:webHidden/>
              </w:rPr>
            </w:r>
            <w:r>
              <w:rPr>
                <w:noProof/>
                <w:webHidden/>
              </w:rPr>
              <w:fldChar w:fldCharType="separate"/>
            </w:r>
            <w:r>
              <w:rPr>
                <w:noProof/>
                <w:webHidden/>
              </w:rPr>
              <w:t>2</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68" w:history="1">
            <w:r w:rsidRPr="00116BBB">
              <w:rPr>
                <w:rStyle w:val="Hyperlink"/>
                <w:noProof/>
              </w:rPr>
              <w:t>Entry Criteria/Triggers</w:t>
            </w:r>
            <w:r>
              <w:rPr>
                <w:noProof/>
                <w:webHidden/>
              </w:rPr>
              <w:tab/>
            </w:r>
            <w:r>
              <w:rPr>
                <w:noProof/>
                <w:webHidden/>
              </w:rPr>
              <w:fldChar w:fldCharType="begin"/>
            </w:r>
            <w:r>
              <w:rPr>
                <w:noProof/>
                <w:webHidden/>
              </w:rPr>
              <w:instrText xml:space="preserve"> PAGEREF _Toc102744168 \h </w:instrText>
            </w:r>
            <w:r>
              <w:rPr>
                <w:noProof/>
                <w:webHidden/>
              </w:rPr>
            </w:r>
            <w:r>
              <w:rPr>
                <w:noProof/>
                <w:webHidden/>
              </w:rPr>
              <w:fldChar w:fldCharType="separate"/>
            </w:r>
            <w:r>
              <w:rPr>
                <w:noProof/>
                <w:webHidden/>
              </w:rPr>
              <w:t>2</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69" w:history="1">
            <w:r w:rsidRPr="00116BBB">
              <w:rPr>
                <w:rStyle w:val="Hyperlink"/>
                <w:noProof/>
              </w:rPr>
              <w:t>Tasks</w:t>
            </w:r>
            <w:r>
              <w:rPr>
                <w:noProof/>
                <w:webHidden/>
              </w:rPr>
              <w:tab/>
            </w:r>
            <w:r>
              <w:rPr>
                <w:noProof/>
                <w:webHidden/>
              </w:rPr>
              <w:fldChar w:fldCharType="begin"/>
            </w:r>
            <w:r>
              <w:rPr>
                <w:noProof/>
                <w:webHidden/>
              </w:rPr>
              <w:instrText xml:space="preserve"> PAGEREF _Toc102744169 \h </w:instrText>
            </w:r>
            <w:r>
              <w:rPr>
                <w:noProof/>
                <w:webHidden/>
              </w:rPr>
            </w:r>
            <w:r>
              <w:rPr>
                <w:noProof/>
                <w:webHidden/>
              </w:rPr>
              <w:fldChar w:fldCharType="separate"/>
            </w:r>
            <w:r>
              <w:rPr>
                <w:noProof/>
                <w:webHidden/>
              </w:rPr>
              <w:t>2</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70" w:history="1">
            <w:r w:rsidRPr="00116BBB">
              <w:rPr>
                <w:rStyle w:val="Hyperlink"/>
                <w:noProof/>
              </w:rPr>
              <w:t>Verification</w:t>
            </w:r>
            <w:r>
              <w:rPr>
                <w:noProof/>
                <w:webHidden/>
              </w:rPr>
              <w:tab/>
            </w:r>
            <w:r>
              <w:rPr>
                <w:noProof/>
                <w:webHidden/>
              </w:rPr>
              <w:fldChar w:fldCharType="begin"/>
            </w:r>
            <w:r>
              <w:rPr>
                <w:noProof/>
                <w:webHidden/>
              </w:rPr>
              <w:instrText xml:space="preserve"> PAGEREF _Toc102744170 \h </w:instrText>
            </w:r>
            <w:r>
              <w:rPr>
                <w:noProof/>
                <w:webHidden/>
              </w:rPr>
            </w:r>
            <w:r>
              <w:rPr>
                <w:noProof/>
                <w:webHidden/>
              </w:rPr>
              <w:fldChar w:fldCharType="separate"/>
            </w:r>
            <w:r>
              <w:rPr>
                <w:noProof/>
                <w:webHidden/>
              </w:rPr>
              <w:t>5</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71" w:history="1">
            <w:r w:rsidRPr="00116BBB">
              <w:rPr>
                <w:rStyle w:val="Hyperlink"/>
                <w:noProof/>
              </w:rPr>
              <w:t>Guidelines</w:t>
            </w:r>
            <w:r>
              <w:rPr>
                <w:noProof/>
                <w:webHidden/>
              </w:rPr>
              <w:tab/>
            </w:r>
            <w:r>
              <w:rPr>
                <w:noProof/>
                <w:webHidden/>
              </w:rPr>
              <w:fldChar w:fldCharType="begin"/>
            </w:r>
            <w:r>
              <w:rPr>
                <w:noProof/>
                <w:webHidden/>
              </w:rPr>
              <w:instrText xml:space="preserve"> PAGEREF _Toc102744171 \h </w:instrText>
            </w:r>
            <w:r>
              <w:rPr>
                <w:noProof/>
                <w:webHidden/>
              </w:rPr>
            </w:r>
            <w:r>
              <w:rPr>
                <w:noProof/>
                <w:webHidden/>
              </w:rPr>
              <w:fldChar w:fldCharType="separate"/>
            </w:r>
            <w:r>
              <w:rPr>
                <w:noProof/>
                <w:webHidden/>
              </w:rPr>
              <w:t>5</w:t>
            </w:r>
            <w:r>
              <w:rPr>
                <w:noProof/>
                <w:webHidden/>
              </w:rPr>
              <w:fldChar w:fldCharType="end"/>
            </w:r>
          </w:hyperlink>
        </w:p>
        <w:p w:rsidR="00B27086" w:rsidRDefault="00B27086">
          <w:pPr>
            <w:pStyle w:val="TOC2"/>
            <w:tabs>
              <w:tab w:val="right" w:leader="dot" w:pos="9350"/>
            </w:tabs>
            <w:rPr>
              <w:rFonts w:asciiTheme="minorHAnsi" w:eastAsiaTheme="minorEastAsia" w:hAnsiTheme="minorHAnsi" w:cstheme="minorBidi"/>
              <w:noProof/>
              <w:lang w:val="en-IN" w:eastAsia="en-IN" w:bidi="ar-SA"/>
            </w:rPr>
          </w:pPr>
          <w:hyperlink w:anchor="_Toc102744172" w:history="1">
            <w:r w:rsidRPr="00116BBB">
              <w:rPr>
                <w:rStyle w:val="Hyperlink"/>
                <w:noProof/>
              </w:rPr>
              <w:t>Audit Guidelines</w:t>
            </w:r>
            <w:r>
              <w:rPr>
                <w:noProof/>
                <w:webHidden/>
              </w:rPr>
              <w:tab/>
            </w:r>
            <w:r>
              <w:rPr>
                <w:noProof/>
                <w:webHidden/>
              </w:rPr>
              <w:fldChar w:fldCharType="begin"/>
            </w:r>
            <w:r>
              <w:rPr>
                <w:noProof/>
                <w:webHidden/>
              </w:rPr>
              <w:instrText xml:space="preserve"> PAGEREF _Toc102744172 \h </w:instrText>
            </w:r>
            <w:r>
              <w:rPr>
                <w:noProof/>
                <w:webHidden/>
              </w:rPr>
            </w:r>
            <w:r>
              <w:rPr>
                <w:noProof/>
                <w:webHidden/>
              </w:rPr>
              <w:fldChar w:fldCharType="separate"/>
            </w:r>
            <w:r>
              <w:rPr>
                <w:noProof/>
                <w:webHidden/>
              </w:rPr>
              <w:t>5</w:t>
            </w:r>
            <w:r>
              <w:rPr>
                <w:noProof/>
                <w:webHidden/>
              </w:rPr>
              <w:fldChar w:fldCharType="end"/>
            </w:r>
          </w:hyperlink>
        </w:p>
        <w:p w:rsidR="00B27086" w:rsidRDefault="00B27086">
          <w:pPr>
            <w:pStyle w:val="TOC2"/>
            <w:tabs>
              <w:tab w:val="right" w:leader="dot" w:pos="9350"/>
            </w:tabs>
            <w:rPr>
              <w:rFonts w:asciiTheme="minorHAnsi" w:eastAsiaTheme="minorEastAsia" w:hAnsiTheme="minorHAnsi" w:cstheme="minorBidi"/>
              <w:noProof/>
              <w:lang w:val="en-IN" w:eastAsia="en-IN" w:bidi="ar-SA"/>
            </w:rPr>
          </w:pPr>
          <w:hyperlink w:anchor="_Toc102744173" w:history="1">
            <w:r w:rsidRPr="00116BBB">
              <w:rPr>
                <w:rStyle w:val="Hyperlink"/>
                <w:noProof/>
              </w:rPr>
              <w:t>Definitions</w:t>
            </w:r>
            <w:r>
              <w:rPr>
                <w:noProof/>
                <w:webHidden/>
              </w:rPr>
              <w:tab/>
            </w:r>
            <w:r>
              <w:rPr>
                <w:noProof/>
                <w:webHidden/>
              </w:rPr>
              <w:fldChar w:fldCharType="begin"/>
            </w:r>
            <w:r>
              <w:rPr>
                <w:noProof/>
                <w:webHidden/>
              </w:rPr>
              <w:instrText xml:space="preserve"> PAGEREF _Toc102744173 \h </w:instrText>
            </w:r>
            <w:r>
              <w:rPr>
                <w:noProof/>
                <w:webHidden/>
              </w:rPr>
            </w:r>
            <w:r>
              <w:rPr>
                <w:noProof/>
                <w:webHidden/>
              </w:rPr>
              <w:fldChar w:fldCharType="separate"/>
            </w:r>
            <w:r>
              <w:rPr>
                <w:noProof/>
                <w:webHidden/>
              </w:rPr>
              <w:t>6</w:t>
            </w:r>
            <w:r>
              <w:rPr>
                <w:noProof/>
                <w:webHidden/>
              </w:rPr>
              <w:fldChar w:fldCharType="end"/>
            </w:r>
          </w:hyperlink>
        </w:p>
        <w:p w:rsidR="00B27086" w:rsidRDefault="00B27086">
          <w:pPr>
            <w:pStyle w:val="TOC3"/>
            <w:tabs>
              <w:tab w:val="right" w:leader="dot" w:pos="9350"/>
            </w:tabs>
            <w:rPr>
              <w:rFonts w:asciiTheme="minorHAnsi" w:eastAsiaTheme="minorEastAsia" w:hAnsiTheme="minorHAnsi" w:cstheme="minorBidi"/>
              <w:noProof/>
              <w:lang w:val="en-IN" w:eastAsia="en-IN" w:bidi="ar-SA"/>
            </w:rPr>
          </w:pPr>
          <w:hyperlink w:anchor="_Toc102744174" w:history="1">
            <w:r w:rsidRPr="00116BBB">
              <w:rPr>
                <w:rStyle w:val="Hyperlink"/>
                <w:noProof/>
              </w:rPr>
              <w:t>Functional noncompliance:</w:t>
            </w:r>
            <w:r>
              <w:rPr>
                <w:noProof/>
                <w:webHidden/>
              </w:rPr>
              <w:tab/>
            </w:r>
            <w:r>
              <w:rPr>
                <w:noProof/>
                <w:webHidden/>
              </w:rPr>
              <w:fldChar w:fldCharType="begin"/>
            </w:r>
            <w:r>
              <w:rPr>
                <w:noProof/>
                <w:webHidden/>
              </w:rPr>
              <w:instrText xml:space="preserve"> PAGEREF _Toc102744174 \h </w:instrText>
            </w:r>
            <w:r>
              <w:rPr>
                <w:noProof/>
                <w:webHidden/>
              </w:rPr>
            </w:r>
            <w:r>
              <w:rPr>
                <w:noProof/>
                <w:webHidden/>
              </w:rPr>
              <w:fldChar w:fldCharType="separate"/>
            </w:r>
            <w:r>
              <w:rPr>
                <w:noProof/>
                <w:webHidden/>
              </w:rPr>
              <w:t>6</w:t>
            </w:r>
            <w:r>
              <w:rPr>
                <w:noProof/>
                <w:webHidden/>
              </w:rPr>
              <w:fldChar w:fldCharType="end"/>
            </w:r>
          </w:hyperlink>
        </w:p>
        <w:p w:rsidR="00B27086" w:rsidRDefault="00B27086">
          <w:pPr>
            <w:pStyle w:val="TOC3"/>
            <w:tabs>
              <w:tab w:val="right" w:leader="dot" w:pos="9350"/>
            </w:tabs>
            <w:rPr>
              <w:rFonts w:asciiTheme="minorHAnsi" w:eastAsiaTheme="minorEastAsia" w:hAnsiTheme="minorHAnsi" w:cstheme="minorBidi"/>
              <w:noProof/>
              <w:lang w:val="en-IN" w:eastAsia="en-IN" w:bidi="ar-SA"/>
            </w:rPr>
          </w:pPr>
          <w:hyperlink w:anchor="_Toc102744175" w:history="1">
            <w:r w:rsidRPr="00116BBB">
              <w:rPr>
                <w:rStyle w:val="Hyperlink"/>
                <w:noProof/>
              </w:rPr>
              <w:t>Non-Functional noncompliance:</w:t>
            </w:r>
            <w:r>
              <w:rPr>
                <w:noProof/>
                <w:webHidden/>
              </w:rPr>
              <w:tab/>
            </w:r>
            <w:r>
              <w:rPr>
                <w:noProof/>
                <w:webHidden/>
              </w:rPr>
              <w:fldChar w:fldCharType="begin"/>
            </w:r>
            <w:r>
              <w:rPr>
                <w:noProof/>
                <w:webHidden/>
              </w:rPr>
              <w:instrText xml:space="preserve"> PAGEREF _Toc102744175 \h </w:instrText>
            </w:r>
            <w:r>
              <w:rPr>
                <w:noProof/>
                <w:webHidden/>
              </w:rPr>
            </w:r>
            <w:r>
              <w:rPr>
                <w:noProof/>
                <w:webHidden/>
              </w:rPr>
              <w:fldChar w:fldCharType="separate"/>
            </w:r>
            <w:r>
              <w:rPr>
                <w:noProof/>
                <w:webHidden/>
              </w:rPr>
              <w:t>6</w:t>
            </w:r>
            <w:r>
              <w:rPr>
                <w:noProof/>
                <w:webHidden/>
              </w:rPr>
              <w:fldChar w:fldCharType="end"/>
            </w:r>
          </w:hyperlink>
        </w:p>
        <w:p w:rsidR="00B27086" w:rsidRDefault="00B27086">
          <w:pPr>
            <w:pStyle w:val="TOC3"/>
            <w:tabs>
              <w:tab w:val="right" w:leader="dot" w:pos="9350"/>
            </w:tabs>
            <w:rPr>
              <w:rFonts w:asciiTheme="minorHAnsi" w:eastAsiaTheme="minorEastAsia" w:hAnsiTheme="minorHAnsi" w:cstheme="minorBidi"/>
              <w:noProof/>
              <w:lang w:val="en-IN" w:eastAsia="en-IN" w:bidi="ar-SA"/>
            </w:rPr>
          </w:pPr>
          <w:hyperlink w:anchor="_Toc102744176" w:history="1">
            <w:r w:rsidRPr="00116BBB">
              <w:rPr>
                <w:rStyle w:val="Hyperlink"/>
                <w:noProof/>
              </w:rPr>
              <w:t>Observation:</w:t>
            </w:r>
            <w:r>
              <w:rPr>
                <w:noProof/>
                <w:webHidden/>
              </w:rPr>
              <w:tab/>
            </w:r>
            <w:r>
              <w:rPr>
                <w:noProof/>
                <w:webHidden/>
              </w:rPr>
              <w:fldChar w:fldCharType="begin"/>
            </w:r>
            <w:r>
              <w:rPr>
                <w:noProof/>
                <w:webHidden/>
              </w:rPr>
              <w:instrText xml:space="preserve"> PAGEREF _Toc102744176 \h </w:instrText>
            </w:r>
            <w:r>
              <w:rPr>
                <w:noProof/>
                <w:webHidden/>
              </w:rPr>
            </w:r>
            <w:r>
              <w:rPr>
                <w:noProof/>
                <w:webHidden/>
              </w:rPr>
              <w:fldChar w:fldCharType="separate"/>
            </w:r>
            <w:r>
              <w:rPr>
                <w:noProof/>
                <w:webHidden/>
              </w:rPr>
              <w:t>6</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77" w:history="1">
            <w:r w:rsidRPr="00116BBB">
              <w:rPr>
                <w:rStyle w:val="Hyperlink"/>
                <w:noProof/>
              </w:rPr>
              <w:t>Applicable Measurements</w:t>
            </w:r>
            <w:r>
              <w:rPr>
                <w:noProof/>
                <w:webHidden/>
              </w:rPr>
              <w:tab/>
            </w:r>
            <w:r>
              <w:rPr>
                <w:noProof/>
                <w:webHidden/>
              </w:rPr>
              <w:fldChar w:fldCharType="begin"/>
            </w:r>
            <w:r>
              <w:rPr>
                <w:noProof/>
                <w:webHidden/>
              </w:rPr>
              <w:instrText xml:space="preserve"> PAGEREF _Toc102744177 \h </w:instrText>
            </w:r>
            <w:r>
              <w:rPr>
                <w:noProof/>
                <w:webHidden/>
              </w:rPr>
            </w:r>
            <w:r>
              <w:rPr>
                <w:noProof/>
                <w:webHidden/>
              </w:rPr>
              <w:fldChar w:fldCharType="separate"/>
            </w:r>
            <w:r>
              <w:rPr>
                <w:noProof/>
                <w:webHidden/>
              </w:rPr>
              <w:t>6</w:t>
            </w:r>
            <w:r>
              <w:rPr>
                <w:noProof/>
                <w:webHidden/>
              </w:rPr>
              <w:fldChar w:fldCharType="end"/>
            </w:r>
          </w:hyperlink>
        </w:p>
        <w:p w:rsidR="00B27086" w:rsidRDefault="00B27086">
          <w:pPr>
            <w:pStyle w:val="TOC1"/>
            <w:tabs>
              <w:tab w:val="right" w:leader="dot" w:pos="9350"/>
            </w:tabs>
            <w:rPr>
              <w:rFonts w:asciiTheme="minorHAnsi" w:eastAsiaTheme="minorEastAsia" w:hAnsiTheme="minorHAnsi" w:cstheme="minorBidi"/>
              <w:noProof/>
              <w:lang w:val="en-IN" w:eastAsia="en-IN" w:bidi="ar-SA"/>
            </w:rPr>
          </w:pPr>
          <w:hyperlink w:anchor="_Toc102744178" w:history="1">
            <w:r w:rsidRPr="00116BBB">
              <w:rPr>
                <w:rStyle w:val="Hyperlink"/>
                <w:noProof/>
              </w:rPr>
              <w:t>Exit Criteria/Outputs</w:t>
            </w:r>
            <w:r>
              <w:rPr>
                <w:noProof/>
                <w:webHidden/>
              </w:rPr>
              <w:tab/>
            </w:r>
            <w:r>
              <w:rPr>
                <w:noProof/>
                <w:webHidden/>
              </w:rPr>
              <w:fldChar w:fldCharType="begin"/>
            </w:r>
            <w:r>
              <w:rPr>
                <w:noProof/>
                <w:webHidden/>
              </w:rPr>
              <w:instrText xml:space="preserve"> PAGEREF _Toc102744178 \h </w:instrText>
            </w:r>
            <w:r>
              <w:rPr>
                <w:noProof/>
                <w:webHidden/>
              </w:rPr>
            </w:r>
            <w:r>
              <w:rPr>
                <w:noProof/>
                <w:webHidden/>
              </w:rPr>
              <w:fldChar w:fldCharType="separate"/>
            </w:r>
            <w:r>
              <w:rPr>
                <w:noProof/>
                <w:webHidden/>
              </w:rPr>
              <w:t>7</w:t>
            </w:r>
            <w:r>
              <w:rPr>
                <w:noProof/>
                <w:webHidden/>
              </w:rPr>
              <w:fldChar w:fldCharType="end"/>
            </w:r>
          </w:hyperlink>
        </w:p>
        <w:p w:rsidR="004B4664" w:rsidRDefault="00425F34">
          <w:r>
            <w:rPr>
              <w:b/>
              <w:bCs/>
              <w:noProof/>
            </w:rPr>
            <w:fldChar w:fldCharType="end"/>
          </w:r>
        </w:p>
      </w:sdtContent>
    </w:sdt>
    <w:p w:rsidR="00615B5A" w:rsidRDefault="00615B5A">
      <w:pPr>
        <w:spacing w:after="0" w:line="240" w:lineRule="auto"/>
        <w:rPr>
          <w:rFonts w:ascii="Cambria" w:hAnsi="Cambria"/>
          <w:b/>
          <w:bCs/>
          <w:color w:val="365F91"/>
          <w:sz w:val="28"/>
          <w:szCs w:val="28"/>
        </w:rPr>
      </w:pPr>
      <w:r>
        <w:br w:type="page"/>
      </w:r>
    </w:p>
    <w:p w:rsidR="00260ACF" w:rsidRDefault="00260ACF" w:rsidP="00C82020">
      <w:pPr>
        <w:pStyle w:val="Heading1"/>
      </w:pPr>
      <w:bookmarkStart w:id="1" w:name="_Toc102744164"/>
      <w:r>
        <w:lastRenderedPageBreak/>
        <w:t>Overview</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A72B1D" w:rsidTr="00B931D4">
        <w:tc>
          <w:tcPr>
            <w:tcW w:w="5000" w:type="pct"/>
          </w:tcPr>
          <w:p w:rsidR="00A72B1D" w:rsidRDefault="00A72B1D" w:rsidP="00B931D4">
            <w:pPr>
              <w:pStyle w:val="NoSpacing"/>
            </w:pPr>
          </w:p>
        </w:tc>
      </w:tr>
    </w:tbl>
    <w:p w:rsidR="00A72B1D" w:rsidRPr="00A72B1D" w:rsidRDefault="00224193" w:rsidP="00A72B1D">
      <w:r>
        <w:t xml:space="preserve">Quality Assurance provides management with objective insight into </w:t>
      </w:r>
      <w:r w:rsidR="00773B1E">
        <w:t xml:space="preserve">Products and </w:t>
      </w:r>
      <w:r>
        <w:t>Processes to ensure they conform to specified Requirements, Established Plans, Standards and Procedures.</w:t>
      </w:r>
    </w:p>
    <w:p w:rsidR="00B81986" w:rsidRDefault="00260ACF">
      <w:pPr>
        <w:pStyle w:val="Heading1"/>
      </w:pPr>
      <w:bookmarkStart w:id="2" w:name="_Toc102744165"/>
      <w:r>
        <w:t>Objective</w:t>
      </w:r>
      <w:bookmarkEnd w:id="2"/>
    </w:p>
    <w:p w:rsidR="00127444" w:rsidRPr="00127444" w:rsidRDefault="00127444" w:rsidP="00A34C26">
      <w:pPr>
        <w:pStyle w:val="ListParagraph"/>
        <w:numPr>
          <w:ilvl w:val="0"/>
          <w:numId w:val="8"/>
        </w:numPr>
        <w:rPr>
          <w:rFonts w:cs="Arial"/>
        </w:rPr>
      </w:pPr>
      <w:r w:rsidRPr="00127444">
        <w:rPr>
          <w:rFonts w:cs="Arial"/>
        </w:rPr>
        <w:t xml:space="preserve">To </w:t>
      </w:r>
      <w:r w:rsidR="00634F2D" w:rsidRPr="00127444">
        <w:rPr>
          <w:rFonts w:cs="Arial"/>
        </w:rPr>
        <w:t>objectively evaluat</w:t>
      </w:r>
      <w:r w:rsidRPr="00127444">
        <w:rPr>
          <w:rFonts w:cs="Arial"/>
        </w:rPr>
        <w:t>e the</w:t>
      </w:r>
      <w:r w:rsidR="00634F2D" w:rsidRPr="00127444">
        <w:rPr>
          <w:rFonts w:cs="Arial"/>
        </w:rPr>
        <w:t xml:space="preserve"> Process Areas and Work Products</w:t>
      </w:r>
    </w:p>
    <w:p w:rsidR="00127444" w:rsidRPr="00127444" w:rsidRDefault="00127444" w:rsidP="00A34C26">
      <w:pPr>
        <w:pStyle w:val="ListParagraph"/>
        <w:numPr>
          <w:ilvl w:val="0"/>
          <w:numId w:val="8"/>
        </w:numPr>
        <w:rPr>
          <w:rFonts w:cs="Arial"/>
        </w:rPr>
      </w:pPr>
      <w:r w:rsidRPr="00127444">
        <w:rPr>
          <w:rFonts w:cs="Arial"/>
        </w:rPr>
        <w:t>To provide</w:t>
      </w:r>
      <w:r w:rsidR="00634F2D" w:rsidRPr="00127444">
        <w:rPr>
          <w:rFonts w:cs="Arial"/>
        </w:rPr>
        <w:t xml:space="preserve"> sta</w:t>
      </w:r>
      <w:r w:rsidR="00184C7B" w:rsidRPr="00127444">
        <w:rPr>
          <w:rFonts w:cs="Arial"/>
        </w:rPr>
        <w:t>keholders</w:t>
      </w:r>
      <w:r w:rsidR="00634F2D" w:rsidRPr="00127444">
        <w:rPr>
          <w:rFonts w:cs="Arial"/>
        </w:rPr>
        <w:t xml:space="preserve"> and management with ob</w:t>
      </w:r>
      <w:r w:rsidRPr="00127444">
        <w:rPr>
          <w:rFonts w:cs="Arial"/>
        </w:rPr>
        <w:t>jective insight into compliance</w:t>
      </w:r>
    </w:p>
    <w:p w:rsidR="00634F2D" w:rsidRPr="00634F2D" w:rsidRDefault="00127444" w:rsidP="00A34C26">
      <w:pPr>
        <w:pStyle w:val="ListParagraph"/>
        <w:numPr>
          <w:ilvl w:val="0"/>
          <w:numId w:val="8"/>
        </w:numPr>
      </w:pPr>
      <w:r w:rsidRPr="00127444">
        <w:rPr>
          <w:rFonts w:cs="Arial"/>
        </w:rPr>
        <w:t xml:space="preserve">To </w:t>
      </w:r>
      <w:r w:rsidR="00634F2D" w:rsidRPr="00127444">
        <w:rPr>
          <w:rFonts w:cs="Arial"/>
        </w:rPr>
        <w:t>tr</w:t>
      </w:r>
      <w:r w:rsidRPr="00127444">
        <w:rPr>
          <w:rFonts w:cs="Arial"/>
        </w:rPr>
        <w:t>ack and communicate</w:t>
      </w:r>
      <w:r w:rsidR="00634F2D" w:rsidRPr="00127444">
        <w:rPr>
          <w:rFonts w:cs="Arial"/>
        </w:rPr>
        <w:t xml:space="preserve"> issues to ensure </w:t>
      </w:r>
      <w:r w:rsidRPr="00127444">
        <w:rPr>
          <w:rFonts w:cs="Arial"/>
        </w:rPr>
        <w:t xml:space="preserve">that </w:t>
      </w:r>
      <w:r>
        <w:rPr>
          <w:rFonts w:cs="Arial"/>
        </w:rPr>
        <w:t>they are resolved</w:t>
      </w:r>
    </w:p>
    <w:p w:rsidR="00B81986" w:rsidRDefault="00260ACF" w:rsidP="00184C7B">
      <w:pPr>
        <w:pStyle w:val="Heading1"/>
        <w:tabs>
          <w:tab w:val="left" w:pos="1215"/>
        </w:tabs>
      </w:pPr>
      <w:bookmarkStart w:id="3" w:name="_Toc102744166"/>
      <w:r w:rsidRPr="00184C7B">
        <w:t>Scope</w:t>
      </w:r>
      <w:bookmarkEnd w:id="3"/>
      <w:r w:rsidR="00184C7B">
        <w:tab/>
      </w:r>
    </w:p>
    <w:p w:rsidR="00184C7B" w:rsidRPr="009F59C7" w:rsidRDefault="000516EC" w:rsidP="00184C7B">
      <w:r>
        <w:t>This procedure</w:t>
      </w:r>
      <w:r w:rsidR="00DE65C4">
        <w:t xml:space="preserve"> </w:t>
      </w:r>
      <w:r w:rsidR="001D6829">
        <w:t xml:space="preserve">applies to all the </w:t>
      </w:r>
      <w:r w:rsidR="004E62EE">
        <w:t xml:space="preserve">Development </w:t>
      </w:r>
      <w:r w:rsidR="00C669EA">
        <w:t>P</w:t>
      </w:r>
      <w:r w:rsidR="001D6829">
        <w:t>rojects</w:t>
      </w:r>
      <w:r w:rsidR="00184C7B">
        <w:t xml:space="preserve"> </w:t>
      </w:r>
      <w:r w:rsidR="002F7A9D">
        <w:t>and Support Groups of Genus</w:t>
      </w:r>
      <w:r w:rsidR="00184C7B">
        <w:t>.</w:t>
      </w:r>
    </w:p>
    <w:p w:rsidR="005E2C3B" w:rsidRDefault="00FE5FE1" w:rsidP="000352E3">
      <w:pPr>
        <w:pStyle w:val="Heading1"/>
      </w:pPr>
      <w:bookmarkStart w:id="4" w:name="_Toc102744167"/>
      <w:r>
        <w:t>Inputs</w:t>
      </w:r>
      <w:bookmarkEnd w:id="4"/>
    </w:p>
    <w:p w:rsidR="00127444" w:rsidRDefault="00787A1E" w:rsidP="00A34C26">
      <w:pPr>
        <w:pStyle w:val="ListParagraph"/>
        <w:numPr>
          <w:ilvl w:val="0"/>
          <w:numId w:val="6"/>
        </w:numPr>
      </w:pPr>
      <w:r>
        <w:t xml:space="preserve">Audit </w:t>
      </w:r>
      <w:r w:rsidR="00C669EA">
        <w:t>C</w:t>
      </w:r>
      <w:r>
        <w:t>hecklists</w:t>
      </w:r>
    </w:p>
    <w:p w:rsidR="003B0BC8" w:rsidRDefault="003B0BC8" w:rsidP="00A34C26">
      <w:pPr>
        <w:pStyle w:val="ListParagraph"/>
        <w:numPr>
          <w:ilvl w:val="0"/>
          <w:numId w:val="6"/>
        </w:numPr>
      </w:pPr>
      <w:r>
        <w:t>Project</w:t>
      </w:r>
      <w:r w:rsidR="001D6829">
        <w:t>s</w:t>
      </w:r>
      <w:r w:rsidR="00787A1E">
        <w:t xml:space="preserve">’ </w:t>
      </w:r>
      <w:r w:rsidR="002F7A9D">
        <w:t>and Support Groups</w:t>
      </w:r>
      <w:r w:rsidR="00AF14D6">
        <w:t>’</w:t>
      </w:r>
      <w:r w:rsidR="002F7A9D">
        <w:t xml:space="preserve"> </w:t>
      </w:r>
      <w:r w:rsidR="00C669EA">
        <w:t>W</w:t>
      </w:r>
      <w:r w:rsidR="001D6829">
        <w:t xml:space="preserve">ork </w:t>
      </w:r>
      <w:r w:rsidR="00C669EA">
        <w:t>P</w:t>
      </w:r>
      <w:r>
        <w:t xml:space="preserve">roducts </w:t>
      </w:r>
    </w:p>
    <w:p w:rsidR="008C6178" w:rsidRDefault="00C669EA" w:rsidP="00A34C26">
      <w:pPr>
        <w:pStyle w:val="ListParagraph"/>
        <w:numPr>
          <w:ilvl w:val="0"/>
          <w:numId w:val="6"/>
        </w:numPr>
        <w:spacing w:after="0" w:line="240" w:lineRule="auto"/>
      </w:pPr>
      <w:r>
        <w:t>Organizational and P</w:t>
      </w:r>
      <w:r w:rsidR="008C6178">
        <w:t xml:space="preserve">roject </w:t>
      </w:r>
      <w:r>
        <w:t>Standards, and Process D</w:t>
      </w:r>
      <w:r w:rsidR="008C6178">
        <w:t xml:space="preserve">efinitions </w:t>
      </w:r>
    </w:p>
    <w:p w:rsidR="00B81986" w:rsidRDefault="00260ACF" w:rsidP="005239E7">
      <w:pPr>
        <w:pStyle w:val="Heading1"/>
      </w:pPr>
      <w:bookmarkStart w:id="5" w:name="_Toc102744168"/>
      <w:r>
        <w:t>Entry Criteria/</w:t>
      </w:r>
      <w:r w:rsidR="00AC63B5">
        <w:t>Triggers</w:t>
      </w:r>
      <w:bookmarkEnd w:id="5"/>
    </w:p>
    <w:p w:rsidR="008C6178" w:rsidRDefault="00800E9D" w:rsidP="00A34C26">
      <w:pPr>
        <w:pStyle w:val="ListParagraph"/>
        <w:numPr>
          <w:ilvl w:val="0"/>
          <w:numId w:val="7"/>
        </w:numPr>
      </w:pPr>
      <w:r>
        <w:t>A</w:t>
      </w:r>
      <w:r w:rsidR="008C6178">
        <w:t xml:space="preserve">udit </w:t>
      </w:r>
      <w:r w:rsidR="00C669EA">
        <w:t>S</w:t>
      </w:r>
      <w:r w:rsidR="008C6178">
        <w:t>chedule</w:t>
      </w:r>
    </w:p>
    <w:p w:rsidR="00B01CAF" w:rsidRDefault="00C44F18" w:rsidP="007C6995">
      <w:pPr>
        <w:pStyle w:val="ListParagraph"/>
        <w:numPr>
          <w:ilvl w:val="0"/>
          <w:numId w:val="7"/>
        </w:numPr>
      </w:pPr>
      <w:r w:rsidRPr="00C44F18">
        <w:t>The practitioners have undergone QMS trainings with focus on performing their processes.</w:t>
      </w:r>
    </w:p>
    <w:p w:rsidR="00B01CAF" w:rsidRDefault="00B01CAF" w:rsidP="00B01CAF">
      <w:pPr>
        <w:pStyle w:val="ListParagraph"/>
      </w:pPr>
    </w:p>
    <w:p w:rsidR="00A8794C" w:rsidRDefault="00706EE8" w:rsidP="00B01CAF">
      <w:pPr>
        <w:pStyle w:val="Heading1"/>
      </w:pPr>
      <w:bookmarkStart w:id="6" w:name="_Toc102744169"/>
      <w:r>
        <w:t>Tasks</w:t>
      </w:r>
      <w:bookmarkEnd w:id="6"/>
    </w:p>
    <w:tbl>
      <w:tblPr>
        <w:tblStyle w:val="LightList-Accent11"/>
        <w:tblW w:w="10008"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391"/>
      </w:tblGrid>
      <w:tr w:rsidR="007950A1" w:rsidRPr="00260ACF" w:rsidTr="00624E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rsidR="00260ACF" w:rsidRPr="00260ACF" w:rsidRDefault="0043750A" w:rsidP="00B81986">
            <w:r>
              <w:t>Sr.</w:t>
            </w:r>
            <w:r w:rsidR="00C669EA">
              <w:t xml:space="preserve"> </w:t>
            </w:r>
            <w:r>
              <w:t>No</w:t>
            </w:r>
          </w:p>
        </w:tc>
        <w:tc>
          <w:tcPr>
            <w:tcW w:w="652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391" w:type="dxa"/>
          </w:tcPr>
          <w:p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CC2191"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rsidR="00CC2191" w:rsidRDefault="00CC2191" w:rsidP="005B2193">
            <w:pPr>
              <w:pStyle w:val="ListParagraph"/>
            </w:pPr>
          </w:p>
        </w:tc>
        <w:tc>
          <w:tcPr>
            <w:tcW w:w="6521" w:type="dxa"/>
            <w:tcBorders>
              <w:top w:val="none" w:sz="0" w:space="0" w:color="auto"/>
              <w:bottom w:val="none" w:sz="0" w:space="0" w:color="auto"/>
            </w:tcBorders>
            <w:shd w:val="clear" w:color="auto" w:fill="B8CCE4" w:themeFill="accent1" w:themeFillTint="66"/>
          </w:tcPr>
          <w:p w:rsidR="00CC2191" w:rsidRDefault="00CC2191" w:rsidP="005B2193">
            <w:pPr>
              <w:pStyle w:val="Blocklabel"/>
              <w:tabs>
                <w:tab w:val="num" w:pos="360"/>
              </w:tabs>
              <w:spacing w:before="60" w:after="60" w:line="240" w:lineRule="auto"/>
              <w:ind w:left="360" w:hanging="360"/>
              <w:cnfStyle w:val="000000100000" w:firstRow="0" w:lastRow="0" w:firstColumn="0" w:lastColumn="0" w:oddVBand="0" w:evenVBand="0" w:oddHBand="1" w:evenHBand="0" w:firstRowFirstColumn="0" w:firstRowLastColumn="0" w:lastRowFirstColumn="0" w:lastRowLastColumn="0"/>
            </w:pPr>
            <w:r>
              <w:t>Establish Quality Assurance Team</w:t>
            </w:r>
          </w:p>
        </w:tc>
        <w:tc>
          <w:tcPr>
            <w:tcW w:w="2391" w:type="dxa"/>
            <w:tcBorders>
              <w:top w:val="none" w:sz="0" w:space="0" w:color="auto"/>
              <w:bottom w:val="none" w:sz="0" w:space="0" w:color="auto"/>
              <w:right w:val="none" w:sz="0" w:space="0" w:color="auto"/>
            </w:tcBorders>
            <w:shd w:val="clear" w:color="auto" w:fill="B8CCE4" w:themeFill="accent1" w:themeFillTint="66"/>
          </w:tcPr>
          <w:p w:rsidR="00CC2191" w:rsidRDefault="00CC2191" w:rsidP="005B2193">
            <w:pPr>
              <w:cnfStyle w:val="000000100000" w:firstRow="0" w:lastRow="0" w:firstColumn="0" w:lastColumn="0" w:oddVBand="0" w:evenVBand="0" w:oddHBand="1" w:evenHBand="0" w:firstRowFirstColumn="0" w:firstRowLastColumn="0" w:lastRowFirstColumn="0" w:lastRowLastColumn="0"/>
            </w:pPr>
          </w:p>
        </w:tc>
      </w:tr>
      <w:tr w:rsidR="00CC2191"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C2191" w:rsidRDefault="00CC2191" w:rsidP="005B2193">
            <w:pPr>
              <w:pStyle w:val="ListParagraph"/>
              <w:numPr>
                <w:ilvl w:val="0"/>
                <w:numId w:val="3"/>
              </w:numPr>
              <w:ind w:hanging="686"/>
            </w:pPr>
          </w:p>
        </w:tc>
        <w:tc>
          <w:tcPr>
            <w:tcW w:w="6521" w:type="dxa"/>
          </w:tcPr>
          <w:p w:rsidR="00CC2191" w:rsidRPr="002E7D28" w:rsidRDefault="00CC2191" w:rsidP="00CC2191">
            <w:pPr>
              <w:pStyle w:val="Blocklabel"/>
              <w:tabs>
                <w:tab w:val="num" w:pos="0"/>
              </w:tabs>
              <w:spacing w:before="60" w:after="60" w:line="240" w:lineRule="auto"/>
              <w:cnfStyle w:val="000000000000" w:firstRow="0" w:lastRow="0" w:firstColumn="0" w:lastColumn="0" w:oddVBand="0" w:evenVBand="0" w:oddHBand="0" w:evenHBand="0" w:firstRowFirstColumn="0" w:firstRowLastColumn="0" w:lastRowFirstColumn="0" w:lastRowLastColumn="0"/>
              <w:rPr>
                <w:b w:val="0"/>
              </w:rPr>
            </w:pPr>
            <w:r w:rsidRPr="00CC2191">
              <w:rPr>
                <w:b w:val="0"/>
              </w:rPr>
              <w:t xml:space="preserve">Appoint the </w:t>
            </w:r>
            <w:r>
              <w:rPr>
                <w:b w:val="0"/>
              </w:rPr>
              <w:t>QA team/ Audit Team</w:t>
            </w:r>
            <w:r w:rsidRPr="00CC2191">
              <w:rPr>
                <w:b w:val="0"/>
              </w:rPr>
              <w:t xml:space="preserve"> based on the “Team Formation Guidelines” (GDLN_TEAMNG). Call a kickoff and apprise the team of your expectations.</w:t>
            </w:r>
          </w:p>
        </w:tc>
        <w:tc>
          <w:tcPr>
            <w:tcW w:w="2391" w:type="dxa"/>
          </w:tcPr>
          <w:p w:rsidR="00CC2191" w:rsidRPr="00F65FC8" w:rsidRDefault="00CC2191" w:rsidP="005B2193">
            <w:pPr>
              <w:cnfStyle w:val="000000000000" w:firstRow="0" w:lastRow="0" w:firstColumn="0" w:lastColumn="0" w:oddVBand="0" w:evenVBand="0" w:oddHBand="0" w:evenHBand="0" w:firstRowFirstColumn="0" w:firstRowLastColumn="0" w:lastRowFirstColumn="0" w:lastRowLastColumn="0"/>
            </w:pPr>
            <w:r>
              <w:t>Senior Management</w:t>
            </w:r>
          </w:p>
        </w:tc>
      </w:tr>
      <w:tr w:rsidR="00AA4DAC"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A4DAC" w:rsidRDefault="00AA4DAC" w:rsidP="005B2193">
            <w:pPr>
              <w:pStyle w:val="ListParagraph"/>
              <w:numPr>
                <w:ilvl w:val="0"/>
                <w:numId w:val="3"/>
              </w:numPr>
              <w:ind w:hanging="686"/>
            </w:pPr>
          </w:p>
        </w:tc>
        <w:tc>
          <w:tcPr>
            <w:tcW w:w="6521" w:type="dxa"/>
          </w:tcPr>
          <w:p w:rsidR="009E25DF" w:rsidRDefault="00AA4DAC"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Prepare an audit plan for the overall audit function using “</w:t>
            </w:r>
            <w:proofErr w:type="spellStart"/>
            <w:r w:rsidR="001552FA">
              <w:t>GIL.ef</w:t>
            </w:r>
            <w:proofErr w:type="spellEnd"/>
            <w:r w:rsidR="001552FA">
              <w:rPr>
                <w:rStyle w:val="FootnoteReference"/>
              </w:rPr>
              <w:footnoteReference w:id="1"/>
            </w:r>
            <w:r w:rsidR="009E25DF">
              <w:rPr>
                <w:b w:val="0"/>
              </w:rPr>
              <w:t xml:space="preserve">. </w:t>
            </w:r>
            <w:r w:rsidR="009B723E">
              <w:rPr>
                <w:b w:val="0"/>
              </w:rPr>
              <w:t xml:space="preserve">Use past audit performance data for planning. </w:t>
            </w:r>
            <w:r w:rsidR="009E25DF">
              <w:rPr>
                <w:b w:val="0"/>
              </w:rPr>
              <w:t xml:space="preserve">This plan governs the overall operations of the audit function. This must include the overall vision and scope as well as the plans for budget, resources, quality, </w:t>
            </w:r>
            <w:r w:rsidR="009E25DF">
              <w:rPr>
                <w:b w:val="0"/>
              </w:rPr>
              <w:lastRenderedPageBreak/>
              <w:t>schedule, monitoring, measurement goals and operational definitions, training and others.</w:t>
            </w:r>
          </w:p>
          <w:p w:rsidR="00AA4DAC" w:rsidRPr="00CC2191" w:rsidRDefault="009E25DF" w:rsidP="00AA4DAC">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   </w:t>
            </w:r>
          </w:p>
        </w:tc>
        <w:tc>
          <w:tcPr>
            <w:tcW w:w="2391" w:type="dxa"/>
          </w:tcPr>
          <w:p w:rsidR="00AA4DAC" w:rsidRDefault="00AA4DAC" w:rsidP="005B2193">
            <w:pPr>
              <w:cnfStyle w:val="000000100000" w:firstRow="0" w:lastRow="0" w:firstColumn="0" w:lastColumn="0" w:oddVBand="0" w:evenVBand="0" w:oddHBand="1" w:evenHBand="0" w:firstRowFirstColumn="0" w:firstRowLastColumn="0" w:lastRowFirstColumn="0" w:lastRowLastColumn="0"/>
            </w:pP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787A1E" w:rsidRDefault="00787A1E" w:rsidP="00787A1E">
            <w:pPr>
              <w:pStyle w:val="ListParagraph"/>
            </w:pPr>
          </w:p>
        </w:tc>
        <w:tc>
          <w:tcPr>
            <w:tcW w:w="6521" w:type="dxa"/>
            <w:shd w:val="clear" w:color="auto" w:fill="B8CCE4" w:themeFill="accent1" w:themeFillTint="66"/>
          </w:tcPr>
          <w:p w:rsidR="00787A1E" w:rsidRDefault="002E7D28" w:rsidP="002E7D28">
            <w:pPr>
              <w:pStyle w:val="Blocklabel"/>
              <w:tabs>
                <w:tab w:val="num" w:pos="360"/>
              </w:tabs>
              <w:spacing w:before="60" w:after="60" w:line="240" w:lineRule="auto"/>
              <w:ind w:left="360" w:hanging="360"/>
              <w:cnfStyle w:val="000000000000" w:firstRow="0" w:lastRow="0" w:firstColumn="0" w:lastColumn="0" w:oddVBand="0" w:evenVBand="0" w:oddHBand="0" w:evenHBand="0" w:firstRowFirstColumn="0" w:firstRowLastColumn="0" w:lastRowFirstColumn="0" w:lastRowLastColumn="0"/>
            </w:pPr>
            <w:r>
              <w:t>Audit</w:t>
            </w:r>
            <w:r w:rsidR="00787A1E">
              <w:t xml:space="preserve"> Plan</w:t>
            </w:r>
          </w:p>
        </w:tc>
        <w:tc>
          <w:tcPr>
            <w:tcW w:w="2391" w:type="dxa"/>
            <w:shd w:val="clear" w:color="auto" w:fill="B8CCE4" w:themeFill="accent1" w:themeFillTint="66"/>
          </w:tcPr>
          <w:p w:rsidR="00787A1E" w:rsidRDefault="00787A1E" w:rsidP="005434E0">
            <w:pPr>
              <w:cnfStyle w:val="000000000000" w:firstRow="0" w:lastRow="0" w:firstColumn="0" w:lastColumn="0" w:oddVBand="0" w:evenVBand="0" w:oddHBand="0" w:evenHBand="0" w:firstRowFirstColumn="0" w:firstRowLastColumn="0" w:lastRowFirstColumn="0" w:lastRowLastColumn="0"/>
            </w:pPr>
          </w:p>
        </w:tc>
      </w:tr>
      <w:tr w:rsidR="00F65FC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F65FC8" w:rsidRDefault="00F65FC8" w:rsidP="00A34C26">
            <w:pPr>
              <w:pStyle w:val="ListParagraph"/>
              <w:numPr>
                <w:ilvl w:val="0"/>
                <w:numId w:val="3"/>
              </w:numPr>
              <w:ind w:hanging="686"/>
            </w:pPr>
          </w:p>
        </w:tc>
        <w:tc>
          <w:tcPr>
            <w:tcW w:w="6521" w:type="dxa"/>
          </w:tcPr>
          <w:p w:rsidR="00F65FC8" w:rsidRPr="002E7D28" w:rsidRDefault="00F65FC8" w:rsidP="00C669EA">
            <w:pPr>
              <w:pStyle w:val="Blocklabel"/>
              <w:tabs>
                <w:tab w:val="num" w:pos="0"/>
              </w:tabs>
              <w:spacing w:before="60" w:after="60" w:line="240" w:lineRule="auto"/>
              <w:cnfStyle w:val="000000100000" w:firstRow="0" w:lastRow="0" w:firstColumn="0" w:lastColumn="0" w:oddVBand="0" w:evenVBand="0" w:oddHBand="1" w:evenHBand="0" w:firstRowFirstColumn="0" w:firstRowLastColumn="0" w:lastRowFirstColumn="0" w:lastRowLastColumn="0"/>
              <w:rPr>
                <w:b w:val="0"/>
              </w:rPr>
            </w:pPr>
            <w:r w:rsidRPr="002E7D28">
              <w:rPr>
                <w:b w:val="0"/>
              </w:rPr>
              <w:t>Identify Resources such</w:t>
            </w:r>
            <w:r>
              <w:rPr>
                <w:b w:val="0"/>
              </w:rPr>
              <w:t xml:space="preserve"> as</w:t>
            </w:r>
            <w:r w:rsidR="00DE65C4">
              <w:rPr>
                <w:b w:val="0"/>
              </w:rPr>
              <w:t xml:space="preserve"> </w:t>
            </w:r>
            <w:r w:rsidR="00C669EA">
              <w:rPr>
                <w:b w:val="0"/>
              </w:rPr>
              <w:t>C</w:t>
            </w:r>
            <w:r>
              <w:rPr>
                <w:b w:val="0"/>
              </w:rPr>
              <w:t xml:space="preserve">hecklists, </w:t>
            </w:r>
            <w:r w:rsidR="00C669EA">
              <w:rPr>
                <w:b w:val="0"/>
              </w:rPr>
              <w:t>S</w:t>
            </w:r>
            <w:r>
              <w:rPr>
                <w:b w:val="0"/>
              </w:rPr>
              <w:t>tandards and related documents</w:t>
            </w:r>
            <w:r w:rsidRPr="002E7D28">
              <w:rPr>
                <w:b w:val="0"/>
              </w:rPr>
              <w:t xml:space="preserve"> needed to perform the </w:t>
            </w:r>
            <w:r w:rsidR="00C669EA">
              <w:rPr>
                <w:b w:val="0"/>
              </w:rPr>
              <w:t>A</w:t>
            </w:r>
            <w:r w:rsidRPr="002E7D28">
              <w:rPr>
                <w:b w:val="0"/>
              </w:rPr>
              <w:t>udit</w:t>
            </w:r>
            <w:r w:rsidR="00C669EA">
              <w:rPr>
                <w:b w:val="0"/>
              </w:rPr>
              <w:t>.</w:t>
            </w:r>
          </w:p>
        </w:tc>
        <w:tc>
          <w:tcPr>
            <w:tcW w:w="2391" w:type="dxa"/>
          </w:tcPr>
          <w:p w:rsidR="00F65FC8" w:rsidRPr="00F65FC8" w:rsidRDefault="00F65FC8" w:rsidP="00CF0373">
            <w:pPr>
              <w:cnfStyle w:val="000000100000" w:firstRow="0" w:lastRow="0" w:firstColumn="0" w:lastColumn="0" w:oddVBand="0" w:evenVBand="0" w:oddHBand="1" w:evenHBand="0" w:firstRowFirstColumn="0" w:firstRowLastColumn="0" w:lastRowFirstColumn="0" w:lastRowLastColumn="0"/>
            </w:pPr>
            <w:r w:rsidRPr="00F65FC8">
              <w:t xml:space="preserve">PPQA Manager /      </w:t>
            </w:r>
            <w:r w:rsidR="00CF0373">
              <w:t>Project Manager</w:t>
            </w:r>
          </w:p>
        </w:tc>
      </w:tr>
      <w:tr w:rsidR="00787A1E"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787A1E" w:rsidRDefault="00787A1E" w:rsidP="00A34C26">
            <w:pPr>
              <w:pStyle w:val="ListParagraph"/>
              <w:numPr>
                <w:ilvl w:val="0"/>
                <w:numId w:val="3"/>
              </w:numPr>
              <w:ind w:hanging="686"/>
            </w:pPr>
          </w:p>
        </w:tc>
        <w:tc>
          <w:tcPr>
            <w:tcW w:w="6521" w:type="dxa"/>
          </w:tcPr>
          <w:p w:rsidR="002F7A9D" w:rsidRDefault="002F7A9D" w:rsidP="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r>
              <w:t>The project</w:t>
            </w:r>
            <w:r w:rsidR="00B27086">
              <w:t xml:space="preserve"> and support group</w:t>
            </w:r>
            <w:r>
              <w:t xml:space="preserve"> audits are scheduled within the </w:t>
            </w:r>
            <w:r w:rsidR="00B27086">
              <w:t xml:space="preserve">respective </w:t>
            </w:r>
            <w:r>
              <w:t xml:space="preserve">Project </w:t>
            </w:r>
            <w:r w:rsidR="00B27086">
              <w:t>and support group p</w:t>
            </w:r>
            <w:r>
              <w:t>lan</w:t>
            </w:r>
            <w:r w:rsidR="00B27086">
              <w:t>s</w:t>
            </w:r>
            <w:r>
              <w:t>.</w:t>
            </w:r>
            <w:r w:rsidR="00617CD3">
              <w:t xml:space="preserve"> </w:t>
            </w:r>
            <w:r>
              <w:t>The overall Quality assurance plan governs the Audit function. The same must be reviewed and approved by the Senior management.</w:t>
            </w:r>
          </w:p>
          <w:p w:rsidR="00D726D8" w:rsidRDefault="002F7A9D">
            <w:pPr>
              <w:pStyle w:val="Bullet"/>
              <w:spacing w:line="240" w:lineRule="auto"/>
              <w:ind w:left="34" w:firstLine="0"/>
              <w:cnfStyle w:val="000000000000" w:firstRow="0" w:lastRow="0" w:firstColumn="0" w:lastColumn="0" w:oddVBand="0" w:evenVBand="0" w:oddHBand="0" w:evenHBand="0" w:firstRowFirstColumn="0" w:firstRowLastColumn="0" w:lastRowFirstColumn="0" w:lastRowLastColumn="0"/>
            </w:pPr>
            <w:r>
              <w:t>The support groups must be audited at least once every Quarter.</w:t>
            </w:r>
          </w:p>
        </w:tc>
        <w:tc>
          <w:tcPr>
            <w:tcW w:w="2391" w:type="dxa"/>
          </w:tcPr>
          <w:p w:rsidR="00787A1E" w:rsidRDefault="00CF0373" w:rsidP="005434E0">
            <w:pPr>
              <w:cnfStyle w:val="000000000000" w:firstRow="0" w:lastRow="0" w:firstColumn="0" w:lastColumn="0" w:oddVBand="0" w:evenVBand="0" w:oddHBand="0" w:evenHBand="0" w:firstRowFirstColumn="0" w:firstRowLastColumn="0" w:lastRowFirstColumn="0" w:lastRowLastColumn="0"/>
            </w:pPr>
            <w:r w:rsidRPr="00F65FC8">
              <w:t xml:space="preserve">PPQA Manager /      </w:t>
            </w:r>
            <w:r>
              <w:t>Project Manager</w:t>
            </w:r>
          </w:p>
        </w:tc>
      </w:tr>
      <w:tr w:rsidR="002E7D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F65FC8" w:rsidRDefault="002E7D28" w:rsidP="00F65FC8">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Identify a PPQA </w:t>
            </w:r>
            <w:r w:rsidR="00F65FC8">
              <w:t>R</w:t>
            </w:r>
            <w:r>
              <w:t>epresentative</w:t>
            </w:r>
            <w:r w:rsidR="00DD40CF">
              <w:t xml:space="preserve">. The PPQA Representative shall additionally be responsible for providing process facilitation and assistance to the project team members. </w:t>
            </w:r>
            <w:r>
              <w:t xml:space="preserve"> </w:t>
            </w:r>
          </w:p>
          <w:p w:rsidR="002E7D28" w:rsidRDefault="002E7D28" w:rsidP="00A34C26">
            <w:pPr>
              <w:pStyle w:val="Bullet"/>
              <w:numPr>
                <w:ilvl w:val="0"/>
                <w:numId w:val="7"/>
              </w:numPr>
              <w:cnfStyle w:val="000000100000" w:firstRow="0" w:lastRow="0" w:firstColumn="0" w:lastColumn="0" w:oddVBand="0" w:evenVBand="0" w:oddHBand="1" w:evenHBand="0" w:firstRowFirstColumn="0" w:firstRowLastColumn="0" w:lastRowFirstColumn="0" w:lastRowLastColumn="0"/>
            </w:pPr>
            <w:r>
              <w:t>The PPQA personnel must not be directly supervised by any stakeholder or group being reviewed, and must m</w:t>
            </w:r>
            <w:r w:rsidR="00F65FC8">
              <w:t>aintain a reporting channel to Senior M</w:t>
            </w:r>
            <w:r>
              <w:t>anagement</w:t>
            </w:r>
            <w:r w:rsidR="00F65FC8">
              <w:t xml:space="preserve"> or the Quality Head</w:t>
            </w:r>
            <w:r>
              <w:t xml:space="preserve"> that is independent of the project.  </w:t>
            </w:r>
          </w:p>
        </w:tc>
        <w:tc>
          <w:tcPr>
            <w:tcW w:w="2391" w:type="dxa"/>
          </w:tcPr>
          <w:p w:rsidR="002E7D28" w:rsidRDefault="00CF0373" w:rsidP="005434E0">
            <w:pPr>
              <w:cnfStyle w:val="000000100000" w:firstRow="0" w:lastRow="0" w:firstColumn="0" w:lastColumn="0" w:oddVBand="0" w:evenVBand="0" w:oddHBand="1" w:evenHBand="0" w:firstRowFirstColumn="0" w:firstRowLastColumn="0" w:lastRowFirstColumn="0" w:lastRowLastColumn="0"/>
            </w:pPr>
            <w:r w:rsidRPr="00F65FC8">
              <w:t xml:space="preserve">PPQA Manager /      </w:t>
            </w:r>
            <w:r>
              <w:t>Project Manager</w:t>
            </w:r>
          </w:p>
        </w:tc>
      </w:tr>
      <w:tr w:rsidR="002E7D2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E7D28" w:rsidRDefault="002E7D28" w:rsidP="00A34C26">
            <w:pPr>
              <w:pStyle w:val="ListParagraph"/>
              <w:numPr>
                <w:ilvl w:val="0"/>
                <w:numId w:val="3"/>
              </w:numPr>
              <w:ind w:hanging="686"/>
            </w:pPr>
          </w:p>
        </w:tc>
        <w:tc>
          <w:tcPr>
            <w:tcW w:w="6521" w:type="dxa"/>
          </w:tcPr>
          <w:p w:rsidR="002E7D28" w:rsidRDefault="00BD0D8B" w:rsidP="00903E02">
            <w:pPr>
              <w:pStyle w:val="Bullet"/>
              <w:ind w:left="34" w:firstLine="0"/>
              <w:cnfStyle w:val="000000000000" w:firstRow="0" w:lastRow="0" w:firstColumn="0" w:lastColumn="0" w:oddVBand="0" w:evenVBand="0" w:oddHBand="0" w:evenHBand="0" w:firstRowFirstColumn="0" w:firstRowLastColumn="0" w:lastRowFirstColumn="0" w:lastRowLastColumn="0"/>
            </w:pPr>
            <w:r>
              <w:t>Update</w:t>
            </w:r>
            <w:r w:rsidR="00F445AD">
              <w:t xml:space="preserve"> the </w:t>
            </w:r>
            <w:r w:rsidR="00EB0781">
              <w:t>Audit P</w:t>
            </w:r>
            <w:r w:rsidR="00F445AD">
              <w:t xml:space="preserve">lan </w:t>
            </w:r>
            <w:r>
              <w:t xml:space="preserve">in </w:t>
            </w:r>
            <w:r w:rsidR="00F445AD">
              <w:t>the Project Plan</w:t>
            </w:r>
            <w:r>
              <w:t xml:space="preserve"> </w:t>
            </w:r>
            <w:r w:rsidR="00903E02">
              <w:t xml:space="preserve">using </w:t>
            </w:r>
            <w:proofErr w:type="spellStart"/>
            <w:r w:rsidR="00903E02">
              <w:t>GIL.ef</w:t>
            </w:r>
            <w:proofErr w:type="spellEnd"/>
            <w:r w:rsidR="00581487">
              <w:t>.</w:t>
            </w:r>
            <w:r w:rsidR="000E51E2">
              <w:t xml:space="preserve"> The plan will be the basis for the monitoring and control of the QA activities.</w:t>
            </w:r>
            <w:r w:rsidR="002F7A9D">
              <w:t xml:space="preserve"> Update the overall Quality Assurance Plan</w:t>
            </w:r>
            <w:r w:rsidR="00DD2A67">
              <w:t xml:space="preserve"> </w:t>
            </w:r>
            <w:r w:rsidR="00903E02">
              <w:t xml:space="preserve">in </w:t>
            </w:r>
            <w:proofErr w:type="spellStart"/>
            <w:r w:rsidR="00903E02">
              <w:t>GIL.ef</w:t>
            </w:r>
            <w:proofErr w:type="spellEnd"/>
            <w:r w:rsidR="00903E02">
              <w:t>.</w:t>
            </w:r>
          </w:p>
        </w:tc>
        <w:tc>
          <w:tcPr>
            <w:tcW w:w="2391" w:type="dxa"/>
          </w:tcPr>
          <w:p w:rsidR="002E7D28" w:rsidRDefault="00CF0373" w:rsidP="00F03B17">
            <w:pPr>
              <w:cnfStyle w:val="000000000000" w:firstRow="0" w:lastRow="0" w:firstColumn="0" w:lastColumn="0" w:oddVBand="0" w:evenVBand="0" w:oddHBand="0" w:evenHBand="0" w:firstRowFirstColumn="0" w:firstRowLastColumn="0" w:lastRowFirstColumn="0" w:lastRowLastColumn="0"/>
            </w:pPr>
            <w:r w:rsidRPr="00F65FC8">
              <w:t xml:space="preserve">PPQA </w:t>
            </w:r>
            <w:r>
              <w:t>M</w:t>
            </w:r>
            <w:r w:rsidR="00F03B17">
              <w:t>anager</w:t>
            </w:r>
            <w:r>
              <w:t>/ Project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ind w:hanging="686"/>
            </w:pPr>
          </w:p>
        </w:tc>
        <w:tc>
          <w:tcPr>
            <w:tcW w:w="6521" w:type="dxa"/>
          </w:tcPr>
          <w:p w:rsidR="00B81986" w:rsidRDefault="00F445AD" w:rsidP="004328A7">
            <w:pPr>
              <w:pStyle w:val="Bullet"/>
              <w:ind w:left="34" w:firstLine="0"/>
              <w:cnfStyle w:val="000000100000" w:firstRow="0" w:lastRow="0" w:firstColumn="0" w:lastColumn="0" w:oddVBand="0" w:evenVBand="0" w:oddHBand="1" w:evenHBand="0" w:firstRowFirstColumn="0" w:firstRowLastColumn="0" w:lastRowFirstColumn="0" w:lastRowLastColumn="0"/>
            </w:pPr>
            <w:r>
              <w:t xml:space="preserve">Review and approve the </w:t>
            </w:r>
            <w:r w:rsidR="00EB0781">
              <w:t xml:space="preserve">Audit Plan </w:t>
            </w:r>
            <w:r>
              <w:t>in Project Plan</w:t>
            </w:r>
            <w:r w:rsidR="00581487">
              <w:t>.</w:t>
            </w:r>
            <w:r w:rsidR="004C4E19">
              <w:t xml:space="preserve"> </w:t>
            </w:r>
          </w:p>
        </w:tc>
        <w:tc>
          <w:tcPr>
            <w:tcW w:w="2391" w:type="dxa"/>
          </w:tcPr>
          <w:p w:rsidR="00260ACF" w:rsidRPr="00260ACF" w:rsidRDefault="00B62E2E" w:rsidP="005434E0">
            <w:pPr>
              <w:cnfStyle w:val="000000100000" w:firstRow="0" w:lastRow="0" w:firstColumn="0" w:lastColumn="0" w:oddVBand="0" w:evenVBand="0" w:oddHBand="1" w:evenHBand="0" w:firstRowFirstColumn="0" w:firstRowLastColumn="0" w:lastRowFirstColumn="0" w:lastRowLastColumn="0"/>
            </w:pPr>
            <w:r>
              <w:t>P</w:t>
            </w:r>
            <w:r w:rsidR="005434E0">
              <w:t>PQA</w:t>
            </w:r>
            <w:r>
              <w:t xml:space="preserve"> Manager</w:t>
            </w:r>
          </w:p>
        </w:tc>
      </w:tr>
      <w:tr w:rsidR="002F7A9D"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2F7A9D" w:rsidRDefault="002F7A9D" w:rsidP="00A34C26">
            <w:pPr>
              <w:pStyle w:val="ListParagraph"/>
              <w:numPr>
                <w:ilvl w:val="0"/>
                <w:numId w:val="3"/>
              </w:numPr>
              <w:ind w:hanging="686"/>
            </w:pPr>
          </w:p>
        </w:tc>
        <w:tc>
          <w:tcPr>
            <w:tcW w:w="6521" w:type="dxa"/>
          </w:tcPr>
          <w:p w:rsidR="00D726D8" w:rsidRDefault="002F7A9D">
            <w:pPr>
              <w:pStyle w:val="Bullet"/>
              <w:ind w:left="34" w:firstLine="0"/>
              <w:cnfStyle w:val="000000000000" w:firstRow="0" w:lastRow="0" w:firstColumn="0" w:lastColumn="0" w:oddVBand="0" w:evenVBand="0" w:oddHBand="0" w:evenHBand="0" w:firstRowFirstColumn="0" w:firstRowLastColumn="0" w:lastRowFirstColumn="0" w:lastRowLastColumn="0"/>
            </w:pPr>
            <w:r>
              <w:t xml:space="preserve">Inform Audit schedule to relevant </w:t>
            </w:r>
            <w:proofErr w:type="spellStart"/>
            <w:r>
              <w:t>Auditee</w:t>
            </w:r>
            <w:proofErr w:type="spellEnd"/>
            <w:r>
              <w:t xml:space="preserve"> / stakeholders.</w:t>
            </w:r>
          </w:p>
        </w:tc>
        <w:tc>
          <w:tcPr>
            <w:tcW w:w="2391" w:type="dxa"/>
          </w:tcPr>
          <w:p w:rsidR="002F7A9D" w:rsidRDefault="002F7A9D" w:rsidP="005434E0">
            <w:pPr>
              <w:cnfStyle w:val="000000000000" w:firstRow="0" w:lastRow="0" w:firstColumn="0" w:lastColumn="0" w:oddVBand="0" w:evenVBand="0" w:oddHBand="0" w:evenHBand="0" w:firstRowFirstColumn="0" w:firstRowLastColumn="0" w:lastRowFirstColumn="0" w:lastRowLastColumn="0"/>
            </w:pPr>
            <w:r>
              <w:t>PPQA Manager</w:t>
            </w:r>
          </w:p>
        </w:tc>
      </w:tr>
      <w:tr w:rsidR="00CD6976" w:rsidRPr="00260ACF" w:rsidTr="00624EE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B81986" w:rsidRDefault="00B81986" w:rsidP="00F445AD">
            <w:pPr>
              <w:pStyle w:val="ListParagraph"/>
            </w:pPr>
          </w:p>
        </w:tc>
        <w:tc>
          <w:tcPr>
            <w:tcW w:w="6521" w:type="dxa"/>
            <w:shd w:val="clear" w:color="auto" w:fill="B8CCE4" w:themeFill="accent1" w:themeFillTint="66"/>
          </w:tcPr>
          <w:p w:rsidR="00F445AD" w:rsidRPr="00295A6E" w:rsidRDefault="00F445AD" w:rsidP="00F445AD">
            <w:pPr>
              <w:cnfStyle w:val="000000100000" w:firstRow="0" w:lastRow="0" w:firstColumn="0" w:lastColumn="0" w:oddVBand="0" w:evenVBand="0" w:oddHBand="1" w:evenHBand="0" w:firstRowFirstColumn="0" w:firstRowLastColumn="0" w:lastRowFirstColumn="0" w:lastRowLastColumn="0"/>
              <w:rPr>
                <w:b/>
              </w:rPr>
            </w:pPr>
            <w:r w:rsidRPr="00295A6E">
              <w:rPr>
                <w:b/>
              </w:rPr>
              <w:t>Perform Audits and Communicate findings</w:t>
            </w:r>
          </w:p>
        </w:tc>
        <w:tc>
          <w:tcPr>
            <w:tcW w:w="2391" w:type="dxa"/>
            <w:shd w:val="clear" w:color="auto" w:fill="B8CCE4" w:themeFill="accent1" w:themeFillTint="66"/>
          </w:tcPr>
          <w:p w:rsidR="00B81986" w:rsidRDefault="00B81986" w:rsidP="005239E7">
            <w:pPr>
              <w:ind w:left="1080" w:hanging="1082"/>
              <w:cnfStyle w:val="000000100000" w:firstRow="0" w:lastRow="0" w:firstColumn="0" w:lastColumn="0" w:oddVBand="0" w:evenVBand="0" w:oddHBand="1" w:evenHBand="0" w:firstRowFirstColumn="0" w:firstRowLastColumn="0" w:lastRowFirstColumn="0" w:lastRowLastColumn="0"/>
            </w:pPr>
          </w:p>
        </w:tc>
      </w:tr>
      <w:tr w:rsidR="00B62E2E"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62E2E" w:rsidRDefault="00B62E2E" w:rsidP="00A34C26">
            <w:pPr>
              <w:pStyle w:val="ListParagraph"/>
              <w:numPr>
                <w:ilvl w:val="0"/>
                <w:numId w:val="3"/>
              </w:numPr>
            </w:pPr>
          </w:p>
        </w:tc>
        <w:tc>
          <w:tcPr>
            <w:tcW w:w="6521" w:type="dxa"/>
          </w:tcPr>
          <w:p w:rsidR="00B62E2E" w:rsidRPr="005B2193" w:rsidRDefault="00F445AD" w:rsidP="005B2193">
            <w:pPr>
              <w:pStyle w:val="Bullet"/>
              <w:ind w:left="34" w:firstLine="0"/>
              <w:cnfStyle w:val="000000000000" w:firstRow="0" w:lastRow="0" w:firstColumn="0" w:lastColumn="0" w:oddVBand="0" w:evenVBand="0" w:oddHBand="0" w:evenHBand="0" w:firstRowFirstColumn="0" w:firstRowLastColumn="0" w:lastRowFirstColumn="0" w:lastRowLastColumn="0"/>
            </w:pPr>
            <w:r w:rsidRPr="005B2193">
              <w:t>Ensure t</w:t>
            </w:r>
            <w:r w:rsidR="00581487" w:rsidRPr="005B2193">
              <w:t>he availability of the related C</w:t>
            </w:r>
            <w:r w:rsidRPr="005B2193">
              <w:t xml:space="preserve">hecklists, </w:t>
            </w:r>
            <w:r w:rsidR="00581487" w:rsidRPr="005B2193">
              <w:t>S</w:t>
            </w:r>
            <w:r w:rsidRPr="005B2193">
              <w:t>tandards</w:t>
            </w:r>
            <w:r w:rsidR="00295A6E" w:rsidRPr="005B2193">
              <w:t xml:space="preserve"> and supporting documents</w:t>
            </w:r>
            <w:r w:rsidRPr="005B2193">
              <w:t xml:space="preserve"> required to conduct the audit</w:t>
            </w:r>
            <w:r w:rsidR="00DA0B5A">
              <w:t>, as required</w:t>
            </w:r>
            <w:r w:rsidR="00581487" w:rsidRPr="005B2193">
              <w:t>.</w:t>
            </w:r>
          </w:p>
        </w:tc>
        <w:tc>
          <w:tcPr>
            <w:tcW w:w="2391" w:type="dxa"/>
          </w:tcPr>
          <w:p w:rsidR="00B62E2E" w:rsidRDefault="00F57C95" w:rsidP="00A34C26">
            <w:pPr>
              <w:ind w:left="33" w:hanging="35"/>
              <w:cnfStyle w:val="000000000000" w:firstRow="0" w:lastRow="0" w:firstColumn="0" w:lastColumn="0" w:oddVBand="0" w:evenVBand="0" w:oddHBand="0" w:evenHBand="0" w:firstRowFirstColumn="0" w:firstRowLastColumn="0" w:lastRowFirstColumn="0" w:lastRowLastColumn="0"/>
            </w:pPr>
            <w:r>
              <w:t>PPQA Member /Auditor</w:t>
            </w:r>
          </w:p>
        </w:tc>
      </w:tr>
      <w:tr w:rsidR="003A3E90" w:rsidRPr="00260ACF" w:rsidTr="00624EE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096" w:type="dxa"/>
          </w:tcPr>
          <w:p w:rsidR="003A3E90" w:rsidRDefault="003A3E90" w:rsidP="00A34C26">
            <w:pPr>
              <w:pStyle w:val="ListParagraph"/>
              <w:numPr>
                <w:ilvl w:val="0"/>
                <w:numId w:val="3"/>
              </w:numPr>
            </w:pPr>
          </w:p>
        </w:tc>
        <w:tc>
          <w:tcPr>
            <w:tcW w:w="6521" w:type="dxa"/>
          </w:tcPr>
          <w:p w:rsidR="00FE0918" w:rsidRPr="008104D4" w:rsidRDefault="00F445AD" w:rsidP="00FE0918">
            <w:pPr>
              <w:pStyle w:val="Bullet"/>
              <w:ind w:left="0" w:firstLine="0"/>
              <w:cnfStyle w:val="000000100000" w:firstRow="0" w:lastRow="0" w:firstColumn="0" w:lastColumn="0" w:oddVBand="0" w:evenVBand="0" w:oddHBand="1" w:evenHBand="0" w:firstRowFirstColumn="0" w:firstRowLastColumn="0" w:lastRowFirstColumn="0" w:lastRowLastColumn="0"/>
            </w:pPr>
            <w:r w:rsidRPr="008104D4">
              <w:t>Objectively evaluate the identified work product</w:t>
            </w:r>
            <w:r w:rsidR="00FE0918" w:rsidRPr="008104D4">
              <w:t>.</w:t>
            </w:r>
          </w:p>
          <w:p w:rsidR="003A3E90" w:rsidRDefault="00FE0918" w:rsidP="00DA0B5A">
            <w:pPr>
              <w:pStyle w:val="Bullet"/>
              <w:numPr>
                <w:ilvl w:val="0"/>
                <w:numId w:val="7"/>
              </w:numPr>
              <w:cnfStyle w:val="000000100000" w:firstRow="0" w:lastRow="0" w:firstColumn="0" w:lastColumn="0" w:oddVBand="0" w:evenVBand="0" w:oddHBand="1" w:evenHBand="0" w:firstRowFirstColumn="0" w:firstRowLastColumn="0" w:lastRowFirstColumn="0" w:lastRowLastColumn="0"/>
            </w:pPr>
            <w:r w:rsidRPr="008104D4">
              <w:t xml:space="preserve">Auditor may refer to </w:t>
            </w:r>
            <w:r w:rsidR="00190828" w:rsidRPr="008104D4">
              <w:t>“</w:t>
            </w:r>
            <w:r w:rsidR="00384A15" w:rsidRPr="008104D4">
              <w:t>Project</w:t>
            </w:r>
            <w:r w:rsidR="00BD0D8B" w:rsidRPr="008104D4">
              <w:t xml:space="preserve"> Audit Checklist” (CHKL_AUDITT)</w:t>
            </w:r>
            <w:r w:rsidR="002F7A9D" w:rsidRPr="008104D4">
              <w:t xml:space="preserve"> or other relevant checklists for Support Groups</w:t>
            </w:r>
            <w:r w:rsidR="00425F34">
              <w:t>. The populated checklist</w:t>
            </w:r>
            <w:r w:rsidR="00DA0B5A">
              <w:t xml:space="preserve"> or other </w:t>
            </w:r>
            <w:proofErr w:type="spellStart"/>
            <w:r w:rsidR="00DA0B5A">
              <w:t>artefacts</w:t>
            </w:r>
            <w:proofErr w:type="spellEnd"/>
            <w:r w:rsidR="00425F34">
              <w:t xml:space="preserve"> for project audits is placed in the Project Repository, in line with the Configuration and Data Management Plan.</w:t>
            </w:r>
            <w:r w:rsidR="002F7A9D">
              <w:t xml:space="preserve"> </w:t>
            </w:r>
          </w:p>
        </w:tc>
        <w:tc>
          <w:tcPr>
            <w:tcW w:w="2391" w:type="dxa"/>
          </w:tcPr>
          <w:p w:rsidR="003A3E90" w:rsidRDefault="00796C32"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CD6976" w:rsidRPr="00260ACF" w:rsidTr="00624EE6">
        <w:trPr>
          <w:trHeight w:val="430"/>
        </w:trPr>
        <w:tc>
          <w:tcPr>
            <w:cnfStyle w:val="001000000000" w:firstRow="0" w:lastRow="0" w:firstColumn="1" w:lastColumn="0" w:oddVBand="0" w:evenVBand="0" w:oddHBand="0" w:evenHBand="0" w:firstRowFirstColumn="0" w:firstRowLastColumn="0" w:lastRowFirstColumn="0" w:lastRowLastColumn="0"/>
            <w:tcW w:w="1096" w:type="dxa"/>
          </w:tcPr>
          <w:p w:rsidR="00B81986" w:rsidRDefault="00B81986" w:rsidP="00A34C26">
            <w:pPr>
              <w:pStyle w:val="ListParagraph"/>
              <w:numPr>
                <w:ilvl w:val="0"/>
                <w:numId w:val="3"/>
              </w:numPr>
            </w:pPr>
          </w:p>
        </w:tc>
        <w:tc>
          <w:tcPr>
            <w:tcW w:w="6521" w:type="dxa"/>
          </w:tcPr>
          <w:p w:rsidR="00B81986" w:rsidRDefault="00190828" w:rsidP="00673FEE">
            <w:pPr>
              <w:pStyle w:val="Bullet"/>
              <w:ind w:left="0" w:firstLine="0"/>
              <w:cnfStyle w:val="000000000000" w:firstRow="0" w:lastRow="0" w:firstColumn="0" w:lastColumn="0" w:oddVBand="0" w:evenVBand="0" w:oddHBand="0" w:evenHBand="0" w:firstRowFirstColumn="0" w:firstRowLastColumn="0" w:lastRowFirstColumn="0" w:lastRowLastColumn="0"/>
            </w:pPr>
            <w:r>
              <w:t xml:space="preserve">Discuss the audit findings with the </w:t>
            </w:r>
            <w:proofErr w:type="spellStart"/>
            <w:r>
              <w:t>Auditee</w:t>
            </w:r>
            <w:proofErr w:type="spellEnd"/>
            <w:r>
              <w:t xml:space="preserve"> and u</w:t>
            </w:r>
            <w:r w:rsidR="00F445AD">
              <w:t xml:space="preserve">pdate the findings in the </w:t>
            </w:r>
            <w:r w:rsidR="00CF0373" w:rsidRPr="000516EC">
              <w:t>“</w:t>
            </w:r>
            <w:r w:rsidR="00673FEE">
              <w:t xml:space="preserve">Incident Management of </w:t>
            </w:r>
            <w:proofErr w:type="spellStart"/>
            <w:r w:rsidR="00673FEE">
              <w:t>GIL.ef</w:t>
            </w:r>
            <w:proofErr w:type="spellEnd"/>
            <w:r w:rsidR="00CF0373" w:rsidRPr="000516EC">
              <w:t>”</w:t>
            </w:r>
            <w:r w:rsidR="00581487">
              <w:t>.</w:t>
            </w:r>
          </w:p>
        </w:tc>
        <w:tc>
          <w:tcPr>
            <w:tcW w:w="2391" w:type="dxa"/>
          </w:tcPr>
          <w:p w:rsidR="00B81986" w:rsidRDefault="00D040D9"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7D70B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7D70B7" w:rsidRDefault="007D70B7" w:rsidP="00A34C26">
            <w:pPr>
              <w:pStyle w:val="ListParagraph"/>
              <w:numPr>
                <w:ilvl w:val="0"/>
                <w:numId w:val="3"/>
              </w:numPr>
            </w:pPr>
          </w:p>
        </w:tc>
        <w:tc>
          <w:tcPr>
            <w:tcW w:w="6521" w:type="dxa"/>
          </w:tcPr>
          <w:p w:rsidR="00CF0373" w:rsidRDefault="00F445AD" w:rsidP="00F445AD">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Classify </w:t>
            </w:r>
            <w:r w:rsidR="003F6F6E">
              <w:t>findings</w:t>
            </w:r>
            <w:r>
              <w:t xml:space="preserve"> as </w:t>
            </w:r>
          </w:p>
          <w:p w:rsidR="007D70B7" w:rsidRDefault="00673FEE"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Functional / Non-Functional</w:t>
            </w:r>
            <w:r w:rsidR="00F445AD">
              <w:t xml:space="preserve"> Noncompliance Issues</w:t>
            </w:r>
            <w:r w:rsidR="00400781">
              <w:t xml:space="preserve">. For definitions of </w:t>
            </w:r>
            <w:r>
              <w:t>functional / non-functional</w:t>
            </w:r>
            <w:r w:rsidR="00400781">
              <w:t xml:space="preserve"> Noncompliance, refer Guidelines.</w:t>
            </w:r>
          </w:p>
          <w:p w:rsidR="00CF0373" w:rsidRDefault="003F6F6E" w:rsidP="00A34C26">
            <w:pPr>
              <w:pStyle w:val="Bullet"/>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Observations</w:t>
            </w:r>
          </w:p>
        </w:tc>
        <w:tc>
          <w:tcPr>
            <w:tcW w:w="2391" w:type="dxa"/>
          </w:tcPr>
          <w:p w:rsidR="007D70B7" w:rsidRDefault="00490E4A" w:rsidP="00A34C26">
            <w:pPr>
              <w:ind w:left="33" w:hanging="35"/>
              <w:cnfStyle w:val="000000100000" w:firstRow="0" w:lastRow="0" w:firstColumn="0" w:lastColumn="0" w:oddVBand="0" w:evenVBand="0" w:oddHBand="1" w:evenHBand="0" w:firstRowFirstColumn="0" w:firstRowLastColumn="0" w:lastRowFirstColumn="0" w:lastRowLastColumn="0"/>
            </w:pPr>
            <w:r>
              <w:t>PPQA Member/Auditor</w:t>
            </w:r>
          </w:p>
        </w:tc>
      </w:tr>
      <w:tr w:rsidR="00180A38"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180A38" w:rsidRDefault="00180A38" w:rsidP="00A34C26">
            <w:pPr>
              <w:pStyle w:val="ListParagraph"/>
              <w:numPr>
                <w:ilvl w:val="0"/>
                <w:numId w:val="3"/>
              </w:numPr>
            </w:pPr>
          </w:p>
        </w:tc>
        <w:tc>
          <w:tcPr>
            <w:tcW w:w="6521" w:type="dxa"/>
          </w:tcPr>
          <w:p w:rsidR="00180A38" w:rsidRDefault="00F445AD" w:rsidP="00CF037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Communicate the </w:t>
            </w:r>
            <w:r w:rsidR="00CF0373">
              <w:t xml:space="preserve">audit findings to the </w:t>
            </w:r>
            <w:proofErr w:type="spellStart"/>
            <w:r w:rsidR="00CF0373">
              <w:t>Auditee</w:t>
            </w:r>
            <w:proofErr w:type="spellEnd"/>
            <w:r w:rsidR="00581487">
              <w:t>.</w:t>
            </w:r>
          </w:p>
        </w:tc>
        <w:tc>
          <w:tcPr>
            <w:tcW w:w="2391" w:type="dxa"/>
          </w:tcPr>
          <w:p w:rsidR="00180A38" w:rsidRDefault="00537074" w:rsidP="005854E9">
            <w:pPr>
              <w:ind w:left="33" w:hanging="35"/>
              <w:cnfStyle w:val="000000000000" w:firstRow="0" w:lastRow="0" w:firstColumn="0" w:lastColumn="0" w:oddVBand="0" w:evenVBand="0" w:oddHBand="0" w:evenHBand="0" w:firstRowFirstColumn="0" w:firstRowLastColumn="0" w:lastRowFirstColumn="0" w:lastRowLastColumn="0"/>
            </w:pPr>
            <w:r>
              <w:tab/>
            </w:r>
            <w:r w:rsidR="00CF0373">
              <w:t>PPQA Member</w:t>
            </w:r>
            <w:r w:rsidR="005854E9">
              <w:t>/Auditor</w:t>
            </w:r>
          </w:p>
        </w:tc>
      </w:tr>
      <w:tr w:rsidR="00CF0373"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rsidR="00CF0373" w:rsidRDefault="00CF0373" w:rsidP="00CF0373">
            <w:pPr>
              <w:pStyle w:val="ListParagraph"/>
            </w:pPr>
          </w:p>
        </w:tc>
        <w:tc>
          <w:tcPr>
            <w:tcW w:w="6521" w:type="dxa"/>
            <w:shd w:val="clear" w:color="auto" w:fill="B8CCE4" w:themeFill="accent1" w:themeFillTint="66"/>
          </w:tcPr>
          <w:p w:rsidR="00CF0373" w:rsidRPr="00CF0373" w:rsidRDefault="00CF0373" w:rsidP="00CF037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sidRPr="00CF0373">
              <w:rPr>
                <w:b/>
              </w:rPr>
              <w:t xml:space="preserve">Track the NCs to closure </w:t>
            </w:r>
          </w:p>
        </w:tc>
        <w:tc>
          <w:tcPr>
            <w:tcW w:w="2391" w:type="dxa"/>
            <w:shd w:val="clear" w:color="auto" w:fill="B8CCE4" w:themeFill="accent1" w:themeFillTint="66"/>
          </w:tcPr>
          <w:p w:rsidR="00CF0373" w:rsidRDefault="00CF0373" w:rsidP="00CF0373">
            <w:pPr>
              <w:ind w:left="33" w:hanging="35"/>
              <w:cnfStyle w:val="000000100000" w:firstRow="0" w:lastRow="0" w:firstColumn="0" w:lastColumn="0" w:oddVBand="0" w:evenVBand="0" w:oddHBand="1" w:evenHBand="0" w:firstRowFirstColumn="0" w:firstRowLastColumn="0" w:lastRowFirstColumn="0" w:lastRowLastColumn="0"/>
            </w:pPr>
          </w:p>
        </w:tc>
      </w:tr>
      <w:tr w:rsidR="00CF037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F0373" w:rsidRDefault="00CF0373" w:rsidP="00A34C26">
            <w:pPr>
              <w:pStyle w:val="ListParagraph"/>
              <w:numPr>
                <w:ilvl w:val="0"/>
                <w:numId w:val="3"/>
              </w:numPr>
            </w:pPr>
          </w:p>
        </w:tc>
        <w:tc>
          <w:tcPr>
            <w:tcW w:w="6521" w:type="dxa"/>
          </w:tcPr>
          <w:p w:rsidR="00CF0373" w:rsidRDefault="00BD1545" w:rsidP="00BD1545">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 xml:space="preserve">Discuss the timelines to close the NCs with the </w:t>
            </w:r>
            <w:proofErr w:type="spellStart"/>
            <w:r>
              <w:t>Auditee</w:t>
            </w:r>
            <w:proofErr w:type="spellEnd"/>
            <w:r w:rsidR="00581487">
              <w:t>.</w:t>
            </w:r>
          </w:p>
        </w:tc>
        <w:tc>
          <w:tcPr>
            <w:tcW w:w="2391" w:type="dxa"/>
          </w:tcPr>
          <w:p w:rsidR="00CF0373" w:rsidRDefault="00197E36"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BD1545"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475714" w:rsidP="009B5090">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Take suitable corrective actions and </w:t>
            </w:r>
            <w:r w:rsidR="009B5090">
              <w:t>resolve</w:t>
            </w:r>
            <w:r w:rsidR="00C47023">
              <w:t xml:space="preserve"> the Non Compliances</w:t>
            </w:r>
            <w:r w:rsidR="00581487">
              <w:t>.</w:t>
            </w:r>
          </w:p>
        </w:tc>
        <w:tc>
          <w:tcPr>
            <w:tcW w:w="2391" w:type="dxa"/>
          </w:tcPr>
          <w:p w:rsidR="00BD1545" w:rsidRDefault="00BD1545" w:rsidP="00CF0373">
            <w:pPr>
              <w:ind w:left="33" w:hanging="35"/>
              <w:cnfStyle w:val="000000100000" w:firstRow="0" w:lastRow="0" w:firstColumn="0" w:lastColumn="0" w:oddVBand="0" w:evenVBand="0" w:oddHBand="1" w:evenHBand="0" w:firstRowFirstColumn="0" w:firstRowLastColumn="0" w:lastRowFirstColumn="0" w:lastRowLastColumn="0"/>
            </w:pPr>
            <w:proofErr w:type="spellStart"/>
            <w:r>
              <w:t>Auditee</w:t>
            </w:r>
            <w:proofErr w:type="spellEnd"/>
          </w:p>
        </w:tc>
      </w:tr>
      <w:tr w:rsidR="00BD1545"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BD1545" w:rsidRDefault="00BD1545" w:rsidP="00A34C26">
            <w:pPr>
              <w:pStyle w:val="ListParagraph"/>
              <w:numPr>
                <w:ilvl w:val="0"/>
                <w:numId w:val="3"/>
              </w:numPr>
            </w:pPr>
          </w:p>
        </w:tc>
        <w:tc>
          <w:tcPr>
            <w:tcW w:w="6521" w:type="dxa"/>
          </w:tcPr>
          <w:p w:rsidR="00BD1545" w:rsidRDefault="00A34C26" w:rsidP="00BD1545">
            <w:pPr>
              <w:cnfStyle w:val="000000000000" w:firstRow="0" w:lastRow="0" w:firstColumn="0" w:lastColumn="0" w:oddVBand="0" w:evenVBand="0" w:oddHBand="0" w:evenHBand="0" w:firstRowFirstColumn="0" w:firstRowLastColumn="0" w:lastRowFirstColumn="0" w:lastRowLastColumn="0"/>
            </w:pPr>
            <w:r>
              <w:t>Ensure</w:t>
            </w:r>
            <w:r w:rsidR="00C47023">
              <w:t xml:space="preserve"> that audit findings are </w:t>
            </w:r>
            <w:r w:rsidR="009C75A8">
              <w:t>resolved and close them</w:t>
            </w:r>
            <w:r w:rsidR="00581487">
              <w:t>.</w:t>
            </w:r>
          </w:p>
        </w:tc>
        <w:tc>
          <w:tcPr>
            <w:tcW w:w="2391" w:type="dxa"/>
          </w:tcPr>
          <w:p w:rsidR="00BD1545" w:rsidRDefault="002630DD"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DA0B5A"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DA0B5A" w:rsidRDefault="00DA0B5A" w:rsidP="00A34C26">
            <w:pPr>
              <w:pStyle w:val="ListParagraph"/>
              <w:numPr>
                <w:ilvl w:val="0"/>
                <w:numId w:val="3"/>
              </w:numPr>
            </w:pPr>
          </w:p>
        </w:tc>
        <w:tc>
          <w:tcPr>
            <w:tcW w:w="6521" w:type="dxa"/>
          </w:tcPr>
          <w:p w:rsidR="003C18EE" w:rsidRDefault="003C18EE" w:rsidP="003C18EE">
            <w:pPr>
              <w:cnfStyle w:val="000000100000" w:firstRow="0" w:lastRow="0" w:firstColumn="0" w:lastColumn="0" w:oddVBand="0" w:evenVBand="0" w:oddHBand="1" w:evenHBand="0" w:firstRowFirstColumn="0" w:firstRowLastColumn="0" w:lastRowFirstColumn="0" w:lastRowLastColumn="0"/>
            </w:pPr>
            <w:r>
              <w:t>Perform root cause analysis for</w:t>
            </w:r>
          </w:p>
          <w:p w:rsidR="00DA0B5A"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all </w:t>
            </w:r>
            <w:r w:rsidR="001A0A83">
              <w:t xml:space="preserve">functional </w:t>
            </w:r>
            <w:r>
              <w:t>NCs</w:t>
            </w:r>
          </w:p>
          <w:p w:rsidR="003C18EE" w:rsidRDefault="003C18EE" w:rsidP="00C44DB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recurrent NCs across instances</w:t>
            </w:r>
          </w:p>
          <w:p w:rsidR="00E66554" w:rsidRDefault="00E66554" w:rsidP="00E66554">
            <w:pPr>
              <w:cnfStyle w:val="000000100000" w:firstRow="0" w:lastRow="0" w:firstColumn="0" w:lastColumn="0" w:oddVBand="0" w:evenVBand="0" w:oddHBand="1" w:evenHBand="0" w:firstRowFirstColumn="0" w:firstRowLastColumn="0" w:lastRowFirstColumn="0" w:lastRowLastColumn="0"/>
            </w:pPr>
            <w:r>
              <w:t xml:space="preserve">Use </w:t>
            </w:r>
            <w:r w:rsidR="001A0A83">
              <w:t xml:space="preserve">“Incident Management Report in </w:t>
            </w:r>
            <w:proofErr w:type="spellStart"/>
            <w:r w:rsidR="001A0A83">
              <w:t>GIL.ef</w:t>
            </w:r>
            <w:proofErr w:type="spellEnd"/>
            <w:r w:rsidR="001A0A83">
              <w:t xml:space="preserve">” and </w:t>
            </w:r>
            <w:r>
              <w:t>“Audit Reporting Tool” (TOOL_ADTRPT) for recording and reporting the results of the root cause analysis</w:t>
            </w:r>
            <w:proofErr w:type="gramStart"/>
            <w:r>
              <w:t>..</w:t>
            </w:r>
            <w:proofErr w:type="gramEnd"/>
          </w:p>
        </w:tc>
        <w:tc>
          <w:tcPr>
            <w:tcW w:w="2391" w:type="dxa"/>
          </w:tcPr>
          <w:p w:rsidR="00DA0B5A"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team</w:t>
            </w:r>
          </w:p>
        </w:tc>
      </w:tr>
      <w:tr w:rsidR="00A34C26"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A34C26" w:rsidRDefault="00A34C26" w:rsidP="00A34C26">
            <w:pPr>
              <w:pStyle w:val="ListParagraph"/>
              <w:numPr>
                <w:ilvl w:val="0"/>
                <w:numId w:val="3"/>
              </w:numPr>
            </w:pPr>
          </w:p>
        </w:tc>
        <w:tc>
          <w:tcPr>
            <w:tcW w:w="6521" w:type="dxa"/>
          </w:tcPr>
          <w:p w:rsidR="00A34C26" w:rsidRDefault="00A34C26" w:rsidP="005D39F2">
            <w:pPr>
              <w:cnfStyle w:val="000000000000" w:firstRow="0" w:lastRow="0" w:firstColumn="0" w:lastColumn="0" w:oddVBand="0" w:evenVBand="0" w:oddHBand="0" w:evenHBand="0" w:firstRowFirstColumn="0" w:firstRowLastColumn="0" w:lastRowFirstColumn="0" w:lastRowLastColumn="0"/>
            </w:pPr>
            <w:r>
              <w:t>Update “</w:t>
            </w:r>
            <w:r w:rsidR="005D39F2">
              <w:t xml:space="preserve">Incident Management of </w:t>
            </w:r>
            <w:proofErr w:type="spellStart"/>
            <w:r w:rsidR="005D39F2">
              <w:t>GIL.ef</w:t>
            </w:r>
            <w:proofErr w:type="spellEnd"/>
            <w:r>
              <w:t>”</w:t>
            </w:r>
            <w:r w:rsidR="00581487">
              <w:t>.</w:t>
            </w:r>
          </w:p>
        </w:tc>
        <w:tc>
          <w:tcPr>
            <w:tcW w:w="2391" w:type="dxa"/>
          </w:tcPr>
          <w:p w:rsidR="00A34C26" w:rsidRDefault="00242B7C" w:rsidP="00242B7C">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A65B57"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A65B57" w:rsidRDefault="00A65B57" w:rsidP="00A34C26">
            <w:pPr>
              <w:pStyle w:val="ListParagraph"/>
              <w:numPr>
                <w:ilvl w:val="0"/>
                <w:numId w:val="3"/>
              </w:numPr>
            </w:pPr>
          </w:p>
        </w:tc>
        <w:tc>
          <w:tcPr>
            <w:tcW w:w="6521" w:type="dxa"/>
          </w:tcPr>
          <w:p w:rsidR="00A65B57" w:rsidRDefault="00DA0B5A" w:rsidP="003C18EE">
            <w:pPr>
              <w:cnfStyle w:val="000000100000" w:firstRow="0" w:lastRow="0" w:firstColumn="0" w:lastColumn="0" w:oddVBand="0" w:evenVBand="0" w:oddHBand="1" w:evenHBand="0" w:firstRowFirstColumn="0" w:firstRowLastColumn="0" w:lastRowFirstColumn="0" w:lastRowLastColumn="0"/>
            </w:pPr>
            <w:r>
              <w:t xml:space="preserve">Track </w:t>
            </w:r>
            <w:r w:rsidR="00A65B57">
              <w:t>root cause analysis</w:t>
            </w:r>
            <w:r w:rsidR="003C18EE">
              <w:t xml:space="preserve"> actions for the identified non-compliances.</w:t>
            </w:r>
          </w:p>
        </w:tc>
        <w:tc>
          <w:tcPr>
            <w:tcW w:w="2391" w:type="dxa"/>
          </w:tcPr>
          <w:p w:rsidR="00A65B57" w:rsidRDefault="00E66554" w:rsidP="00242B7C">
            <w:pPr>
              <w:ind w:left="33" w:hanging="35"/>
              <w:cnfStyle w:val="000000100000" w:firstRow="0" w:lastRow="0" w:firstColumn="0" w:lastColumn="0" w:oddVBand="0" w:evenVBand="0" w:oddHBand="1" w:evenHBand="0" w:firstRowFirstColumn="0" w:firstRowLastColumn="0" w:lastRowFirstColumn="0" w:lastRowLastColumn="0"/>
            </w:pPr>
            <w:r>
              <w:t>PPQA head</w:t>
            </w:r>
          </w:p>
        </w:tc>
      </w:tr>
      <w:tr w:rsidR="00C47023"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C47023" w:rsidRDefault="00C47023" w:rsidP="00A34C26">
            <w:pPr>
              <w:pStyle w:val="ListParagraph"/>
              <w:numPr>
                <w:ilvl w:val="0"/>
                <w:numId w:val="3"/>
              </w:numPr>
            </w:pPr>
          </w:p>
        </w:tc>
        <w:tc>
          <w:tcPr>
            <w:tcW w:w="6521" w:type="dxa"/>
          </w:tcPr>
          <w:p w:rsidR="00C47023" w:rsidRDefault="00C47023" w:rsidP="00C47023">
            <w:pPr>
              <w:cnfStyle w:val="000000000000" w:firstRow="0" w:lastRow="0" w:firstColumn="0" w:lastColumn="0" w:oddVBand="0" w:evenVBand="0" w:oddHBand="0" w:evenHBand="0" w:firstRowFirstColumn="0" w:firstRowLastColumn="0" w:lastRowFirstColumn="0" w:lastRowLastColumn="0"/>
            </w:pPr>
            <w:r>
              <w:t>Generate “Audit Repo</w:t>
            </w:r>
            <w:r w:rsidR="00FE0918">
              <w:t xml:space="preserve">rt” using </w:t>
            </w:r>
            <w:r w:rsidR="005D39F2">
              <w:t xml:space="preserve">“Incident Management Report in </w:t>
            </w:r>
            <w:proofErr w:type="spellStart"/>
            <w:r w:rsidR="005D39F2">
              <w:t>GIL.ef</w:t>
            </w:r>
            <w:proofErr w:type="spellEnd"/>
            <w:r w:rsidR="005D39F2">
              <w:t xml:space="preserve">” and </w:t>
            </w:r>
            <w:r w:rsidR="00FE0918">
              <w:t>“Audit Reporting Tool</w:t>
            </w:r>
            <w:r w:rsidR="00581487">
              <w:t xml:space="preserve">” </w:t>
            </w:r>
            <w:r w:rsidR="00FE0918">
              <w:t>(TOOL</w:t>
            </w:r>
            <w:r>
              <w:t>_ADTRPT)</w:t>
            </w:r>
            <w:r w:rsidR="00581487">
              <w:t>.</w:t>
            </w:r>
          </w:p>
        </w:tc>
        <w:tc>
          <w:tcPr>
            <w:tcW w:w="2391" w:type="dxa"/>
          </w:tcPr>
          <w:p w:rsidR="00C47023" w:rsidRDefault="00724830"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061B28" w:rsidRPr="00260ACF" w:rsidTr="00624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061B28" w:rsidRDefault="00061B28" w:rsidP="00A34C26">
            <w:pPr>
              <w:pStyle w:val="ListParagraph"/>
              <w:numPr>
                <w:ilvl w:val="0"/>
                <w:numId w:val="3"/>
              </w:numPr>
            </w:pPr>
          </w:p>
        </w:tc>
        <w:tc>
          <w:tcPr>
            <w:tcW w:w="6521" w:type="dxa"/>
          </w:tcPr>
          <w:p w:rsidR="00061B28" w:rsidRDefault="00146A6A" w:rsidP="00146A6A">
            <w:pPr>
              <w:cnfStyle w:val="000000100000" w:firstRow="0" w:lastRow="0" w:firstColumn="0" w:lastColumn="0" w:oddVBand="0" w:evenVBand="0" w:oddHBand="1" w:evenHBand="0" w:firstRowFirstColumn="0" w:firstRowLastColumn="0" w:lastRowFirstColumn="0" w:lastRowLastColumn="0"/>
            </w:pPr>
            <w:r>
              <w:t>Periodically s</w:t>
            </w:r>
            <w:r w:rsidR="00061B28">
              <w:t>end the “Audit Report” to P</w:t>
            </w:r>
            <w:r w:rsidR="00581487">
              <w:t>rocess Engineering (P</w:t>
            </w:r>
            <w:r w:rsidR="00061B28">
              <w:t>EG</w:t>
            </w:r>
            <w:r w:rsidR="00581487">
              <w:t>)</w:t>
            </w:r>
            <w:r w:rsidR="00061B28">
              <w:t xml:space="preserve"> Head for identifying </w:t>
            </w:r>
            <w:r w:rsidR="00581487">
              <w:t>Candidate P</w:t>
            </w:r>
            <w:r w:rsidR="00061B28">
              <w:t xml:space="preserve">rocess </w:t>
            </w:r>
            <w:r w:rsidR="00581487">
              <w:t>Improvement Opportunities.</w:t>
            </w:r>
          </w:p>
        </w:tc>
        <w:tc>
          <w:tcPr>
            <w:tcW w:w="2391" w:type="dxa"/>
          </w:tcPr>
          <w:p w:rsidR="00061B28" w:rsidRDefault="00061B28" w:rsidP="007103AD">
            <w:pPr>
              <w:ind w:left="33" w:hanging="35"/>
              <w:cnfStyle w:val="000000100000" w:firstRow="0" w:lastRow="0" w:firstColumn="0" w:lastColumn="0" w:oddVBand="0" w:evenVBand="0" w:oddHBand="1" w:evenHBand="0" w:firstRowFirstColumn="0" w:firstRowLastColumn="0" w:lastRowFirstColumn="0" w:lastRowLastColumn="0"/>
            </w:pPr>
            <w:r>
              <w:t>PPQA Member</w:t>
            </w:r>
            <w:r w:rsidR="007103AD">
              <w:t>/</w:t>
            </w:r>
            <w:r>
              <w:t>Auditor</w:t>
            </w:r>
          </w:p>
        </w:tc>
      </w:tr>
      <w:tr w:rsidR="00357FBC" w:rsidRPr="00260ACF" w:rsidTr="00624EE6">
        <w:tc>
          <w:tcPr>
            <w:cnfStyle w:val="001000000000" w:firstRow="0" w:lastRow="0" w:firstColumn="1" w:lastColumn="0" w:oddVBand="0" w:evenVBand="0" w:oddHBand="0" w:evenHBand="0" w:firstRowFirstColumn="0" w:firstRowLastColumn="0" w:lastRowFirstColumn="0" w:lastRowLastColumn="0"/>
            <w:tcW w:w="1096" w:type="dxa"/>
          </w:tcPr>
          <w:p w:rsidR="00357FBC" w:rsidRDefault="00357FBC" w:rsidP="00A34C26">
            <w:pPr>
              <w:pStyle w:val="ListParagraph"/>
              <w:numPr>
                <w:ilvl w:val="0"/>
                <w:numId w:val="3"/>
              </w:numPr>
            </w:pPr>
          </w:p>
        </w:tc>
        <w:tc>
          <w:tcPr>
            <w:tcW w:w="6521" w:type="dxa"/>
          </w:tcPr>
          <w:p w:rsidR="00357FBC" w:rsidRDefault="00357FBC" w:rsidP="005D39F2">
            <w:pPr>
              <w:cnfStyle w:val="000000000000" w:firstRow="0" w:lastRow="0" w:firstColumn="0" w:lastColumn="0" w:oddVBand="0" w:evenVBand="0" w:oddHBand="0" w:evenHBand="0" w:firstRowFirstColumn="0" w:firstRowLastColumn="0" w:lastRowFirstColumn="0" w:lastRowLastColumn="0"/>
            </w:pPr>
            <w:r>
              <w:t>Identify best practices and process improvement opportunities. Submit them to the Process Engineering Group (PEG) using “</w:t>
            </w:r>
            <w:r w:rsidR="005D39F2">
              <w:t xml:space="preserve">Incident Management of </w:t>
            </w:r>
            <w:proofErr w:type="spellStart"/>
            <w:r w:rsidR="005D39F2">
              <w:t>GIL.ef</w:t>
            </w:r>
            <w:proofErr w:type="spellEnd"/>
            <w:r>
              <w:t>”.</w:t>
            </w:r>
          </w:p>
        </w:tc>
        <w:tc>
          <w:tcPr>
            <w:tcW w:w="2391" w:type="dxa"/>
          </w:tcPr>
          <w:p w:rsidR="00357FBC" w:rsidRDefault="00357FBC" w:rsidP="00A34C26">
            <w:pPr>
              <w:ind w:left="33" w:hanging="35"/>
              <w:cnfStyle w:val="000000000000" w:firstRow="0" w:lastRow="0" w:firstColumn="0" w:lastColumn="0" w:oddVBand="0" w:evenVBand="0" w:oddHBand="0" w:evenHBand="0" w:firstRowFirstColumn="0" w:firstRowLastColumn="0" w:lastRowFirstColumn="0" w:lastRowLastColumn="0"/>
            </w:pPr>
            <w:r>
              <w:t>PPQA Member/Auditor</w:t>
            </w:r>
          </w:p>
        </w:tc>
      </w:tr>
      <w:tr w:rsidR="00357FBC" w:rsidRPr="00260ACF" w:rsidTr="00D62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95B3D7" w:themeFill="accent1" w:themeFillTint="99"/>
          </w:tcPr>
          <w:p w:rsidR="00357FBC" w:rsidRDefault="00357FBC" w:rsidP="005B2193">
            <w:pPr>
              <w:pStyle w:val="ListParagraph"/>
            </w:pPr>
          </w:p>
        </w:tc>
        <w:tc>
          <w:tcPr>
            <w:tcW w:w="6521" w:type="dxa"/>
            <w:shd w:val="clear" w:color="auto" w:fill="95B3D7" w:themeFill="accent1" w:themeFillTint="99"/>
          </w:tcPr>
          <w:p w:rsidR="00357FBC" w:rsidRPr="00CF0373" w:rsidRDefault="00357FBC" w:rsidP="005B2193">
            <w:pPr>
              <w:pStyle w:val="Bullet"/>
              <w:spacing w:line="240" w:lineRule="auto"/>
              <w:ind w:left="0" w:firstLine="0"/>
              <w:cnfStyle w:val="000000100000" w:firstRow="0" w:lastRow="0" w:firstColumn="0" w:lastColumn="0" w:oddVBand="0" w:evenVBand="0" w:oddHBand="1" w:evenHBand="0" w:firstRowFirstColumn="0" w:firstRowLastColumn="0" w:lastRowFirstColumn="0" w:lastRowLastColumn="0"/>
              <w:rPr>
                <w:b/>
              </w:rPr>
            </w:pPr>
            <w:r>
              <w:rPr>
                <w:b/>
              </w:rPr>
              <w:t>Senior Management review</w:t>
            </w:r>
          </w:p>
        </w:tc>
        <w:tc>
          <w:tcPr>
            <w:tcW w:w="2391" w:type="dxa"/>
            <w:shd w:val="clear" w:color="auto" w:fill="95B3D7" w:themeFill="accent1" w:themeFillTint="99"/>
          </w:tcPr>
          <w:p w:rsidR="00357FBC" w:rsidRDefault="00357FBC" w:rsidP="005B2193">
            <w:pPr>
              <w:ind w:left="33" w:hanging="35"/>
              <w:cnfStyle w:val="000000100000" w:firstRow="0" w:lastRow="0" w:firstColumn="0" w:lastColumn="0" w:oddVBand="0" w:evenVBand="0" w:oddHBand="1" w:evenHBand="0" w:firstRowFirstColumn="0" w:firstRowLastColumn="0" w:lastRowFirstColumn="0" w:lastRowLastColumn="0"/>
            </w:pPr>
          </w:p>
        </w:tc>
      </w:tr>
      <w:tr w:rsidR="00357FBC" w:rsidRPr="00260ACF" w:rsidTr="007D6556">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rsidR="00357FBC" w:rsidRPr="009032CF" w:rsidRDefault="00357FBC" w:rsidP="00C44DBD">
            <w:pPr>
              <w:pStyle w:val="ListParagraph"/>
              <w:numPr>
                <w:ilvl w:val="0"/>
                <w:numId w:val="3"/>
              </w:numPr>
              <w:rPr>
                <w:b w:val="0"/>
                <w:bCs w:val="0"/>
              </w:rPr>
            </w:pPr>
          </w:p>
        </w:tc>
        <w:tc>
          <w:tcPr>
            <w:tcW w:w="6521" w:type="dxa"/>
            <w:shd w:val="clear" w:color="auto" w:fill="auto"/>
          </w:tcPr>
          <w:p w:rsidR="00357FBC" w:rsidRPr="00227870" w:rsidRDefault="00357FBC" w:rsidP="005B2193">
            <w:pPr>
              <w:pStyle w:val="Bullet"/>
              <w:spacing w:line="240" w:lineRule="auto"/>
              <w:ind w:left="0" w:firstLine="0"/>
              <w:cnfStyle w:val="000000000000" w:firstRow="0" w:lastRow="0" w:firstColumn="0" w:lastColumn="0" w:oddVBand="0" w:evenVBand="0" w:oddHBand="0" w:evenHBand="0" w:firstRowFirstColumn="0" w:firstRowLastColumn="0" w:lastRowFirstColumn="0" w:lastRowLastColumn="0"/>
            </w:pPr>
            <w:r>
              <w:t>Discuss and review of Audit activities with Senior Management Periodically. This should be done typically in each Quarter. Use “Senior Management Review Agenda List” (TMPL_PQARVW)</w:t>
            </w:r>
          </w:p>
        </w:tc>
        <w:tc>
          <w:tcPr>
            <w:tcW w:w="2391" w:type="dxa"/>
            <w:shd w:val="clear" w:color="auto" w:fill="auto"/>
          </w:tcPr>
          <w:p w:rsidR="00357FBC" w:rsidRDefault="00357FBC" w:rsidP="005B2193">
            <w:pPr>
              <w:ind w:left="33" w:hanging="35"/>
              <w:cnfStyle w:val="000000000000" w:firstRow="0" w:lastRow="0" w:firstColumn="0" w:lastColumn="0" w:oddVBand="0" w:evenVBand="0" w:oddHBand="0" w:evenHBand="0" w:firstRowFirstColumn="0" w:firstRowLastColumn="0" w:lastRowFirstColumn="0" w:lastRowLastColumn="0"/>
            </w:pPr>
            <w:r>
              <w:t>PPQA Manager</w:t>
            </w:r>
          </w:p>
        </w:tc>
      </w:tr>
    </w:tbl>
    <w:p w:rsidR="003F6F6E" w:rsidRDefault="003F6F6E" w:rsidP="003F6F6E">
      <w:r w:rsidRPr="003F6F6E">
        <w:t>* Improvements/Suggestions are solicited on “</w:t>
      </w:r>
      <w:r w:rsidR="005D39F2">
        <w:t xml:space="preserve">Incident Management of </w:t>
      </w:r>
      <w:proofErr w:type="spellStart"/>
      <w:r w:rsidR="005D39F2">
        <w:t>GIL.ef</w:t>
      </w:r>
      <w:proofErr w:type="spellEnd"/>
      <w:r w:rsidRPr="003F6F6E">
        <w:t>”.</w:t>
      </w:r>
      <w:r w:rsidR="00C44F18">
        <w:br/>
      </w:r>
      <w:r w:rsidR="00C44F18" w:rsidRPr="00C44F18">
        <w:t>*For details on the Roles and Responsibilities of the practitioners, Refer "Roles and Responsibility" document in the QMS.</w:t>
      </w:r>
    </w:p>
    <w:p w:rsidR="00E01440" w:rsidRDefault="00E01440" w:rsidP="004A2ED1">
      <w:pPr>
        <w:pStyle w:val="Heading1"/>
      </w:pPr>
      <w:bookmarkStart w:id="7" w:name="_Toc102744170"/>
      <w:r>
        <w:t>Verification</w:t>
      </w:r>
      <w:bookmarkEnd w:id="7"/>
    </w:p>
    <w:p w:rsidR="00A46AB2" w:rsidRDefault="00A46AB2" w:rsidP="00A34C26">
      <w:pPr>
        <w:pStyle w:val="ListParagraph"/>
        <w:numPr>
          <w:ilvl w:val="0"/>
          <w:numId w:val="9"/>
        </w:numPr>
      </w:pPr>
      <w:r>
        <w:t xml:space="preserve">Review of </w:t>
      </w:r>
      <w:r w:rsidR="00FE0918">
        <w:t>Audit</w:t>
      </w:r>
      <w:r>
        <w:t xml:space="preserve"> Plan </w:t>
      </w:r>
      <w:r w:rsidR="00A34C26">
        <w:t>by PPQA Manager</w:t>
      </w:r>
      <w:r w:rsidR="00B35467">
        <w:t>.</w:t>
      </w:r>
    </w:p>
    <w:p w:rsidR="00C44F18" w:rsidRDefault="00C44F18" w:rsidP="00C44F18">
      <w:pPr>
        <w:pStyle w:val="ListParagraph"/>
        <w:numPr>
          <w:ilvl w:val="0"/>
          <w:numId w:val="9"/>
        </w:numPr>
      </w:pPr>
      <w:r>
        <w:t>Review of the process and its work products by PPQA members.</w:t>
      </w:r>
    </w:p>
    <w:p w:rsidR="00C44F18" w:rsidRDefault="00C44F18" w:rsidP="00C44F18">
      <w:pPr>
        <w:pStyle w:val="ListParagraph"/>
        <w:numPr>
          <w:ilvl w:val="0"/>
          <w:numId w:val="9"/>
        </w:numPr>
      </w:pPr>
      <w:r>
        <w:t>Review of the process and its work products by Senior Management.</w:t>
      </w:r>
    </w:p>
    <w:p w:rsidR="00B81986" w:rsidRDefault="00E92BC6">
      <w:pPr>
        <w:pStyle w:val="Heading1"/>
      </w:pPr>
      <w:bookmarkStart w:id="8" w:name="_Toc102744171"/>
      <w:r>
        <w:t>Guidelines</w:t>
      </w:r>
      <w:bookmarkEnd w:id="8"/>
    </w:p>
    <w:p w:rsidR="00C44F18" w:rsidRPr="00C44F18" w:rsidRDefault="00C44F18" w:rsidP="00C44F18">
      <w:r w:rsidRPr="00C44F18">
        <w:t xml:space="preserve">Refer "Configuration Management </w:t>
      </w:r>
      <w:r w:rsidR="00572491">
        <w:t xml:space="preserve">and Release </w:t>
      </w:r>
      <w:r w:rsidRPr="00C44F18">
        <w:t>Procedure" (PRCD_CONFIG) for Access Rights, location of work products, naming convention and types of controls.</w:t>
      </w:r>
    </w:p>
    <w:p w:rsidR="00E13EB9" w:rsidRDefault="00635DDE" w:rsidP="00635DDE">
      <w:pPr>
        <w:pStyle w:val="Heading2"/>
      </w:pPr>
      <w:bookmarkStart w:id="9" w:name="_Toc102744172"/>
      <w:r>
        <w:t>Audit Guidelines</w:t>
      </w:r>
      <w:bookmarkEnd w:id="9"/>
    </w:p>
    <w:p w:rsidR="003C6E53" w:rsidRDefault="003C6E53" w:rsidP="003C6E53">
      <w:pPr>
        <w:pStyle w:val="ListParagraph"/>
      </w:pPr>
    </w:p>
    <w:p w:rsidR="003C6E53" w:rsidRDefault="00581487" w:rsidP="00A34C26">
      <w:pPr>
        <w:pStyle w:val="ListParagraph"/>
        <w:numPr>
          <w:ilvl w:val="0"/>
          <w:numId w:val="5"/>
        </w:numPr>
      </w:pPr>
      <w:r>
        <w:t>PPQA M</w:t>
      </w:r>
      <w:r w:rsidR="003C6E53">
        <w:t>anage</w:t>
      </w:r>
      <w:r w:rsidR="00BD0D8B">
        <w:t xml:space="preserve">r selects the auditor </w:t>
      </w:r>
      <w:r w:rsidR="003C6E53">
        <w:t>and informs the selected auditor.</w:t>
      </w:r>
    </w:p>
    <w:p w:rsidR="003C6E53" w:rsidRDefault="00581487" w:rsidP="00A34C26">
      <w:pPr>
        <w:pStyle w:val="ListParagraph"/>
        <w:numPr>
          <w:ilvl w:val="0"/>
          <w:numId w:val="5"/>
        </w:numPr>
      </w:pPr>
      <w:r>
        <w:t xml:space="preserve">Auditor informs the </w:t>
      </w:r>
      <w:r w:rsidR="00B27086">
        <w:t>Planner</w:t>
      </w:r>
      <w:r w:rsidR="003C6E53">
        <w:t xml:space="preserve"> of the selected project of the schedule of the </w:t>
      </w:r>
      <w:r>
        <w:t>A</w:t>
      </w:r>
      <w:r w:rsidR="003C6E53">
        <w:t>udit.</w:t>
      </w:r>
    </w:p>
    <w:p w:rsidR="003C6E53" w:rsidRDefault="003C6E53" w:rsidP="00A34C26">
      <w:pPr>
        <w:pStyle w:val="ListParagraph"/>
        <w:numPr>
          <w:ilvl w:val="0"/>
          <w:numId w:val="5"/>
        </w:numPr>
      </w:pPr>
      <w:r>
        <w:t xml:space="preserve">Auditor performs the </w:t>
      </w:r>
      <w:r w:rsidR="00581487">
        <w:t>A</w:t>
      </w:r>
      <w:r>
        <w:t>udit.</w:t>
      </w:r>
    </w:p>
    <w:p w:rsidR="003C6E53" w:rsidRDefault="003C6E53" w:rsidP="00A34C26">
      <w:pPr>
        <w:pStyle w:val="ListParagraph"/>
        <w:numPr>
          <w:ilvl w:val="1"/>
          <w:numId w:val="5"/>
        </w:numPr>
      </w:pPr>
      <w:r>
        <w:t xml:space="preserve">Objectively evaluate the work products of the project using the </w:t>
      </w:r>
      <w:r w:rsidR="00BD0D8B">
        <w:t>“</w:t>
      </w:r>
      <w:r w:rsidR="003E7FA7">
        <w:t>Project</w:t>
      </w:r>
      <w:r w:rsidR="00BD0D8B">
        <w:t xml:space="preserve"> Audit C</w:t>
      </w:r>
      <w:r>
        <w:t>hecklist</w:t>
      </w:r>
      <w:r w:rsidR="00BD0D8B">
        <w:t>”</w:t>
      </w:r>
      <w:r>
        <w:t xml:space="preserve"> </w:t>
      </w:r>
      <w:r w:rsidR="00581487">
        <w:t>(</w:t>
      </w:r>
      <w:r>
        <w:t>CHKL_AUDITT</w:t>
      </w:r>
      <w:r w:rsidR="00581487">
        <w:t>)</w:t>
      </w:r>
      <w:r>
        <w:t>.</w:t>
      </w:r>
    </w:p>
    <w:p w:rsidR="003C6E53" w:rsidRDefault="003C6E53" w:rsidP="00A34C26">
      <w:pPr>
        <w:pStyle w:val="ListParagraph"/>
        <w:numPr>
          <w:ilvl w:val="1"/>
          <w:numId w:val="5"/>
        </w:numPr>
      </w:pPr>
      <w:r>
        <w:t xml:space="preserve">Identify possible inconsistencies with the </w:t>
      </w:r>
      <w:r w:rsidR="00581487">
        <w:t>P</w:t>
      </w:r>
      <w:r>
        <w:t xml:space="preserve">roject’s </w:t>
      </w:r>
      <w:r w:rsidR="00581487">
        <w:t>Defined P</w:t>
      </w:r>
      <w:r>
        <w:t>rocesses.</w:t>
      </w:r>
    </w:p>
    <w:p w:rsidR="003C6E53" w:rsidRDefault="003C6E53" w:rsidP="00A34C26">
      <w:pPr>
        <w:pStyle w:val="ListParagraph"/>
        <w:numPr>
          <w:ilvl w:val="1"/>
          <w:numId w:val="5"/>
        </w:numPr>
      </w:pPr>
      <w:r>
        <w:t>Evaluate the inconsistencies observed in consultation with the project’s relevant stakeholders.</w:t>
      </w:r>
    </w:p>
    <w:p w:rsidR="003C6E53" w:rsidRDefault="003C6E53" w:rsidP="00A34C26">
      <w:pPr>
        <w:pStyle w:val="ListParagraph"/>
        <w:numPr>
          <w:ilvl w:val="1"/>
          <w:numId w:val="5"/>
        </w:numPr>
      </w:pPr>
      <w:r>
        <w:t>Arrive at a concurrence at the observations. If the concurrence cannot be reached, e</w:t>
      </w:r>
      <w:r w:rsidR="00581487">
        <w:t>scalate the issues to the PPQA M</w:t>
      </w:r>
      <w:r>
        <w:t>anager and the operations head, if required.</w:t>
      </w:r>
    </w:p>
    <w:p w:rsidR="003C6E53" w:rsidRDefault="003C6E53" w:rsidP="00A34C26">
      <w:pPr>
        <w:pStyle w:val="ListParagraph"/>
        <w:numPr>
          <w:ilvl w:val="1"/>
          <w:numId w:val="5"/>
        </w:numPr>
      </w:pPr>
      <w:r>
        <w:t xml:space="preserve">Classify the observations into </w:t>
      </w:r>
      <w:r w:rsidR="00FC7E60">
        <w:t xml:space="preserve">functional </w:t>
      </w:r>
      <w:r>
        <w:t xml:space="preserve">or </w:t>
      </w:r>
      <w:proofErr w:type="spellStart"/>
      <w:r w:rsidR="00FC7E60">
        <w:t>non functional</w:t>
      </w:r>
      <w:proofErr w:type="spellEnd"/>
      <w:r w:rsidR="00FC7E60">
        <w:t xml:space="preserve"> </w:t>
      </w:r>
      <w:r>
        <w:t>non-compliance issues based on their impact</w:t>
      </w:r>
      <w:r w:rsidR="00581487">
        <w:t xml:space="preserve"> or observations</w:t>
      </w:r>
      <w:r>
        <w:t>.</w:t>
      </w:r>
    </w:p>
    <w:p w:rsidR="003C6E53" w:rsidRDefault="003C6E53" w:rsidP="00A34C26">
      <w:pPr>
        <w:pStyle w:val="ListParagraph"/>
        <w:numPr>
          <w:ilvl w:val="1"/>
          <w:numId w:val="5"/>
        </w:numPr>
      </w:pPr>
      <w:r>
        <w:t>Identify and arrive at the relevant stakeholders responsible for closure of NC’s and the schedule for closure.</w:t>
      </w:r>
    </w:p>
    <w:p w:rsidR="003C6E53" w:rsidRDefault="00581487" w:rsidP="00A34C26">
      <w:pPr>
        <w:pStyle w:val="ListParagraph"/>
        <w:numPr>
          <w:ilvl w:val="1"/>
          <w:numId w:val="5"/>
        </w:numPr>
      </w:pPr>
      <w:r>
        <w:t>Inform the PPQA M</w:t>
      </w:r>
      <w:r w:rsidR="003C6E53">
        <w:t xml:space="preserve">anager </w:t>
      </w:r>
      <w:r>
        <w:t>of the audit results. The PPQA M</w:t>
      </w:r>
      <w:r w:rsidR="003C6E53">
        <w:t xml:space="preserve">anager will ensure that the NC’s are closed within scheduled timeframe. Repeated failure to meet the closure schedule will invite escalation to the operations head and absolution of the auditor from the project’s audit responsibilities. The PPQA </w:t>
      </w:r>
      <w:r>
        <w:t>M</w:t>
      </w:r>
      <w:r w:rsidR="003C6E53">
        <w:t xml:space="preserve">anager will hence be responsible for </w:t>
      </w:r>
      <w:r w:rsidR="003C6E53">
        <w:lastRenderedPageBreak/>
        <w:t xml:space="preserve">closures. The number of repetitions before the escalation is triggered is decided with mutual consent between the auditor and the PPQA </w:t>
      </w:r>
      <w:r>
        <w:t>M</w:t>
      </w:r>
      <w:r w:rsidR="003C6E53">
        <w:t xml:space="preserve">anager. </w:t>
      </w:r>
    </w:p>
    <w:p w:rsidR="003C6E53" w:rsidRDefault="003C6E53" w:rsidP="00A34C26">
      <w:pPr>
        <w:pStyle w:val="ListParagraph"/>
        <w:numPr>
          <w:ilvl w:val="1"/>
          <w:numId w:val="5"/>
        </w:numPr>
      </w:pPr>
      <w:r>
        <w:t>Verify closure with respect to the decided closure schedule.</w:t>
      </w:r>
    </w:p>
    <w:p w:rsidR="003C6E53" w:rsidRDefault="003C6E53" w:rsidP="00A34C26">
      <w:pPr>
        <w:pStyle w:val="ListParagraph"/>
        <w:numPr>
          <w:ilvl w:val="1"/>
          <w:numId w:val="5"/>
        </w:numPr>
      </w:pPr>
      <w:r>
        <w:t>Inform the PPQA manager of the successful closure of all NC’s</w:t>
      </w:r>
    </w:p>
    <w:p w:rsidR="003C6E53" w:rsidRDefault="00BD0D8B" w:rsidP="00A34C26">
      <w:pPr>
        <w:pStyle w:val="ListParagraph"/>
        <w:numPr>
          <w:ilvl w:val="0"/>
          <w:numId w:val="5"/>
        </w:numPr>
      </w:pPr>
      <w:r>
        <w:t>Inform the Process Engineering Group and communicate the Audit R</w:t>
      </w:r>
      <w:r w:rsidR="003C6E53">
        <w:t>eport to them.</w:t>
      </w:r>
    </w:p>
    <w:p w:rsidR="00400781" w:rsidRDefault="00400781" w:rsidP="00400781">
      <w:pPr>
        <w:pStyle w:val="Heading2"/>
      </w:pPr>
      <w:bookmarkStart w:id="10" w:name="_Toc102744173"/>
      <w:r>
        <w:t>Definitions</w:t>
      </w:r>
      <w:bookmarkEnd w:id="10"/>
    </w:p>
    <w:p w:rsidR="00B30325" w:rsidRDefault="008D7A7C" w:rsidP="00B30325">
      <w:pPr>
        <w:pStyle w:val="Heading3"/>
      </w:pPr>
      <w:bookmarkStart w:id="11" w:name="_Toc102744174"/>
      <w:r>
        <w:t xml:space="preserve">Functional </w:t>
      </w:r>
      <w:r w:rsidR="00B30325">
        <w:t>noncompliance:</w:t>
      </w:r>
      <w:bookmarkEnd w:id="11"/>
      <w:r w:rsidR="00B30325">
        <w:t xml:space="preserve"> </w:t>
      </w:r>
    </w:p>
    <w:p w:rsidR="00BF1E44" w:rsidRDefault="00B30325" w:rsidP="00B30325">
      <w:r>
        <w:t xml:space="preserve">A </w:t>
      </w:r>
      <w:r w:rsidR="008D7A7C">
        <w:t xml:space="preserve">functional </w:t>
      </w:r>
      <w:r>
        <w:t>Non Compliance is one or more of:</w:t>
      </w:r>
    </w:p>
    <w:p w:rsidR="00B30325" w:rsidRDefault="00B30325" w:rsidP="00B30325">
      <w:pPr>
        <w:pStyle w:val="ListParagraph"/>
        <w:numPr>
          <w:ilvl w:val="0"/>
          <w:numId w:val="10"/>
        </w:numPr>
      </w:pPr>
      <w:r>
        <w:t xml:space="preserve">The absence of or total breakdown of a system to meet process requirements. A number of </w:t>
      </w:r>
      <w:r w:rsidR="008D7A7C">
        <w:t xml:space="preserve">non-functional </w:t>
      </w:r>
      <w:r>
        <w:t xml:space="preserve">nonconformities against one requirement can represent a total breakdown of the system and thus be considered a </w:t>
      </w:r>
      <w:r w:rsidR="008D7A7C">
        <w:t xml:space="preserve">functional </w:t>
      </w:r>
      <w:r>
        <w:t>nonconformity.</w:t>
      </w:r>
    </w:p>
    <w:p w:rsidR="00B30325" w:rsidRDefault="00B30325" w:rsidP="00B30325">
      <w:pPr>
        <w:pStyle w:val="ListParagraph"/>
        <w:numPr>
          <w:ilvl w:val="0"/>
          <w:numId w:val="10"/>
        </w:numPr>
      </w:pPr>
      <w:r>
        <w:t xml:space="preserve"> Any noncompliance that would result in the probable shipment of nonconforming product. A condition that may result in the failure or materially reduce the usability of the products or services for their intended purpose.</w:t>
      </w:r>
    </w:p>
    <w:p w:rsidR="00B30325" w:rsidRDefault="00B30325" w:rsidP="00B30325">
      <w:pPr>
        <w:pStyle w:val="ListParagraph"/>
        <w:numPr>
          <w:ilvl w:val="0"/>
          <w:numId w:val="10"/>
        </w:numPr>
      </w:pPr>
      <w:r>
        <w:t>A noncompliance that judgment and experience indicate is likely either to result in the failure of the quality management system or to materially reduce its ability to assure controlled processes and products.</w:t>
      </w:r>
    </w:p>
    <w:p w:rsidR="00B30325" w:rsidRDefault="00B30325" w:rsidP="00B30325">
      <w:pPr>
        <w:pStyle w:val="ListParagraph"/>
      </w:pPr>
    </w:p>
    <w:p w:rsidR="00B30325" w:rsidRDefault="008D7A7C" w:rsidP="00B30325">
      <w:pPr>
        <w:pStyle w:val="Heading3"/>
      </w:pPr>
      <w:bookmarkStart w:id="12" w:name="_Toc102744175"/>
      <w:r>
        <w:t xml:space="preserve">Non-Functional </w:t>
      </w:r>
      <w:r w:rsidR="00B30325">
        <w:t>noncompliance:</w:t>
      </w:r>
      <w:bookmarkEnd w:id="12"/>
      <w:r w:rsidR="00B30325">
        <w:t xml:space="preserve"> </w:t>
      </w:r>
    </w:p>
    <w:p w:rsidR="00B30325" w:rsidRDefault="00B30325" w:rsidP="00B30325">
      <w:r>
        <w:t>A minor nonconformity is a failure to comply processes which based on judgment and experience is not likely to result in the failure of the quality management system or to reduce its ability to assure controlled processes or products. It may be one of the following:</w:t>
      </w:r>
    </w:p>
    <w:p w:rsidR="00B30325" w:rsidRDefault="00B30325" w:rsidP="00B30325">
      <w:pPr>
        <w:pStyle w:val="ListParagraph"/>
        <w:numPr>
          <w:ilvl w:val="0"/>
          <w:numId w:val="11"/>
        </w:numPr>
      </w:pPr>
      <w:r>
        <w:t>A failure in some part of the organization's quality management system.</w:t>
      </w:r>
    </w:p>
    <w:p w:rsidR="00400781" w:rsidRDefault="00B30325" w:rsidP="00B30325">
      <w:pPr>
        <w:pStyle w:val="ListParagraph"/>
        <w:numPr>
          <w:ilvl w:val="0"/>
          <w:numId w:val="11"/>
        </w:numPr>
      </w:pPr>
      <w:r>
        <w:t>A single observed lapse in following one item of a company's quality management system.</w:t>
      </w:r>
      <w:r>
        <w:br/>
      </w:r>
    </w:p>
    <w:p w:rsidR="00B77A02" w:rsidRDefault="00B77A02" w:rsidP="00B77A02">
      <w:pPr>
        <w:pStyle w:val="Heading3"/>
      </w:pPr>
      <w:bookmarkStart w:id="13" w:name="_Toc102744176"/>
      <w:r>
        <w:t>Observation:</w:t>
      </w:r>
      <w:bookmarkEnd w:id="13"/>
      <w:r>
        <w:t xml:space="preserve"> </w:t>
      </w:r>
    </w:p>
    <w:p w:rsidR="00541C29" w:rsidRDefault="00341759" w:rsidP="00541C29">
      <w:r>
        <w:t xml:space="preserve">An Observation is </w:t>
      </w:r>
      <w:r w:rsidR="00541C29" w:rsidRPr="00541C29">
        <w:t xml:space="preserve">remark </w:t>
      </w:r>
      <w:r w:rsidR="00541C29">
        <w:t xml:space="preserve">or an inference </w:t>
      </w:r>
      <w:r w:rsidR="00541C29" w:rsidRPr="00541C29">
        <w:t>that is made by observing</w:t>
      </w:r>
      <w:r w:rsidR="00471B2D">
        <w:t xml:space="preserve"> the things. </w:t>
      </w:r>
      <w:proofErr w:type="gramStart"/>
      <w:r w:rsidR="00471B2D">
        <w:t>For e.g.</w:t>
      </w:r>
      <w:proofErr w:type="gramEnd"/>
    </w:p>
    <w:p w:rsidR="00541C29" w:rsidRDefault="00541C29" w:rsidP="00541C29">
      <w:pPr>
        <w:pStyle w:val="ListParagraph"/>
        <w:numPr>
          <w:ilvl w:val="0"/>
          <w:numId w:val="11"/>
        </w:numPr>
      </w:pPr>
      <w:r>
        <w:t>MPP should be more detailed.</w:t>
      </w:r>
    </w:p>
    <w:p w:rsidR="00541C29" w:rsidRDefault="00541C29" w:rsidP="00541C29">
      <w:pPr>
        <w:pStyle w:val="ListParagraph"/>
        <w:numPr>
          <w:ilvl w:val="0"/>
          <w:numId w:val="11"/>
        </w:numPr>
      </w:pPr>
      <w:r>
        <w:t>Risk S</w:t>
      </w:r>
      <w:r w:rsidR="00471B2D">
        <w:t>tatement should be more elaborated</w:t>
      </w:r>
      <w:r>
        <w:t>.</w:t>
      </w:r>
      <w:r>
        <w:br/>
      </w:r>
    </w:p>
    <w:p w:rsidR="00A261E3" w:rsidRDefault="00A261E3" w:rsidP="00A261E3">
      <w:pPr>
        <w:pStyle w:val="Heading1"/>
      </w:pPr>
      <w:bookmarkStart w:id="14" w:name="_Toc102744177"/>
      <w:r>
        <w:t>Applicable Measurements</w:t>
      </w:r>
      <w:bookmarkEnd w:id="14"/>
    </w:p>
    <w:p w:rsidR="00A261E3" w:rsidRDefault="00A34C26" w:rsidP="00A34C26">
      <w:pPr>
        <w:numPr>
          <w:ilvl w:val="0"/>
          <w:numId w:val="2"/>
        </w:numPr>
      </w:pPr>
      <w:r>
        <w:t>Number of open Noncompliance I</w:t>
      </w:r>
      <w:r w:rsidR="00D2034F">
        <w:t>ssues</w:t>
      </w:r>
    </w:p>
    <w:p w:rsidR="00B81986" w:rsidRDefault="004A2ED1" w:rsidP="00E57469">
      <w:pPr>
        <w:pStyle w:val="Heading1"/>
      </w:pPr>
      <w:bookmarkStart w:id="15" w:name="_Toc102744178"/>
      <w:r>
        <w:lastRenderedPageBreak/>
        <w:t>Exit Criteria/Outputs</w:t>
      </w:r>
      <w:bookmarkEnd w:id="15"/>
    </w:p>
    <w:p w:rsidR="00331D51" w:rsidRDefault="00FE0918" w:rsidP="00A34C26">
      <w:pPr>
        <w:numPr>
          <w:ilvl w:val="0"/>
          <w:numId w:val="2"/>
        </w:numPr>
        <w:spacing w:after="0" w:line="240" w:lineRule="auto"/>
        <w:ind w:right="-14"/>
      </w:pPr>
      <w:r>
        <w:t>Audit</w:t>
      </w:r>
      <w:r w:rsidR="00940981">
        <w:t xml:space="preserve"> plans, schedules, procedures </w:t>
      </w:r>
      <w:r w:rsidR="00331D51">
        <w:t>and checklists</w:t>
      </w:r>
    </w:p>
    <w:p w:rsidR="00331D51" w:rsidRDefault="00A34C26" w:rsidP="00A34C26">
      <w:pPr>
        <w:numPr>
          <w:ilvl w:val="0"/>
          <w:numId w:val="2"/>
        </w:numPr>
        <w:spacing w:after="0" w:line="240" w:lineRule="auto"/>
        <w:ind w:right="-14"/>
      </w:pPr>
      <w:r>
        <w:t>Audit Report / Closed Audit NCs</w:t>
      </w:r>
    </w:p>
    <w:p w:rsidR="00380FB7" w:rsidRDefault="00380FB7" w:rsidP="00380FB7"/>
    <w:bookmarkEnd w:id="0"/>
    <w:p w:rsidR="00DC7E70" w:rsidRPr="00380FB7" w:rsidRDefault="00DC7E70" w:rsidP="00380FB7">
      <w:pPr>
        <w:jc w:val="center"/>
      </w:pPr>
    </w:p>
    <w:sectPr w:rsidR="00DC7E70" w:rsidRPr="00380FB7"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0C" w:rsidRDefault="00947F0C">
      <w:r>
        <w:separator/>
      </w:r>
    </w:p>
  </w:endnote>
  <w:endnote w:type="continuationSeparator" w:id="0">
    <w:p w:rsidR="00947F0C" w:rsidRDefault="0094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E66554" w:rsidP="00D06F22">
    <w:pPr>
      <w:jc w:val="center"/>
    </w:pPr>
    <w:r>
      <w:t>Genus Innovation Limited</w:t>
    </w:r>
  </w:p>
  <w:p w:rsidR="00E66554" w:rsidRDefault="00E6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0C" w:rsidRDefault="00947F0C">
      <w:r>
        <w:separator/>
      </w:r>
    </w:p>
  </w:footnote>
  <w:footnote w:type="continuationSeparator" w:id="0">
    <w:p w:rsidR="00947F0C" w:rsidRDefault="00947F0C">
      <w:r>
        <w:continuationSeparator/>
      </w:r>
    </w:p>
  </w:footnote>
  <w:footnote w:id="1">
    <w:p w:rsidR="001552FA" w:rsidRDefault="001552FA" w:rsidP="001552FA">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554" w:rsidRDefault="005B0860" w:rsidP="00CB1F86">
    <w:fldSimple w:instr=" TITLE   \* MERGEFORMAT ">
      <w:r w:rsidR="00E66554">
        <w:t>Project and Support Groups Quality Assurance Procedure</w:t>
      </w:r>
    </w:fldSimple>
    <w:r w:rsidR="00E66554">
      <w:br/>
    </w:r>
    <w:fldSimple w:instr=" FILENAME   \* MERGEFORMAT ">
      <w:r w:rsidR="00E66554">
        <w:rPr>
          <w:noProof/>
        </w:rPr>
        <w:t>PRCD_AUDITT.docx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52C"/>
    <w:multiLevelType w:val="hybridMultilevel"/>
    <w:tmpl w:val="C1C8C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0667B"/>
    <w:multiLevelType w:val="hybridMultilevel"/>
    <w:tmpl w:val="9AFE9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53379"/>
    <w:multiLevelType w:val="hybridMultilevel"/>
    <w:tmpl w:val="1A4C5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94318"/>
    <w:multiLevelType w:val="hybridMultilevel"/>
    <w:tmpl w:val="694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226D9"/>
    <w:multiLevelType w:val="hybridMultilevel"/>
    <w:tmpl w:val="CEE6C91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6">
    <w:nsid w:val="4E0C6233"/>
    <w:multiLevelType w:val="hybridMultilevel"/>
    <w:tmpl w:val="16F6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6A3D"/>
    <w:multiLevelType w:val="hybridMultilevel"/>
    <w:tmpl w:val="0E96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5F95"/>
    <w:multiLevelType w:val="hybridMultilevel"/>
    <w:tmpl w:val="AC4C6372"/>
    <w:lvl w:ilvl="0" w:tplc="59265A40">
      <w:start w:val="22"/>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nsid w:val="66371D4E"/>
    <w:multiLevelType w:val="hybridMultilevel"/>
    <w:tmpl w:val="D8C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11">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A6017D7"/>
    <w:multiLevelType w:val="hybridMultilevel"/>
    <w:tmpl w:val="FE049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1"/>
  </w:num>
  <w:num w:numId="4">
    <w:abstractNumId w:val="5"/>
  </w:num>
  <w:num w:numId="5">
    <w:abstractNumId w:val="12"/>
  </w:num>
  <w:num w:numId="6">
    <w:abstractNumId w:val="7"/>
  </w:num>
  <w:num w:numId="7">
    <w:abstractNumId w:val="6"/>
  </w:num>
  <w:num w:numId="8">
    <w:abstractNumId w:val="3"/>
  </w:num>
  <w:num w:numId="9">
    <w:abstractNumId w:val="9"/>
  </w:num>
  <w:num w:numId="10">
    <w:abstractNumId w:val="0"/>
  </w:num>
  <w:num w:numId="11">
    <w:abstractNumId w:val="1"/>
  </w:num>
  <w:num w:numId="12">
    <w:abstractNumId w:val="2"/>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61E01"/>
    <w:rsid w:val="00002A62"/>
    <w:rsid w:val="00015137"/>
    <w:rsid w:val="000352E3"/>
    <w:rsid w:val="0004185C"/>
    <w:rsid w:val="000516EC"/>
    <w:rsid w:val="00054B2E"/>
    <w:rsid w:val="0005548A"/>
    <w:rsid w:val="00056333"/>
    <w:rsid w:val="00056B25"/>
    <w:rsid w:val="00061A9D"/>
    <w:rsid w:val="00061B28"/>
    <w:rsid w:val="00061E01"/>
    <w:rsid w:val="000662A0"/>
    <w:rsid w:val="00082BBD"/>
    <w:rsid w:val="00083613"/>
    <w:rsid w:val="00084392"/>
    <w:rsid w:val="00094852"/>
    <w:rsid w:val="000B3A49"/>
    <w:rsid w:val="000B3B61"/>
    <w:rsid w:val="000B5C32"/>
    <w:rsid w:val="000C6D9D"/>
    <w:rsid w:val="000C7ABC"/>
    <w:rsid w:val="000D0B41"/>
    <w:rsid w:val="000D154A"/>
    <w:rsid w:val="000D5595"/>
    <w:rsid w:val="000E51E2"/>
    <w:rsid w:val="000F4C39"/>
    <w:rsid w:val="000F5D04"/>
    <w:rsid w:val="000F627D"/>
    <w:rsid w:val="000F65C5"/>
    <w:rsid w:val="000F6EC3"/>
    <w:rsid w:val="001057C7"/>
    <w:rsid w:val="0010612F"/>
    <w:rsid w:val="001117ED"/>
    <w:rsid w:val="00113901"/>
    <w:rsid w:val="00127444"/>
    <w:rsid w:val="00132F1B"/>
    <w:rsid w:val="001370E7"/>
    <w:rsid w:val="00146A6A"/>
    <w:rsid w:val="001479E0"/>
    <w:rsid w:val="00154DB8"/>
    <w:rsid w:val="001552FA"/>
    <w:rsid w:val="00155E0C"/>
    <w:rsid w:val="0016153B"/>
    <w:rsid w:val="00165E73"/>
    <w:rsid w:val="00166CB1"/>
    <w:rsid w:val="001700DE"/>
    <w:rsid w:val="001723A3"/>
    <w:rsid w:val="00180A38"/>
    <w:rsid w:val="00182B54"/>
    <w:rsid w:val="00184C7B"/>
    <w:rsid w:val="00185834"/>
    <w:rsid w:val="00190828"/>
    <w:rsid w:val="00197A20"/>
    <w:rsid w:val="00197E36"/>
    <w:rsid w:val="001A0A83"/>
    <w:rsid w:val="001A57CE"/>
    <w:rsid w:val="001B0ADF"/>
    <w:rsid w:val="001B0B83"/>
    <w:rsid w:val="001B21DA"/>
    <w:rsid w:val="001B7925"/>
    <w:rsid w:val="001C0D2A"/>
    <w:rsid w:val="001C14E8"/>
    <w:rsid w:val="001D172E"/>
    <w:rsid w:val="001D6829"/>
    <w:rsid w:val="001F0342"/>
    <w:rsid w:val="001F37CC"/>
    <w:rsid w:val="00201C1B"/>
    <w:rsid w:val="00217357"/>
    <w:rsid w:val="00224193"/>
    <w:rsid w:val="00227870"/>
    <w:rsid w:val="00231E8C"/>
    <w:rsid w:val="00237C91"/>
    <w:rsid w:val="00242B7C"/>
    <w:rsid w:val="00260ACF"/>
    <w:rsid w:val="00262F8C"/>
    <w:rsid w:val="002630DD"/>
    <w:rsid w:val="00271E21"/>
    <w:rsid w:val="00290614"/>
    <w:rsid w:val="00295A6E"/>
    <w:rsid w:val="002B1EBA"/>
    <w:rsid w:val="002C132D"/>
    <w:rsid w:val="002C7C98"/>
    <w:rsid w:val="002D1A27"/>
    <w:rsid w:val="002D7E76"/>
    <w:rsid w:val="002E7D28"/>
    <w:rsid w:val="002F7A9D"/>
    <w:rsid w:val="00303B0D"/>
    <w:rsid w:val="00324EE0"/>
    <w:rsid w:val="00331D51"/>
    <w:rsid w:val="00331E81"/>
    <w:rsid w:val="00341507"/>
    <w:rsid w:val="00341759"/>
    <w:rsid w:val="003467E7"/>
    <w:rsid w:val="00350DFF"/>
    <w:rsid w:val="00355E15"/>
    <w:rsid w:val="00357FBC"/>
    <w:rsid w:val="00362AB1"/>
    <w:rsid w:val="00362D23"/>
    <w:rsid w:val="00363A91"/>
    <w:rsid w:val="00380FB7"/>
    <w:rsid w:val="00384A15"/>
    <w:rsid w:val="00395BDC"/>
    <w:rsid w:val="003A1700"/>
    <w:rsid w:val="003A3E90"/>
    <w:rsid w:val="003B0058"/>
    <w:rsid w:val="003B0BC8"/>
    <w:rsid w:val="003B2E28"/>
    <w:rsid w:val="003C0B59"/>
    <w:rsid w:val="003C18EE"/>
    <w:rsid w:val="003C6E53"/>
    <w:rsid w:val="003D01C9"/>
    <w:rsid w:val="003D775B"/>
    <w:rsid w:val="003E7FA7"/>
    <w:rsid w:val="003F182E"/>
    <w:rsid w:val="003F6F6E"/>
    <w:rsid w:val="00400781"/>
    <w:rsid w:val="00406C97"/>
    <w:rsid w:val="00417240"/>
    <w:rsid w:val="004177CB"/>
    <w:rsid w:val="004223A6"/>
    <w:rsid w:val="00422911"/>
    <w:rsid w:val="00425F34"/>
    <w:rsid w:val="004264EA"/>
    <w:rsid w:val="00430DCD"/>
    <w:rsid w:val="004328A7"/>
    <w:rsid w:val="0043750A"/>
    <w:rsid w:val="00442369"/>
    <w:rsid w:val="00446F5A"/>
    <w:rsid w:val="00461149"/>
    <w:rsid w:val="004716DD"/>
    <w:rsid w:val="00471B2D"/>
    <w:rsid w:val="00471DCB"/>
    <w:rsid w:val="00475714"/>
    <w:rsid w:val="004777EF"/>
    <w:rsid w:val="00482A91"/>
    <w:rsid w:val="00487E47"/>
    <w:rsid w:val="00490E4A"/>
    <w:rsid w:val="004A2ED1"/>
    <w:rsid w:val="004A46B8"/>
    <w:rsid w:val="004A5C27"/>
    <w:rsid w:val="004B4664"/>
    <w:rsid w:val="004C44E9"/>
    <w:rsid w:val="004C4986"/>
    <w:rsid w:val="004C4E19"/>
    <w:rsid w:val="004C7684"/>
    <w:rsid w:val="004E62EE"/>
    <w:rsid w:val="004E70AE"/>
    <w:rsid w:val="004E7B94"/>
    <w:rsid w:val="005014A0"/>
    <w:rsid w:val="0050598C"/>
    <w:rsid w:val="00511139"/>
    <w:rsid w:val="005122D9"/>
    <w:rsid w:val="00512EF1"/>
    <w:rsid w:val="005239E7"/>
    <w:rsid w:val="005240AD"/>
    <w:rsid w:val="00526D8B"/>
    <w:rsid w:val="00530174"/>
    <w:rsid w:val="00532E8E"/>
    <w:rsid w:val="00533791"/>
    <w:rsid w:val="00537074"/>
    <w:rsid w:val="00541C29"/>
    <w:rsid w:val="005434E0"/>
    <w:rsid w:val="00551BBD"/>
    <w:rsid w:val="00560638"/>
    <w:rsid w:val="0056312A"/>
    <w:rsid w:val="00572491"/>
    <w:rsid w:val="00572F5E"/>
    <w:rsid w:val="005757A0"/>
    <w:rsid w:val="005800C0"/>
    <w:rsid w:val="00581113"/>
    <w:rsid w:val="00581487"/>
    <w:rsid w:val="005843A8"/>
    <w:rsid w:val="005854E9"/>
    <w:rsid w:val="005924B3"/>
    <w:rsid w:val="005972D1"/>
    <w:rsid w:val="005A72BA"/>
    <w:rsid w:val="005B0860"/>
    <w:rsid w:val="005B2193"/>
    <w:rsid w:val="005C0E9C"/>
    <w:rsid w:val="005C5A8B"/>
    <w:rsid w:val="005C5B2B"/>
    <w:rsid w:val="005C6706"/>
    <w:rsid w:val="005D071E"/>
    <w:rsid w:val="005D1257"/>
    <w:rsid w:val="005D39F2"/>
    <w:rsid w:val="005D4831"/>
    <w:rsid w:val="005E2B62"/>
    <w:rsid w:val="005E2C3B"/>
    <w:rsid w:val="005F7523"/>
    <w:rsid w:val="00605C4B"/>
    <w:rsid w:val="00615B5A"/>
    <w:rsid w:val="00615F9C"/>
    <w:rsid w:val="00617CD3"/>
    <w:rsid w:val="00624EE6"/>
    <w:rsid w:val="0062572B"/>
    <w:rsid w:val="0062695B"/>
    <w:rsid w:val="006277C2"/>
    <w:rsid w:val="00627B26"/>
    <w:rsid w:val="00634F2D"/>
    <w:rsid w:val="00635DDE"/>
    <w:rsid w:val="00643A7B"/>
    <w:rsid w:val="00660FEC"/>
    <w:rsid w:val="006718E1"/>
    <w:rsid w:val="00672834"/>
    <w:rsid w:val="00673FEE"/>
    <w:rsid w:val="0067736D"/>
    <w:rsid w:val="0068244B"/>
    <w:rsid w:val="00686461"/>
    <w:rsid w:val="00697A72"/>
    <w:rsid w:val="006C49C3"/>
    <w:rsid w:val="007008FE"/>
    <w:rsid w:val="00706EE8"/>
    <w:rsid w:val="007103AD"/>
    <w:rsid w:val="00712A3B"/>
    <w:rsid w:val="00715EF9"/>
    <w:rsid w:val="00724830"/>
    <w:rsid w:val="00732B8C"/>
    <w:rsid w:val="00734509"/>
    <w:rsid w:val="0073730B"/>
    <w:rsid w:val="007404D3"/>
    <w:rsid w:val="00741EF3"/>
    <w:rsid w:val="007444CD"/>
    <w:rsid w:val="00745B20"/>
    <w:rsid w:val="00751722"/>
    <w:rsid w:val="0075556B"/>
    <w:rsid w:val="00773B1E"/>
    <w:rsid w:val="00776B59"/>
    <w:rsid w:val="00781A3B"/>
    <w:rsid w:val="00787A1E"/>
    <w:rsid w:val="007940CD"/>
    <w:rsid w:val="007950A1"/>
    <w:rsid w:val="00795783"/>
    <w:rsid w:val="00796C32"/>
    <w:rsid w:val="007A3712"/>
    <w:rsid w:val="007A4ECA"/>
    <w:rsid w:val="007A5DDD"/>
    <w:rsid w:val="007A70CC"/>
    <w:rsid w:val="007B3A81"/>
    <w:rsid w:val="007B7A0E"/>
    <w:rsid w:val="007C085F"/>
    <w:rsid w:val="007C09E0"/>
    <w:rsid w:val="007C6995"/>
    <w:rsid w:val="007D06B2"/>
    <w:rsid w:val="007D6556"/>
    <w:rsid w:val="007D70B7"/>
    <w:rsid w:val="007E217E"/>
    <w:rsid w:val="007E7878"/>
    <w:rsid w:val="007F34F0"/>
    <w:rsid w:val="00800E9D"/>
    <w:rsid w:val="008104D4"/>
    <w:rsid w:val="00811AFC"/>
    <w:rsid w:val="008128A5"/>
    <w:rsid w:val="00813864"/>
    <w:rsid w:val="00814C85"/>
    <w:rsid w:val="008157B8"/>
    <w:rsid w:val="008157FF"/>
    <w:rsid w:val="00823644"/>
    <w:rsid w:val="008248F9"/>
    <w:rsid w:val="00830FD8"/>
    <w:rsid w:val="00831C9B"/>
    <w:rsid w:val="0084643F"/>
    <w:rsid w:val="0085282C"/>
    <w:rsid w:val="00854F1D"/>
    <w:rsid w:val="008661F3"/>
    <w:rsid w:val="00871917"/>
    <w:rsid w:val="00887F97"/>
    <w:rsid w:val="00893F5B"/>
    <w:rsid w:val="008967A3"/>
    <w:rsid w:val="008A1AC7"/>
    <w:rsid w:val="008A298F"/>
    <w:rsid w:val="008B1C5B"/>
    <w:rsid w:val="008C6178"/>
    <w:rsid w:val="008D28CA"/>
    <w:rsid w:val="008D7A7C"/>
    <w:rsid w:val="008E044B"/>
    <w:rsid w:val="008E7A6F"/>
    <w:rsid w:val="009032CF"/>
    <w:rsid w:val="00903658"/>
    <w:rsid w:val="00903E02"/>
    <w:rsid w:val="00905DC0"/>
    <w:rsid w:val="00906B4C"/>
    <w:rsid w:val="0092113E"/>
    <w:rsid w:val="00930F87"/>
    <w:rsid w:val="00933E61"/>
    <w:rsid w:val="00935701"/>
    <w:rsid w:val="00940981"/>
    <w:rsid w:val="009451DD"/>
    <w:rsid w:val="009451FA"/>
    <w:rsid w:val="00947F0C"/>
    <w:rsid w:val="00952383"/>
    <w:rsid w:val="009554A9"/>
    <w:rsid w:val="00964F1B"/>
    <w:rsid w:val="00980873"/>
    <w:rsid w:val="0098367A"/>
    <w:rsid w:val="00991FDE"/>
    <w:rsid w:val="009A379E"/>
    <w:rsid w:val="009A3867"/>
    <w:rsid w:val="009B14D7"/>
    <w:rsid w:val="009B5090"/>
    <w:rsid w:val="009B723E"/>
    <w:rsid w:val="009B75CB"/>
    <w:rsid w:val="009C124D"/>
    <w:rsid w:val="009C1334"/>
    <w:rsid w:val="009C75A8"/>
    <w:rsid w:val="009D2683"/>
    <w:rsid w:val="009E15CD"/>
    <w:rsid w:val="009E197B"/>
    <w:rsid w:val="009E25DF"/>
    <w:rsid w:val="009E7819"/>
    <w:rsid w:val="009F058C"/>
    <w:rsid w:val="009F45B2"/>
    <w:rsid w:val="00A05386"/>
    <w:rsid w:val="00A14E80"/>
    <w:rsid w:val="00A249A1"/>
    <w:rsid w:val="00A25FE5"/>
    <w:rsid w:val="00A261E3"/>
    <w:rsid w:val="00A30DB9"/>
    <w:rsid w:val="00A33D43"/>
    <w:rsid w:val="00A34C26"/>
    <w:rsid w:val="00A40C93"/>
    <w:rsid w:val="00A4463A"/>
    <w:rsid w:val="00A44CF6"/>
    <w:rsid w:val="00A45EEB"/>
    <w:rsid w:val="00A46AB2"/>
    <w:rsid w:val="00A645E3"/>
    <w:rsid w:val="00A65B57"/>
    <w:rsid w:val="00A72B1D"/>
    <w:rsid w:val="00A8130E"/>
    <w:rsid w:val="00A83494"/>
    <w:rsid w:val="00A83CB7"/>
    <w:rsid w:val="00A855C0"/>
    <w:rsid w:val="00A8794C"/>
    <w:rsid w:val="00AA39DA"/>
    <w:rsid w:val="00AA4DAC"/>
    <w:rsid w:val="00AC506E"/>
    <w:rsid w:val="00AC63B5"/>
    <w:rsid w:val="00AE02E8"/>
    <w:rsid w:val="00AE335B"/>
    <w:rsid w:val="00AF14D6"/>
    <w:rsid w:val="00AF4743"/>
    <w:rsid w:val="00AF4ED5"/>
    <w:rsid w:val="00AF650D"/>
    <w:rsid w:val="00B01CAF"/>
    <w:rsid w:val="00B13CF5"/>
    <w:rsid w:val="00B23694"/>
    <w:rsid w:val="00B24F64"/>
    <w:rsid w:val="00B25BBF"/>
    <w:rsid w:val="00B27086"/>
    <w:rsid w:val="00B30325"/>
    <w:rsid w:val="00B35467"/>
    <w:rsid w:val="00B415E4"/>
    <w:rsid w:val="00B50523"/>
    <w:rsid w:val="00B52431"/>
    <w:rsid w:val="00B53022"/>
    <w:rsid w:val="00B62E2E"/>
    <w:rsid w:val="00B63E9A"/>
    <w:rsid w:val="00B77A02"/>
    <w:rsid w:val="00B81986"/>
    <w:rsid w:val="00B91C79"/>
    <w:rsid w:val="00B931D4"/>
    <w:rsid w:val="00B93600"/>
    <w:rsid w:val="00BA10E7"/>
    <w:rsid w:val="00BD0D8B"/>
    <w:rsid w:val="00BD1545"/>
    <w:rsid w:val="00BD376C"/>
    <w:rsid w:val="00BD4054"/>
    <w:rsid w:val="00BD720F"/>
    <w:rsid w:val="00BE557E"/>
    <w:rsid w:val="00BF1E44"/>
    <w:rsid w:val="00BF560D"/>
    <w:rsid w:val="00C02443"/>
    <w:rsid w:val="00C04270"/>
    <w:rsid w:val="00C22A3B"/>
    <w:rsid w:val="00C23551"/>
    <w:rsid w:val="00C23D23"/>
    <w:rsid w:val="00C2420D"/>
    <w:rsid w:val="00C24481"/>
    <w:rsid w:val="00C36060"/>
    <w:rsid w:val="00C40284"/>
    <w:rsid w:val="00C43202"/>
    <w:rsid w:val="00C44DBD"/>
    <w:rsid w:val="00C44F18"/>
    <w:rsid w:val="00C47023"/>
    <w:rsid w:val="00C53A94"/>
    <w:rsid w:val="00C55A0F"/>
    <w:rsid w:val="00C579AB"/>
    <w:rsid w:val="00C62B46"/>
    <w:rsid w:val="00C6674F"/>
    <w:rsid w:val="00C669EA"/>
    <w:rsid w:val="00C82020"/>
    <w:rsid w:val="00CB1F86"/>
    <w:rsid w:val="00CB50D2"/>
    <w:rsid w:val="00CC106C"/>
    <w:rsid w:val="00CC2191"/>
    <w:rsid w:val="00CC3AE0"/>
    <w:rsid w:val="00CD6976"/>
    <w:rsid w:val="00CE0754"/>
    <w:rsid w:val="00CF0373"/>
    <w:rsid w:val="00CF2FFF"/>
    <w:rsid w:val="00CF319E"/>
    <w:rsid w:val="00D040D9"/>
    <w:rsid w:val="00D068E6"/>
    <w:rsid w:val="00D06F22"/>
    <w:rsid w:val="00D16218"/>
    <w:rsid w:val="00D16BF4"/>
    <w:rsid w:val="00D2034F"/>
    <w:rsid w:val="00D40181"/>
    <w:rsid w:val="00D4043E"/>
    <w:rsid w:val="00D43071"/>
    <w:rsid w:val="00D5127F"/>
    <w:rsid w:val="00D5492B"/>
    <w:rsid w:val="00D62480"/>
    <w:rsid w:val="00D67BEC"/>
    <w:rsid w:val="00D719A8"/>
    <w:rsid w:val="00D726D8"/>
    <w:rsid w:val="00D746E6"/>
    <w:rsid w:val="00D775F3"/>
    <w:rsid w:val="00D77B80"/>
    <w:rsid w:val="00DA0334"/>
    <w:rsid w:val="00DA0B5A"/>
    <w:rsid w:val="00DB0450"/>
    <w:rsid w:val="00DC0EC4"/>
    <w:rsid w:val="00DC1940"/>
    <w:rsid w:val="00DC6DF6"/>
    <w:rsid w:val="00DC7E70"/>
    <w:rsid w:val="00DD2A67"/>
    <w:rsid w:val="00DD40CF"/>
    <w:rsid w:val="00DD5069"/>
    <w:rsid w:val="00DD7D3F"/>
    <w:rsid w:val="00DE2C8D"/>
    <w:rsid w:val="00DE37CA"/>
    <w:rsid w:val="00DE65C4"/>
    <w:rsid w:val="00DE687A"/>
    <w:rsid w:val="00DF4759"/>
    <w:rsid w:val="00E01440"/>
    <w:rsid w:val="00E074B6"/>
    <w:rsid w:val="00E13EB9"/>
    <w:rsid w:val="00E157F9"/>
    <w:rsid w:val="00E20BB8"/>
    <w:rsid w:val="00E236E4"/>
    <w:rsid w:val="00E272D0"/>
    <w:rsid w:val="00E3006B"/>
    <w:rsid w:val="00E30F07"/>
    <w:rsid w:val="00E33367"/>
    <w:rsid w:val="00E57469"/>
    <w:rsid w:val="00E651AE"/>
    <w:rsid w:val="00E653FF"/>
    <w:rsid w:val="00E66554"/>
    <w:rsid w:val="00E7350C"/>
    <w:rsid w:val="00E77F49"/>
    <w:rsid w:val="00E80839"/>
    <w:rsid w:val="00E842A8"/>
    <w:rsid w:val="00E91C3E"/>
    <w:rsid w:val="00E92BC6"/>
    <w:rsid w:val="00EA0BBD"/>
    <w:rsid w:val="00EA6825"/>
    <w:rsid w:val="00EB0781"/>
    <w:rsid w:val="00EB3A51"/>
    <w:rsid w:val="00EB43FE"/>
    <w:rsid w:val="00EB4547"/>
    <w:rsid w:val="00EB5E45"/>
    <w:rsid w:val="00EC0318"/>
    <w:rsid w:val="00ED0A7E"/>
    <w:rsid w:val="00ED0FBF"/>
    <w:rsid w:val="00ED3B7D"/>
    <w:rsid w:val="00EF1E85"/>
    <w:rsid w:val="00EF3591"/>
    <w:rsid w:val="00EF5A81"/>
    <w:rsid w:val="00EF6F01"/>
    <w:rsid w:val="00F0243B"/>
    <w:rsid w:val="00F03B17"/>
    <w:rsid w:val="00F059E7"/>
    <w:rsid w:val="00F06E96"/>
    <w:rsid w:val="00F2087C"/>
    <w:rsid w:val="00F31C2B"/>
    <w:rsid w:val="00F379D0"/>
    <w:rsid w:val="00F445AD"/>
    <w:rsid w:val="00F44635"/>
    <w:rsid w:val="00F4735D"/>
    <w:rsid w:val="00F533B4"/>
    <w:rsid w:val="00F53FF8"/>
    <w:rsid w:val="00F54DF2"/>
    <w:rsid w:val="00F55D3C"/>
    <w:rsid w:val="00F57C95"/>
    <w:rsid w:val="00F65FC8"/>
    <w:rsid w:val="00F711B1"/>
    <w:rsid w:val="00F765E9"/>
    <w:rsid w:val="00F852E2"/>
    <w:rsid w:val="00F86249"/>
    <w:rsid w:val="00F911A8"/>
    <w:rsid w:val="00FA406A"/>
    <w:rsid w:val="00FA766F"/>
    <w:rsid w:val="00FB3250"/>
    <w:rsid w:val="00FC7E60"/>
    <w:rsid w:val="00FD0EC3"/>
    <w:rsid w:val="00FD7279"/>
    <w:rsid w:val="00FE0918"/>
    <w:rsid w:val="00FE2614"/>
    <w:rsid w:val="00FE38FC"/>
    <w:rsid w:val="00FE4D28"/>
    <w:rsid w:val="00FE5FE1"/>
    <w:rsid w:val="00FF0DF1"/>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B30325"/>
    <w:pPr>
      <w:spacing w:after="100"/>
      <w:ind w:left="440"/>
    </w:pPr>
  </w:style>
  <w:style w:type="paragraph" w:styleId="NormalWeb">
    <w:name w:val="Normal (Web)"/>
    <w:basedOn w:val="Normal"/>
    <w:uiPriority w:val="99"/>
    <w:semiHidden/>
    <w:unhideWhenUsed/>
    <w:rsid w:val="00BF1E44"/>
    <w:pPr>
      <w:spacing w:before="100" w:beforeAutospacing="1" w:after="100" w:afterAutospacing="1" w:line="240" w:lineRule="auto"/>
    </w:pPr>
    <w:rPr>
      <w:rFonts w:ascii="Times New Roman" w:hAnsi="Times New Roman"/>
      <w:sz w:val="24"/>
      <w:szCs w:val="24"/>
      <w:lang w:bidi="ar-SA"/>
    </w:rPr>
  </w:style>
  <w:style w:type="paragraph" w:styleId="FootnoteText">
    <w:name w:val="footnote text"/>
    <w:basedOn w:val="Normal"/>
    <w:link w:val="FootnoteTextChar"/>
    <w:uiPriority w:val="99"/>
    <w:semiHidden/>
    <w:unhideWhenUsed/>
    <w:rsid w:val="001552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2FA"/>
    <w:rPr>
      <w:lang w:bidi="en-US"/>
    </w:rPr>
  </w:style>
  <w:style w:type="character" w:styleId="FootnoteReference">
    <w:name w:val="footnote reference"/>
    <w:basedOn w:val="DefaultParagraphFont"/>
    <w:uiPriority w:val="99"/>
    <w:semiHidden/>
    <w:unhideWhenUsed/>
    <w:rsid w:val="001552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4"/>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2327">
      <w:bodyDiv w:val="1"/>
      <w:marLeft w:val="0"/>
      <w:marRight w:val="0"/>
      <w:marTop w:val="0"/>
      <w:marBottom w:val="0"/>
      <w:divBdr>
        <w:top w:val="none" w:sz="0" w:space="0" w:color="auto"/>
        <w:left w:val="none" w:sz="0" w:space="0" w:color="auto"/>
        <w:bottom w:val="none" w:sz="0" w:space="0" w:color="auto"/>
        <w:right w:val="none" w:sz="0" w:space="0" w:color="auto"/>
      </w:divBdr>
    </w:div>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9786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Quality Assurance provides management with objective insight into Products and Processes to ensure they conform to specified Requirements, Established Plans, Standards and Procedures.</Abstract>
  <CompanyAddress/>
  <CompanyPhone/>
  <CompanyFax/>
  <CompanyEmail/>
</CoverPageProperti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4.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5.xml><?xml version="1.0" encoding="utf-8"?>
<ds:datastoreItem xmlns:ds="http://schemas.openxmlformats.org/officeDocument/2006/customXml" ds:itemID="{1D8B6272-D840-4D36-97AB-E589E7FC9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77086068-FB17-443A-BAA4-6B971F56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657</TotalTime>
  <Pages>1</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and Support Groups Quality Assurance Procedure</vt:lpstr>
    </vt:vector>
  </TitlesOfParts>
  <Company>GENUS INNOVATION LIMITED</Company>
  <LinksUpToDate>false</LinksUpToDate>
  <CharactersWithSpaces>10128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and Support Groups Quality Assurance Procedure</dc:title>
  <dc:creator>Genus</dc:creator>
  <cp:lastModifiedBy>Jalaj Mathur</cp:lastModifiedBy>
  <cp:revision>93</cp:revision>
  <cp:lastPrinted>2001-03-01T10:01:00Z</cp:lastPrinted>
  <dcterms:created xsi:type="dcterms:W3CDTF">2010-12-29T06:41:00Z</dcterms:created>
  <dcterms:modified xsi:type="dcterms:W3CDTF">2022-05-06T10:12:00Z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