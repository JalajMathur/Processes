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71887194"/>
        <w:docPartObj>
          <w:docPartGallery w:val="Cover Pages"/>
          <w:docPartUnique/>
        </w:docPartObj>
      </w:sdtPr>
      <w:sdtEndPr>
        <w:rPr>
          <w:rFonts w:ascii="Calibri" w:eastAsia="Times New Roman" w:hAnsi="Calibri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4B4664" w:rsidP="0001293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GENUS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</w:t>
                    </w:r>
                    <w:r w:rsidR="0001293B">
                      <w:rPr>
                        <w:rFonts w:asciiTheme="majorHAnsi" w:eastAsiaTheme="majorEastAsia" w:hAnsiTheme="majorHAnsi" w:cstheme="majorBidi"/>
                        <w:caps/>
                      </w:rPr>
                      <w:t>INNOVATION</w:t>
                    </w:r>
                    <w:r w:rsidR="00F41904">
                      <w:rPr>
                        <w:rFonts w:asciiTheme="majorHAnsi" w:eastAsiaTheme="majorEastAsia" w:hAnsiTheme="majorHAnsi" w:cstheme="majorBidi"/>
                        <w:caps/>
                      </w:rPr>
                      <w:t xml:space="preserve"> LIMITED</w:t>
                    </w:r>
                  </w:p>
                </w:tc>
              </w:sdtContent>
            </w:sdt>
          </w:tr>
          <w:tr w:rsidR="004B4664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4B4664" w:rsidRDefault="00743698" w:rsidP="000617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Procedure of Scheduling and Conducting Training</w:t>
                    </w:r>
                  </w:p>
                </w:tc>
              </w:sdtContent>
            </w:sdt>
          </w:tr>
          <w:tr w:rsidR="004B4664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4B4664" w:rsidRPr="00F44A38" w:rsidRDefault="00D90293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</w:rPr>
                </w:pPr>
                <w:r>
                  <w:fldChar w:fldCharType="begin"/>
                </w:r>
                <w:r>
                  <w:instrText xml:space="preserve"> FILENAME   \* MERGEFORMAT </w:instrText>
                </w:r>
                <w:r>
                  <w:fldChar w:fldCharType="separate"/>
                </w:r>
                <w:r w:rsidR="00700120" w:rsidRPr="00700120">
                  <w:rPr>
                    <w:rFonts w:asciiTheme="majorHAnsi" w:eastAsiaTheme="majorEastAsia" w:hAnsiTheme="majorHAnsi" w:cstheme="majorBidi"/>
                    <w:noProof/>
                  </w:rPr>
                  <w:t>PRCD_TRAING</w:t>
                </w:r>
                <w:r w:rsidR="00700120">
                  <w:rPr>
                    <w:noProof/>
                  </w:rPr>
                  <w:t>.docx</w:t>
                </w:r>
                <w:r>
                  <w:rPr>
                    <w:noProof/>
                  </w:rPr>
                  <w:fldChar w:fldCharType="end"/>
                </w:r>
              </w:p>
            </w:tc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</w:pPr>
              </w:p>
            </w:tc>
          </w:tr>
          <w:tr w:rsidR="004B4664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4B4664" w:rsidRDefault="00A605B1" w:rsidP="0001293B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GENUS</w:t>
                    </w:r>
                  </w:p>
                </w:tc>
              </w:sdtContent>
            </w:sdt>
          </w:tr>
          <w:tr w:rsidR="004B4664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4B4664" w:rsidRDefault="004B4664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</w:tc>
          </w:tr>
        </w:tbl>
        <w:p w:rsidR="004B4664" w:rsidRDefault="004B4664"/>
        <w:p w:rsidR="004B4664" w:rsidRDefault="004B4664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4B4664">
            <w:sdt>
              <w:sdt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4B4664" w:rsidRDefault="00132A0A" w:rsidP="00132A0A">
                    <w:pPr>
                      <w:pStyle w:val="NoSpacing"/>
                    </w:pPr>
                    <w:r w:rsidRPr="00132A0A">
                      <w:t xml:space="preserve">The Purpose of </w:t>
                    </w:r>
                    <w:r w:rsidR="004B23F2" w:rsidRPr="00132A0A">
                      <w:t xml:space="preserve">Organizational Training </w:t>
                    </w:r>
                    <w:r w:rsidRPr="00132A0A">
                      <w:t>is</w:t>
                    </w:r>
                    <w:r w:rsidR="004B23F2" w:rsidRPr="00132A0A">
                      <w:t xml:space="preserve"> to support the Organization’s Business Objectives and to meet the tactical training needs that are common across projects and support groups in the organization</w:t>
                    </w:r>
                    <w:r>
                      <w:t>.</w:t>
                    </w:r>
                  </w:p>
                </w:tc>
              </w:sdtContent>
            </w:sdt>
          </w:tr>
        </w:tbl>
        <w:p w:rsidR="004B4664" w:rsidRDefault="004B4664"/>
        <w:p w:rsidR="004B4664" w:rsidRDefault="004B4664">
          <w:pPr>
            <w:spacing w:after="0" w:line="240" w:lineRule="auto"/>
          </w:pPr>
          <w:r>
            <w:br w:type="page"/>
          </w:r>
        </w:p>
      </w:sdtContent>
    </w:sdt>
    <w:sdt>
      <w:sdtPr>
        <w:rPr>
          <w:rFonts w:ascii="Calibri" w:hAnsi="Calibri"/>
          <w:b w:val="0"/>
          <w:bCs w:val="0"/>
          <w:color w:val="auto"/>
          <w:sz w:val="22"/>
          <w:szCs w:val="22"/>
        </w:rPr>
        <w:id w:val="-184663139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B4664" w:rsidRDefault="004B4664">
          <w:pPr>
            <w:pStyle w:val="TOCHeading"/>
          </w:pPr>
          <w:r>
            <w:t>Contents</w:t>
          </w:r>
        </w:p>
        <w:p w:rsidR="00C6030A" w:rsidRDefault="001E72D9">
          <w:pPr>
            <w:pStyle w:val="TOC1"/>
            <w:tabs>
              <w:tab w:val="right" w:leader="dot" w:pos="9350"/>
            </w:tabs>
            <w:rPr>
              <w:ins w:id="0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r>
            <w:fldChar w:fldCharType="begin"/>
          </w:r>
          <w:r w:rsidR="004B4664">
            <w:instrText xml:space="preserve"> TOC \o "1-3" \h \z \u </w:instrText>
          </w:r>
          <w:r>
            <w:fldChar w:fldCharType="separate"/>
          </w:r>
          <w:ins w:id="1" w:author="Jalaj Mathur" w:date="2022-09-08T14:33:00Z">
            <w:r w:rsidR="00C6030A" w:rsidRPr="00E915C4">
              <w:rPr>
                <w:rStyle w:val="Hyperlink"/>
                <w:noProof/>
              </w:rPr>
              <w:fldChar w:fldCharType="begin"/>
            </w:r>
            <w:r w:rsidR="00C6030A" w:rsidRPr="00E915C4">
              <w:rPr>
                <w:rStyle w:val="Hyperlink"/>
                <w:noProof/>
              </w:rPr>
              <w:instrText xml:space="preserve"> </w:instrText>
            </w:r>
            <w:r w:rsidR="00C6030A">
              <w:rPr>
                <w:noProof/>
              </w:rPr>
              <w:instrText>HYPERLINK \l "_Toc113540044"</w:instrText>
            </w:r>
            <w:r w:rsidR="00C6030A" w:rsidRPr="00E915C4">
              <w:rPr>
                <w:rStyle w:val="Hyperlink"/>
                <w:noProof/>
              </w:rPr>
              <w:instrText xml:space="preserve"> </w:instrText>
            </w:r>
            <w:r w:rsidR="00C6030A" w:rsidRPr="00E915C4">
              <w:rPr>
                <w:rStyle w:val="Hyperlink"/>
                <w:noProof/>
              </w:rPr>
            </w:r>
            <w:r w:rsidR="00C6030A" w:rsidRPr="00E915C4">
              <w:rPr>
                <w:rStyle w:val="Hyperlink"/>
                <w:noProof/>
              </w:rPr>
              <w:fldChar w:fldCharType="separate"/>
            </w:r>
            <w:r w:rsidR="00C6030A" w:rsidRPr="00E915C4">
              <w:rPr>
                <w:rStyle w:val="Hyperlink"/>
                <w:noProof/>
              </w:rPr>
              <w:t>Overview</w:t>
            </w:r>
            <w:r w:rsidR="00C6030A">
              <w:rPr>
                <w:noProof/>
                <w:webHidden/>
              </w:rPr>
              <w:tab/>
            </w:r>
            <w:r w:rsidR="00C6030A">
              <w:rPr>
                <w:noProof/>
                <w:webHidden/>
              </w:rPr>
              <w:fldChar w:fldCharType="begin"/>
            </w:r>
            <w:r w:rsidR="00C6030A">
              <w:rPr>
                <w:noProof/>
                <w:webHidden/>
              </w:rPr>
              <w:instrText xml:space="preserve"> PAGEREF _Toc113540044 \h </w:instrText>
            </w:r>
            <w:r w:rsidR="00C6030A">
              <w:rPr>
                <w:noProof/>
                <w:webHidden/>
              </w:rPr>
            </w:r>
          </w:ins>
          <w:r w:rsidR="00C6030A">
            <w:rPr>
              <w:noProof/>
              <w:webHidden/>
            </w:rPr>
            <w:fldChar w:fldCharType="separate"/>
          </w:r>
          <w:ins w:id="2" w:author="Jalaj Mathur" w:date="2022-09-08T14:33:00Z">
            <w:r w:rsidR="00C6030A">
              <w:rPr>
                <w:noProof/>
                <w:webHidden/>
              </w:rPr>
              <w:t>2</w:t>
            </w:r>
            <w:r w:rsidR="00C6030A">
              <w:rPr>
                <w:noProof/>
                <w:webHidden/>
              </w:rPr>
              <w:fldChar w:fldCharType="end"/>
            </w:r>
            <w:r w:rsidR="00C6030A"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3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4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"_Toc113540045"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5" w:author="Jalaj Mathur" w:date="2022-09-08T14:3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6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7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"_Toc113540046"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8" w:author="Jalaj Mathur" w:date="2022-09-08T14:3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9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10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"_Toc113540047"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Inputs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1" w:author="Jalaj Mathur" w:date="2022-09-08T14:3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12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13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"_Toc113540048"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Entry Criteria/Triggers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4" w:author="Jalaj Mathur" w:date="2022-09-08T14:33:00Z"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15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16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"_Toc113540049"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17" w:author="Jalaj Mathur" w:date="2022-09-08T14:33:00Z"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18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19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"_Toc113540050"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_Toc113540050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0" w:author="Jalaj Mathur" w:date="2022-09-08T14:33:00Z"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21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22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"_Toc113540051"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_Toc113540051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3" w:author="Jalaj Mathur" w:date="2022-09-08T14:3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24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25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"_Toc113540052"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Applicable Measurements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_Toc113540052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6" w:author="Jalaj Mathur" w:date="2022-09-08T14:3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C6030A" w:rsidRDefault="00C6030A">
          <w:pPr>
            <w:pStyle w:val="TOC1"/>
            <w:tabs>
              <w:tab w:val="right" w:leader="dot" w:pos="9350"/>
            </w:tabs>
            <w:rPr>
              <w:ins w:id="27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ins w:id="28" w:author="Jalaj Mathur" w:date="2022-09-08T14:33:00Z">
            <w:r w:rsidRPr="00E915C4">
              <w:rPr>
                <w:rStyle w:val="Hyperlink"/>
                <w:noProof/>
              </w:rPr>
              <w:fldChar w:fldCharType="begin"/>
            </w:r>
            <w:r w:rsidRPr="00E915C4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"_Toc113540053"</w:instrText>
            </w:r>
            <w:r w:rsidRPr="00E915C4">
              <w:rPr>
                <w:rStyle w:val="Hyperlink"/>
                <w:noProof/>
              </w:rPr>
              <w:instrText xml:space="preserve"> </w:instrText>
            </w:r>
            <w:r w:rsidRPr="00E915C4">
              <w:rPr>
                <w:rStyle w:val="Hyperlink"/>
                <w:noProof/>
              </w:rPr>
            </w:r>
            <w:r w:rsidRPr="00E915C4">
              <w:rPr>
                <w:rStyle w:val="Hyperlink"/>
                <w:noProof/>
              </w:rPr>
              <w:fldChar w:fldCharType="separate"/>
            </w:r>
            <w:r w:rsidRPr="00E915C4">
              <w:rPr>
                <w:rStyle w:val="Hyperlink"/>
                <w:noProof/>
              </w:rPr>
              <w:t>Exit Criteria/Outputs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_Toc113540053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Jalaj Mathur" w:date="2022-09-08T14:33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E915C4">
              <w:rPr>
                <w:rStyle w:val="Hyperlink"/>
                <w:noProof/>
              </w:rPr>
              <w:fldChar w:fldCharType="end"/>
            </w:r>
          </w:ins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30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31" w:author="Jalaj Mathur" w:date="2022-09-08T14:33:00Z">
            <w:r w:rsidRPr="00C6030A" w:rsidDel="00C6030A">
              <w:rPr>
                <w:rStyle w:val="Hyperlink"/>
                <w:noProof/>
              </w:rPr>
              <w:delText>Overview</w:delText>
            </w:r>
            <w:r w:rsidDel="00C6030A">
              <w:rPr>
                <w:noProof/>
                <w:webHidden/>
              </w:rPr>
              <w:tab/>
              <w:delText>2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32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33" w:author="Jalaj Mathur" w:date="2022-09-08T14:33:00Z">
            <w:r w:rsidRPr="00C6030A" w:rsidDel="00C6030A">
              <w:rPr>
                <w:noProof/>
                <w:rPrChange w:id="34" w:author="Jalaj Mathur" w:date="2022-09-08T14:33:00Z">
                  <w:rPr>
                    <w:rStyle w:val="Hyperlink"/>
                    <w:noProof/>
                  </w:rPr>
                </w:rPrChange>
              </w:rPr>
              <w:delText>Objective</w:delText>
            </w:r>
            <w:r w:rsidDel="00C6030A">
              <w:rPr>
                <w:noProof/>
                <w:webHidden/>
              </w:rPr>
              <w:tab/>
              <w:delText>2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35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36" w:author="Jalaj Mathur" w:date="2022-09-08T14:33:00Z">
            <w:r w:rsidRPr="00C6030A" w:rsidDel="00C6030A">
              <w:rPr>
                <w:noProof/>
                <w:rPrChange w:id="37" w:author="Jalaj Mathur" w:date="2022-09-08T14:33:00Z">
                  <w:rPr>
                    <w:rStyle w:val="Hyperlink"/>
                    <w:noProof/>
                  </w:rPr>
                </w:rPrChange>
              </w:rPr>
              <w:delText>Scope</w:delText>
            </w:r>
            <w:r w:rsidDel="00C6030A">
              <w:rPr>
                <w:noProof/>
                <w:webHidden/>
              </w:rPr>
              <w:tab/>
              <w:delText>2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38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39" w:author="Jalaj Mathur" w:date="2022-09-08T14:33:00Z">
            <w:r w:rsidRPr="00C6030A" w:rsidDel="00C6030A">
              <w:rPr>
                <w:noProof/>
                <w:rPrChange w:id="40" w:author="Jalaj Mathur" w:date="2022-09-08T14:33:00Z">
                  <w:rPr>
                    <w:rStyle w:val="Hyperlink"/>
                    <w:noProof/>
                  </w:rPr>
                </w:rPrChange>
              </w:rPr>
              <w:delText>Inputs</w:delText>
            </w:r>
            <w:r w:rsidDel="00C6030A">
              <w:rPr>
                <w:noProof/>
                <w:webHidden/>
              </w:rPr>
              <w:tab/>
              <w:delText>2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41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42" w:author="Jalaj Mathur" w:date="2022-09-08T14:33:00Z">
            <w:r w:rsidRPr="00C6030A" w:rsidDel="00C6030A">
              <w:rPr>
                <w:noProof/>
                <w:rPrChange w:id="43" w:author="Jalaj Mathur" w:date="2022-09-08T14:33:00Z">
                  <w:rPr>
                    <w:rStyle w:val="Hyperlink"/>
                    <w:noProof/>
                  </w:rPr>
                </w:rPrChange>
              </w:rPr>
              <w:delText>Entry Criteria/Triggers</w:delText>
            </w:r>
            <w:r w:rsidDel="00C6030A">
              <w:rPr>
                <w:noProof/>
                <w:webHidden/>
              </w:rPr>
              <w:tab/>
              <w:delText>2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44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45" w:author="Jalaj Mathur" w:date="2022-09-08T14:33:00Z">
            <w:r w:rsidRPr="00C6030A" w:rsidDel="00C6030A">
              <w:rPr>
                <w:noProof/>
                <w:rPrChange w:id="46" w:author="Jalaj Mathur" w:date="2022-09-08T14:33:00Z">
                  <w:rPr>
                    <w:rStyle w:val="Hyperlink"/>
                    <w:noProof/>
                  </w:rPr>
                </w:rPrChange>
              </w:rPr>
              <w:delText>Tasks</w:delText>
            </w:r>
            <w:r w:rsidDel="00C6030A">
              <w:rPr>
                <w:noProof/>
                <w:webHidden/>
              </w:rPr>
              <w:tab/>
              <w:delText>3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47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48" w:author="Jalaj Mathur" w:date="2022-09-08T14:33:00Z">
            <w:r w:rsidRPr="00C6030A" w:rsidDel="00C6030A">
              <w:rPr>
                <w:noProof/>
                <w:rPrChange w:id="49" w:author="Jalaj Mathur" w:date="2022-09-08T14:33:00Z">
                  <w:rPr>
                    <w:rStyle w:val="Hyperlink"/>
                    <w:noProof/>
                  </w:rPr>
                </w:rPrChange>
              </w:rPr>
              <w:delText>Verification</w:delText>
            </w:r>
            <w:bookmarkStart w:id="50" w:name="_GoBack"/>
            <w:bookmarkEnd w:id="50"/>
            <w:r w:rsidDel="00C6030A">
              <w:rPr>
                <w:noProof/>
                <w:webHidden/>
              </w:rPr>
              <w:tab/>
              <w:delText>6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51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52" w:author="Jalaj Mathur" w:date="2022-09-08T14:33:00Z">
            <w:r w:rsidRPr="00C6030A" w:rsidDel="00C6030A">
              <w:rPr>
                <w:noProof/>
                <w:rPrChange w:id="53" w:author="Jalaj Mathur" w:date="2022-09-08T14:33:00Z">
                  <w:rPr>
                    <w:rStyle w:val="Hyperlink"/>
                    <w:noProof/>
                  </w:rPr>
                </w:rPrChange>
              </w:rPr>
              <w:delText>Guidelines</w:delText>
            </w:r>
            <w:r w:rsidDel="00C6030A">
              <w:rPr>
                <w:noProof/>
                <w:webHidden/>
              </w:rPr>
              <w:tab/>
              <w:delText>7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54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55" w:author="Jalaj Mathur" w:date="2022-09-08T14:33:00Z">
            <w:r w:rsidRPr="00C6030A" w:rsidDel="00C6030A">
              <w:rPr>
                <w:noProof/>
                <w:rPrChange w:id="56" w:author="Jalaj Mathur" w:date="2022-09-08T14:33:00Z">
                  <w:rPr>
                    <w:rStyle w:val="Hyperlink"/>
                    <w:noProof/>
                  </w:rPr>
                </w:rPrChange>
              </w:rPr>
              <w:delText>Applicable Measurements</w:delText>
            </w:r>
            <w:r w:rsidDel="00C6030A">
              <w:rPr>
                <w:noProof/>
                <w:webHidden/>
              </w:rPr>
              <w:tab/>
              <w:delText>7</w:delText>
            </w:r>
          </w:del>
        </w:p>
        <w:p w:rsidR="00527CB4" w:rsidDel="00C6030A" w:rsidRDefault="00527CB4">
          <w:pPr>
            <w:pStyle w:val="TOC1"/>
            <w:tabs>
              <w:tab w:val="right" w:leader="dot" w:pos="9350"/>
            </w:tabs>
            <w:rPr>
              <w:del w:id="57" w:author="Jalaj Mathur" w:date="2022-09-08T14:33:00Z"/>
              <w:rFonts w:asciiTheme="minorHAnsi" w:eastAsiaTheme="minorEastAsia" w:hAnsiTheme="minorHAnsi" w:cstheme="minorBidi"/>
              <w:noProof/>
              <w:lang w:val="en-IN" w:eastAsia="en-IN" w:bidi="ar-SA"/>
            </w:rPr>
          </w:pPr>
          <w:del w:id="58" w:author="Jalaj Mathur" w:date="2022-09-08T14:33:00Z">
            <w:r w:rsidRPr="00C6030A" w:rsidDel="00C6030A">
              <w:rPr>
                <w:noProof/>
                <w:rPrChange w:id="59" w:author="Jalaj Mathur" w:date="2022-09-08T14:33:00Z">
                  <w:rPr>
                    <w:rStyle w:val="Hyperlink"/>
                    <w:noProof/>
                  </w:rPr>
                </w:rPrChange>
              </w:rPr>
              <w:delText>Exit Criteria/Outputs</w:delText>
            </w:r>
            <w:r w:rsidDel="00C6030A">
              <w:rPr>
                <w:noProof/>
                <w:webHidden/>
              </w:rPr>
              <w:tab/>
              <w:delText>7</w:delText>
            </w:r>
          </w:del>
        </w:p>
        <w:p w:rsidR="004B4664" w:rsidRDefault="001E72D9">
          <w:r>
            <w:rPr>
              <w:b/>
              <w:bCs/>
              <w:noProof/>
            </w:rPr>
            <w:fldChar w:fldCharType="end"/>
          </w:r>
        </w:p>
      </w:sdtContent>
    </w:sdt>
    <w:p w:rsidR="00E54A64" w:rsidRDefault="00E54A64">
      <w:pPr>
        <w:spacing w:after="0" w:line="240" w:lineRule="auto"/>
        <w:rPr>
          <w:rFonts w:ascii="Cambria" w:hAnsi="Cambria"/>
          <w:b/>
          <w:bCs/>
          <w:color w:val="365F91"/>
          <w:sz w:val="28"/>
          <w:szCs w:val="28"/>
        </w:rPr>
      </w:pPr>
      <w:r>
        <w:br w:type="page"/>
      </w:r>
    </w:p>
    <w:p w:rsidR="00260ACF" w:rsidRDefault="00260ACF" w:rsidP="00C82020">
      <w:pPr>
        <w:pStyle w:val="Heading1"/>
      </w:pPr>
      <w:bookmarkStart w:id="60" w:name="_Toc113540044"/>
      <w:r>
        <w:lastRenderedPageBreak/>
        <w:t>Overview</w:t>
      </w:r>
      <w:bookmarkEnd w:id="60"/>
    </w:p>
    <w:sdt>
      <w:sdtPr>
        <w:alias w:val="Abstract"/>
        <w:id w:val="2145850"/>
        <w:dataBinding w:prefixMappings="xmlns:ns0='http://schemas.microsoft.com/office/2006/coverPageProps'" w:xpath="/ns0:CoverPageProperties[1]/ns0:Abstract[1]" w:storeItemID="{55AF091B-3C7A-41E3-B477-F2FDAA23CFDA}"/>
        <w:text/>
      </w:sdtPr>
      <w:sdtEndPr/>
      <w:sdtContent>
        <w:p w:rsidR="007C162E" w:rsidRPr="007C162E" w:rsidRDefault="00132A0A" w:rsidP="007C162E">
          <w:r>
            <w:t>The Purpose of Organizational Training is to support the Organization’s Business Objectives and to meet the tactical training needs that are common across projects and support groups in the organization.</w:t>
          </w:r>
        </w:p>
      </w:sdtContent>
    </w:sdt>
    <w:p w:rsidR="00B81986" w:rsidRDefault="00260ACF">
      <w:pPr>
        <w:pStyle w:val="Heading1"/>
      </w:pPr>
      <w:bookmarkStart w:id="61" w:name="_Toc113540045"/>
      <w:r>
        <w:t>Objective</w:t>
      </w:r>
      <w:bookmarkEnd w:id="61"/>
    </w:p>
    <w:p w:rsidR="007C162E" w:rsidRPr="001F691B" w:rsidRDefault="007C162E" w:rsidP="007C162E">
      <w:r w:rsidRPr="001F691B">
        <w:t>The objective</w:t>
      </w:r>
      <w:r w:rsidR="00132A0A">
        <w:t>s</w:t>
      </w:r>
      <w:r w:rsidRPr="001F691B">
        <w:t xml:space="preserve"> of Organizational Training (OT)</w:t>
      </w:r>
      <w:r w:rsidR="00132A0A">
        <w:t xml:space="preserve"> are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identify the training needs and ensure that entire workforce has nece</w:t>
      </w:r>
      <w:r w:rsidR="004C5C3C">
        <w:t xml:space="preserve">ssary knowledge and skills to </w:t>
      </w:r>
      <w:r w:rsidRPr="001F691B">
        <w:t xml:space="preserve">carry out their activities. </w:t>
      </w:r>
    </w:p>
    <w:p w:rsidR="005C01BF" w:rsidRDefault="007C162E" w:rsidP="00F25713">
      <w:pPr>
        <w:pStyle w:val="ListParagraph"/>
        <w:numPr>
          <w:ilvl w:val="0"/>
          <w:numId w:val="11"/>
        </w:numPr>
      </w:pPr>
      <w:r w:rsidRPr="001F691B">
        <w:t>To improve efficiency and effectiveness of all company activities.</w:t>
      </w:r>
    </w:p>
    <w:p w:rsidR="007C162E" w:rsidRPr="007C162E" w:rsidRDefault="007C162E" w:rsidP="00F25713">
      <w:pPr>
        <w:pStyle w:val="ListParagraph"/>
        <w:numPr>
          <w:ilvl w:val="0"/>
          <w:numId w:val="11"/>
        </w:numPr>
      </w:pPr>
      <w:r w:rsidRPr="001F691B">
        <w:t xml:space="preserve">To enable new techniques and skills to be introduced in a timely </w:t>
      </w:r>
      <w:r w:rsidR="00E54A64">
        <w:t xml:space="preserve">and effective </w:t>
      </w:r>
      <w:r w:rsidRPr="001F691B">
        <w:t>manner</w:t>
      </w:r>
      <w:r w:rsidR="00132A0A">
        <w:t>.</w:t>
      </w:r>
    </w:p>
    <w:p w:rsidR="00B81986" w:rsidRDefault="00260ACF">
      <w:pPr>
        <w:pStyle w:val="Heading1"/>
      </w:pPr>
      <w:bookmarkStart w:id="62" w:name="_Toc113540046"/>
      <w:r>
        <w:t>Scope</w:t>
      </w:r>
      <w:bookmarkEnd w:id="62"/>
    </w:p>
    <w:p w:rsidR="005C01BF" w:rsidRPr="005C01BF" w:rsidRDefault="005C01BF" w:rsidP="005C01BF">
      <w:r>
        <w:t>It includes</w:t>
      </w:r>
      <w:r w:rsidR="00037995">
        <w:t xml:space="preserve"> 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 xml:space="preserve">Identification of Training needs </w:t>
      </w:r>
    </w:p>
    <w:p w:rsidR="005C01BF" w:rsidRDefault="00037995" w:rsidP="008A3718">
      <w:pPr>
        <w:pStyle w:val="ListParagraph"/>
        <w:numPr>
          <w:ilvl w:val="0"/>
          <w:numId w:val="12"/>
        </w:numPr>
      </w:pPr>
      <w:r>
        <w:t xml:space="preserve">Preparation of </w:t>
      </w:r>
      <w:r w:rsidR="004C5C3C">
        <w:t>Strategic and T</w:t>
      </w:r>
      <w:r w:rsidR="001E30D6">
        <w:t xml:space="preserve">actical </w:t>
      </w:r>
      <w:r>
        <w:t>Training Plan</w:t>
      </w:r>
    </w:p>
    <w:p w:rsidR="008A3718" w:rsidRDefault="008A3718" w:rsidP="008A3718">
      <w:pPr>
        <w:pStyle w:val="ListParagraph"/>
        <w:numPr>
          <w:ilvl w:val="0"/>
          <w:numId w:val="12"/>
        </w:numPr>
      </w:pPr>
      <w:r>
        <w:t>Identification of Internal and External Trainers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Scheduling the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Conduction of </w:t>
      </w:r>
      <w:r w:rsidR="00132A0A">
        <w:t>T</w:t>
      </w:r>
      <w:r>
        <w:t>raining</w:t>
      </w:r>
    </w:p>
    <w:p w:rsidR="005C01BF" w:rsidRDefault="005C01BF" w:rsidP="00F25713">
      <w:pPr>
        <w:pStyle w:val="ListParagraph"/>
        <w:numPr>
          <w:ilvl w:val="0"/>
          <w:numId w:val="12"/>
        </w:numPr>
      </w:pPr>
      <w:r>
        <w:t xml:space="preserve">Maintenance of </w:t>
      </w:r>
      <w:r w:rsidR="004C5C3C">
        <w:t>Training R</w:t>
      </w:r>
      <w:r>
        <w:t>ecords</w:t>
      </w:r>
    </w:p>
    <w:p w:rsidR="003F46D9" w:rsidRDefault="005C01BF" w:rsidP="00F25713">
      <w:pPr>
        <w:pStyle w:val="ListParagraph"/>
        <w:numPr>
          <w:ilvl w:val="0"/>
          <w:numId w:val="12"/>
        </w:numPr>
      </w:pPr>
      <w:r>
        <w:t xml:space="preserve">Analysis of </w:t>
      </w:r>
      <w:r w:rsidR="00132A0A">
        <w:t>Training feedbacks</w:t>
      </w:r>
    </w:p>
    <w:p w:rsidR="003F46D9" w:rsidRDefault="003F46D9" w:rsidP="00F25713">
      <w:pPr>
        <w:pStyle w:val="ListParagraph"/>
        <w:numPr>
          <w:ilvl w:val="0"/>
          <w:numId w:val="12"/>
        </w:numPr>
      </w:pPr>
      <w:r>
        <w:t>Maintaining the Talent map for skill inventory</w:t>
      </w:r>
    </w:p>
    <w:p w:rsidR="007C162E" w:rsidRPr="001F691B" w:rsidRDefault="005C01BF" w:rsidP="00580463">
      <w:r>
        <w:br/>
      </w:r>
    </w:p>
    <w:p w:rsidR="005E2C3B" w:rsidRDefault="00FE5FE1" w:rsidP="0047073E">
      <w:pPr>
        <w:pStyle w:val="Heading1"/>
      </w:pPr>
      <w:bookmarkStart w:id="63" w:name="_Toc113540047"/>
      <w:r>
        <w:t>Inputs</w:t>
      </w:r>
      <w:bookmarkEnd w:id="63"/>
    </w:p>
    <w:p w:rsidR="007C162E" w:rsidRDefault="007C162E" w:rsidP="00F25713">
      <w:pPr>
        <w:pStyle w:val="ListParagraph"/>
        <w:numPr>
          <w:ilvl w:val="0"/>
          <w:numId w:val="6"/>
        </w:numPr>
      </w:pPr>
      <w:r w:rsidRPr="00037995">
        <w:t>Training</w:t>
      </w:r>
      <w:r w:rsidR="00132A0A">
        <w:t xml:space="preserve"> R</w:t>
      </w:r>
      <w:r w:rsidR="00241809">
        <w:t>equest</w:t>
      </w:r>
      <w:r w:rsidR="00132A0A">
        <w:t>s</w:t>
      </w:r>
      <w:r w:rsidR="00241809">
        <w:t xml:space="preserve"> </w:t>
      </w:r>
      <w:r w:rsidR="00037995" w:rsidRPr="000B6A54">
        <w:t xml:space="preserve">by </w:t>
      </w:r>
      <w:r w:rsidR="004377B4">
        <w:t xml:space="preserve">HODs and </w:t>
      </w:r>
      <w:r w:rsidR="00132A0A">
        <w:t>Sr. Management</w:t>
      </w:r>
      <w:r w:rsidR="00037995">
        <w:t>.</w:t>
      </w:r>
    </w:p>
    <w:p w:rsidR="00782C72" w:rsidRDefault="00782C72" w:rsidP="00F25713">
      <w:pPr>
        <w:pStyle w:val="ListParagraph"/>
        <w:numPr>
          <w:ilvl w:val="0"/>
          <w:numId w:val="6"/>
        </w:numPr>
      </w:pPr>
      <w:r>
        <w:t>Trainings identified from Annual appraisals</w:t>
      </w:r>
    </w:p>
    <w:p w:rsidR="00782C72" w:rsidRDefault="00643EAD" w:rsidP="00782C72">
      <w:pPr>
        <w:pStyle w:val="ListParagraph"/>
        <w:numPr>
          <w:ilvl w:val="0"/>
          <w:numId w:val="6"/>
        </w:numPr>
      </w:pPr>
      <w:r>
        <w:t>Monthly</w:t>
      </w:r>
      <w:r w:rsidR="00BE6262">
        <w:t xml:space="preserve"> </w:t>
      </w:r>
      <w:r w:rsidR="00782C72">
        <w:t>Tactical Plan</w:t>
      </w:r>
      <w:r w:rsidR="00231C86">
        <w:t xml:space="preserve"> and Training Calendar</w:t>
      </w:r>
      <w:r w:rsidR="00782C72">
        <w:t xml:space="preserve"> </w:t>
      </w:r>
    </w:p>
    <w:p w:rsidR="00782C72" w:rsidRPr="001F691B" w:rsidRDefault="00643EAD" w:rsidP="00F81842">
      <w:pPr>
        <w:pStyle w:val="ListParagraph"/>
        <w:numPr>
          <w:ilvl w:val="0"/>
          <w:numId w:val="6"/>
        </w:numPr>
      </w:pPr>
      <w:r>
        <w:t>Annual</w:t>
      </w:r>
      <w:r w:rsidR="00782C72">
        <w:t xml:space="preserve"> </w:t>
      </w:r>
      <w:r w:rsidR="00BE6262">
        <w:t xml:space="preserve">training </w:t>
      </w:r>
      <w:r w:rsidR="00782C72">
        <w:t xml:space="preserve">Plan of Organization </w:t>
      </w:r>
    </w:p>
    <w:p w:rsidR="0018166E" w:rsidRDefault="00260ACF">
      <w:pPr>
        <w:pStyle w:val="Heading1"/>
      </w:pPr>
      <w:bookmarkStart w:id="64" w:name="_Toc113540048"/>
      <w:r>
        <w:t>Entry Criteria/</w:t>
      </w:r>
      <w:r w:rsidR="00AC63B5">
        <w:t>Triggers</w:t>
      </w:r>
      <w:bookmarkEnd w:id="64"/>
    </w:p>
    <w:p w:rsidR="00782C72" w:rsidRPr="001F691B" w:rsidRDefault="00782C72" w:rsidP="00F25713">
      <w:pPr>
        <w:pStyle w:val="ListParagraph"/>
        <w:numPr>
          <w:ilvl w:val="0"/>
          <w:numId w:val="7"/>
        </w:numPr>
      </w:pPr>
      <w:r>
        <w:t>Scheduled Training</w:t>
      </w:r>
    </w:p>
    <w:p w:rsidR="00037995" w:rsidRDefault="002E62C2" w:rsidP="00F25713">
      <w:pPr>
        <w:pStyle w:val="ListParagraph"/>
        <w:numPr>
          <w:ilvl w:val="0"/>
          <w:numId w:val="7"/>
        </w:numPr>
      </w:pPr>
      <w:r>
        <w:t>Training R</w:t>
      </w:r>
      <w:r w:rsidR="00037995">
        <w:t>equest</w:t>
      </w:r>
    </w:p>
    <w:p w:rsidR="00182EDF" w:rsidRPr="001F691B" w:rsidRDefault="00182EDF" w:rsidP="00F25713">
      <w:pPr>
        <w:pStyle w:val="ListParagraph"/>
        <w:numPr>
          <w:ilvl w:val="0"/>
          <w:numId w:val="7"/>
        </w:numPr>
      </w:pPr>
      <w:r w:rsidRPr="00182EDF">
        <w:lastRenderedPageBreak/>
        <w:t xml:space="preserve">The </w:t>
      </w:r>
      <w:r w:rsidR="007D6B0C">
        <w:t>Training Coordinator</w:t>
      </w:r>
      <w:r w:rsidR="007D6B0C" w:rsidRPr="00182EDF">
        <w:t xml:space="preserve"> </w:t>
      </w:r>
      <w:r w:rsidRPr="00182EDF">
        <w:t>ha</w:t>
      </w:r>
      <w:r w:rsidR="007D6B0C">
        <w:t>s</w:t>
      </w:r>
      <w:r w:rsidRPr="00182EDF">
        <w:t xml:space="preserve"> undergone QMS trainings with focus on performing their processes.</w:t>
      </w:r>
    </w:p>
    <w:p w:rsidR="00A8794C" w:rsidRDefault="00706EE8" w:rsidP="007C6995">
      <w:pPr>
        <w:pStyle w:val="Heading1"/>
      </w:pPr>
      <w:bookmarkStart w:id="65" w:name="_Toc113540049"/>
      <w:r>
        <w:t>Tasks</w:t>
      </w:r>
      <w:bookmarkEnd w:id="65"/>
    </w:p>
    <w:tbl>
      <w:tblPr>
        <w:tblStyle w:val="LightList-Accent11"/>
        <w:tblW w:w="9565" w:type="dxa"/>
        <w:tblBorders>
          <w:top w:val="single" w:sz="4" w:space="0" w:color="1F497D" w:themeColor="text2"/>
          <w:left w:val="single" w:sz="4" w:space="0" w:color="1F497D" w:themeColor="text2"/>
          <w:bottom w:val="single" w:sz="4" w:space="0" w:color="1F497D" w:themeColor="text2"/>
          <w:right w:val="single" w:sz="4" w:space="0" w:color="1F497D" w:themeColor="text2"/>
          <w:insideH w:val="single" w:sz="8" w:space="0" w:color="4F81BD" w:themeColor="accent1"/>
          <w:insideV w:val="single" w:sz="4" w:space="0" w:color="1F497D" w:themeColor="text2"/>
        </w:tblBorders>
        <w:tblLayout w:type="fixed"/>
        <w:tblLook w:val="04A0" w:firstRow="1" w:lastRow="0" w:firstColumn="1" w:lastColumn="0" w:noHBand="0" w:noVBand="1"/>
      </w:tblPr>
      <w:tblGrid>
        <w:gridCol w:w="918"/>
        <w:gridCol w:w="6521"/>
        <w:gridCol w:w="2126"/>
      </w:tblGrid>
      <w:tr w:rsidR="007950A1" w:rsidRPr="00260ACF" w:rsidTr="00FC47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260ACF" w:rsidRPr="00260ACF" w:rsidRDefault="0043750A" w:rsidP="00B81986">
            <w:r>
              <w:t>Sr.</w:t>
            </w:r>
            <w:r w:rsidR="00336304">
              <w:t xml:space="preserve"> </w:t>
            </w:r>
            <w:r>
              <w:t>No</w:t>
            </w:r>
          </w:p>
        </w:tc>
        <w:tc>
          <w:tcPr>
            <w:tcW w:w="6521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2126" w:type="dxa"/>
          </w:tcPr>
          <w:p w:rsidR="00260ACF" w:rsidRPr="00260ACF" w:rsidRDefault="00260ACF" w:rsidP="00B819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Owner/Role</w:t>
            </w:r>
          </w:p>
        </w:tc>
      </w:tr>
      <w:tr w:rsidR="007D6B0C" w:rsidRPr="007D6B0C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C05C3D" w:rsidRDefault="007D6B0C" w:rsidP="007D6B0C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auto"/>
          </w:tcPr>
          <w:p w:rsidR="007D6B0C" w:rsidRPr="00BB3C5D" w:rsidRDefault="008B561B" w:rsidP="008B561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BB3C5D">
              <w:rPr>
                <w:bCs/>
              </w:rPr>
              <w:t xml:space="preserve">Solicit training needs based on the </w:t>
            </w:r>
            <w:r w:rsidR="00336304">
              <w:rPr>
                <w:bCs/>
              </w:rPr>
              <w:t>organiz</w:t>
            </w:r>
            <w:r w:rsidR="00336304" w:rsidRPr="00BB3C5D">
              <w:rPr>
                <w:bCs/>
              </w:rPr>
              <w:t>ation</w:t>
            </w:r>
            <w:r w:rsidR="00336304">
              <w:rPr>
                <w:bCs/>
              </w:rPr>
              <w:t>’</w:t>
            </w:r>
            <w:r w:rsidR="00336304" w:rsidRPr="00BB3C5D">
              <w:rPr>
                <w:bCs/>
              </w:rPr>
              <w:t>s</w:t>
            </w:r>
            <w:r w:rsidRPr="00BB3C5D">
              <w:rPr>
                <w:bCs/>
              </w:rPr>
              <w:t xml:space="preserve"> capability requirements. The sources of training needs can be </w:t>
            </w:r>
            <w:r w:rsidR="001416EF" w:rsidRPr="00BB3C5D">
              <w:rPr>
                <w:bCs/>
              </w:rPr>
              <w:t>specific training</w:t>
            </w:r>
            <w:r w:rsidRPr="00BB3C5D">
              <w:rPr>
                <w:bCs/>
              </w:rPr>
              <w:t xml:space="preserve"> requests by Sr. Management, Performance appraisals and other informal channels.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:rsidR="007D6B0C" w:rsidRDefault="0001293B" w:rsidP="0001293B">
            <w:pPr>
              <w:pStyle w:val="ListParagraph"/>
              <w:ind w:left="-5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9D17C3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9D17C3" w:rsidRPr="00C05C3D" w:rsidRDefault="009D17C3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9D17C3" w:rsidRPr="00C05C3D" w:rsidRDefault="00C8512D" w:rsidP="009858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 Prepare </w:t>
            </w:r>
            <w:r w:rsidR="00985886">
              <w:rPr>
                <w:b/>
                <w:bCs/>
              </w:rPr>
              <w:t xml:space="preserve">Annual </w:t>
            </w:r>
            <w:r>
              <w:rPr>
                <w:b/>
                <w:bCs/>
              </w:rPr>
              <w:t xml:space="preserve">Training </w:t>
            </w:r>
            <w:r w:rsidR="003F709A">
              <w:rPr>
                <w:b/>
                <w:bCs/>
              </w:rPr>
              <w:t xml:space="preserve">Plan 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9D17C3" w:rsidRDefault="009D17C3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53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F64539" w:rsidRPr="00C05C3D" w:rsidRDefault="00F64539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F64539" w:rsidRDefault="00F64539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Create a project using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as the training plan for the year named “Annual Training Plan </w:t>
            </w:r>
            <w:proofErr w:type="spellStart"/>
            <w:r>
              <w:rPr>
                <w:bCs/>
              </w:rPr>
              <w:t>yyyy-yy</w:t>
            </w:r>
            <w:proofErr w:type="spellEnd"/>
            <w:r>
              <w:rPr>
                <w:bCs/>
              </w:rPr>
              <w:t xml:space="preserve">”. </w:t>
            </w:r>
          </w:p>
        </w:tc>
        <w:tc>
          <w:tcPr>
            <w:tcW w:w="2126" w:type="dxa"/>
          </w:tcPr>
          <w:p w:rsidR="00F64539" w:rsidRDefault="00F64539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Scope and vision of the training activities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740FAC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740FAC" w:rsidRPr="00C05C3D" w:rsidRDefault="00740FAC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526747" w:rsidRPr="00526747" w:rsidRDefault="00740FAC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list of trainings required for the year.</w:t>
            </w:r>
            <w:r w:rsidR="00526747">
              <w:rPr>
                <w:bCs/>
              </w:rPr>
              <w:t xml:space="preserve"> </w:t>
            </w:r>
            <w:r w:rsidR="00526747" w:rsidRPr="00526747">
              <w:rPr>
                <w:bCs/>
              </w:rPr>
              <w:t xml:space="preserve">Prioritization of Training </w:t>
            </w:r>
            <w:r w:rsidR="00526747">
              <w:rPr>
                <w:bCs/>
              </w:rPr>
              <w:t xml:space="preserve">is done </w:t>
            </w:r>
            <w:r w:rsidR="00526747" w:rsidRPr="00526747">
              <w:rPr>
                <w:bCs/>
              </w:rPr>
              <w:t>based on: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Primary</w:t>
            </w:r>
            <w:r w:rsidR="00526747" w:rsidRPr="00526747">
              <w:rPr>
                <w:bCs/>
              </w:rPr>
              <w:t xml:space="preserve"> = Training required to fulfill roles of employees.</w:t>
            </w:r>
          </w:p>
          <w:p w:rsidR="00526747" w:rsidRPr="00526747" w:rsidRDefault="0052674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 </w:t>
            </w:r>
            <w:r w:rsidR="00D327A7">
              <w:rPr>
                <w:bCs/>
              </w:rPr>
              <w:t xml:space="preserve">Regular </w:t>
            </w:r>
            <w:r w:rsidRPr="00526747">
              <w:rPr>
                <w:bCs/>
              </w:rPr>
              <w:t>= Training required to move either to next role or to adapt to any future changes in the current role.</w:t>
            </w:r>
          </w:p>
          <w:p w:rsidR="00526747" w:rsidRPr="00526747" w:rsidRDefault="00D327A7" w:rsidP="00526747">
            <w:pPr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Occasional </w:t>
            </w:r>
            <w:r w:rsidR="00526747" w:rsidRPr="00526747">
              <w:rPr>
                <w:bCs/>
              </w:rPr>
              <w:t>= Training required for personal development and possible long term business benefit.</w:t>
            </w:r>
          </w:p>
          <w:p w:rsidR="00740FAC" w:rsidRDefault="0052674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526747">
              <w:rPr>
                <w:bCs/>
              </w:rPr>
              <w:t xml:space="preserve">These categorizations will be used to identify the trainings that need to be planned in each </w:t>
            </w:r>
            <w:r>
              <w:rPr>
                <w:bCs/>
              </w:rPr>
              <w:t>month</w:t>
            </w:r>
            <w:r w:rsidRPr="00526747">
              <w:rPr>
                <w:bCs/>
              </w:rPr>
              <w:t xml:space="preserve">. </w:t>
            </w:r>
          </w:p>
          <w:p w:rsidR="00D327A7" w:rsidRDefault="00D327A7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Use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“Enterprise Definition&gt;Training Framework” to list the identified trainings, along with all other required information. Map the trainings identified to Grades of the employees in order to create a Training calendar.</w:t>
            </w:r>
          </w:p>
          <w:p w:rsidR="00D327A7" w:rsidRDefault="00580463" w:rsidP="005267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Make sure that the</w:t>
            </w:r>
            <w:r w:rsidR="00D327A7">
              <w:rPr>
                <w:bCs/>
              </w:rPr>
              <w:t xml:space="preserve"> trainings that are required by the training personnel themselves for effective conduct of Training and Development activities are also included.</w:t>
            </w:r>
          </w:p>
        </w:tc>
        <w:tc>
          <w:tcPr>
            <w:tcW w:w="2126" w:type="dxa"/>
          </w:tcPr>
          <w:p w:rsidR="00740FAC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8B561B" w:rsidP="007C17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resources required for the training. This involves, but is not limited to, </w:t>
            </w:r>
            <w:r w:rsidR="009407AC">
              <w:rPr>
                <w:bCs/>
              </w:rPr>
              <w:t xml:space="preserve">training venue with adequate seating arrangements, </w:t>
            </w:r>
            <w:r w:rsidR="00EB5FA1">
              <w:rPr>
                <w:bCs/>
              </w:rPr>
              <w:lastRenderedPageBreak/>
              <w:t>computing resources such as a Laptop, Project</w:t>
            </w:r>
            <w:r w:rsidR="007C1733">
              <w:rPr>
                <w:bCs/>
              </w:rPr>
              <w:t>or</w:t>
            </w:r>
            <w:r w:rsidR="00EB5FA1">
              <w:rPr>
                <w:bCs/>
              </w:rPr>
              <w:t xml:space="preserve">, sound amplifier for AV, White boards, printing and material reproduction, stationery etc. 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0B2ED9" w:rsidP="00D327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Plan for the </w:t>
            </w:r>
            <w:r w:rsidR="00D327A7">
              <w:rPr>
                <w:bCs/>
              </w:rPr>
              <w:t xml:space="preserve">Quality </w:t>
            </w:r>
            <w:r>
              <w:rPr>
                <w:bCs/>
              </w:rPr>
              <w:t>of the training function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0B2ED9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Audits of the training activities. Care must be taken so as to ensure objectivity, independence and coverage in Audits.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0B2ED9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reviews with the senior management.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620C84">
            <w:pPr>
              <w:pStyle w:val="ListParagraph"/>
              <w:numPr>
                <w:ilvl w:val="1"/>
                <w:numId w:val="3"/>
              </w:numPr>
            </w:pPr>
          </w:p>
        </w:tc>
        <w:tc>
          <w:tcPr>
            <w:tcW w:w="6521" w:type="dxa"/>
          </w:tcPr>
          <w:p w:rsidR="008B561B" w:rsidRPr="006C31B4" w:rsidRDefault="00620C84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the measurement and analysis activities pertaining to the training function.</w:t>
            </w:r>
          </w:p>
        </w:tc>
        <w:tc>
          <w:tcPr>
            <w:tcW w:w="2126" w:type="dxa"/>
          </w:tcPr>
          <w:p w:rsidR="008B561B" w:rsidRDefault="008B561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and plan for the Budget requirements for the year.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Plan for configuration management and data management for training artefacts. This will include the naming conventions used, storage and retrieval mechanisms, change control, backup and restoration planning, access control</w:t>
            </w:r>
            <w:r w:rsidR="00D327A7">
              <w:rPr>
                <w:bCs/>
              </w:rPr>
              <w:t xml:space="preserve"> in the Annual Training Plan.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8B561B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8B561B" w:rsidRPr="00C05C3D" w:rsidRDefault="008B561B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8B561B" w:rsidRPr="006C31B4" w:rsidRDefault="00D77B6D" w:rsidP="00F818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Identify the Roles and responsibilities of the personnel involved in the training and development function.</w:t>
            </w:r>
          </w:p>
        </w:tc>
        <w:tc>
          <w:tcPr>
            <w:tcW w:w="2126" w:type="dxa"/>
          </w:tcPr>
          <w:p w:rsidR="008B561B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D327A7" w:rsidP="00D327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highlight w:val="yellow"/>
              </w:rPr>
            </w:pPr>
            <w:r>
              <w:rPr>
                <w:bCs/>
              </w:rPr>
              <w:t xml:space="preserve">Publish </w:t>
            </w:r>
            <w:r w:rsidR="00BB3C5D">
              <w:rPr>
                <w:bCs/>
              </w:rPr>
              <w:t xml:space="preserve">the </w:t>
            </w:r>
            <w:r w:rsidR="00BB3C5D" w:rsidRPr="006C31B4">
              <w:rPr>
                <w:bCs/>
              </w:rPr>
              <w:t>Training Plan for the year in the beginning of financial year</w:t>
            </w:r>
            <w:r>
              <w:rPr>
                <w:bCs/>
              </w:rPr>
              <w:t>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0A68BF" w:rsidRDefault="00BB3C5D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 w:rsidRPr="006C31B4">
              <w:rPr>
                <w:bCs/>
              </w:rPr>
              <w:t>Send the plan for approval to the senior management and seek their approval.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BB3C5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Place the plan under configuration management and manage changes to it throughout the applicable period.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A71379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A71379" w:rsidRPr="00C05C3D" w:rsidRDefault="00A71379" w:rsidP="000749B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A71379" w:rsidRPr="00985886" w:rsidRDefault="00CF3CEF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 xml:space="preserve">Schedule </w:t>
            </w:r>
            <w:r w:rsidR="00A71379">
              <w:rPr>
                <w:b/>
                <w:bCs/>
              </w:rPr>
              <w:t xml:space="preserve">Training </w:t>
            </w:r>
            <w:r>
              <w:rPr>
                <w:b/>
                <w:bCs/>
              </w:rPr>
              <w:t>Events</w:t>
            </w:r>
            <w:r w:rsidR="00A71379" w:rsidRPr="00985886">
              <w:rPr>
                <w:b/>
                <w:bCs/>
              </w:rPr>
              <w:t>.</w:t>
            </w:r>
            <w:r w:rsidR="00A71379">
              <w:rPr>
                <w:b/>
                <w:bCs/>
              </w:rPr>
              <w:t xml:space="preserve"> Identify Training Needs. Review progress.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A71379" w:rsidRPr="00985886" w:rsidRDefault="00A71379" w:rsidP="000749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643EAD" w:rsidP="00F818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annual </w:t>
            </w:r>
            <w:r w:rsidR="008456A7">
              <w:rPr>
                <w:bCs/>
              </w:rPr>
              <w:t xml:space="preserve">plan to identify deviations from the plan till the end of the last month. Identify the </w:t>
            </w:r>
            <w:r w:rsidR="00D042EB">
              <w:rPr>
                <w:bCs/>
              </w:rPr>
              <w:t>corrective and preventive actions, if any, against the annual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D042EB" w:rsidP="00CF3C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Review the previous month’s </w:t>
            </w:r>
            <w:r w:rsidR="00CF3CEF">
              <w:rPr>
                <w:bCs/>
              </w:rPr>
              <w:t xml:space="preserve">event schedule </w:t>
            </w:r>
            <w:r>
              <w:rPr>
                <w:bCs/>
              </w:rPr>
              <w:t xml:space="preserve">to identify deviations from the plan. Identify the corrective and preventive actions, if any, </w:t>
            </w:r>
            <w:r>
              <w:rPr>
                <w:bCs/>
              </w:rPr>
              <w:lastRenderedPageBreak/>
              <w:t>against the plan.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trainings that </w:t>
            </w:r>
            <w:r w:rsidR="00CF3CEF">
              <w:rPr>
                <w:bCs/>
              </w:rPr>
              <w:t>should be</w:t>
            </w:r>
            <w:r>
              <w:rPr>
                <w:bCs/>
              </w:rPr>
              <w:t xml:space="preserve"> planned for this month using the published training calendar. This should also include the trainings that are pending from previous months. This should also address ad-hoc additions to the training calendar, with due approvals from the senior management.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145D16" w:rsidP="00145D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Identify the trainer, </w:t>
            </w:r>
            <w:r w:rsidR="00526747">
              <w:rPr>
                <w:bCs/>
              </w:rPr>
              <w:t xml:space="preserve">Training method, </w:t>
            </w:r>
            <w:r>
              <w:rPr>
                <w:bCs/>
              </w:rPr>
              <w:t>the resources, venue and exact Schedule for the identified trainings</w:t>
            </w:r>
            <w:r w:rsidR="00CF3CEF">
              <w:rPr>
                <w:bCs/>
              </w:rPr>
              <w:t xml:space="preserve">. Use </w:t>
            </w:r>
            <w:proofErr w:type="spellStart"/>
            <w:r w:rsidR="00CF3CEF">
              <w:rPr>
                <w:bCs/>
              </w:rPr>
              <w:t>GIL.ef</w:t>
            </w:r>
            <w:proofErr w:type="spellEnd"/>
            <w:r w:rsidR="00CF3CEF">
              <w:rPr>
                <w:bCs/>
              </w:rPr>
              <w:t xml:space="preserve"> “Training Events” for scheduling the event.</w:t>
            </w:r>
          </w:p>
        </w:tc>
        <w:tc>
          <w:tcPr>
            <w:tcW w:w="2126" w:type="dxa"/>
          </w:tcPr>
          <w:p w:rsidR="00BB3C5D" w:rsidRDefault="0001293B" w:rsidP="00B819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6C31B4" w:rsidRDefault="00526747" w:rsidP="00CF3C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Publish the </w:t>
            </w:r>
            <w:r w:rsidR="00CF3CEF">
              <w:rPr>
                <w:bCs/>
              </w:rPr>
              <w:t>training event</w:t>
            </w:r>
            <w:r>
              <w:rPr>
                <w:bCs/>
              </w:rPr>
              <w:t xml:space="preserve">. </w:t>
            </w:r>
            <w:r w:rsidR="00CF3CEF">
              <w:rPr>
                <w:bCs/>
              </w:rPr>
              <w:t>T</w:t>
            </w:r>
            <w:r>
              <w:rPr>
                <w:bCs/>
              </w:rPr>
              <w:t xml:space="preserve">he same </w:t>
            </w:r>
            <w:r w:rsidR="00CF3CEF">
              <w:rPr>
                <w:bCs/>
              </w:rPr>
              <w:t xml:space="preserve">is communicated </w:t>
            </w:r>
            <w:r>
              <w:rPr>
                <w:bCs/>
              </w:rPr>
              <w:t xml:space="preserve">to stakeholders using Emails. </w:t>
            </w:r>
          </w:p>
        </w:tc>
        <w:tc>
          <w:tcPr>
            <w:tcW w:w="2126" w:type="dxa"/>
          </w:tcPr>
          <w:p w:rsidR="00BB3C5D" w:rsidRDefault="00BB3C5D" w:rsidP="00B81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A75775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E0859">
              <w:rPr>
                <w:b/>
                <w:bCs/>
              </w:rPr>
              <w:t>Conduct Training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Arrive upon a final date, </w:t>
            </w:r>
            <w:r w:rsidRPr="00C05C3D">
              <w:t xml:space="preserve">time </w:t>
            </w:r>
            <w:r>
              <w:t xml:space="preserve">and venue </w:t>
            </w:r>
            <w:r w:rsidRPr="00C05C3D">
              <w:t xml:space="preserve">after negotiation of schedule and budget (if applicable) by suitable </w:t>
            </w:r>
            <w:r>
              <w:t>mode of communication with the T</w:t>
            </w:r>
            <w:r w:rsidRPr="00C05C3D">
              <w:t xml:space="preserve">rainer and the </w:t>
            </w:r>
            <w:r>
              <w:t>R</w:t>
            </w:r>
            <w:r w:rsidRPr="00C05C3D">
              <w:t>equestor</w:t>
            </w:r>
            <w:r>
              <w:t>.</w:t>
            </w:r>
            <w:r w:rsidR="00CF3CEF">
              <w:t xml:space="preserve"> Update the event if necessary.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 the T</w:t>
            </w:r>
            <w:r w:rsidRPr="00C05C3D">
              <w:t>rainer</w:t>
            </w:r>
            <w:r>
              <w:t>, Requestor and Trainees about the final date, time and venue.</w:t>
            </w:r>
          </w:p>
          <w:p w:rsidR="00BB3C5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Seek their commitment. </w:t>
            </w:r>
          </w:p>
          <w:p w:rsidR="00BB3C5D" w:rsidRPr="00C05C3D" w:rsidRDefault="00BB3C5D" w:rsidP="00CD2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training material for the scheduled training may also be sought and reviewed at this point to ensure adequacy and coverage of the topic of training. 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Default="00BB3C5D" w:rsidP="00E54A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C3D">
              <w:t xml:space="preserve">Ensure </w:t>
            </w:r>
            <w:r>
              <w:t xml:space="preserve">the availability of </w:t>
            </w:r>
            <w:r w:rsidRPr="00C05C3D">
              <w:t xml:space="preserve">all necessary arrangements for </w:t>
            </w:r>
            <w:r>
              <w:t>Training such as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Study Material</w:t>
            </w:r>
          </w:p>
          <w:p w:rsidR="00BB3C5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Stationary</w:t>
            </w:r>
          </w:p>
          <w:p w:rsidR="00BB3C5D" w:rsidRDefault="001416EF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Proper sea</w:t>
            </w:r>
            <w:r w:rsidR="00BB3C5D">
              <w:t>ting arrangement</w:t>
            </w:r>
          </w:p>
          <w:p w:rsidR="00BB3C5D" w:rsidRPr="00C05C3D" w:rsidRDefault="00BB3C5D" w:rsidP="00E54A64">
            <w:pPr>
              <w:pStyle w:val="ListParagraph"/>
              <w:numPr>
                <w:ilvl w:val="0"/>
                <w:numId w:val="18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Tools etc.</w:t>
            </w:r>
          </w:p>
        </w:tc>
        <w:tc>
          <w:tcPr>
            <w:tcW w:w="2126" w:type="dxa"/>
          </w:tcPr>
          <w:p w:rsidR="00BB3C5D" w:rsidRDefault="00BB3C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6623CE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6623CE" w:rsidRPr="00C05C3D" w:rsidRDefault="006623CE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6623CE" w:rsidRPr="00C05C3D" w:rsidRDefault="006623CE" w:rsidP="00E54A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Conduct the training as planned.</w:t>
            </w:r>
          </w:p>
        </w:tc>
        <w:tc>
          <w:tcPr>
            <w:tcW w:w="2126" w:type="dxa"/>
          </w:tcPr>
          <w:p w:rsidR="006623CE" w:rsidRDefault="00012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CF3CEF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CF3CEF" w:rsidRPr="00C05C3D" w:rsidRDefault="00CF3CEF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CF3CEF" w:rsidRDefault="00CF3CEF" w:rsidP="00CF3C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Mark the status of the training event as delivered and update the list </w:t>
            </w:r>
            <w:r>
              <w:lastRenderedPageBreak/>
              <w:t>of participants as per actual attendance status.</w:t>
            </w:r>
          </w:p>
        </w:tc>
        <w:tc>
          <w:tcPr>
            <w:tcW w:w="2126" w:type="dxa"/>
          </w:tcPr>
          <w:p w:rsidR="00CF3CEF" w:rsidRDefault="00580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132A0A">
            <w:pPr>
              <w:pStyle w:val="ListParagraph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  <w:shd w:val="clear" w:color="auto" w:fill="B8CCE4" w:themeFill="accent1" w:themeFillTint="66"/>
          </w:tcPr>
          <w:p w:rsidR="00BB3C5D" w:rsidRPr="00C05C3D" w:rsidRDefault="00BB3C5D" w:rsidP="00CD2EC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75775">
              <w:rPr>
                <w:b/>
              </w:rPr>
              <w:t>Maintain Training Records</w:t>
            </w:r>
            <w:r>
              <w:rPr>
                <w:b/>
              </w:rPr>
              <w:t xml:space="preserve">, </w:t>
            </w:r>
            <w:r w:rsidRPr="006C31B4">
              <w:rPr>
                <w:b/>
              </w:rPr>
              <w:t xml:space="preserve">Obtain </w:t>
            </w:r>
            <w:r>
              <w:rPr>
                <w:b/>
              </w:rPr>
              <w:t xml:space="preserve">and Analyze </w:t>
            </w:r>
            <w:r w:rsidRPr="006C31B4">
              <w:rPr>
                <w:b/>
              </w:rPr>
              <w:t xml:space="preserve">Feedbacks </w:t>
            </w:r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8CCE4" w:themeFill="accent1" w:themeFillTint="66"/>
          </w:tcPr>
          <w:p w:rsidR="00BB3C5D" w:rsidRDefault="00BB3C5D" w:rsidP="00132A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Maintain Training Attendance Records</w:t>
            </w:r>
            <w:r w:rsidR="00CF3CEF">
              <w:t xml:space="preserve"> using </w:t>
            </w:r>
            <w:proofErr w:type="spellStart"/>
            <w:r w:rsidR="00CF3CEF">
              <w:t>GIL.ef</w:t>
            </w:r>
            <w:proofErr w:type="spellEnd"/>
            <w:r>
              <w:t>.</w:t>
            </w:r>
            <w:r w:rsidR="009E7E9F">
              <w:t xml:space="preserve"> The training attendance records are stored in line with the configuration management plan section of the annual plan.</w:t>
            </w:r>
            <w:r w:rsidR="00AA7F13">
              <w:t xml:space="preserve"> Use “Attendance sheet for Training” (TMPL_ATNSHT) for keeping the records of attendance of training session.</w:t>
            </w:r>
          </w:p>
        </w:tc>
        <w:tc>
          <w:tcPr>
            <w:tcW w:w="2126" w:type="dxa"/>
          </w:tcPr>
          <w:p w:rsidR="00BB3C5D" w:rsidRDefault="00BB3C5D" w:rsidP="00132A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  <w:tcBorders>
              <w:top w:val="none" w:sz="0" w:space="0" w:color="auto"/>
              <w:bottom w:val="none" w:sz="0" w:space="0" w:color="auto"/>
            </w:tcBorders>
          </w:tcPr>
          <w:p w:rsidR="001406DD" w:rsidRDefault="00063090" w:rsidP="00C603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ns w:id="66" w:author="Jalaj Mathur" w:date="2022-09-08T14:33:00Z"/>
              </w:rPr>
            </w:pPr>
            <w:del w:id="67" w:author="Jalaj Mathur" w:date="2022-09-08T14:31:00Z">
              <w:r w:rsidDel="00C6030A">
                <w:delText>Create feedback form and collect feedback using Surveys module ofGIL.ef.</w:delText>
              </w:r>
            </w:del>
            <w:ins w:id="68" w:author="Jalaj Mathur" w:date="2022-09-08T14:31:00Z">
              <w:r w:rsidR="00C6030A">
                <w:t xml:space="preserve">Collect feedback via google form </w:t>
              </w:r>
            </w:ins>
            <w:ins w:id="69" w:author="Jalaj Mathur" w:date="2022-09-08T14:32:00Z">
              <w:r w:rsidR="00C6030A">
                <w:t>“</w:t>
              </w:r>
              <w:r w:rsidR="00C6030A" w:rsidRPr="00C6030A">
                <w:t>Training Program Feedback-GIL</w:t>
              </w:r>
              <w:r w:rsidR="00C6030A">
                <w:t>”</w:t>
              </w:r>
            </w:ins>
          </w:p>
          <w:p w:rsidR="00C6030A" w:rsidRPr="00F23552" w:rsidRDefault="00C6030A" w:rsidP="00C603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ins w:id="70" w:author="Jalaj Mathur" w:date="2022-09-08T14:33:00Z">
              <w:r>
                <w:rPr>
                  <w:color w:val="FF0000"/>
                </w:rPr>
                <w:fldChar w:fldCharType="begin"/>
              </w:r>
              <w:r>
                <w:rPr>
                  <w:color w:val="FF0000"/>
                </w:rPr>
                <w:instrText xml:space="preserve"> HYPERLINK "https://docs.google.com/forms/d/e/1FAIpQLScHo7or5iJPz4Ubs94WYmwrMGJ2AtPwZrrn0zf3Q4XHUV3j0Q/viewform" </w:instrText>
              </w:r>
              <w:r>
                <w:rPr>
                  <w:color w:val="FF0000"/>
                </w:rPr>
              </w:r>
              <w:r>
                <w:rPr>
                  <w:color w:val="FF0000"/>
                </w:rPr>
                <w:fldChar w:fldCharType="separate"/>
              </w:r>
              <w:r w:rsidRPr="00C6030A">
                <w:rPr>
                  <w:rStyle w:val="Hyperlink"/>
                </w:rPr>
                <w:t>https://docs.google.com/forms/d/e/1FAIpQLScHo7or5iJPz4Ubs94WYmwrMGJ2AtPwZrrn0zf3Q4XHUV3j0Q/viewform</w:t>
              </w:r>
              <w:r>
                <w:rPr>
                  <w:color w:val="FF0000"/>
                </w:rPr>
                <w:fldChar w:fldCharType="end"/>
              </w:r>
            </w:ins>
          </w:p>
        </w:tc>
        <w:tc>
          <w:tcPr>
            <w:tcW w:w="212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B3C5D" w:rsidRDefault="00BB3C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C05C3D" w:rsidRDefault="00BB3C5D" w:rsidP="00CD2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C31B4">
              <w:t xml:space="preserve">Analyze </w:t>
            </w:r>
            <w:r>
              <w:t>the received f</w:t>
            </w:r>
            <w:r w:rsidRPr="006C31B4">
              <w:t>eedbacks</w:t>
            </w:r>
            <w:r>
              <w:t xml:space="preserve">. </w:t>
            </w:r>
            <w:r w:rsidRPr="006C31B4">
              <w:t xml:space="preserve"> </w:t>
            </w:r>
            <w:r>
              <w:t xml:space="preserve">If the efficacy is reported to be low, identify the </w:t>
            </w:r>
            <w:r w:rsidRPr="006C31B4">
              <w:t xml:space="preserve">remedial steps needed to be taken, if any. </w:t>
            </w:r>
            <w:r w:rsidR="009E7E9F">
              <w:t>This is deemed to be an assessment of Level 1 training effectiveness.</w:t>
            </w:r>
          </w:p>
        </w:tc>
        <w:tc>
          <w:tcPr>
            <w:tcW w:w="2126" w:type="dxa"/>
          </w:tcPr>
          <w:p w:rsidR="00BB3C5D" w:rsidRDefault="00BB3C5D" w:rsidP="007D3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BB3C5D" w:rsidRPr="00260ACF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BB3C5D" w:rsidRPr="00C05C3D" w:rsidRDefault="00BB3C5D" w:rsidP="009D17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5C3D">
              <w:rPr>
                <w:b/>
              </w:rPr>
              <w:t>Training Reports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BB3C5D" w:rsidRDefault="00BB3C5D" w:rsidP="005239E7">
            <w:pPr>
              <w:ind w:left="1440" w:hanging="140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3C5D" w:rsidRPr="00260ACF" w:rsidTr="00FC475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BB3C5D" w:rsidRPr="00C05C3D" w:rsidRDefault="00BB3C5D" w:rsidP="00F25713">
            <w:pPr>
              <w:pStyle w:val="ListParagraph"/>
              <w:numPr>
                <w:ilvl w:val="0"/>
                <w:numId w:val="3"/>
              </w:numPr>
              <w:ind w:hanging="686"/>
            </w:pPr>
          </w:p>
        </w:tc>
        <w:tc>
          <w:tcPr>
            <w:tcW w:w="6521" w:type="dxa"/>
          </w:tcPr>
          <w:p w:rsidR="00BB3C5D" w:rsidRPr="009129C9" w:rsidRDefault="00BB3C5D" w:rsidP="00566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955F4">
              <w:rPr>
                <w:bCs/>
              </w:rPr>
              <w:t>Present the “Monthly Training Report” to Senior Management during Monthly Review Meeting and e-mail the same to PEG.</w:t>
            </w:r>
          </w:p>
        </w:tc>
        <w:tc>
          <w:tcPr>
            <w:tcW w:w="2126" w:type="dxa"/>
          </w:tcPr>
          <w:p w:rsidR="00BB3C5D" w:rsidRPr="005239E7" w:rsidRDefault="00BB3C5D" w:rsidP="00523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700120" w:rsidTr="00700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  <w:shd w:val="clear" w:color="auto" w:fill="B8CCE4" w:themeFill="accent1" w:themeFillTint="66"/>
          </w:tcPr>
          <w:p w:rsidR="00580463" w:rsidRPr="00C05C3D" w:rsidRDefault="00580463" w:rsidP="00580463">
            <w:pPr>
              <w:pStyle w:val="ListParagraph"/>
            </w:pPr>
          </w:p>
        </w:tc>
        <w:tc>
          <w:tcPr>
            <w:tcW w:w="6521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700120">
              <w:rPr>
                <w:b/>
                <w:bCs/>
              </w:rPr>
              <w:t>Maintain Talent Map</w:t>
            </w:r>
          </w:p>
        </w:tc>
        <w:tc>
          <w:tcPr>
            <w:tcW w:w="2126" w:type="dxa"/>
            <w:shd w:val="clear" w:color="auto" w:fill="B8CCE4" w:themeFill="accent1" w:themeFillTint="66"/>
          </w:tcPr>
          <w:p w:rsidR="00580463" w:rsidRPr="00700120" w:rsidRDefault="00580463" w:rsidP="00700120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580463" w:rsidRPr="00260ACF" w:rsidTr="00F84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RDefault="00580463" w:rsidP="00580463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6521" w:type="dxa"/>
          </w:tcPr>
          <w:p w:rsidR="00580463" w:rsidRPr="009129C9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bCs/>
              </w:rPr>
              <w:t xml:space="preserve">Update and maintain the individual talent map. Provide the users an option to use the “Individual Development Plan” (IDP) in </w:t>
            </w:r>
            <w:proofErr w:type="spellStart"/>
            <w:r>
              <w:rPr>
                <w:bCs/>
              </w:rPr>
              <w:t>GIL.ef</w:t>
            </w:r>
            <w:proofErr w:type="spellEnd"/>
            <w:r>
              <w:rPr>
                <w:bCs/>
              </w:rPr>
              <w:t xml:space="preserve"> and maintain a mapping between the talent map and the IDPs</w:t>
            </w:r>
          </w:p>
        </w:tc>
        <w:tc>
          <w:tcPr>
            <w:tcW w:w="2126" w:type="dxa"/>
          </w:tcPr>
          <w:p w:rsidR="00580463" w:rsidRPr="005239E7" w:rsidRDefault="00580463" w:rsidP="00F841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Coordinator</w:t>
            </w:r>
          </w:p>
        </w:tc>
      </w:tr>
      <w:tr w:rsidR="00580463" w:rsidRPr="00260ACF" w:rsidDel="00C6030A" w:rsidTr="00FC47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el w:id="71" w:author="Jalaj Mathur" w:date="2022-09-08T14:33:00Z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" w:type="dxa"/>
          </w:tcPr>
          <w:p w:rsidR="00580463" w:rsidRPr="00C05C3D" w:rsidDel="00C6030A" w:rsidRDefault="00580463" w:rsidP="00580463">
            <w:pPr>
              <w:pStyle w:val="ListParagraph"/>
              <w:rPr>
                <w:del w:id="72" w:author="Jalaj Mathur" w:date="2022-09-08T14:33:00Z"/>
              </w:rPr>
            </w:pPr>
          </w:p>
        </w:tc>
        <w:tc>
          <w:tcPr>
            <w:tcW w:w="6521" w:type="dxa"/>
          </w:tcPr>
          <w:p w:rsidR="00580463" w:rsidDel="00C6030A" w:rsidRDefault="00580463" w:rsidP="00566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3" w:author="Jalaj Mathur" w:date="2022-09-08T14:33:00Z"/>
                <w:b/>
              </w:rPr>
            </w:pPr>
          </w:p>
        </w:tc>
        <w:tc>
          <w:tcPr>
            <w:tcW w:w="2126" w:type="dxa"/>
          </w:tcPr>
          <w:p w:rsidR="00580463" w:rsidDel="00C6030A" w:rsidRDefault="00580463" w:rsidP="00523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del w:id="74" w:author="Jalaj Mathur" w:date="2022-09-08T14:33:00Z"/>
              </w:rPr>
            </w:pPr>
          </w:p>
        </w:tc>
      </w:tr>
    </w:tbl>
    <w:p w:rsidR="006B02D3" w:rsidRDefault="006B02D3" w:rsidP="006B02D3">
      <w:r>
        <w:t>* Improvements/Suggestions are solicited on “Process Improvement Proposals Database”.</w:t>
      </w:r>
      <w:r w:rsidR="00182EDF">
        <w:br/>
      </w:r>
      <w:r w:rsidR="00182EDF" w:rsidRPr="00182EDF">
        <w:t>*For details on the Roles and Responsibilities of the practitioners, Refer "Roles and Responsibility" document in the QMS.</w:t>
      </w:r>
    </w:p>
    <w:p w:rsidR="00E01440" w:rsidRDefault="00E01440" w:rsidP="004A2ED1">
      <w:pPr>
        <w:pStyle w:val="Heading1"/>
      </w:pPr>
      <w:bookmarkStart w:id="75" w:name="_Toc113540050"/>
      <w:r>
        <w:t>Verification</w:t>
      </w:r>
      <w:bookmarkEnd w:id="75"/>
    </w:p>
    <w:p w:rsidR="000617E1" w:rsidRPr="00833189" w:rsidRDefault="00EC7429" w:rsidP="00F25713">
      <w:pPr>
        <w:pStyle w:val="ListParagraph"/>
        <w:numPr>
          <w:ilvl w:val="0"/>
          <w:numId w:val="5"/>
        </w:numPr>
        <w:ind w:left="426" w:hanging="426"/>
      </w:pPr>
      <w:r>
        <w:t xml:space="preserve">Review and approval of </w:t>
      </w:r>
      <w:r w:rsidR="006C31B4" w:rsidRPr="006C31B4">
        <w:t>Training Plan</w:t>
      </w:r>
      <w:r>
        <w:t>s</w:t>
      </w:r>
      <w:r w:rsidR="006C31B4" w:rsidRPr="006C31B4">
        <w:t>.</w:t>
      </w:r>
    </w:p>
    <w:p w:rsidR="00182EDF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PPQA members.</w:t>
      </w:r>
    </w:p>
    <w:p w:rsidR="00182EDF" w:rsidRPr="00833189" w:rsidRDefault="00182EDF" w:rsidP="00182EDF">
      <w:pPr>
        <w:pStyle w:val="ListParagraph"/>
        <w:numPr>
          <w:ilvl w:val="0"/>
          <w:numId w:val="5"/>
        </w:numPr>
        <w:ind w:left="426" w:hanging="426"/>
      </w:pPr>
      <w:r>
        <w:t>Review of the process and its work products by Senior Management.</w:t>
      </w:r>
    </w:p>
    <w:p w:rsidR="00B81986" w:rsidRDefault="00E92BC6">
      <w:pPr>
        <w:pStyle w:val="Heading1"/>
      </w:pPr>
      <w:bookmarkStart w:id="76" w:name="_Guidelines"/>
      <w:bookmarkStart w:id="77" w:name="_Toc113540051"/>
      <w:bookmarkEnd w:id="76"/>
      <w:r>
        <w:lastRenderedPageBreak/>
        <w:t>Guidelines</w:t>
      </w:r>
      <w:bookmarkEnd w:id="77"/>
    </w:p>
    <w:p w:rsidR="0018166E" w:rsidRDefault="00182EDF">
      <w:r w:rsidRPr="00182EDF">
        <w:t xml:space="preserve">Refer "Configuration Management </w:t>
      </w:r>
      <w:r w:rsidR="00847494">
        <w:t xml:space="preserve">and Release </w:t>
      </w:r>
      <w:r w:rsidRPr="00182EDF">
        <w:t xml:space="preserve">Procedure" (PRCD_CONFIG) for Access Rights, location of work products, naming convention and types of controls. </w:t>
      </w:r>
    </w:p>
    <w:p w:rsidR="00A261E3" w:rsidRDefault="00A261E3" w:rsidP="00A261E3">
      <w:pPr>
        <w:pStyle w:val="Heading1"/>
      </w:pPr>
      <w:bookmarkStart w:id="78" w:name="_Toc113540052"/>
      <w:r>
        <w:t>Applicable Measurements</w:t>
      </w:r>
      <w:bookmarkEnd w:id="78"/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  <w:jc w:val="both"/>
      </w:pPr>
      <w:r>
        <w:t xml:space="preserve">Quantitative </w:t>
      </w:r>
      <w:r w:rsidR="00CF5213">
        <w:t xml:space="preserve">Analysis </w:t>
      </w:r>
      <w:r>
        <w:t>of the Training feedback</w:t>
      </w:r>
      <w:r w:rsidRPr="00584836">
        <w:t xml:space="preserve"> </w:t>
      </w:r>
      <w:r>
        <w:t xml:space="preserve">to analyze the training effectiveness. </w:t>
      </w:r>
    </w:p>
    <w:p w:rsidR="007201AE" w:rsidRDefault="007201AE" w:rsidP="00F25713">
      <w:pPr>
        <w:pStyle w:val="ListParagraph"/>
        <w:numPr>
          <w:ilvl w:val="0"/>
          <w:numId w:val="19"/>
        </w:numPr>
        <w:ind w:left="720" w:hanging="270"/>
      </w:pPr>
      <w:r>
        <w:t>Qualitative Feedbacks or analysis of Strengths of</w:t>
      </w:r>
      <w:r w:rsidR="007B5EF7">
        <w:t xml:space="preserve"> the</w:t>
      </w:r>
      <w:r>
        <w:t xml:space="preserve"> session and Scope of improvement</w:t>
      </w:r>
      <w:r w:rsidR="007B5EF7">
        <w:t>.</w:t>
      </w:r>
    </w:p>
    <w:p w:rsidR="007201AE" w:rsidRDefault="00132A0A" w:rsidP="00F25713">
      <w:pPr>
        <w:pStyle w:val="ListParagraph"/>
        <w:numPr>
          <w:ilvl w:val="0"/>
          <w:numId w:val="19"/>
        </w:numPr>
        <w:ind w:left="720" w:hanging="270"/>
      </w:pPr>
      <w:r>
        <w:t>Comparative</w:t>
      </w:r>
      <w:r w:rsidR="007201AE">
        <w:t xml:space="preserve"> training efficacy measurements (monthly) based upon the average feedbacks. </w:t>
      </w:r>
    </w:p>
    <w:p w:rsidR="001E159F" w:rsidRDefault="00833189" w:rsidP="00F25713">
      <w:pPr>
        <w:pStyle w:val="ListParagraph"/>
        <w:numPr>
          <w:ilvl w:val="0"/>
          <w:numId w:val="19"/>
        </w:numPr>
        <w:ind w:left="720" w:hanging="270"/>
      </w:pPr>
      <w:r>
        <w:t>Training Coverage measurement</w:t>
      </w:r>
      <w:r w:rsidR="00CF5213">
        <w:t xml:space="preserve"> with respect to areas and trainees</w:t>
      </w:r>
      <w:r>
        <w:t>.</w:t>
      </w:r>
    </w:p>
    <w:p w:rsidR="00B81986" w:rsidRPr="00E57469" w:rsidRDefault="004A2ED1" w:rsidP="00E57469">
      <w:pPr>
        <w:pStyle w:val="Heading1"/>
      </w:pPr>
      <w:bookmarkStart w:id="79" w:name="_Toc113540053"/>
      <w:r>
        <w:t>Exit Criteria/Outputs</w:t>
      </w:r>
      <w:bookmarkEnd w:id="79"/>
      <w:r w:rsidR="006E21CB">
        <w:br/>
      </w:r>
    </w:p>
    <w:p w:rsidR="00470CC7" w:rsidRPr="00833189" w:rsidRDefault="004F2862" w:rsidP="006B02D3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6C31B4" w:rsidRPr="006C31B4">
        <w:t>Training Plan</w:t>
      </w:r>
      <w:r>
        <w:t>s</w:t>
      </w:r>
    </w:p>
    <w:p w:rsidR="00480C59" w:rsidRDefault="0092227A" w:rsidP="008643CE">
      <w:pPr>
        <w:pStyle w:val="ListParagraph"/>
        <w:numPr>
          <w:ilvl w:val="0"/>
          <w:numId w:val="22"/>
        </w:numPr>
        <w:spacing w:line="360" w:lineRule="auto"/>
      </w:pPr>
      <w:r>
        <w:t xml:space="preserve">Approved </w:t>
      </w:r>
      <w:r w:rsidR="00480C59">
        <w:t>Training Calendar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Updated Training R</w:t>
      </w:r>
      <w:r w:rsidRPr="006E21CB">
        <w:t>ecords</w:t>
      </w:r>
    </w:p>
    <w:p w:rsidR="006E21CB" w:rsidRPr="006E21CB" w:rsidRDefault="006E21CB" w:rsidP="006B02D3">
      <w:pPr>
        <w:pStyle w:val="ListParagraph"/>
        <w:numPr>
          <w:ilvl w:val="0"/>
          <w:numId w:val="22"/>
        </w:numPr>
        <w:spacing w:line="360" w:lineRule="auto"/>
      </w:pPr>
      <w:r>
        <w:t>Session Feedback R</w:t>
      </w:r>
      <w:r w:rsidRPr="006E21CB">
        <w:t>eports</w:t>
      </w:r>
    </w:p>
    <w:p w:rsidR="00A261E3" w:rsidRDefault="006E21CB" w:rsidP="006B02D3">
      <w:pPr>
        <w:pStyle w:val="ListParagraph"/>
        <w:numPr>
          <w:ilvl w:val="0"/>
          <w:numId w:val="22"/>
        </w:numPr>
        <w:spacing w:after="0" w:line="360" w:lineRule="auto"/>
      </w:pPr>
      <w:r w:rsidRPr="006E21CB">
        <w:t xml:space="preserve">Monthly Training </w:t>
      </w:r>
      <w:r w:rsidR="00785A26">
        <w:t>Effectiveness</w:t>
      </w:r>
      <w:r w:rsidRPr="006E21CB">
        <w:t xml:space="preserve"> Reports</w:t>
      </w:r>
    </w:p>
    <w:p w:rsidR="00165E73" w:rsidRDefault="00165E73" w:rsidP="00165E73"/>
    <w:p w:rsidR="00165E73" w:rsidRPr="00165E73" w:rsidRDefault="00165E73" w:rsidP="00165E73"/>
    <w:p w:rsidR="00DC7E70" w:rsidRPr="001117ED" w:rsidRDefault="00DC7E70" w:rsidP="00A8794C">
      <w:pPr>
        <w:ind w:left="360"/>
      </w:pPr>
    </w:p>
    <w:sectPr w:rsidR="00DC7E70" w:rsidRPr="001117ED" w:rsidSect="004B4664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0293" w:rsidRDefault="00D90293">
      <w:r>
        <w:separator/>
      </w:r>
    </w:p>
  </w:endnote>
  <w:endnote w:type="continuationSeparator" w:id="0">
    <w:p w:rsidR="00D90293" w:rsidRDefault="00D902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CD2ECC" w:rsidP="00D06F22">
    <w:pPr>
      <w:jc w:val="center"/>
    </w:pPr>
    <w:r>
      <w:t xml:space="preserve">Genus </w:t>
    </w:r>
    <w:r w:rsidR="0001293B">
      <w:t>Innovation</w:t>
    </w:r>
    <w:r>
      <w:t xml:space="preserve"> Limited</w:t>
    </w:r>
  </w:p>
  <w:p w:rsidR="00CD2ECC" w:rsidRDefault="00CD2EC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0293" w:rsidRDefault="00D90293">
      <w:r>
        <w:separator/>
      </w:r>
    </w:p>
  </w:footnote>
  <w:footnote w:type="continuationSeparator" w:id="0">
    <w:p w:rsidR="00D90293" w:rsidRDefault="00D902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2ECC" w:rsidRDefault="00D90293" w:rsidP="00CB1F86">
    <w:r>
      <w:fldChar w:fldCharType="begin"/>
    </w:r>
    <w:r>
      <w:instrText xml:space="preserve"> TITLE   \* MERGEFORMAT </w:instrText>
    </w:r>
    <w:r>
      <w:fldChar w:fldCharType="separate"/>
    </w:r>
    <w:r w:rsidR="008643CE">
      <w:t>Procedure of Scheduling and Conducting Training</w:t>
    </w:r>
    <w:r>
      <w:fldChar w:fldCharType="end"/>
    </w:r>
    <w:r w:rsidR="00CD2ECC">
      <w:br/>
    </w:r>
    <w:r>
      <w:fldChar w:fldCharType="begin"/>
    </w:r>
    <w:r>
      <w:instrText xml:space="preserve"> FILENAME   \* MERGEFORMAT </w:instrText>
    </w:r>
    <w:r>
      <w:fldChar w:fldCharType="separate"/>
    </w:r>
    <w:r w:rsidR="008643CE">
      <w:rPr>
        <w:noProof/>
      </w:rPr>
      <w:t>PRCD_TRAING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11188"/>
    <w:multiLevelType w:val="hybridMultilevel"/>
    <w:tmpl w:val="92124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500109E"/>
    <w:multiLevelType w:val="hybridMultilevel"/>
    <w:tmpl w:val="756C520E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">
    <w:nsid w:val="09E24A2D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>
    <w:nsid w:val="19ED5BD8"/>
    <w:multiLevelType w:val="hybridMultilevel"/>
    <w:tmpl w:val="7FA8B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C3CDD"/>
    <w:multiLevelType w:val="hybridMultilevel"/>
    <w:tmpl w:val="5DB20B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B27B19"/>
    <w:multiLevelType w:val="hybridMultilevel"/>
    <w:tmpl w:val="EB3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EAE6478">
      <w:start w:val="1"/>
      <w:numFmt w:val="lowerLetter"/>
      <w:lvlText w:val="%2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263758"/>
    <w:multiLevelType w:val="hybridMultilevel"/>
    <w:tmpl w:val="F1DAF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344743"/>
    <w:multiLevelType w:val="hybridMultilevel"/>
    <w:tmpl w:val="C388DE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9C62B2"/>
    <w:multiLevelType w:val="hybridMultilevel"/>
    <w:tmpl w:val="1312DC2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06226D9"/>
    <w:multiLevelType w:val="hybridMultilevel"/>
    <w:tmpl w:val="CEE6C912"/>
    <w:lvl w:ilvl="0" w:tplc="4009000B">
      <w:start w:val="1"/>
      <w:numFmt w:val="bullet"/>
      <w:lvlText w:val=""/>
      <w:lvlJc w:val="left"/>
      <w:pPr>
        <w:ind w:left="7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46C81D2E"/>
    <w:multiLevelType w:val="hybridMultilevel"/>
    <w:tmpl w:val="27229C18"/>
    <w:lvl w:ilvl="0" w:tplc="0409000F">
      <w:start w:val="1"/>
      <w:numFmt w:val="decimal"/>
      <w:lvlText w:val="%1."/>
      <w:lvlJc w:val="left"/>
      <w:pPr>
        <w:ind w:left="754" w:hanging="360"/>
      </w:p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11">
    <w:nsid w:val="4A7A7401"/>
    <w:multiLevelType w:val="hybridMultilevel"/>
    <w:tmpl w:val="22EAE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BAD0242"/>
    <w:multiLevelType w:val="hybridMultilevel"/>
    <w:tmpl w:val="82244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E756C3"/>
    <w:multiLevelType w:val="singleLevel"/>
    <w:tmpl w:val="7C02D048"/>
    <w:lvl w:ilvl="0">
      <w:start w:val="1"/>
      <w:numFmt w:val="bullet"/>
      <w:pStyle w:val="TableText-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  <w:color w:val="auto"/>
        <w:sz w:val="22"/>
      </w:rPr>
    </w:lvl>
  </w:abstractNum>
  <w:abstractNum w:abstractNumId="14">
    <w:nsid w:val="4F0F4573"/>
    <w:multiLevelType w:val="hybridMultilevel"/>
    <w:tmpl w:val="08B0C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C22CC6"/>
    <w:multiLevelType w:val="hybridMultilevel"/>
    <w:tmpl w:val="274E4F6E"/>
    <w:lvl w:ilvl="0" w:tplc="C6A437AC">
      <w:start w:val="1"/>
      <w:numFmt w:val="lowerLetter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16">
    <w:nsid w:val="53BD4239"/>
    <w:multiLevelType w:val="hybridMultilevel"/>
    <w:tmpl w:val="70889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587738"/>
    <w:multiLevelType w:val="hybridMultilevel"/>
    <w:tmpl w:val="8DFED684"/>
    <w:lvl w:ilvl="0" w:tplc="04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8">
    <w:nsid w:val="58F57A16"/>
    <w:multiLevelType w:val="hybridMultilevel"/>
    <w:tmpl w:val="D6121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019601F"/>
    <w:multiLevelType w:val="hybridMultilevel"/>
    <w:tmpl w:val="A3F80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0E8672D"/>
    <w:multiLevelType w:val="hybridMultilevel"/>
    <w:tmpl w:val="CA467E10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21">
    <w:nsid w:val="67880910"/>
    <w:multiLevelType w:val="singleLevel"/>
    <w:tmpl w:val="39D28B10"/>
    <w:lvl w:ilvl="0">
      <w:start w:val="1"/>
      <w:numFmt w:val="decimal"/>
      <w:pStyle w:val="Index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8F13CC5"/>
    <w:multiLevelType w:val="hybridMultilevel"/>
    <w:tmpl w:val="1A30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D6587E"/>
    <w:multiLevelType w:val="hybridMultilevel"/>
    <w:tmpl w:val="4498E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672D82"/>
    <w:multiLevelType w:val="multilevel"/>
    <w:tmpl w:val="51C68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788E3394"/>
    <w:multiLevelType w:val="hybridMultilevel"/>
    <w:tmpl w:val="CE86751C"/>
    <w:lvl w:ilvl="0" w:tplc="7EAE6478">
      <w:start w:val="1"/>
      <w:numFmt w:val="lowerLetter"/>
      <w:lvlText w:val="%1."/>
      <w:lvlJc w:val="left"/>
      <w:pPr>
        <w:ind w:left="144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9"/>
  </w:num>
  <w:num w:numId="3">
    <w:abstractNumId w:val="24"/>
  </w:num>
  <w:num w:numId="4">
    <w:abstractNumId w:val="13"/>
  </w:num>
  <w:num w:numId="5">
    <w:abstractNumId w:val="0"/>
  </w:num>
  <w:num w:numId="6">
    <w:abstractNumId w:val="11"/>
  </w:num>
  <w:num w:numId="7">
    <w:abstractNumId w:val="3"/>
  </w:num>
  <w:num w:numId="8">
    <w:abstractNumId w:val="5"/>
  </w:num>
  <w:num w:numId="9">
    <w:abstractNumId w:val="25"/>
  </w:num>
  <w:num w:numId="10">
    <w:abstractNumId w:val="15"/>
  </w:num>
  <w:num w:numId="11">
    <w:abstractNumId w:val="6"/>
  </w:num>
  <w:num w:numId="12">
    <w:abstractNumId w:val="20"/>
  </w:num>
  <w:num w:numId="13">
    <w:abstractNumId w:val="16"/>
  </w:num>
  <w:num w:numId="14">
    <w:abstractNumId w:val="18"/>
  </w:num>
  <w:num w:numId="15">
    <w:abstractNumId w:val="12"/>
  </w:num>
  <w:num w:numId="16">
    <w:abstractNumId w:val="22"/>
  </w:num>
  <w:num w:numId="17">
    <w:abstractNumId w:val="17"/>
  </w:num>
  <w:num w:numId="18">
    <w:abstractNumId w:val="23"/>
  </w:num>
  <w:num w:numId="19">
    <w:abstractNumId w:val="8"/>
  </w:num>
  <w:num w:numId="20">
    <w:abstractNumId w:val="19"/>
  </w:num>
  <w:num w:numId="21">
    <w:abstractNumId w:val="14"/>
  </w:num>
  <w:num w:numId="22">
    <w:abstractNumId w:val="4"/>
  </w:num>
  <w:num w:numId="23">
    <w:abstractNumId w:val="10"/>
  </w:num>
  <w:num w:numId="24">
    <w:abstractNumId w:val="1"/>
  </w:num>
  <w:num w:numId="25">
    <w:abstractNumId w:val="7"/>
  </w:num>
  <w:num w:numId="26">
    <w:abstractNumId w:val="2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288"/>
  <w:drawingGridHorizontalSpacing w:val="11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162E"/>
    <w:rsid w:val="00000B67"/>
    <w:rsid w:val="000022EF"/>
    <w:rsid w:val="00002A62"/>
    <w:rsid w:val="000068DB"/>
    <w:rsid w:val="0001293B"/>
    <w:rsid w:val="00022007"/>
    <w:rsid w:val="00022184"/>
    <w:rsid w:val="00025284"/>
    <w:rsid w:val="000352E3"/>
    <w:rsid w:val="00037995"/>
    <w:rsid w:val="0004185C"/>
    <w:rsid w:val="00054B2E"/>
    <w:rsid w:val="0005548A"/>
    <w:rsid w:val="00056B25"/>
    <w:rsid w:val="000617E1"/>
    <w:rsid w:val="00063090"/>
    <w:rsid w:val="000662A0"/>
    <w:rsid w:val="000675FD"/>
    <w:rsid w:val="00072221"/>
    <w:rsid w:val="0007337C"/>
    <w:rsid w:val="00082BBD"/>
    <w:rsid w:val="00083613"/>
    <w:rsid w:val="00084392"/>
    <w:rsid w:val="000A68BF"/>
    <w:rsid w:val="000B2ED9"/>
    <w:rsid w:val="000B3A49"/>
    <w:rsid w:val="000B5C32"/>
    <w:rsid w:val="000B6A54"/>
    <w:rsid w:val="000B6D5A"/>
    <w:rsid w:val="000C071A"/>
    <w:rsid w:val="000C7ABC"/>
    <w:rsid w:val="000D0B41"/>
    <w:rsid w:val="000D154A"/>
    <w:rsid w:val="000D5595"/>
    <w:rsid w:val="000F36BF"/>
    <w:rsid w:val="000F5C1E"/>
    <w:rsid w:val="000F5D04"/>
    <w:rsid w:val="000F627D"/>
    <w:rsid w:val="000F65C5"/>
    <w:rsid w:val="000F6EC3"/>
    <w:rsid w:val="00100480"/>
    <w:rsid w:val="001057C7"/>
    <w:rsid w:val="0010612F"/>
    <w:rsid w:val="001117ED"/>
    <w:rsid w:val="0011786E"/>
    <w:rsid w:val="00132A0A"/>
    <w:rsid w:val="00132F1B"/>
    <w:rsid w:val="0013619F"/>
    <w:rsid w:val="001370E7"/>
    <w:rsid w:val="001406DD"/>
    <w:rsid w:val="001416EF"/>
    <w:rsid w:val="00145D16"/>
    <w:rsid w:val="001479E0"/>
    <w:rsid w:val="00155E0C"/>
    <w:rsid w:val="00165E73"/>
    <w:rsid w:val="00166CB1"/>
    <w:rsid w:val="001700DE"/>
    <w:rsid w:val="0018166E"/>
    <w:rsid w:val="00182EDF"/>
    <w:rsid w:val="00183DEB"/>
    <w:rsid w:val="00185834"/>
    <w:rsid w:val="00187FB7"/>
    <w:rsid w:val="00193B53"/>
    <w:rsid w:val="00196F1A"/>
    <w:rsid w:val="001A1B8E"/>
    <w:rsid w:val="001B0ADF"/>
    <w:rsid w:val="001B0B83"/>
    <w:rsid w:val="001B7925"/>
    <w:rsid w:val="001B7BD0"/>
    <w:rsid w:val="001C14E8"/>
    <w:rsid w:val="001D172E"/>
    <w:rsid w:val="001E159F"/>
    <w:rsid w:val="001E30D6"/>
    <w:rsid w:val="001E72D9"/>
    <w:rsid w:val="001F0342"/>
    <w:rsid w:val="001F1B1C"/>
    <w:rsid w:val="001F504C"/>
    <w:rsid w:val="00200CE3"/>
    <w:rsid w:val="00201C1B"/>
    <w:rsid w:val="00211FD5"/>
    <w:rsid w:val="0023150B"/>
    <w:rsid w:val="00231C86"/>
    <w:rsid w:val="002361D2"/>
    <w:rsid w:val="002400DC"/>
    <w:rsid w:val="00241809"/>
    <w:rsid w:val="00245249"/>
    <w:rsid w:val="00251067"/>
    <w:rsid w:val="00251526"/>
    <w:rsid w:val="00260ACF"/>
    <w:rsid w:val="00290614"/>
    <w:rsid w:val="002A0257"/>
    <w:rsid w:val="002A7850"/>
    <w:rsid w:val="002B1EBA"/>
    <w:rsid w:val="002B414B"/>
    <w:rsid w:val="002B7288"/>
    <w:rsid w:val="002C060E"/>
    <w:rsid w:val="002C132D"/>
    <w:rsid w:val="002C6B43"/>
    <w:rsid w:val="002D7E76"/>
    <w:rsid w:val="002E1922"/>
    <w:rsid w:val="002E36E6"/>
    <w:rsid w:val="002E62C2"/>
    <w:rsid w:val="002E7840"/>
    <w:rsid w:val="002F1495"/>
    <w:rsid w:val="003017BC"/>
    <w:rsid w:val="0031058B"/>
    <w:rsid w:val="00314AD5"/>
    <w:rsid w:val="00316D36"/>
    <w:rsid w:val="00324EE0"/>
    <w:rsid w:val="00331E81"/>
    <w:rsid w:val="00336304"/>
    <w:rsid w:val="00341507"/>
    <w:rsid w:val="00344AEF"/>
    <w:rsid w:val="003453C9"/>
    <w:rsid w:val="003467E7"/>
    <w:rsid w:val="00355E15"/>
    <w:rsid w:val="00362AB1"/>
    <w:rsid w:val="00362D23"/>
    <w:rsid w:val="00373534"/>
    <w:rsid w:val="00385D7B"/>
    <w:rsid w:val="00395BDC"/>
    <w:rsid w:val="00397116"/>
    <w:rsid w:val="003A1700"/>
    <w:rsid w:val="003A3E90"/>
    <w:rsid w:val="003B2E28"/>
    <w:rsid w:val="003C0B59"/>
    <w:rsid w:val="003D01C9"/>
    <w:rsid w:val="003D2A46"/>
    <w:rsid w:val="003F0B7A"/>
    <w:rsid w:val="003F46D9"/>
    <w:rsid w:val="003F5698"/>
    <w:rsid w:val="003F709A"/>
    <w:rsid w:val="00406C97"/>
    <w:rsid w:val="00407CC0"/>
    <w:rsid w:val="004223A6"/>
    <w:rsid w:val="004228BD"/>
    <w:rsid w:val="00422911"/>
    <w:rsid w:val="004264EA"/>
    <w:rsid w:val="004275BB"/>
    <w:rsid w:val="00431E86"/>
    <w:rsid w:val="00436803"/>
    <w:rsid w:val="0043750A"/>
    <w:rsid w:val="004377B4"/>
    <w:rsid w:val="00442369"/>
    <w:rsid w:val="00451EE1"/>
    <w:rsid w:val="0045261B"/>
    <w:rsid w:val="0047073E"/>
    <w:rsid w:val="00470CC7"/>
    <w:rsid w:val="004777EF"/>
    <w:rsid w:val="00480C59"/>
    <w:rsid w:val="0048444B"/>
    <w:rsid w:val="0048453D"/>
    <w:rsid w:val="004A0990"/>
    <w:rsid w:val="004A2ED1"/>
    <w:rsid w:val="004A46B8"/>
    <w:rsid w:val="004B1BD9"/>
    <w:rsid w:val="004B23F2"/>
    <w:rsid w:val="004B4664"/>
    <w:rsid w:val="004C5C3C"/>
    <w:rsid w:val="004D0C6A"/>
    <w:rsid w:val="004E5385"/>
    <w:rsid w:val="004E70AE"/>
    <w:rsid w:val="004F2862"/>
    <w:rsid w:val="00501390"/>
    <w:rsid w:val="005014A0"/>
    <w:rsid w:val="0050598C"/>
    <w:rsid w:val="00511139"/>
    <w:rsid w:val="005239E7"/>
    <w:rsid w:val="005240AD"/>
    <w:rsid w:val="00525776"/>
    <w:rsid w:val="00526747"/>
    <w:rsid w:val="00527954"/>
    <w:rsid w:val="00527CB4"/>
    <w:rsid w:val="00530174"/>
    <w:rsid w:val="005315DD"/>
    <w:rsid w:val="00533791"/>
    <w:rsid w:val="00535030"/>
    <w:rsid w:val="00540000"/>
    <w:rsid w:val="00551BBD"/>
    <w:rsid w:val="00562ED8"/>
    <w:rsid w:val="00566AC7"/>
    <w:rsid w:val="005800C0"/>
    <w:rsid w:val="00580463"/>
    <w:rsid w:val="00581113"/>
    <w:rsid w:val="005843A8"/>
    <w:rsid w:val="00584EC4"/>
    <w:rsid w:val="0058661D"/>
    <w:rsid w:val="005924B3"/>
    <w:rsid w:val="005A34C1"/>
    <w:rsid w:val="005A72BA"/>
    <w:rsid w:val="005B29DF"/>
    <w:rsid w:val="005B740E"/>
    <w:rsid w:val="005C01BF"/>
    <w:rsid w:val="005C571D"/>
    <w:rsid w:val="005C5A8B"/>
    <w:rsid w:val="005C5B2B"/>
    <w:rsid w:val="005D1257"/>
    <w:rsid w:val="005D4831"/>
    <w:rsid w:val="005E156A"/>
    <w:rsid w:val="005E2B62"/>
    <w:rsid w:val="005E2C3B"/>
    <w:rsid w:val="005F299D"/>
    <w:rsid w:val="0060001B"/>
    <w:rsid w:val="00605C4B"/>
    <w:rsid w:val="00612689"/>
    <w:rsid w:val="00615F9C"/>
    <w:rsid w:val="00620BD7"/>
    <w:rsid w:val="00620C84"/>
    <w:rsid w:val="0062572B"/>
    <w:rsid w:val="0062689A"/>
    <w:rsid w:val="0062695B"/>
    <w:rsid w:val="00627B26"/>
    <w:rsid w:val="00632661"/>
    <w:rsid w:val="0063734C"/>
    <w:rsid w:val="006432F5"/>
    <w:rsid w:val="00643A7B"/>
    <w:rsid w:val="00643EAD"/>
    <w:rsid w:val="00647DDF"/>
    <w:rsid w:val="00655FF6"/>
    <w:rsid w:val="00660FEC"/>
    <w:rsid w:val="006623CE"/>
    <w:rsid w:val="006710BE"/>
    <w:rsid w:val="006718E1"/>
    <w:rsid w:val="00674BD6"/>
    <w:rsid w:val="0067736D"/>
    <w:rsid w:val="00686461"/>
    <w:rsid w:val="00690629"/>
    <w:rsid w:val="00692C49"/>
    <w:rsid w:val="00697A72"/>
    <w:rsid w:val="006B02D3"/>
    <w:rsid w:val="006C31B4"/>
    <w:rsid w:val="006E21CB"/>
    <w:rsid w:val="006F4900"/>
    <w:rsid w:val="00700120"/>
    <w:rsid w:val="007008FE"/>
    <w:rsid w:val="00706EE8"/>
    <w:rsid w:val="007071FB"/>
    <w:rsid w:val="00712A3B"/>
    <w:rsid w:val="00713158"/>
    <w:rsid w:val="00715EF9"/>
    <w:rsid w:val="007201AE"/>
    <w:rsid w:val="00732B8C"/>
    <w:rsid w:val="007404D3"/>
    <w:rsid w:val="00740FAC"/>
    <w:rsid w:val="00741730"/>
    <w:rsid w:val="00743698"/>
    <w:rsid w:val="007444CD"/>
    <w:rsid w:val="00745B20"/>
    <w:rsid w:val="00750EAB"/>
    <w:rsid w:val="0075556B"/>
    <w:rsid w:val="00764A63"/>
    <w:rsid w:val="00776B59"/>
    <w:rsid w:val="007814DB"/>
    <w:rsid w:val="00781A3B"/>
    <w:rsid w:val="00782172"/>
    <w:rsid w:val="00782C72"/>
    <w:rsid w:val="00785A26"/>
    <w:rsid w:val="007940CD"/>
    <w:rsid w:val="00794333"/>
    <w:rsid w:val="007950A1"/>
    <w:rsid w:val="007955F4"/>
    <w:rsid w:val="00795AB6"/>
    <w:rsid w:val="007A3712"/>
    <w:rsid w:val="007A4ECA"/>
    <w:rsid w:val="007A5DDD"/>
    <w:rsid w:val="007B18DC"/>
    <w:rsid w:val="007B3A81"/>
    <w:rsid w:val="007B5EF7"/>
    <w:rsid w:val="007B7A0E"/>
    <w:rsid w:val="007C085F"/>
    <w:rsid w:val="007C09E0"/>
    <w:rsid w:val="007C162E"/>
    <w:rsid w:val="007C1733"/>
    <w:rsid w:val="007C6995"/>
    <w:rsid w:val="007D06B2"/>
    <w:rsid w:val="007D3CA5"/>
    <w:rsid w:val="007D6B0C"/>
    <w:rsid w:val="007D783F"/>
    <w:rsid w:val="007E7878"/>
    <w:rsid w:val="007F2734"/>
    <w:rsid w:val="007F34F0"/>
    <w:rsid w:val="00811AFC"/>
    <w:rsid w:val="00814C85"/>
    <w:rsid w:val="00823644"/>
    <w:rsid w:val="00833189"/>
    <w:rsid w:val="00837C52"/>
    <w:rsid w:val="008456A7"/>
    <w:rsid w:val="008459B7"/>
    <w:rsid w:val="00846317"/>
    <w:rsid w:val="00847494"/>
    <w:rsid w:val="00854ADD"/>
    <w:rsid w:val="00854F1D"/>
    <w:rsid w:val="008643CE"/>
    <w:rsid w:val="008661F3"/>
    <w:rsid w:val="00871917"/>
    <w:rsid w:val="00881CF4"/>
    <w:rsid w:val="00887F97"/>
    <w:rsid w:val="00893F5B"/>
    <w:rsid w:val="008967A3"/>
    <w:rsid w:val="008A298F"/>
    <w:rsid w:val="008A3718"/>
    <w:rsid w:val="008B03C0"/>
    <w:rsid w:val="008B1C5B"/>
    <w:rsid w:val="008B561B"/>
    <w:rsid w:val="008D6B15"/>
    <w:rsid w:val="00903658"/>
    <w:rsid w:val="009129C9"/>
    <w:rsid w:val="0092227A"/>
    <w:rsid w:val="00924A68"/>
    <w:rsid w:val="00930F87"/>
    <w:rsid w:val="00933E61"/>
    <w:rsid w:val="00935701"/>
    <w:rsid w:val="009407AC"/>
    <w:rsid w:val="00945116"/>
    <w:rsid w:val="0094512F"/>
    <w:rsid w:val="009451FA"/>
    <w:rsid w:val="00946D03"/>
    <w:rsid w:val="00952335"/>
    <w:rsid w:val="00952383"/>
    <w:rsid w:val="009554A9"/>
    <w:rsid w:val="009578C8"/>
    <w:rsid w:val="00964F1B"/>
    <w:rsid w:val="0096727E"/>
    <w:rsid w:val="00967AE6"/>
    <w:rsid w:val="0098367A"/>
    <w:rsid w:val="00985886"/>
    <w:rsid w:val="009941AA"/>
    <w:rsid w:val="009A379E"/>
    <w:rsid w:val="009B6250"/>
    <w:rsid w:val="009B75CB"/>
    <w:rsid w:val="009C1334"/>
    <w:rsid w:val="009C1482"/>
    <w:rsid w:val="009D17C3"/>
    <w:rsid w:val="009D2683"/>
    <w:rsid w:val="009E15CD"/>
    <w:rsid w:val="009E2571"/>
    <w:rsid w:val="009E7819"/>
    <w:rsid w:val="009E7E9F"/>
    <w:rsid w:val="009F058C"/>
    <w:rsid w:val="00A04582"/>
    <w:rsid w:val="00A05386"/>
    <w:rsid w:val="00A12B0E"/>
    <w:rsid w:val="00A14E80"/>
    <w:rsid w:val="00A249A1"/>
    <w:rsid w:val="00A261E3"/>
    <w:rsid w:val="00A33D43"/>
    <w:rsid w:val="00A35870"/>
    <w:rsid w:val="00A40C93"/>
    <w:rsid w:val="00A470A0"/>
    <w:rsid w:val="00A605B1"/>
    <w:rsid w:val="00A60A8D"/>
    <w:rsid w:val="00A645E3"/>
    <w:rsid w:val="00A67ABD"/>
    <w:rsid w:val="00A71379"/>
    <w:rsid w:val="00A75775"/>
    <w:rsid w:val="00A8130E"/>
    <w:rsid w:val="00A8238C"/>
    <w:rsid w:val="00A83CB7"/>
    <w:rsid w:val="00A855C0"/>
    <w:rsid w:val="00A8794C"/>
    <w:rsid w:val="00AA39DA"/>
    <w:rsid w:val="00AA6914"/>
    <w:rsid w:val="00AA7159"/>
    <w:rsid w:val="00AA7F13"/>
    <w:rsid w:val="00AB766D"/>
    <w:rsid w:val="00AC63B5"/>
    <w:rsid w:val="00AE02E8"/>
    <w:rsid w:val="00AE2DDD"/>
    <w:rsid w:val="00AF4743"/>
    <w:rsid w:val="00B06844"/>
    <w:rsid w:val="00B13A64"/>
    <w:rsid w:val="00B13CF5"/>
    <w:rsid w:val="00B142C8"/>
    <w:rsid w:val="00B165AA"/>
    <w:rsid w:val="00B20B0B"/>
    <w:rsid w:val="00B23694"/>
    <w:rsid w:val="00B25BBF"/>
    <w:rsid w:val="00B35C57"/>
    <w:rsid w:val="00B463BC"/>
    <w:rsid w:val="00B50523"/>
    <w:rsid w:val="00B52431"/>
    <w:rsid w:val="00B53022"/>
    <w:rsid w:val="00B5359C"/>
    <w:rsid w:val="00B626E6"/>
    <w:rsid w:val="00B63E9A"/>
    <w:rsid w:val="00B81986"/>
    <w:rsid w:val="00B93BB7"/>
    <w:rsid w:val="00BA35FD"/>
    <w:rsid w:val="00BB3C5D"/>
    <w:rsid w:val="00BD376C"/>
    <w:rsid w:val="00BD4054"/>
    <w:rsid w:val="00BD720F"/>
    <w:rsid w:val="00BE3E10"/>
    <w:rsid w:val="00BE557E"/>
    <w:rsid w:val="00BE6262"/>
    <w:rsid w:val="00C02443"/>
    <w:rsid w:val="00C12B14"/>
    <w:rsid w:val="00C20E82"/>
    <w:rsid w:val="00C23551"/>
    <w:rsid w:val="00C2420D"/>
    <w:rsid w:val="00C24481"/>
    <w:rsid w:val="00C24C8E"/>
    <w:rsid w:val="00C3052D"/>
    <w:rsid w:val="00C36060"/>
    <w:rsid w:val="00C40284"/>
    <w:rsid w:val="00C43202"/>
    <w:rsid w:val="00C52CD3"/>
    <w:rsid w:val="00C53A94"/>
    <w:rsid w:val="00C55A0F"/>
    <w:rsid w:val="00C579AB"/>
    <w:rsid w:val="00C6030A"/>
    <w:rsid w:val="00C61FAB"/>
    <w:rsid w:val="00C70D68"/>
    <w:rsid w:val="00C82020"/>
    <w:rsid w:val="00C8512D"/>
    <w:rsid w:val="00CA383F"/>
    <w:rsid w:val="00CA45BB"/>
    <w:rsid w:val="00CA4783"/>
    <w:rsid w:val="00CA6269"/>
    <w:rsid w:val="00CA756C"/>
    <w:rsid w:val="00CB1F86"/>
    <w:rsid w:val="00CB50D2"/>
    <w:rsid w:val="00CD0C53"/>
    <w:rsid w:val="00CD2ECC"/>
    <w:rsid w:val="00CD3C23"/>
    <w:rsid w:val="00CD6976"/>
    <w:rsid w:val="00CE0859"/>
    <w:rsid w:val="00CE436D"/>
    <w:rsid w:val="00CF319E"/>
    <w:rsid w:val="00CF3CEF"/>
    <w:rsid w:val="00CF5213"/>
    <w:rsid w:val="00D042EB"/>
    <w:rsid w:val="00D06F22"/>
    <w:rsid w:val="00D16BF4"/>
    <w:rsid w:val="00D311D8"/>
    <w:rsid w:val="00D327A7"/>
    <w:rsid w:val="00D40181"/>
    <w:rsid w:val="00D4043E"/>
    <w:rsid w:val="00D43EC0"/>
    <w:rsid w:val="00D5127F"/>
    <w:rsid w:val="00D539DB"/>
    <w:rsid w:val="00D5492B"/>
    <w:rsid w:val="00D56523"/>
    <w:rsid w:val="00D719A8"/>
    <w:rsid w:val="00D727F8"/>
    <w:rsid w:val="00D77B6D"/>
    <w:rsid w:val="00D90293"/>
    <w:rsid w:val="00D90A11"/>
    <w:rsid w:val="00D972AA"/>
    <w:rsid w:val="00DA1CFB"/>
    <w:rsid w:val="00DB0450"/>
    <w:rsid w:val="00DC1410"/>
    <w:rsid w:val="00DC1940"/>
    <w:rsid w:val="00DC1B29"/>
    <w:rsid w:val="00DC6DF6"/>
    <w:rsid w:val="00DC7E70"/>
    <w:rsid w:val="00DD5069"/>
    <w:rsid w:val="00DD7D3F"/>
    <w:rsid w:val="00DE2C8D"/>
    <w:rsid w:val="00DE37CA"/>
    <w:rsid w:val="00E01440"/>
    <w:rsid w:val="00E074B6"/>
    <w:rsid w:val="00E157F9"/>
    <w:rsid w:val="00E20BB8"/>
    <w:rsid w:val="00E236E4"/>
    <w:rsid w:val="00E3006B"/>
    <w:rsid w:val="00E33367"/>
    <w:rsid w:val="00E54A64"/>
    <w:rsid w:val="00E57469"/>
    <w:rsid w:val="00E60402"/>
    <w:rsid w:val="00E62F66"/>
    <w:rsid w:val="00E67EB0"/>
    <w:rsid w:val="00E776BF"/>
    <w:rsid w:val="00E77F49"/>
    <w:rsid w:val="00E87071"/>
    <w:rsid w:val="00E91C3E"/>
    <w:rsid w:val="00E92BC6"/>
    <w:rsid w:val="00EA0BBD"/>
    <w:rsid w:val="00EA6825"/>
    <w:rsid w:val="00EA73EB"/>
    <w:rsid w:val="00EA7D18"/>
    <w:rsid w:val="00EB3A51"/>
    <w:rsid w:val="00EB4547"/>
    <w:rsid w:val="00EB5FA1"/>
    <w:rsid w:val="00EC0318"/>
    <w:rsid w:val="00EC5FE0"/>
    <w:rsid w:val="00EC65CC"/>
    <w:rsid w:val="00EC7429"/>
    <w:rsid w:val="00ED0FBF"/>
    <w:rsid w:val="00ED3B7D"/>
    <w:rsid w:val="00ED53FB"/>
    <w:rsid w:val="00EE4542"/>
    <w:rsid w:val="00EF1E85"/>
    <w:rsid w:val="00EF4D44"/>
    <w:rsid w:val="00F0243B"/>
    <w:rsid w:val="00F06E96"/>
    <w:rsid w:val="00F11A70"/>
    <w:rsid w:val="00F134BF"/>
    <w:rsid w:val="00F2087C"/>
    <w:rsid w:val="00F23552"/>
    <w:rsid w:val="00F25713"/>
    <w:rsid w:val="00F31C2B"/>
    <w:rsid w:val="00F32D66"/>
    <w:rsid w:val="00F41904"/>
    <w:rsid w:val="00F44A38"/>
    <w:rsid w:val="00F45B73"/>
    <w:rsid w:val="00F4735D"/>
    <w:rsid w:val="00F533B4"/>
    <w:rsid w:val="00F53FF8"/>
    <w:rsid w:val="00F54DF2"/>
    <w:rsid w:val="00F55D3C"/>
    <w:rsid w:val="00F64539"/>
    <w:rsid w:val="00F67CE8"/>
    <w:rsid w:val="00F711B1"/>
    <w:rsid w:val="00F765E9"/>
    <w:rsid w:val="00F81842"/>
    <w:rsid w:val="00F85A91"/>
    <w:rsid w:val="00F86249"/>
    <w:rsid w:val="00F926FF"/>
    <w:rsid w:val="00FA0B7A"/>
    <w:rsid w:val="00FA3341"/>
    <w:rsid w:val="00FA3C55"/>
    <w:rsid w:val="00FA406A"/>
    <w:rsid w:val="00FB3CE1"/>
    <w:rsid w:val="00FC38DD"/>
    <w:rsid w:val="00FC4753"/>
    <w:rsid w:val="00FD7279"/>
    <w:rsid w:val="00FE2614"/>
    <w:rsid w:val="00FE5FE1"/>
    <w:rsid w:val="00FF0DF1"/>
    <w:rsid w:val="00FF5E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ED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7ED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17ED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17ED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17ED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7ED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7ED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7ED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7ED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7ED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dex1">
    <w:name w:val="index 1"/>
    <w:basedOn w:val="Normal"/>
    <w:next w:val="Normal"/>
    <w:autoRedefine/>
    <w:semiHidden/>
    <w:rsid w:val="00B23694"/>
    <w:pPr>
      <w:numPr>
        <w:numId w:val="1"/>
      </w:numPr>
      <w:spacing w:after="60"/>
      <w:ind w:right="-117"/>
    </w:pPr>
  </w:style>
  <w:style w:type="paragraph" w:customStyle="1" w:styleId="Blocklabel">
    <w:name w:val="Block label"/>
    <w:basedOn w:val="Normal"/>
    <w:next w:val="Normal"/>
    <w:rsid w:val="00B23694"/>
    <w:pPr>
      <w:keepNext/>
    </w:pPr>
    <w:rPr>
      <w:b/>
    </w:rPr>
  </w:style>
  <w:style w:type="paragraph" w:styleId="Header">
    <w:name w:val="header"/>
    <w:basedOn w:val="Normal"/>
    <w:link w:val="HeaderChar"/>
    <w:semiHidden/>
    <w:rsid w:val="00B236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B23694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rsid w:val="00B23694"/>
    <w:pPr>
      <w:numPr>
        <w:ilvl w:val="12"/>
      </w:numPr>
      <w:tabs>
        <w:tab w:val="left" w:pos="346"/>
      </w:tabs>
      <w:spacing w:after="60"/>
      <w:ind w:left="432"/>
    </w:pPr>
  </w:style>
  <w:style w:type="paragraph" w:styleId="BodyTextIndent2">
    <w:name w:val="Body Text Indent 2"/>
    <w:basedOn w:val="Normal"/>
    <w:semiHidden/>
    <w:rsid w:val="00B23694"/>
    <w:pPr>
      <w:numPr>
        <w:ilvl w:val="12"/>
      </w:numPr>
      <w:spacing w:after="60"/>
      <w:ind w:left="450"/>
    </w:pPr>
  </w:style>
  <w:style w:type="paragraph" w:styleId="DocumentMap">
    <w:name w:val="Document Map"/>
    <w:basedOn w:val="Normal"/>
    <w:semiHidden/>
    <w:rsid w:val="00B23694"/>
    <w:pPr>
      <w:shd w:val="clear" w:color="auto" w:fill="000080"/>
    </w:pPr>
    <w:rPr>
      <w:rFonts w:ascii="Tahoma" w:hAnsi="Tahoma"/>
    </w:rPr>
  </w:style>
  <w:style w:type="character" w:styleId="PageNumber">
    <w:name w:val="page number"/>
    <w:basedOn w:val="DefaultParagraphFont"/>
    <w:semiHidden/>
    <w:rsid w:val="00B23694"/>
  </w:style>
  <w:style w:type="paragraph" w:customStyle="1" w:styleId="Bullet">
    <w:name w:val="Bullet"/>
    <w:basedOn w:val="Normal"/>
    <w:rsid w:val="00B23694"/>
    <w:pPr>
      <w:tabs>
        <w:tab w:val="left" w:pos="720"/>
      </w:tabs>
      <w:spacing w:before="60" w:after="60"/>
      <w:ind w:left="720" w:hanging="360"/>
    </w:pPr>
  </w:style>
  <w:style w:type="character" w:styleId="FollowedHyperlink">
    <w:name w:val="FollowedHyperlink"/>
    <w:semiHidden/>
    <w:rsid w:val="00B23694"/>
    <w:rPr>
      <w:color w:val="800080"/>
      <w:u w:val="single"/>
    </w:rPr>
  </w:style>
  <w:style w:type="character" w:styleId="Hyperlink">
    <w:name w:val="Hyperlink"/>
    <w:uiPriority w:val="99"/>
    <w:rsid w:val="00B23694"/>
    <w:rPr>
      <w:color w:val="0000FF"/>
      <w:u w:val="single"/>
    </w:rPr>
  </w:style>
  <w:style w:type="paragraph" w:customStyle="1" w:styleId="StepText">
    <w:name w:val="Step Text"/>
    <w:basedOn w:val="Normal"/>
    <w:rsid w:val="00B23694"/>
    <w:pPr>
      <w:ind w:left="360"/>
    </w:pPr>
  </w:style>
  <w:style w:type="paragraph" w:styleId="BalloonText">
    <w:name w:val="Balloon Text"/>
    <w:basedOn w:val="Normal"/>
    <w:semiHidden/>
    <w:rsid w:val="00B23694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uiPriority w:val="9"/>
    <w:rsid w:val="001117ED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1117ED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link w:val="Heading3"/>
    <w:uiPriority w:val="9"/>
    <w:rsid w:val="001117ED"/>
    <w:rPr>
      <w:rFonts w:ascii="Cambria" w:eastAsia="Times New Roman" w:hAnsi="Cambria" w:cs="Times New Roman"/>
      <w:b/>
      <w:bCs/>
      <w:color w:val="4F81BD"/>
    </w:rPr>
  </w:style>
  <w:style w:type="character" w:customStyle="1" w:styleId="Heading4Char">
    <w:name w:val="Heading 4 Char"/>
    <w:link w:val="Heading4"/>
    <w:uiPriority w:val="9"/>
    <w:rsid w:val="001117ED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rsid w:val="001117ED"/>
    <w:rPr>
      <w:rFonts w:ascii="Cambria" w:eastAsia="Times New Roman" w:hAnsi="Cambria" w:cs="Times New Roman"/>
      <w:color w:val="243F60"/>
    </w:rPr>
  </w:style>
  <w:style w:type="character" w:customStyle="1" w:styleId="Heading6Char">
    <w:name w:val="Heading 6 Char"/>
    <w:link w:val="Heading6"/>
    <w:uiPriority w:val="9"/>
    <w:rsid w:val="001117ED"/>
    <w:rPr>
      <w:rFonts w:ascii="Cambria" w:eastAsia="Times New Roman" w:hAnsi="Cambria" w:cs="Times New Roman"/>
      <w:i/>
      <w:iCs/>
      <w:color w:val="243F60"/>
    </w:rPr>
  </w:style>
  <w:style w:type="character" w:customStyle="1" w:styleId="Heading7Char">
    <w:name w:val="Heading 7 Char"/>
    <w:link w:val="Heading7"/>
    <w:uiPriority w:val="9"/>
    <w:rsid w:val="001117ED"/>
    <w:rPr>
      <w:rFonts w:ascii="Cambria" w:eastAsia="Times New Roman" w:hAnsi="Cambria" w:cs="Times New Roman"/>
      <w:i/>
      <w:iCs/>
      <w:color w:val="404040"/>
    </w:rPr>
  </w:style>
  <w:style w:type="character" w:customStyle="1" w:styleId="Heading8Char">
    <w:name w:val="Heading 8 Char"/>
    <w:link w:val="Heading8"/>
    <w:uiPriority w:val="9"/>
    <w:rsid w:val="001117ED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Heading9Char">
    <w:name w:val="Heading 9 Char"/>
    <w:link w:val="Heading9"/>
    <w:uiPriority w:val="9"/>
    <w:rsid w:val="001117ED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17ED"/>
    <w:pPr>
      <w:spacing w:line="240" w:lineRule="auto"/>
    </w:pPr>
    <w:rPr>
      <w:b/>
      <w:bCs/>
      <w:color w:val="4F81BD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117ED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1117ED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7E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1117ED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Strong">
    <w:name w:val="Strong"/>
    <w:uiPriority w:val="22"/>
    <w:qFormat/>
    <w:rsid w:val="001117ED"/>
    <w:rPr>
      <w:b/>
      <w:bCs/>
    </w:rPr>
  </w:style>
  <w:style w:type="character" w:styleId="Emphasis">
    <w:name w:val="Emphasis"/>
    <w:uiPriority w:val="20"/>
    <w:qFormat/>
    <w:rsid w:val="001117ED"/>
    <w:rPr>
      <w:i/>
      <w:iCs/>
    </w:rPr>
  </w:style>
  <w:style w:type="paragraph" w:styleId="NoSpacing">
    <w:name w:val="No Spacing"/>
    <w:link w:val="NoSpacingChar"/>
    <w:uiPriority w:val="1"/>
    <w:qFormat/>
    <w:rsid w:val="001117ED"/>
    <w:rPr>
      <w:sz w:val="22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1117E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117ED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1117ED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7E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1117ED"/>
    <w:rPr>
      <w:b/>
      <w:bCs/>
      <w:i/>
      <w:iCs/>
      <w:color w:val="4F81BD"/>
    </w:rPr>
  </w:style>
  <w:style w:type="character" w:styleId="SubtleEmphasis">
    <w:name w:val="Subtle Emphasis"/>
    <w:uiPriority w:val="19"/>
    <w:qFormat/>
    <w:rsid w:val="001117ED"/>
    <w:rPr>
      <w:i/>
      <w:iCs/>
      <w:color w:val="808080"/>
    </w:rPr>
  </w:style>
  <w:style w:type="character" w:styleId="IntenseEmphasis">
    <w:name w:val="Intense Emphasis"/>
    <w:uiPriority w:val="21"/>
    <w:qFormat/>
    <w:rsid w:val="001117ED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1117ED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1117ED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1117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17ED"/>
    <w:pPr>
      <w:outlineLvl w:val="9"/>
    </w:pPr>
  </w:style>
  <w:style w:type="character" w:customStyle="1" w:styleId="HeaderChar">
    <w:name w:val="Header Char"/>
    <w:link w:val="Header"/>
    <w:semiHidden/>
    <w:rsid w:val="00D06F22"/>
    <w:rPr>
      <w:sz w:val="22"/>
      <w:szCs w:val="22"/>
      <w:lang w:bidi="en-US"/>
    </w:rPr>
  </w:style>
  <w:style w:type="character" w:styleId="CommentReference">
    <w:name w:val="annotation reference"/>
    <w:uiPriority w:val="99"/>
    <w:semiHidden/>
    <w:unhideWhenUsed/>
    <w:rsid w:val="004A2E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ED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4A2ED1"/>
    <w:rPr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ED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4A2ED1"/>
    <w:rPr>
      <w:b/>
      <w:bCs/>
      <w:lang w:bidi="en-US"/>
    </w:rPr>
  </w:style>
  <w:style w:type="table" w:styleId="TableGrid">
    <w:name w:val="Table Grid"/>
    <w:basedOn w:val="TableNormal"/>
    <w:uiPriority w:val="59"/>
    <w:rsid w:val="00260AC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rocessBody">
    <w:name w:val="ProcessBody"/>
    <w:basedOn w:val="Normal"/>
    <w:link w:val="ProcessBodyChar"/>
    <w:rsid w:val="001700DE"/>
    <w:pPr>
      <w:widowControl w:val="0"/>
      <w:suppressLineNumbers/>
      <w:suppressAutoHyphens/>
      <w:spacing w:before="60" w:after="60" w:line="280" w:lineRule="exact"/>
      <w:ind w:left="709"/>
      <w:jc w:val="both"/>
    </w:pPr>
    <w:rPr>
      <w:rFonts w:ascii="Arial" w:hAnsi="Arial"/>
      <w:sz w:val="20"/>
      <w:lang w:bidi="ar-SA"/>
    </w:rPr>
  </w:style>
  <w:style w:type="character" w:customStyle="1" w:styleId="ProcessBodyChar">
    <w:name w:val="ProcessBody Char"/>
    <w:basedOn w:val="DefaultParagraphFont"/>
    <w:link w:val="ProcessBody"/>
    <w:rsid w:val="001700DE"/>
    <w:rPr>
      <w:rFonts w:ascii="Arial" w:hAnsi="Arial"/>
      <w:szCs w:val="22"/>
    </w:rPr>
  </w:style>
  <w:style w:type="paragraph" w:customStyle="1" w:styleId="Char">
    <w:name w:val="Char"/>
    <w:basedOn w:val="Normal"/>
    <w:semiHidden/>
    <w:rsid w:val="001700DE"/>
    <w:pPr>
      <w:widowControl w:val="0"/>
      <w:spacing w:after="0" w:line="280" w:lineRule="atLeast"/>
    </w:pPr>
    <w:rPr>
      <w:rFonts w:ascii="Times New Roman" w:eastAsia="MS Mincho" w:hAnsi="Times New Roman"/>
      <w:lang w:val="en-GB" w:eastAsia="en-GB" w:bidi="ar-SA"/>
    </w:rPr>
  </w:style>
  <w:style w:type="paragraph" w:customStyle="1" w:styleId="TableText-bullet">
    <w:name w:val="TableText-bullet"/>
    <w:basedOn w:val="Normal"/>
    <w:rsid w:val="001700DE"/>
    <w:pPr>
      <w:widowControl w:val="0"/>
      <w:numPr>
        <w:numId w:val="4"/>
      </w:numPr>
      <w:suppressLineNumbers/>
      <w:tabs>
        <w:tab w:val="clear" w:pos="340"/>
        <w:tab w:val="num" w:pos="397"/>
      </w:tabs>
      <w:suppressAutoHyphens/>
      <w:spacing w:before="60" w:after="60" w:line="240" w:lineRule="exact"/>
      <w:ind w:left="397"/>
    </w:pPr>
    <w:rPr>
      <w:rFonts w:ascii="Arial" w:hAnsi="Arial"/>
      <w:sz w:val="16"/>
      <w:lang w:bidi="ar-SA"/>
    </w:rPr>
  </w:style>
  <w:style w:type="paragraph" w:customStyle="1" w:styleId="Tabletext">
    <w:name w:val="Tabletext"/>
    <w:basedOn w:val="Normal"/>
    <w:rsid w:val="00E157F9"/>
    <w:pPr>
      <w:widowControl w:val="0"/>
      <w:suppressLineNumbers/>
      <w:suppressAutoHyphens/>
      <w:spacing w:before="60" w:after="60" w:line="240" w:lineRule="exact"/>
      <w:ind w:left="57"/>
    </w:pPr>
    <w:rPr>
      <w:rFonts w:ascii="Arial" w:hAnsi="Arial"/>
      <w:sz w:val="16"/>
      <w:lang w:bidi="ar-SA"/>
    </w:rPr>
  </w:style>
  <w:style w:type="paragraph" w:customStyle="1" w:styleId="TableFormat">
    <w:name w:val="Table Format"/>
    <w:basedOn w:val="Normal"/>
    <w:autoRedefine/>
    <w:rsid w:val="00E157F9"/>
    <w:pPr>
      <w:spacing w:before="120" w:after="120" w:line="240" w:lineRule="auto"/>
    </w:pPr>
    <w:rPr>
      <w:rFonts w:ascii="Arial" w:hAnsi="Arial"/>
      <w:sz w:val="20"/>
      <w:szCs w:val="20"/>
      <w:lang w:bidi="ar-SA"/>
    </w:rPr>
  </w:style>
  <w:style w:type="table" w:customStyle="1" w:styleId="RBI-Table">
    <w:name w:val="RBI-Table"/>
    <w:basedOn w:val="TableNormal"/>
    <w:rsid w:val="001479E0"/>
    <w:rPr>
      <w:rFonts w:ascii="Arial" w:hAnsi="Arial"/>
      <w:sz w:val="18"/>
    </w:rPr>
    <w:tblPr>
      <w:tblInd w:w="70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jc w:val="center"/>
      </w:pPr>
      <w:rPr>
        <w:rFonts w:ascii="Arial" w:hAnsi="Arial"/>
        <w:b/>
        <w:color w:val="FFFFFF"/>
        <w:sz w:val="22"/>
      </w:rPr>
      <w:tblPr/>
      <w:trPr>
        <w:tblHeader/>
      </w:trPr>
      <w:tcPr>
        <w:shd w:val="clear" w:color="auto" w:fill="666666"/>
      </w:tcPr>
    </w:tblStylePr>
  </w:style>
  <w:style w:type="paragraph" w:styleId="Revision">
    <w:name w:val="Revision"/>
    <w:hidden/>
    <w:uiPriority w:val="99"/>
    <w:semiHidden/>
    <w:rsid w:val="00C36060"/>
    <w:rPr>
      <w:sz w:val="22"/>
      <w:szCs w:val="22"/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rsid w:val="004B466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4664"/>
    <w:pPr>
      <w:spacing w:after="100"/>
      <w:ind w:left="220"/>
    </w:pPr>
  </w:style>
  <w:style w:type="character" w:customStyle="1" w:styleId="NoSpacingChar">
    <w:name w:val="No Spacing Char"/>
    <w:basedOn w:val="DefaultParagraphFont"/>
    <w:link w:val="NoSpacing"/>
    <w:uiPriority w:val="1"/>
    <w:rsid w:val="004B4664"/>
    <w:rPr>
      <w:sz w:val="22"/>
      <w:szCs w:val="22"/>
      <w:lang w:bidi="en-US"/>
    </w:rPr>
  </w:style>
  <w:style w:type="table" w:customStyle="1" w:styleId="LightList-Accent11">
    <w:name w:val="Light List - Accent 11"/>
    <w:basedOn w:val="TableNormal"/>
    <w:uiPriority w:val="61"/>
    <w:rsid w:val="00E5746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rsid w:val="005C01BF"/>
    <w:pPr>
      <w:spacing w:after="100"/>
      <w:ind w:left="44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F709A"/>
    <w:pPr>
      <w:spacing w:after="0" w:line="240" w:lineRule="auto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F709A"/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5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bhav.GENUSRND\AppData\Roaming\Microsoft\Templates\Proced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2010-05-15T00:00:00</PublishDate>
  <Abstract>The Purpose of Organizational Training is to support the Organization’s Business Objectives and to meet the tactical training needs that are common across projects and support groups in the organization.</Abstract>
  <CompanyAddress/>
  <CompanyPhone/>
  <CompanyFax/>
  <CompanyEmail/>
</CoverPage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A068604E74C047BC66B3ED07869872" ma:contentTypeVersion="0" ma:contentTypeDescription="Create a new document." ma:contentTypeScope="" ma:versionID="7d65b694ac3f1c289d6201da35c196e2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0D463-E0A4-43CC-B4FC-6A78BAE759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F17621D5-8118-4296-944B-367BCA2FC8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13EE0B9-61A1-4D97-84E8-9D6D67F97DB6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C7BB9EC-3876-4814-9282-A4B3164320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5BF888C6-1C89-4046-B93A-7356BF20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Procedure Template</Template>
  <TotalTime>290</TotalTime>
  <Pages>8</Pages>
  <Words>1460</Words>
  <Characters>8326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of Scheduling and Conducting Training</vt:lpstr>
    </vt:vector>
  </TitlesOfParts>
  <Company>GENUS INNOVATION LIMITED</Company>
  <LinksUpToDate>false</LinksUpToDate>
  <CharactersWithSpaces>9767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of Scheduling and Conducting Training</dc:title>
  <dc:creator>GENUS</dc:creator>
  <cp:lastModifiedBy>Jalaj Mathur</cp:lastModifiedBy>
  <cp:revision>64</cp:revision>
  <cp:lastPrinted>2014-12-30T11:17:00Z</cp:lastPrinted>
  <dcterms:created xsi:type="dcterms:W3CDTF">2014-12-30T05:17:00Z</dcterms:created>
  <dcterms:modified xsi:type="dcterms:W3CDTF">2022-09-08T09:03:00Z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0x01010005A068604E74C047BC66B3ED07869872</vt:lpwstr>
  </property>
  <property fmtid="{D5CDD505-2E9C-101B-9397-08002B2CF9AE}" pid="3" name="ContentType">
    <vt:lpwstr>Document</vt:lpwstr>
  </property>
</Properties>
</file>