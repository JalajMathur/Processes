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4B4664">
        <w:trPr>
          <w:trHeight w:val="2880"/>
          <w:jc w:val="center"/>
        </w:trPr>
        <w:tc>
          <w:tcPr>
            <w:tcW w:w="5000" w:type="pct"/>
          </w:tcPr>
          <w:p w:rsidR="004B4664" w:rsidRPr="00C1777B" w:rsidRDefault="004B4664">
            <w:pPr>
              <w:pStyle w:val="NoSpacing"/>
              <w:jc w:val="center"/>
              <w:rPr>
                <w:rFonts w:ascii="Cambria" w:hAnsi="Cambria" w:cs="Mangal"/>
                <w:caps/>
              </w:rPr>
            </w:pPr>
            <w:r w:rsidRPr="00C1777B">
              <w:rPr>
                <w:rFonts w:ascii="Cambria" w:hAnsi="Cambria" w:cs="Mangal"/>
                <w:caps/>
              </w:rPr>
              <w:t>GENUS</w:t>
            </w:r>
            <w:r w:rsidR="00A10F6E">
              <w:rPr>
                <w:rFonts w:ascii="Cambria" w:hAnsi="Cambria" w:cs="Mangal"/>
                <w:caps/>
              </w:rPr>
              <w:t xml:space="preserve"> innovation limited</w:t>
            </w:r>
          </w:p>
        </w:tc>
      </w:tr>
      <w:tr w:rsidR="004B4664" w:rsidTr="00C1777B">
        <w:trPr>
          <w:trHeight w:val="1440"/>
          <w:jc w:val="center"/>
        </w:trPr>
        <w:tc>
          <w:tcPr>
            <w:tcW w:w="5000" w:type="pct"/>
            <w:tcBorders>
              <w:bottom w:val="single" w:sz="4" w:space="0" w:color="4F81BD"/>
            </w:tcBorders>
            <w:vAlign w:val="center"/>
          </w:tcPr>
          <w:p w:rsidR="004B4664" w:rsidRPr="00C1777B" w:rsidRDefault="00A679E9">
            <w:pPr>
              <w:pStyle w:val="NoSpacing"/>
              <w:jc w:val="center"/>
              <w:rPr>
                <w:rFonts w:ascii="Cambria" w:hAnsi="Cambria" w:cs="Mangal"/>
                <w:sz w:val="80"/>
                <w:szCs w:val="80"/>
              </w:rPr>
            </w:pPr>
            <w:r w:rsidRPr="00C1777B">
              <w:rPr>
                <w:rFonts w:ascii="Cambria" w:hAnsi="Cambria" w:cs="Mangal"/>
                <w:sz w:val="80"/>
                <w:szCs w:val="80"/>
              </w:rPr>
              <w:t>Measurement and Analysis Procedure</w:t>
            </w:r>
          </w:p>
        </w:tc>
      </w:tr>
      <w:tr w:rsidR="004B4664" w:rsidTr="00C1777B">
        <w:trPr>
          <w:trHeight w:val="720"/>
          <w:jc w:val="center"/>
        </w:trPr>
        <w:tc>
          <w:tcPr>
            <w:tcW w:w="5000" w:type="pct"/>
            <w:tcBorders>
              <w:top w:val="single" w:sz="4" w:space="0" w:color="4F81BD"/>
            </w:tcBorders>
            <w:vAlign w:val="center"/>
          </w:tcPr>
          <w:p w:rsidR="004B4664" w:rsidRPr="00C1777B" w:rsidRDefault="0042293D">
            <w:pPr>
              <w:pStyle w:val="NoSpacing"/>
              <w:jc w:val="center"/>
              <w:rPr>
                <w:rFonts w:ascii="Cambria" w:hAnsi="Cambria" w:cs="Mangal"/>
              </w:rPr>
            </w:pPr>
            <w:r>
              <w:fldChar w:fldCharType="begin"/>
            </w:r>
            <w:r>
              <w:instrText xml:space="preserve"> FILENAME   \* MERGEFORMAT </w:instrText>
            </w:r>
            <w:r>
              <w:fldChar w:fldCharType="separate"/>
            </w:r>
            <w:r w:rsidR="00C1777B" w:rsidRPr="00C1777B">
              <w:rPr>
                <w:rFonts w:ascii="Cambria" w:hAnsi="Cambria" w:cs="Mangal"/>
                <w:noProof/>
              </w:rPr>
              <w:t>PRCD_MEASUR</w:t>
            </w:r>
            <w:r w:rsidR="00C1777B" w:rsidRPr="00C1777B">
              <w:rPr>
                <w:noProof/>
              </w:rPr>
              <w:t>.docx</w:t>
            </w:r>
            <w:r>
              <w:rPr>
                <w:noProof/>
              </w:rPr>
              <w:fldChar w:fldCharType="end"/>
            </w:r>
          </w:p>
        </w:tc>
      </w:tr>
      <w:tr w:rsidR="004B4664">
        <w:trPr>
          <w:trHeight w:val="360"/>
          <w:jc w:val="center"/>
        </w:trPr>
        <w:tc>
          <w:tcPr>
            <w:tcW w:w="5000" w:type="pct"/>
            <w:vAlign w:val="center"/>
          </w:tcPr>
          <w:p w:rsidR="004B4664" w:rsidRDefault="004B4664">
            <w:pPr>
              <w:pStyle w:val="NoSpacing"/>
              <w:jc w:val="center"/>
            </w:pPr>
          </w:p>
        </w:tc>
      </w:tr>
      <w:tr w:rsidR="004B4664">
        <w:trPr>
          <w:trHeight w:val="360"/>
          <w:jc w:val="center"/>
        </w:trPr>
        <w:tc>
          <w:tcPr>
            <w:tcW w:w="5000" w:type="pct"/>
            <w:vAlign w:val="center"/>
          </w:tcPr>
          <w:p w:rsidR="004B4664" w:rsidRDefault="002000F5">
            <w:pPr>
              <w:pStyle w:val="NoSpacing"/>
              <w:jc w:val="center"/>
              <w:rPr>
                <w:b/>
                <w:bCs/>
              </w:rPr>
            </w:pPr>
            <w:r>
              <w:rPr>
                <w:b/>
                <w:bCs/>
              </w:rPr>
              <w:t>Genus</w:t>
            </w:r>
          </w:p>
        </w:tc>
      </w:tr>
    </w:tbl>
    <w:p w:rsidR="004B4664" w:rsidRDefault="004B4664"/>
    <w:p w:rsidR="004B4664" w:rsidRDefault="004B4664"/>
    <w:tbl>
      <w:tblPr>
        <w:tblpPr w:leftFromText="187" w:rightFromText="187" w:horzAnchor="margin" w:tblpXSpec="center" w:tblpYSpec="bottom"/>
        <w:tblW w:w="5000" w:type="pct"/>
        <w:tblLook w:val="04A0" w:firstRow="1" w:lastRow="0" w:firstColumn="1" w:lastColumn="0" w:noHBand="0" w:noVBand="1"/>
      </w:tblPr>
      <w:tblGrid>
        <w:gridCol w:w="9576"/>
      </w:tblGrid>
      <w:tr w:rsidR="004B4664">
        <w:tc>
          <w:tcPr>
            <w:tcW w:w="5000" w:type="pct"/>
          </w:tcPr>
          <w:p w:rsidR="004B4664" w:rsidRDefault="003A0097" w:rsidP="00B11FB5">
            <w:pPr>
              <w:pStyle w:val="NoSpacing"/>
            </w:pPr>
            <w:r>
              <w:t>The purpose of Measurement and Analysis (MA) is to provide objective data on the actual progress of a project and communicate project and product status to support management’s ability to understand it.</w:t>
            </w:r>
            <w:r w:rsidR="00B11FB5">
              <w:t xml:space="preserve"> Measurement and Analysis also gives an objective insight into the Process’ Performance and demonstrates the </w:t>
            </w:r>
            <w:proofErr w:type="spellStart"/>
            <w:r w:rsidR="00B11FB5">
              <w:t>Organisation’s</w:t>
            </w:r>
            <w:proofErr w:type="spellEnd"/>
            <w:r w:rsidR="00B11FB5">
              <w:t xml:space="preserve"> trends.</w:t>
            </w:r>
          </w:p>
        </w:tc>
      </w:tr>
    </w:tbl>
    <w:p w:rsidR="004B4664" w:rsidRDefault="004B4664"/>
    <w:p w:rsidR="004B4664" w:rsidRDefault="004B4664">
      <w:pPr>
        <w:spacing w:after="0" w:line="240" w:lineRule="auto"/>
      </w:pPr>
      <w:r>
        <w:br w:type="page"/>
      </w:r>
    </w:p>
    <w:p w:rsidR="004B4664" w:rsidRDefault="004B4664">
      <w:pPr>
        <w:pStyle w:val="TOCHeading"/>
      </w:pPr>
      <w:r>
        <w:lastRenderedPageBreak/>
        <w:t>Contents</w:t>
      </w:r>
    </w:p>
    <w:p w:rsidR="00313CBD" w:rsidRDefault="00DF3C28">
      <w:pPr>
        <w:pStyle w:val="TOC1"/>
        <w:tabs>
          <w:tab w:val="right" w:leader="dot" w:pos="9350"/>
        </w:tabs>
        <w:rPr>
          <w:rFonts w:asciiTheme="minorHAnsi" w:eastAsiaTheme="minorEastAsia" w:hAnsiTheme="minorHAnsi" w:cstheme="minorBidi"/>
          <w:noProof/>
          <w:lang w:bidi="ar-SA"/>
        </w:rPr>
      </w:pPr>
      <w:r>
        <w:fldChar w:fldCharType="begin"/>
      </w:r>
      <w:r w:rsidR="004B4664">
        <w:instrText xml:space="preserve"> TOC \o "1-3" \h \z \u </w:instrText>
      </w:r>
      <w:r>
        <w:fldChar w:fldCharType="separate"/>
      </w:r>
      <w:hyperlink w:anchor="_Toc447796352" w:history="1">
        <w:r w:rsidR="00313CBD" w:rsidRPr="00B256FE">
          <w:rPr>
            <w:rStyle w:val="Hyperlink"/>
            <w:noProof/>
          </w:rPr>
          <w:t>Overview</w:t>
        </w:r>
        <w:r w:rsidR="00313CBD">
          <w:rPr>
            <w:noProof/>
            <w:webHidden/>
          </w:rPr>
          <w:tab/>
        </w:r>
        <w:r>
          <w:rPr>
            <w:noProof/>
            <w:webHidden/>
          </w:rPr>
          <w:fldChar w:fldCharType="begin"/>
        </w:r>
        <w:r w:rsidR="00313CBD">
          <w:rPr>
            <w:noProof/>
            <w:webHidden/>
          </w:rPr>
          <w:instrText xml:space="preserve"> PAGEREF _Toc447796352 \h </w:instrText>
        </w:r>
        <w:r>
          <w:rPr>
            <w:noProof/>
            <w:webHidden/>
          </w:rPr>
        </w:r>
        <w:r>
          <w:rPr>
            <w:noProof/>
            <w:webHidden/>
          </w:rPr>
          <w:fldChar w:fldCharType="separate"/>
        </w:r>
        <w:r w:rsidR="00313CBD">
          <w:rPr>
            <w:noProof/>
            <w:webHidden/>
          </w:rPr>
          <w:t>2</w:t>
        </w:r>
        <w:r>
          <w:rPr>
            <w:noProof/>
            <w:webHidden/>
          </w:rPr>
          <w:fldChar w:fldCharType="end"/>
        </w:r>
      </w:hyperlink>
    </w:p>
    <w:p w:rsidR="00313CBD" w:rsidRDefault="0042293D">
      <w:pPr>
        <w:pStyle w:val="TOC1"/>
        <w:tabs>
          <w:tab w:val="right" w:leader="dot" w:pos="9350"/>
        </w:tabs>
        <w:rPr>
          <w:rFonts w:asciiTheme="minorHAnsi" w:eastAsiaTheme="minorEastAsia" w:hAnsiTheme="minorHAnsi" w:cstheme="minorBidi"/>
          <w:noProof/>
          <w:lang w:bidi="ar-SA"/>
        </w:rPr>
      </w:pPr>
      <w:hyperlink w:anchor="_Toc447796353" w:history="1">
        <w:r w:rsidR="00313CBD" w:rsidRPr="00B256FE">
          <w:rPr>
            <w:rStyle w:val="Hyperlink"/>
            <w:noProof/>
          </w:rPr>
          <w:t>Objective</w:t>
        </w:r>
        <w:r w:rsidR="00313CBD">
          <w:rPr>
            <w:noProof/>
            <w:webHidden/>
          </w:rPr>
          <w:tab/>
        </w:r>
        <w:r w:rsidR="00DF3C28">
          <w:rPr>
            <w:noProof/>
            <w:webHidden/>
          </w:rPr>
          <w:fldChar w:fldCharType="begin"/>
        </w:r>
        <w:r w:rsidR="00313CBD">
          <w:rPr>
            <w:noProof/>
            <w:webHidden/>
          </w:rPr>
          <w:instrText xml:space="preserve"> PAGEREF _Toc447796353 \h </w:instrText>
        </w:r>
        <w:r w:rsidR="00DF3C28">
          <w:rPr>
            <w:noProof/>
            <w:webHidden/>
          </w:rPr>
        </w:r>
        <w:r w:rsidR="00DF3C28">
          <w:rPr>
            <w:noProof/>
            <w:webHidden/>
          </w:rPr>
          <w:fldChar w:fldCharType="separate"/>
        </w:r>
        <w:r w:rsidR="00313CBD">
          <w:rPr>
            <w:noProof/>
            <w:webHidden/>
          </w:rPr>
          <w:t>2</w:t>
        </w:r>
        <w:r w:rsidR="00DF3C28">
          <w:rPr>
            <w:noProof/>
            <w:webHidden/>
          </w:rPr>
          <w:fldChar w:fldCharType="end"/>
        </w:r>
      </w:hyperlink>
    </w:p>
    <w:p w:rsidR="00313CBD" w:rsidRDefault="0042293D">
      <w:pPr>
        <w:pStyle w:val="TOC1"/>
        <w:tabs>
          <w:tab w:val="right" w:leader="dot" w:pos="9350"/>
        </w:tabs>
        <w:rPr>
          <w:rFonts w:asciiTheme="minorHAnsi" w:eastAsiaTheme="minorEastAsia" w:hAnsiTheme="minorHAnsi" w:cstheme="minorBidi"/>
          <w:noProof/>
          <w:lang w:bidi="ar-SA"/>
        </w:rPr>
      </w:pPr>
      <w:hyperlink w:anchor="_Toc447796354" w:history="1">
        <w:r w:rsidR="00313CBD" w:rsidRPr="00B256FE">
          <w:rPr>
            <w:rStyle w:val="Hyperlink"/>
            <w:noProof/>
          </w:rPr>
          <w:t>Scope</w:t>
        </w:r>
        <w:r w:rsidR="00313CBD">
          <w:rPr>
            <w:noProof/>
            <w:webHidden/>
          </w:rPr>
          <w:tab/>
        </w:r>
        <w:r w:rsidR="00DF3C28">
          <w:rPr>
            <w:noProof/>
            <w:webHidden/>
          </w:rPr>
          <w:fldChar w:fldCharType="begin"/>
        </w:r>
        <w:r w:rsidR="00313CBD">
          <w:rPr>
            <w:noProof/>
            <w:webHidden/>
          </w:rPr>
          <w:instrText xml:space="preserve"> PAGEREF _Toc447796354 \h </w:instrText>
        </w:r>
        <w:r w:rsidR="00DF3C28">
          <w:rPr>
            <w:noProof/>
            <w:webHidden/>
          </w:rPr>
        </w:r>
        <w:r w:rsidR="00DF3C28">
          <w:rPr>
            <w:noProof/>
            <w:webHidden/>
          </w:rPr>
          <w:fldChar w:fldCharType="separate"/>
        </w:r>
        <w:r w:rsidR="00313CBD">
          <w:rPr>
            <w:noProof/>
            <w:webHidden/>
          </w:rPr>
          <w:t>2</w:t>
        </w:r>
        <w:r w:rsidR="00DF3C28">
          <w:rPr>
            <w:noProof/>
            <w:webHidden/>
          </w:rPr>
          <w:fldChar w:fldCharType="end"/>
        </w:r>
      </w:hyperlink>
    </w:p>
    <w:p w:rsidR="00313CBD" w:rsidRDefault="0042293D">
      <w:pPr>
        <w:pStyle w:val="TOC1"/>
        <w:tabs>
          <w:tab w:val="right" w:leader="dot" w:pos="9350"/>
        </w:tabs>
        <w:rPr>
          <w:rFonts w:asciiTheme="minorHAnsi" w:eastAsiaTheme="minorEastAsia" w:hAnsiTheme="minorHAnsi" w:cstheme="minorBidi"/>
          <w:noProof/>
          <w:lang w:bidi="ar-SA"/>
        </w:rPr>
      </w:pPr>
      <w:hyperlink w:anchor="_Toc447796355" w:history="1">
        <w:r w:rsidR="00313CBD" w:rsidRPr="00B256FE">
          <w:rPr>
            <w:rStyle w:val="Hyperlink"/>
            <w:noProof/>
          </w:rPr>
          <w:t>Inputs</w:t>
        </w:r>
        <w:r w:rsidR="00313CBD">
          <w:rPr>
            <w:noProof/>
            <w:webHidden/>
          </w:rPr>
          <w:tab/>
        </w:r>
        <w:r w:rsidR="00DF3C28">
          <w:rPr>
            <w:noProof/>
            <w:webHidden/>
          </w:rPr>
          <w:fldChar w:fldCharType="begin"/>
        </w:r>
        <w:r w:rsidR="00313CBD">
          <w:rPr>
            <w:noProof/>
            <w:webHidden/>
          </w:rPr>
          <w:instrText xml:space="preserve"> PAGEREF _Toc447796355 \h </w:instrText>
        </w:r>
        <w:r w:rsidR="00DF3C28">
          <w:rPr>
            <w:noProof/>
            <w:webHidden/>
          </w:rPr>
        </w:r>
        <w:r w:rsidR="00DF3C28">
          <w:rPr>
            <w:noProof/>
            <w:webHidden/>
          </w:rPr>
          <w:fldChar w:fldCharType="separate"/>
        </w:r>
        <w:r w:rsidR="00313CBD">
          <w:rPr>
            <w:noProof/>
            <w:webHidden/>
          </w:rPr>
          <w:t>2</w:t>
        </w:r>
        <w:r w:rsidR="00DF3C28">
          <w:rPr>
            <w:noProof/>
            <w:webHidden/>
          </w:rPr>
          <w:fldChar w:fldCharType="end"/>
        </w:r>
      </w:hyperlink>
    </w:p>
    <w:p w:rsidR="00313CBD" w:rsidRDefault="0042293D">
      <w:pPr>
        <w:pStyle w:val="TOC1"/>
        <w:tabs>
          <w:tab w:val="right" w:leader="dot" w:pos="9350"/>
        </w:tabs>
        <w:rPr>
          <w:rFonts w:asciiTheme="minorHAnsi" w:eastAsiaTheme="minorEastAsia" w:hAnsiTheme="minorHAnsi" w:cstheme="minorBidi"/>
          <w:noProof/>
          <w:lang w:bidi="ar-SA"/>
        </w:rPr>
      </w:pPr>
      <w:hyperlink w:anchor="_Toc447796356" w:history="1">
        <w:r w:rsidR="00313CBD" w:rsidRPr="00B256FE">
          <w:rPr>
            <w:rStyle w:val="Hyperlink"/>
            <w:noProof/>
          </w:rPr>
          <w:t>Entry Criteria/Triggers</w:t>
        </w:r>
        <w:r w:rsidR="00313CBD">
          <w:rPr>
            <w:noProof/>
            <w:webHidden/>
          </w:rPr>
          <w:tab/>
        </w:r>
        <w:r w:rsidR="00DF3C28">
          <w:rPr>
            <w:noProof/>
            <w:webHidden/>
          </w:rPr>
          <w:fldChar w:fldCharType="begin"/>
        </w:r>
        <w:r w:rsidR="00313CBD">
          <w:rPr>
            <w:noProof/>
            <w:webHidden/>
          </w:rPr>
          <w:instrText xml:space="preserve"> PAGEREF _Toc447796356 \h </w:instrText>
        </w:r>
        <w:r w:rsidR="00DF3C28">
          <w:rPr>
            <w:noProof/>
            <w:webHidden/>
          </w:rPr>
        </w:r>
        <w:r w:rsidR="00DF3C28">
          <w:rPr>
            <w:noProof/>
            <w:webHidden/>
          </w:rPr>
          <w:fldChar w:fldCharType="separate"/>
        </w:r>
        <w:r w:rsidR="00313CBD">
          <w:rPr>
            <w:noProof/>
            <w:webHidden/>
          </w:rPr>
          <w:t>2</w:t>
        </w:r>
        <w:r w:rsidR="00DF3C28">
          <w:rPr>
            <w:noProof/>
            <w:webHidden/>
          </w:rPr>
          <w:fldChar w:fldCharType="end"/>
        </w:r>
      </w:hyperlink>
    </w:p>
    <w:p w:rsidR="00313CBD" w:rsidRDefault="0042293D">
      <w:pPr>
        <w:pStyle w:val="TOC1"/>
        <w:tabs>
          <w:tab w:val="right" w:leader="dot" w:pos="9350"/>
        </w:tabs>
        <w:rPr>
          <w:rFonts w:asciiTheme="minorHAnsi" w:eastAsiaTheme="minorEastAsia" w:hAnsiTheme="minorHAnsi" w:cstheme="minorBidi"/>
          <w:noProof/>
          <w:lang w:bidi="ar-SA"/>
        </w:rPr>
      </w:pPr>
      <w:hyperlink w:anchor="_Toc447796357" w:history="1">
        <w:r w:rsidR="00313CBD" w:rsidRPr="00B256FE">
          <w:rPr>
            <w:rStyle w:val="Hyperlink"/>
            <w:noProof/>
          </w:rPr>
          <w:t>Tasks</w:t>
        </w:r>
        <w:r w:rsidR="00313CBD">
          <w:rPr>
            <w:noProof/>
            <w:webHidden/>
          </w:rPr>
          <w:tab/>
        </w:r>
        <w:r w:rsidR="00DF3C28">
          <w:rPr>
            <w:noProof/>
            <w:webHidden/>
          </w:rPr>
          <w:fldChar w:fldCharType="begin"/>
        </w:r>
        <w:r w:rsidR="00313CBD">
          <w:rPr>
            <w:noProof/>
            <w:webHidden/>
          </w:rPr>
          <w:instrText xml:space="preserve"> PAGEREF _Toc447796357 \h </w:instrText>
        </w:r>
        <w:r w:rsidR="00DF3C28">
          <w:rPr>
            <w:noProof/>
            <w:webHidden/>
          </w:rPr>
        </w:r>
        <w:r w:rsidR="00DF3C28">
          <w:rPr>
            <w:noProof/>
            <w:webHidden/>
          </w:rPr>
          <w:fldChar w:fldCharType="separate"/>
        </w:r>
        <w:r w:rsidR="00313CBD">
          <w:rPr>
            <w:noProof/>
            <w:webHidden/>
          </w:rPr>
          <w:t>3</w:t>
        </w:r>
        <w:r w:rsidR="00DF3C28">
          <w:rPr>
            <w:noProof/>
            <w:webHidden/>
          </w:rPr>
          <w:fldChar w:fldCharType="end"/>
        </w:r>
      </w:hyperlink>
    </w:p>
    <w:p w:rsidR="00313CBD" w:rsidRDefault="0042293D">
      <w:pPr>
        <w:pStyle w:val="TOC1"/>
        <w:tabs>
          <w:tab w:val="right" w:leader="dot" w:pos="9350"/>
        </w:tabs>
        <w:rPr>
          <w:rFonts w:asciiTheme="minorHAnsi" w:eastAsiaTheme="minorEastAsia" w:hAnsiTheme="minorHAnsi" w:cstheme="minorBidi"/>
          <w:noProof/>
          <w:lang w:bidi="ar-SA"/>
        </w:rPr>
      </w:pPr>
      <w:hyperlink w:anchor="_Toc447796358" w:history="1">
        <w:r w:rsidR="00313CBD" w:rsidRPr="00B256FE">
          <w:rPr>
            <w:rStyle w:val="Hyperlink"/>
            <w:noProof/>
          </w:rPr>
          <w:t>Verification</w:t>
        </w:r>
        <w:r w:rsidR="00313CBD">
          <w:rPr>
            <w:noProof/>
            <w:webHidden/>
          </w:rPr>
          <w:tab/>
        </w:r>
        <w:r w:rsidR="00DF3C28">
          <w:rPr>
            <w:noProof/>
            <w:webHidden/>
          </w:rPr>
          <w:fldChar w:fldCharType="begin"/>
        </w:r>
        <w:r w:rsidR="00313CBD">
          <w:rPr>
            <w:noProof/>
            <w:webHidden/>
          </w:rPr>
          <w:instrText xml:space="preserve"> PAGEREF _Toc447796358 \h </w:instrText>
        </w:r>
        <w:r w:rsidR="00DF3C28">
          <w:rPr>
            <w:noProof/>
            <w:webHidden/>
          </w:rPr>
        </w:r>
        <w:r w:rsidR="00DF3C28">
          <w:rPr>
            <w:noProof/>
            <w:webHidden/>
          </w:rPr>
          <w:fldChar w:fldCharType="separate"/>
        </w:r>
        <w:r w:rsidR="00313CBD">
          <w:rPr>
            <w:noProof/>
            <w:webHidden/>
          </w:rPr>
          <w:t>13</w:t>
        </w:r>
        <w:r w:rsidR="00DF3C28">
          <w:rPr>
            <w:noProof/>
            <w:webHidden/>
          </w:rPr>
          <w:fldChar w:fldCharType="end"/>
        </w:r>
      </w:hyperlink>
    </w:p>
    <w:p w:rsidR="00313CBD" w:rsidRDefault="0042293D">
      <w:pPr>
        <w:pStyle w:val="TOC1"/>
        <w:tabs>
          <w:tab w:val="right" w:leader="dot" w:pos="9350"/>
        </w:tabs>
        <w:rPr>
          <w:rFonts w:asciiTheme="minorHAnsi" w:eastAsiaTheme="minorEastAsia" w:hAnsiTheme="minorHAnsi" w:cstheme="minorBidi"/>
          <w:noProof/>
          <w:lang w:bidi="ar-SA"/>
        </w:rPr>
      </w:pPr>
      <w:hyperlink w:anchor="_Toc447796359" w:history="1">
        <w:r w:rsidR="00313CBD" w:rsidRPr="00B256FE">
          <w:rPr>
            <w:rStyle w:val="Hyperlink"/>
            <w:noProof/>
          </w:rPr>
          <w:t>Guidelines</w:t>
        </w:r>
        <w:r w:rsidR="00313CBD">
          <w:rPr>
            <w:noProof/>
            <w:webHidden/>
          </w:rPr>
          <w:tab/>
        </w:r>
        <w:r w:rsidR="00DF3C28">
          <w:rPr>
            <w:noProof/>
            <w:webHidden/>
          </w:rPr>
          <w:fldChar w:fldCharType="begin"/>
        </w:r>
        <w:r w:rsidR="00313CBD">
          <w:rPr>
            <w:noProof/>
            <w:webHidden/>
          </w:rPr>
          <w:instrText xml:space="preserve"> PAGEREF _Toc447796359 \h </w:instrText>
        </w:r>
        <w:r w:rsidR="00DF3C28">
          <w:rPr>
            <w:noProof/>
            <w:webHidden/>
          </w:rPr>
        </w:r>
        <w:r w:rsidR="00DF3C28">
          <w:rPr>
            <w:noProof/>
            <w:webHidden/>
          </w:rPr>
          <w:fldChar w:fldCharType="separate"/>
        </w:r>
        <w:r w:rsidR="00313CBD">
          <w:rPr>
            <w:noProof/>
            <w:webHidden/>
          </w:rPr>
          <w:t>13</w:t>
        </w:r>
        <w:r w:rsidR="00DF3C28">
          <w:rPr>
            <w:noProof/>
            <w:webHidden/>
          </w:rPr>
          <w:fldChar w:fldCharType="end"/>
        </w:r>
      </w:hyperlink>
    </w:p>
    <w:p w:rsidR="00313CBD" w:rsidRDefault="0042293D">
      <w:pPr>
        <w:pStyle w:val="TOC2"/>
        <w:tabs>
          <w:tab w:val="right" w:leader="dot" w:pos="9350"/>
        </w:tabs>
        <w:rPr>
          <w:rFonts w:asciiTheme="minorHAnsi" w:eastAsiaTheme="minorEastAsia" w:hAnsiTheme="minorHAnsi" w:cstheme="minorBidi"/>
          <w:noProof/>
          <w:lang w:bidi="ar-SA"/>
        </w:rPr>
      </w:pPr>
      <w:hyperlink w:anchor="_Toc447796360" w:history="1">
        <w:r w:rsidR="00313CBD" w:rsidRPr="00B256FE">
          <w:rPr>
            <w:rStyle w:val="Hyperlink"/>
            <w:noProof/>
          </w:rPr>
          <w:t>Calculation of Cpk</w:t>
        </w:r>
        <w:r w:rsidR="00313CBD">
          <w:rPr>
            <w:noProof/>
            <w:webHidden/>
          </w:rPr>
          <w:tab/>
        </w:r>
        <w:r w:rsidR="00DF3C28">
          <w:rPr>
            <w:noProof/>
            <w:webHidden/>
          </w:rPr>
          <w:fldChar w:fldCharType="begin"/>
        </w:r>
        <w:r w:rsidR="00313CBD">
          <w:rPr>
            <w:noProof/>
            <w:webHidden/>
          </w:rPr>
          <w:instrText xml:space="preserve"> PAGEREF _Toc447796360 \h </w:instrText>
        </w:r>
        <w:r w:rsidR="00DF3C28">
          <w:rPr>
            <w:noProof/>
            <w:webHidden/>
          </w:rPr>
        </w:r>
        <w:r w:rsidR="00DF3C28">
          <w:rPr>
            <w:noProof/>
            <w:webHidden/>
          </w:rPr>
          <w:fldChar w:fldCharType="separate"/>
        </w:r>
        <w:r w:rsidR="00313CBD">
          <w:rPr>
            <w:noProof/>
            <w:webHidden/>
          </w:rPr>
          <w:t>13</w:t>
        </w:r>
        <w:r w:rsidR="00DF3C28">
          <w:rPr>
            <w:noProof/>
            <w:webHidden/>
          </w:rPr>
          <w:fldChar w:fldCharType="end"/>
        </w:r>
      </w:hyperlink>
    </w:p>
    <w:p w:rsidR="00313CBD" w:rsidRDefault="0042293D">
      <w:pPr>
        <w:pStyle w:val="TOC1"/>
        <w:tabs>
          <w:tab w:val="right" w:leader="dot" w:pos="9350"/>
        </w:tabs>
        <w:rPr>
          <w:rFonts w:asciiTheme="minorHAnsi" w:eastAsiaTheme="minorEastAsia" w:hAnsiTheme="minorHAnsi" w:cstheme="minorBidi"/>
          <w:noProof/>
          <w:lang w:bidi="ar-SA"/>
        </w:rPr>
      </w:pPr>
      <w:hyperlink w:anchor="_Toc447796361" w:history="1">
        <w:r w:rsidR="00313CBD" w:rsidRPr="00B256FE">
          <w:rPr>
            <w:rStyle w:val="Hyperlink"/>
            <w:noProof/>
          </w:rPr>
          <w:t>Applicable Measurements</w:t>
        </w:r>
        <w:r w:rsidR="00313CBD">
          <w:rPr>
            <w:noProof/>
            <w:webHidden/>
          </w:rPr>
          <w:tab/>
        </w:r>
        <w:r w:rsidR="00DF3C28">
          <w:rPr>
            <w:noProof/>
            <w:webHidden/>
          </w:rPr>
          <w:fldChar w:fldCharType="begin"/>
        </w:r>
        <w:r w:rsidR="00313CBD">
          <w:rPr>
            <w:noProof/>
            <w:webHidden/>
          </w:rPr>
          <w:instrText xml:space="preserve"> PAGEREF _Toc447796361 \h </w:instrText>
        </w:r>
        <w:r w:rsidR="00DF3C28">
          <w:rPr>
            <w:noProof/>
            <w:webHidden/>
          </w:rPr>
        </w:r>
        <w:r w:rsidR="00DF3C28">
          <w:rPr>
            <w:noProof/>
            <w:webHidden/>
          </w:rPr>
          <w:fldChar w:fldCharType="separate"/>
        </w:r>
        <w:r w:rsidR="00313CBD">
          <w:rPr>
            <w:noProof/>
            <w:webHidden/>
          </w:rPr>
          <w:t>14</w:t>
        </w:r>
        <w:r w:rsidR="00DF3C28">
          <w:rPr>
            <w:noProof/>
            <w:webHidden/>
          </w:rPr>
          <w:fldChar w:fldCharType="end"/>
        </w:r>
      </w:hyperlink>
    </w:p>
    <w:p w:rsidR="00313CBD" w:rsidRDefault="0042293D">
      <w:pPr>
        <w:pStyle w:val="TOC1"/>
        <w:tabs>
          <w:tab w:val="right" w:leader="dot" w:pos="9350"/>
        </w:tabs>
        <w:rPr>
          <w:rFonts w:asciiTheme="minorHAnsi" w:eastAsiaTheme="minorEastAsia" w:hAnsiTheme="minorHAnsi" w:cstheme="minorBidi"/>
          <w:noProof/>
          <w:lang w:bidi="ar-SA"/>
        </w:rPr>
      </w:pPr>
      <w:hyperlink w:anchor="_Toc447796362" w:history="1">
        <w:r w:rsidR="00313CBD" w:rsidRPr="00B256FE">
          <w:rPr>
            <w:rStyle w:val="Hyperlink"/>
            <w:noProof/>
          </w:rPr>
          <w:t>Exit Criteria/Outputs</w:t>
        </w:r>
        <w:r w:rsidR="00313CBD">
          <w:rPr>
            <w:noProof/>
            <w:webHidden/>
          </w:rPr>
          <w:tab/>
        </w:r>
        <w:r w:rsidR="00DF3C28">
          <w:rPr>
            <w:noProof/>
            <w:webHidden/>
          </w:rPr>
          <w:fldChar w:fldCharType="begin"/>
        </w:r>
        <w:r w:rsidR="00313CBD">
          <w:rPr>
            <w:noProof/>
            <w:webHidden/>
          </w:rPr>
          <w:instrText xml:space="preserve"> PAGEREF _Toc447796362 \h </w:instrText>
        </w:r>
        <w:r w:rsidR="00DF3C28">
          <w:rPr>
            <w:noProof/>
            <w:webHidden/>
          </w:rPr>
        </w:r>
        <w:r w:rsidR="00DF3C28">
          <w:rPr>
            <w:noProof/>
            <w:webHidden/>
          </w:rPr>
          <w:fldChar w:fldCharType="separate"/>
        </w:r>
        <w:r w:rsidR="00313CBD">
          <w:rPr>
            <w:noProof/>
            <w:webHidden/>
          </w:rPr>
          <w:t>14</w:t>
        </w:r>
        <w:r w:rsidR="00DF3C28">
          <w:rPr>
            <w:noProof/>
            <w:webHidden/>
          </w:rPr>
          <w:fldChar w:fldCharType="end"/>
        </w:r>
      </w:hyperlink>
    </w:p>
    <w:p w:rsidR="004B4664" w:rsidRDefault="00DF3C28">
      <w:r>
        <w:rPr>
          <w:b/>
          <w:bCs/>
          <w:noProof/>
        </w:rPr>
        <w:fldChar w:fldCharType="end"/>
      </w:r>
    </w:p>
    <w:p w:rsidR="00C1777B" w:rsidRDefault="00C1777B">
      <w:pPr>
        <w:spacing w:after="0" w:line="240" w:lineRule="auto"/>
        <w:rPr>
          <w:rFonts w:ascii="Cambria" w:hAnsi="Cambria"/>
          <w:b/>
          <w:bCs/>
          <w:color w:val="365F91"/>
          <w:sz w:val="28"/>
          <w:szCs w:val="28"/>
        </w:rPr>
      </w:pPr>
      <w:r>
        <w:br w:type="page"/>
      </w:r>
    </w:p>
    <w:p w:rsidR="00260ACF" w:rsidRDefault="00260ACF" w:rsidP="00C82020">
      <w:pPr>
        <w:pStyle w:val="Heading1"/>
      </w:pPr>
      <w:bookmarkStart w:id="0" w:name="_Toc447796352"/>
      <w:r>
        <w:lastRenderedPageBreak/>
        <w:t>Overview</w:t>
      </w:r>
      <w:bookmarkEnd w:id="0"/>
    </w:p>
    <w:p w:rsidR="001B226D" w:rsidRPr="001B226D" w:rsidRDefault="00B11FB5" w:rsidP="001B226D">
      <w:r>
        <w:t xml:space="preserve">The purpose of Measurement and Analysis (MA) is to provide objective data on the actual progress of a project and communicate project and product status to support management’s ability to understand it. Measurement and Analysis also gives an objective insight into the Process’ Performance and demonstrates the </w:t>
      </w:r>
      <w:proofErr w:type="spellStart"/>
      <w:r>
        <w:t>Organisation’s</w:t>
      </w:r>
      <w:proofErr w:type="spellEnd"/>
      <w:r>
        <w:t xml:space="preserve"> trends.</w:t>
      </w:r>
    </w:p>
    <w:p w:rsidR="00B81986" w:rsidRDefault="00260ACF">
      <w:pPr>
        <w:pStyle w:val="Heading1"/>
      </w:pPr>
      <w:bookmarkStart w:id="1" w:name="_Toc447796353"/>
      <w:r>
        <w:t>Objective</w:t>
      </w:r>
      <w:bookmarkEnd w:id="1"/>
    </w:p>
    <w:p w:rsidR="001B226D" w:rsidRDefault="00394D08" w:rsidP="001B226D">
      <w:r>
        <w:t>T</w:t>
      </w:r>
      <w:r w:rsidR="001B226D">
        <w:t>o give a</w:t>
      </w:r>
      <w:r w:rsidR="00A679E9">
        <w:t xml:space="preserve"> quantitative</w:t>
      </w:r>
      <w:r w:rsidR="001B226D">
        <w:t xml:space="preserve"> insight to the </w:t>
      </w:r>
      <w:r w:rsidR="006A0B36">
        <w:t>organization</w:t>
      </w:r>
      <w:r w:rsidR="001B226D">
        <w:t xml:space="preserve">’s objective in exceeding customer satisfaction in </w:t>
      </w:r>
      <w:r w:rsidR="006A0B36">
        <w:t>terms of Q</w:t>
      </w:r>
      <w:r w:rsidR="001B226D">
        <w:t xml:space="preserve">uality, </w:t>
      </w:r>
      <w:r w:rsidR="00D55886">
        <w:t>Cost</w:t>
      </w:r>
      <w:r w:rsidR="00C174A2">
        <w:t xml:space="preserve"> </w:t>
      </w:r>
      <w:r w:rsidR="00B11FB5">
        <w:t>&amp;</w:t>
      </w:r>
      <w:r w:rsidR="00C174A2">
        <w:t xml:space="preserve"> </w:t>
      </w:r>
      <w:r w:rsidR="006A0B36">
        <w:t>O</w:t>
      </w:r>
      <w:r w:rsidR="00F53E28">
        <w:t>n-time</w:t>
      </w:r>
      <w:r w:rsidR="006A0B36">
        <w:t xml:space="preserve"> D</w:t>
      </w:r>
      <w:r w:rsidR="00257530">
        <w:t>elivery</w:t>
      </w:r>
      <w:r w:rsidR="00C1777B">
        <w:t xml:space="preserve"> and providing a nurturing environment to the employees to flourish and grow</w:t>
      </w:r>
      <w:r w:rsidR="001B226D">
        <w:t xml:space="preserve">. </w:t>
      </w:r>
    </w:p>
    <w:p w:rsidR="00D55886" w:rsidRDefault="00D55886" w:rsidP="001B226D">
      <w:r>
        <w:t xml:space="preserve">The </w:t>
      </w:r>
      <w:r w:rsidRPr="001F6FE1">
        <w:t>business objectives</w:t>
      </w:r>
      <w:r>
        <w:t xml:space="preserve"> of Genus are:</w:t>
      </w:r>
    </w:p>
    <w:p w:rsidR="001F6FE1" w:rsidRDefault="001F6FE1" w:rsidP="00D55886">
      <w:pPr>
        <w:pStyle w:val="ListParagraph"/>
        <w:numPr>
          <w:ilvl w:val="0"/>
          <w:numId w:val="22"/>
        </w:numPr>
      </w:pPr>
      <w:r>
        <w:t xml:space="preserve">Improve Quality of the Product </w:t>
      </w:r>
    </w:p>
    <w:p w:rsidR="001F6FE1" w:rsidRDefault="001F6FE1" w:rsidP="001F6FE1">
      <w:pPr>
        <w:pStyle w:val="ListParagraph"/>
        <w:numPr>
          <w:ilvl w:val="0"/>
          <w:numId w:val="22"/>
        </w:numPr>
      </w:pPr>
      <w:r>
        <w:t>Optimization of Project Costs</w:t>
      </w:r>
    </w:p>
    <w:p w:rsidR="001F6FE1" w:rsidRDefault="001F6FE1" w:rsidP="001F6FE1">
      <w:pPr>
        <w:pStyle w:val="ListParagraph"/>
        <w:numPr>
          <w:ilvl w:val="0"/>
          <w:numId w:val="22"/>
        </w:numPr>
      </w:pPr>
      <w:r>
        <w:t xml:space="preserve">Improve on-Time Delivery </w:t>
      </w:r>
      <w:r w:rsidR="00B11FB5">
        <w:t>P</w:t>
      </w:r>
      <w:r>
        <w:t>erformance</w:t>
      </w:r>
    </w:p>
    <w:p w:rsidR="001F6FE1" w:rsidRPr="001B226D" w:rsidRDefault="001F6FE1" w:rsidP="001F6FE1">
      <w:pPr>
        <w:pStyle w:val="ListParagraph"/>
        <w:numPr>
          <w:ilvl w:val="0"/>
          <w:numId w:val="22"/>
        </w:numPr>
      </w:pPr>
      <w:r>
        <w:t>Provide nurturing environment to our employees to flourish and grow</w:t>
      </w:r>
    </w:p>
    <w:p w:rsidR="00B81986" w:rsidRDefault="00260ACF">
      <w:pPr>
        <w:pStyle w:val="Heading1"/>
      </w:pPr>
      <w:bookmarkStart w:id="2" w:name="_Toc447796354"/>
      <w:r>
        <w:t>Scope</w:t>
      </w:r>
      <w:bookmarkEnd w:id="2"/>
    </w:p>
    <w:p w:rsidR="00B81986" w:rsidRPr="005239E7" w:rsidRDefault="001F6FE1" w:rsidP="001B7A03">
      <w:r>
        <w:t xml:space="preserve">This </w:t>
      </w:r>
      <w:r w:rsidR="001B226D">
        <w:t xml:space="preserve">procedure applies to all the </w:t>
      </w:r>
      <w:r w:rsidR="008314D8">
        <w:t xml:space="preserve">development </w:t>
      </w:r>
      <w:r w:rsidR="001B226D">
        <w:t>pro</w:t>
      </w:r>
      <w:r w:rsidR="00DA4747">
        <w:t>jects</w:t>
      </w:r>
      <w:r w:rsidR="008314D8">
        <w:t>.</w:t>
      </w:r>
    </w:p>
    <w:p w:rsidR="005E2C3B" w:rsidRDefault="00FE5FE1" w:rsidP="000352E3">
      <w:pPr>
        <w:pStyle w:val="Heading1"/>
      </w:pPr>
      <w:bookmarkStart w:id="3" w:name="_Toc447796355"/>
      <w:r>
        <w:t>Inputs</w:t>
      </w:r>
      <w:bookmarkEnd w:id="3"/>
    </w:p>
    <w:p w:rsidR="00D445F3" w:rsidRDefault="005322BB" w:rsidP="00453AC4">
      <w:pPr>
        <w:pStyle w:val="ListParagraph"/>
        <w:numPr>
          <w:ilvl w:val="0"/>
          <w:numId w:val="8"/>
        </w:numPr>
      </w:pPr>
      <w:del w:id="4" w:author="Jalaj Mathur" w:date="2022-04-12T16:17:00Z">
        <w:r w:rsidDel="005A46B9">
          <w:delText xml:space="preserve">Review </w:delText>
        </w:r>
        <w:r w:rsidR="00B11FB5" w:rsidDel="005A46B9">
          <w:delText xml:space="preserve">and Testing </w:delText>
        </w:r>
        <w:r w:rsidDel="005A46B9">
          <w:delText xml:space="preserve">Defect </w:delText>
        </w:r>
        <w:r w:rsidR="00B11FB5" w:rsidDel="005A46B9">
          <w:delText>Log</w:delText>
        </w:r>
      </w:del>
      <w:ins w:id="5" w:author="Jalaj Mathur" w:date="2022-04-12T16:17:00Z">
        <w:r w:rsidR="005A46B9">
          <w:t xml:space="preserve">Incident Management Data from </w:t>
        </w:r>
        <w:proofErr w:type="spellStart"/>
        <w:r w:rsidR="005A46B9">
          <w:t>GIL.ef</w:t>
        </w:r>
        <w:proofErr w:type="spellEnd"/>
        <w:r w:rsidR="005A46B9">
          <w:rPr>
            <w:rStyle w:val="FootnoteReference"/>
          </w:rPr>
          <w:footnoteReference w:id="1"/>
        </w:r>
      </w:ins>
      <w:r w:rsidR="00D445F3">
        <w:t xml:space="preserve"> </w:t>
      </w:r>
    </w:p>
    <w:p w:rsidR="00D445F3" w:rsidRDefault="00D445F3" w:rsidP="00453AC4">
      <w:pPr>
        <w:pStyle w:val="ListParagraph"/>
        <w:numPr>
          <w:ilvl w:val="0"/>
          <w:numId w:val="8"/>
        </w:numPr>
      </w:pPr>
      <w:r>
        <w:t xml:space="preserve">Effort </w:t>
      </w:r>
      <w:r w:rsidR="00B11FB5">
        <w:t>E</w:t>
      </w:r>
      <w:r>
        <w:t xml:space="preserve">stimates </w:t>
      </w:r>
      <w:del w:id="7" w:author="Jalaj Mathur" w:date="2022-04-12T16:18:00Z">
        <w:r w:rsidDel="001F37B0">
          <w:delText xml:space="preserve">from </w:delText>
        </w:r>
        <w:r w:rsidR="00B11FB5" w:rsidDel="001F37B0">
          <w:delText>Requirement Traceability Table</w:delText>
        </w:r>
        <w:r w:rsidDel="001F37B0">
          <w:delText xml:space="preserve"> </w:delText>
        </w:r>
      </w:del>
    </w:p>
    <w:p w:rsidR="00D445F3" w:rsidRDefault="00D445F3" w:rsidP="00453AC4">
      <w:pPr>
        <w:pStyle w:val="ListParagraph"/>
        <w:numPr>
          <w:ilvl w:val="0"/>
          <w:numId w:val="8"/>
        </w:numPr>
      </w:pPr>
      <w:r>
        <w:t>Ac</w:t>
      </w:r>
      <w:r w:rsidR="00B11FB5">
        <w:t>tual efforts expended from the T</w:t>
      </w:r>
      <w:r>
        <w:t xml:space="preserve">imesheets </w:t>
      </w:r>
    </w:p>
    <w:p w:rsidR="00D445F3" w:rsidRDefault="00D445F3" w:rsidP="00453AC4">
      <w:pPr>
        <w:pStyle w:val="ListParagraph"/>
        <w:numPr>
          <w:ilvl w:val="0"/>
          <w:numId w:val="8"/>
        </w:numPr>
      </w:pPr>
      <w:r>
        <w:t xml:space="preserve">Schedule </w:t>
      </w:r>
      <w:r w:rsidR="00B11FB5">
        <w:t>E</w:t>
      </w:r>
      <w:r>
        <w:t xml:space="preserve">stimates </w:t>
      </w:r>
      <w:r w:rsidR="00183F13">
        <w:t>of</w:t>
      </w:r>
      <w:r>
        <w:t xml:space="preserve"> each milestone in the </w:t>
      </w:r>
      <w:r w:rsidR="00B11FB5">
        <w:t>P</w:t>
      </w:r>
      <w:r>
        <w:t xml:space="preserve">roject </w:t>
      </w:r>
      <w:r w:rsidR="00B11FB5">
        <w:t>P</w:t>
      </w:r>
      <w:r>
        <w:t xml:space="preserve">lan </w:t>
      </w:r>
    </w:p>
    <w:p w:rsidR="008E7072" w:rsidRDefault="005F2DE1" w:rsidP="00453AC4">
      <w:pPr>
        <w:pStyle w:val="ListParagraph"/>
        <w:numPr>
          <w:ilvl w:val="0"/>
          <w:numId w:val="8"/>
        </w:numPr>
      </w:pPr>
      <w:r>
        <w:t>A</w:t>
      </w:r>
      <w:r w:rsidR="004F1355">
        <w:t>udit</w:t>
      </w:r>
      <w:ins w:id="8" w:author="Jalaj Mathur" w:date="2022-04-12T16:19:00Z">
        <w:r w:rsidR="001F37B0">
          <w:t xml:space="preserve"> findings from</w:t>
        </w:r>
      </w:ins>
      <w:r w:rsidR="004F1355">
        <w:t xml:space="preserve"> </w:t>
      </w:r>
      <w:ins w:id="9" w:author="Jalaj Mathur" w:date="2022-04-12T16:19:00Z">
        <w:r w:rsidR="001F37B0">
          <w:t>Incident Management Data</w:t>
        </w:r>
      </w:ins>
      <w:del w:id="10" w:author="Jalaj Mathur" w:date="2022-04-12T16:19:00Z">
        <w:r w:rsidR="004F1355" w:rsidDel="001F37B0">
          <w:delText>N</w:delText>
        </w:r>
        <w:r w:rsidDel="001F37B0">
          <w:delText>on-conformance</w:delText>
        </w:r>
        <w:r w:rsidR="004F1355" w:rsidDel="001F37B0">
          <w:delText xml:space="preserve"> log</w:delText>
        </w:r>
        <w:r w:rsidR="00D32886" w:rsidDel="001F37B0">
          <w:delText>.</w:delText>
        </w:r>
      </w:del>
    </w:p>
    <w:p w:rsidR="00C152EF" w:rsidRDefault="00C152EF" w:rsidP="00453AC4">
      <w:pPr>
        <w:pStyle w:val="ListParagraph"/>
        <w:numPr>
          <w:ilvl w:val="0"/>
          <w:numId w:val="8"/>
        </w:numPr>
      </w:pPr>
      <w:r>
        <w:t>Business Objectives to Process Objectives Mapping Document</w:t>
      </w:r>
    </w:p>
    <w:p w:rsidR="0031495A" w:rsidRDefault="0031495A" w:rsidP="00453AC4">
      <w:pPr>
        <w:pStyle w:val="ListParagraph"/>
        <w:numPr>
          <w:ilvl w:val="0"/>
          <w:numId w:val="8"/>
        </w:numPr>
      </w:pPr>
      <w:r>
        <w:t xml:space="preserve">Training </w:t>
      </w:r>
      <w:del w:id="11" w:author="Jalaj Mathur" w:date="2022-04-12T16:19:00Z">
        <w:r w:rsidDel="001F37B0">
          <w:delText xml:space="preserve">Records </w:delText>
        </w:r>
      </w:del>
      <w:ins w:id="12" w:author="Jalaj Mathur" w:date="2022-04-12T16:19:00Z">
        <w:r w:rsidR="001F37B0">
          <w:t xml:space="preserve">Data </w:t>
        </w:r>
      </w:ins>
    </w:p>
    <w:p w:rsidR="00B81986" w:rsidRDefault="00260ACF" w:rsidP="0060064A">
      <w:pPr>
        <w:pStyle w:val="Heading1"/>
      </w:pPr>
      <w:bookmarkStart w:id="13" w:name="_Toc447796356"/>
      <w:r>
        <w:t>Entry Criteria/</w:t>
      </w:r>
      <w:r w:rsidR="00AC63B5">
        <w:t>Triggers</w:t>
      </w:r>
      <w:bookmarkEnd w:id="13"/>
      <w:r w:rsidR="00701828">
        <w:tab/>
      </w:r>
    </w:p>
    <w:p w:rsidR="00701828" w:rsidRDefault="007E114E" w:rsidP="006A0B36">
      <w:pPr>
        <w:pStyle w:val="ListParagraph"/>
        <w:numPr>
          <w:ilvl w:val="0"/>
          <w:numId w:val="21"/>
        </w:numPr>
      </w:pPr>
      <w:r>
        <w:t>Plan Approval</w:t>
      </w:r>
    </w:p>
    <w:p w:rsidR="00C152EF" w:rsidRDefault="00C152EF" w:rsidP="006A0B36">
      <w:pPr>
        <w:pStyle w:val="ListParagraph"/>
        <w:numPr>
          <w:ilvl w:val="0"/>
          <w:numId w:val="21"/>
        </w:numPr>
      </w:pPr>
      <w:r>
        <w:t xml:space="preserve">Periodicity </w:t>
      </w:r>
      <w:r w:rsidR="008439A8">
        <w:t>d</w:t>
      </w:r>
      <w:r>
        <w:t>efined in Business Objectives to Process Objectives Mapping</w:t>
      </w:r>
    </w:p>
    <w:p w:rsidR="00B1756E" w:rsidRDefault="00EB4D85" w:rsidP="006A0B36">
      <w:pPr>
        <w:pStyle w:val="ListParagraph"/>
        <w:numPr>
          <w:ilvl w:val="0"/>
          <w:numId w:val="21"/>
        </w:numPr>
      </w:pPr>
      <w:r w:rsidRPr="00EB4D85">
        <w:t>The practitioners have undergone QMS trainings with focus on performing their processes.</w:t>
      </w:r>
    </w:p>
    <w:p w:rsidR="00B1756E" w:rsidDel="00221BB5" w:rsidRDefault="00B1756E">
      <w:pPr>
        <w:pStyle w:val="Heading1"/>
        <w:rPr>
          <w:del w:id="14" w:author="Jalaj Mathur" w:date="2022-04-12T16:20:00Z"/>
        </w:rPr>
        <w:pPrChange w:id="15" w:author="Jalaj Mathur" w:date="2022-04-12T16:20:00Z">
          <w:pPr>
            <w:spacing w:after="0" w:line="240" w:lineRule="auto"/>
          </w:pPr>
        </w:pPrChange>
      </w:pPr>
      <w:del w:id="16" w:author="Jalaj Mathur" w:date="2022-04-12T16:20:00Z">
        <w:r w:rsidDel="00221BB5">
          <w:lastRenderedPageBreak/>
          <w:br w:type="page"/>
        </w:r>
      </w:del>
    </w:p>
    <w:p w:rsidR="00A8794C" w:rsidRDefault="00706EE8" w:rsidP="00221BB5">
      <w:pPr>
        <w:pStyle w:val="Heading1"/>
      </w:pPr>
      <w:bookmarkStart w:id="17" w:name="_Toc447796357"/>
      <w:r>
        <w:t>Tasks</w:t>
      </w:r>
      <w:bookmarkEnd w:id="17"/>
    </w:p>
    <w:tbl>
      <w:tblPr>
        <w:tblW w:w="9743"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Look w:val="04A0" w:firstRow="1" w:lastRow="0" w:firstColumn="1" w:lastColumn="0" w:noHBand="0" w:noVBand="1"/>
      </w:tblPr>
      <w:tblGrid>
        <w:gridCol w:w="1096"/>
        <w:gridCol w:w="6521"/>
        <w:gridCol w:w="2126"/>
      </w:tblGrid>
      <w:tr w:rsidR="00561294" w:rsidRPr="00260ACF" w:rsidTr="0097537F">
        <w:tc>
          <w:tcPr>
            <w:tcW w:w="1096" w:type="dxa"/>
            <w:shd w:val="clear" w:color="auto" w:fill="4F81BD"/>
          </w:tcPr>
          <w:p w:rsidR="00561294" w:rsidRPr="00C1777B" w:rsidRDefault="00561294" w:rsidP="00C174A2">
            <w:pPr>
              <w:rPr>
                <w:b/>
                <w:bCs/>
                <w:color w:val="FFFFFF"/>
              </w:rPr>
            </w:pPr>
            <w:r w:rsidRPr="00C1777B">
              <w:rPr>
                <w:b/>
                <w:bCs/>
                <w:color w:val="FFFFFF"/>
              </w:rPr>
              <w:t>Sr.</w:t>
            </w:r>
            <w:r w:rsidR="00A10DD3">
              <w:rPr>
                <w:b/>
                <w:bCs/>
                <w:color w:val="FFFFFF"/>
              </w:rPr>
              <w:t xml:space="preserve"> </w:t>
            </w:r>
            <w:r w:rsidRPr="00C1777B">
              <w:rPr>
                <w:b/>
                <w:bCs/>
                <w:color w:val="FFFFFF"/>
              </w:rPr>
              <w:t>No</w:t>
            </w:r>
          </w:p>
        </w:tc>
        <w:tc>
          <w:tcPr>
            <w:tcW w:w="6521" w:type="dxa"/>
            <w:shd w:val="clear" w:color="auto" w:fill="4F81BD"/>
          </w:tcPr>
          <w:p w:rsidR="00561294" w:rsidRPr="00C1777B" w:rsidRDefault="00561294" w:rsidP="00C174A2">
            <w:pPr>
              <w:rPr>
                <w:b/>
                <w:bCs/>
                <w:color w:val="FFFFFF"/>
              </w:rPr>
            </w:pPr>
            <w:r w:rsidRPr="00C1777B">
              <w:rPr>
                <w:b/>
                <w:bCs/>
                <w:color w:val="FFFFFF"/>
              </w:rPr>
              <w:t>Task</w:t>
            </w:r>
          </w:p>
        </w:tc>
        <w:tc>
          <w:tcPr>
            <w:tcW w:w="2126" w:type="dxa"/>
            <w:shd w:val="clear" w:color="auto" w:fill="4F81BD"/>
          </w:tcPr>
          <w:p w:rsidR="00561294" w:rsidRPr="00C1777B" w:rsidRDefault="00561294" w:rsidP="00C174A2">
            <w:pPr>
              <w:rPr>
                <w:b/>
                <w:bCs/>
                <w:color w:val="FFFFFF"/>
              </w:rPr>
            </w:pPr>
            <w:r w:rsidRPr="00C1777B">
              <w:rPr>
                <w:b/>
                <w:bCs/>
                <w:color w:val="FFFFFF"/>
              </w:rPr>
              <w:t>Owner/Role</w:t>
            </w:r>
          </w:p>
        </w:tc>
      </w:tr>
      <w:tr w:rsidR="00E25D68" w:rsidRPr="00260ACF" w:rsidTr="0097537F">
        <w:tc>
          <w:tcPr>
            <w:tcW w:w="1096" w:type="dxa"/>
            <w:shd w:val="clear" w:color="auto" w:fill="B9CDE5"/>
          </w:tcPr>
          <w:p w:rsidR="00E25D68" w:rsidRPr="00C1777B" w:rsidRDefault="00E25D68" w:rsidP="00E25D68">
            <w:pPr>
              <w:pStyle w:val="ListParagraph"/>
              <w:rPr>
                <w:b/>
                <w:bCs/>
              </w:rPr>
            </w:pPr>
          </w:p>
        </w:tc>
        <w:tc>
          <w:tcPr>
            <w:tcW w:w="6521" w:type="dxa"/>
            <w:shd w:val="clear" w:color="auto" w:fill="B9CDE5"/>
          </w:tcPr>
          <w:p w:rsidR="00E25D68" w:rsidRPr="00C1777B" w:rsidRDefault="00257530" w:rsidP="00E06CB9">
            <w:pPr>
              <w:rPr>
                <w:b/>
              </w:rPr>
            </w:pPr>
            <w:r w:rsidRPr="00C1777B">
              <w:rPr>
                <w:b/>
              </w:rPr>
              <w:t>Prepare Measurement Plan</w:t>
            </w:r>
          </w:p>
        </w:tc>
        <w:tc>
          <w:tcPr>
            <w:tcW w:w="2126" w:type="dxa"/>
            <w:shd w:val="clear" w:color="auto" w:fill="B9CDE5"/>
          </w:tcPr>
          <w:p w:rsidR="00E25D68" w:rsidRPr="00C1777B" w:rsidRDefault="00E25D68" w:rsidP="00E06CB9">
            <w:pPr>
              <w:rPr>
                <w:b/>
              </w:rPr>
            </w:pPr>
          </w:p>
        </w:tc>
      </w:tr>
      <w:tr w:rsidR="004F673C" w:rsidRPr="00260ACF" w:rsidTr="0097537F">
        <w:tc>
          <w:tcPr>
            <w:tcW w:w="1096" w:type="dxa"/>
            <w:shd w:val="clear" w:color="auto" w:fill="auto"/>
          </w:tcPr>
          <w:p w:rsidR="004F673C" w:rsidRPr="00C1777B" w:rsidRDefault="004F673C" w:rsidP="00C1777B">
            <w:pPr>
              <w:pStyle w:val="ListParagraph"/>
              <w:numPr>
                <w:ilvl w:val="0"/>
                <w:numId w:val="2"/>
              </w:numPr>
              <w:ind w:hanging="686"/>
              <w:rPr>
                <w:b/>
                <w:bCs/>
              </w:rPr>
            </w:pPr>
          </w:p>
        </w:tc>
        <w:tc>
          <w:tcPr>
            <w:tcW w:w="6521" w:type="dxa"/>
            <w:shd w:val="clear" w:color="auto" w:fill="auto"/>
          </w:tcPr>
          <w:p w:rsidR="004F673C" w:rsidRPr="004F673C" w:rsidRDefault="004F673C" w:rsidP="00634432">
            <w:pPr>
              <w:ind w:left="34"/>
            </w:pPr>
            <w:r w:rsidRPr="004F673C">
              <w:t xml:space="preserve">Plan for measurement activities. Refer </w:t>
            </w:r>
            <w:r>
              <w:t>“</w:t>
            </w:r>
            <w:r w:rsidRPr="001F6FE1">
              <w:t>Business Objectives to Process Objectives Mapping” document</w:t>
            </w:r>
            <w:r w:rsidR="00634432">
              <w:t xml:space="preserve"> (MSTL_BOTOPO)</w:t>
            </w:r>
            <w:r>
              <w:t xml:space="preserve">, </w:t>
            </w:r>
            <w:r w:rsidRPr="004F673C">
              <w:t>to identify measures</w:t>
            </w:r>
            <w:r>
              <w:t xml:space="preserve"> in the project</w:t>
            </w:r>
            <w:r w:rsidRPr="004F673C">
              <w:t>.</w:t>
            </w:r>
          </w:p>
        </w:tc>
        <w:tc>
          <w:tcPr>
            <w:tcW w:w="2126" w:type="dxa"/>
            <w:shd w:val="clear" w:color="auto" w:fill="auto"/>
          </w:tcPr>
          <w:p w:rsidR="004F673C" w:rsidRPr="004F673C" w:rsidRDefault="004F673C" w:rsidP="00E06CB9">
            <w:r w:rsidRPr="004F673C">
              <w:t>Project M</w:t>
            </w:r>
            <w:r w:rsidR="00D21948">
              <w:t>anager</w:t>
            </w:r>
          </w:p>
        </w:tc>
      </w:tr>
      <w:tr w:rsidR="007625BC" w:rsidRPr="00260ACF" w:rsidTr="0097537F">
        <w:tc>
          <w:tcPr>
            <w:tcW w:w="1096" w:type="dxa"/>
            <w:shd w:val="clear" w:color="auto" w:fill="auto"/>
          </w:tcPr>
          <w:p w:rsidR="007625BC" w:rsidRPr="00C1777B" w:rsidRDefault="007625BC" w:rsidP="00C1777B">
            <w:pPr>
              <w:pStyle w:val="ListParagraph"/>
              <w:numPr>
                <w:ilvl w:val="0"/>
                <w:numId w:val="2"/>
              </w:numPr>
              <w:ind w:hanging="686"/>
              <w:rPr>
                <w:b/>
                <w:bCs/>
              </w:rPr>
            </w:pPr>
          </w:p>
        </w:tc>
        <w:tc>
          <w:tcPr>
            <w:tcW w:w="6521" w:type="dxa"/>
            <w:shd w:val="clear" w:color="auto" w:fill="auto"/>
          </w:tcPr>
          <w:p w:rsidR="007625BC" w:rsidRDefault="007625BC" w:rsidP="00E06CB9">
            <w:r>
              <w:t xml:space="preserve">Specify Project specific targets, if any. </w:t>
            </w:r>
          </w:p>
        </w:tc>
        <w:tc>
          <w:tcPr>
            <w:tcW w:w="2126" w:type="dxa"/>
            <w:shd w:val="clear" w:color="auto" w:fill="auto"/>
          </w:tcPr>
          <w:p w:rsidR="007625BC" w:rsidRPr="004F673C" w:rsidRDefault="007625BC" w:rsidP="00E06CB9">
            <w:r w:rsidRPr="004F673C">
              <w:t>Project Manager</w:t>
            </w:r>
          </w:p>
        </w:tc>
      </w:tr>
      <w:tr w:rsidR="004F673C" w:rsidRPr="00260ACF" w:rsidTr="0097537F">
        <w:tc>
          <w:tcPr>
            <w:tcW w:w="1096" w:type="dxa"/>
            <w:shd w:val="clear" w:color="auto" w:fill="auto"/>
          </w:tcPr>
          <w:p w:rsidR="004F673C" w:rsidRPr="00C1777B" w:rsidRDefault="004F673C" w:rsidP="00C1777B">
            <w:pPr>
              <w:pStyle w:val="ListParagraph"/>
              <w:numPr>
                <w:ilvl w:val="0"/>
                <w:numId w:val="2"/>
              </w:numPr>
              <w:ind w:hanging="686"/>
              <w:rPr>
                <w:b/>
                <w:bCs/>
              </w:rPr>
            </w:pPr>
          </w:p>
        </w:tc>
        <w:tc>
          <w:tcPr>
            <w:tcW w:w="6521" w:type="dxa"/>
            <w:shd w:val="clear" w:color="auto" w:fill="auto"/>
          </w:tcPr>
          <w:p w:rsidR="004F673C" w:rsidRDefault="004F673C" w:rsidP="00732E2A">
            <w:r>
              <w:t>Specify selected measures in the “Measurement and Analysis Plan</w:t>
            </w:r>
            <w:r w:rsidR="009001F5">
              <w:t>” section, in the Project Plan.</w:t>
            </w:r>
          </w:p>
        </w:tc>
        <w:tc>
          <w:tcPr>
            <w:tcW w:w="2126" w:type="dxa"/>
            <w:shd w:val="clear" w:color="auto" w:fill="auto"/>
          </w:tcPr>
          <w:p w:rsidR="004F673C" w:rsidRDefault="004F673C" w:rsidP="00E06CB9">
            <w:r w:rsidRPr="004F673C">
              <w:t>Project Manager</w:t>
            </w:r>
          </w:p>
        </w:tc>
      </w:tr>
      <w:tr w:rsidR="00257530" w:rsidRPr="00260ACF" w:rsidTr="0097537F">
        <w:tc>
          <w:tcPr>
            <w:tcW w:w="1096" w:type="dxa"/>
            <w:shd w:val="clear" w:color="auto" w:fill="auto"/>
          </w:tcPr>
          <w:p w:rsidR="00257530" w:rsidRPr="00C1777B" w:rsidRDefault="00257530" w:rsidP="00C1777B">
            <w:pPr>
              <w:pStyle w:val="ListParagraph"/>
              <w:numPr>
                <w:ilvl w:val="0"/>
                <w:numId w:val="2"/>
              </w:numPr>
              <w:ind w:hanging="686"/>
              <w:rPr>
                <w:b/>
                <w:bCs/>
              </w:rPr>
            </w:pPr>
          </w:p>
        </w:tc>
        <w:tc>
          <w:tcPr>
            <w:tcW w:w="6521" w:type="dxa"/>
            <w:shd w:val="clear" w:color="auto" w:fill="auto"/>
          </w:tcPr>
          <w:p w:rsidR="00257530" w:rsidRDefault="00732E2A" w:rsidP="00221BB5">
            <w:pPr>
              <w:pStyle w:val="ListParagraph"/>
              <w:ind w:left="0"/>
            </w:pPr>
            <w:r>
              <w:t xml:space="preserve">Identify and specify the required tools. </w:t>
            </w:r>
            <w:del w:id="18" w:author="Jalaj Mathur" w:date="2022-04-12T16:23:00Z">
              <w:r w:rsidR="00580379" w:rsidDel="00221BB5">
                <w:delText>Consider “Data Collection, Measurement, Analysis and Reporting Tool” (TOOL_MESURE</w:delText>
              </w:r>
              <w:r w:rsidR="008A5CC5" w:rsidDel="00221BB5">
                <w:delText>)</w:delText>
              </w:r>
              <w:r w:rsidR="00580379" w:rsidDel="00221BB5">
                <w:delText>.</w:delText>
              </w:r>
            </w:del>
          </w:p>
        </w:tc>
        <w:tc>
          <w:tcPr>
            <w:tcW w:w="2126" w:type="dxa"/>
            <w:shd w:val="clear" w:color="auto" w:fill="auto"/>
          </w:tcPr>
          <w:p w:rsidR="00257530" w:rsidRDefault="00732E2A" w:rsidP="00732E2A">
            <w:r w:rsidRPr="004F673C">
              <w:t>Project Manager</w:t>
            </w:r>
          </w:p>
        </w:tc>
      </w:tr>
      <w:tr w:rsidR="00732E2A" w:rsidRPr="00260ACF" w:rsidTr="0097537F">
        <w:tc>
          <w:tcPr>
            <w:tcW w:w="1096" w:type="dxa"/>
            <w:shd w:val="clear" w:color="auto" w:fill="auto"/>
          </w:tcPr>
          <w:p w:rsidR="00732E2A" w:rsidRPr="00C1777B" w:rsidRDefault="00732E2A" w:rsidP="00C1777B">
            <w:pPr>
              <w:pStyle w:val="ListParagraph"/>
              <w:numPr>
                <w:ilvl w:val="0"/>
                <w:numId w:val="2"/>
              </w:numPr>
              <w:ind w:hanging="686"/>
              <w:rPr>
                <w:b/>
                <w:bCs/>
              </w:rPr>
            </w:pPr>
          </w:p>
        </w:tc>
        <w:tc>
          <w:tcPr>
            <w:tcW w:w="6521" w:type="dxa"/>
            <w:shd w:val="clear" w:color="auto" w:fill="auto"/>
          </w:tcPr>
          <w:p w:rsidR="00732E2A" w:rsidRDefault="00732E2A" w:rsidP="00732E2A">
            <w:r>
              <w:t>Review and approve the “Measurement Plan”</w:t>
            </w:r>
            <w:r w:rsidR="008439A8">
              <w:t>.</w:t>
            </w:r>
            <w:r>
              <w:t xml:space="preserve"> </w:t>
            </w:r>
          </w:p>
        </w:tc>
        <w:tc>
          <w:tcPr>
            <w:tcW w:w="2126" w:type="dxa"/>
            <w:shd w:val="clear" w:color="auto" w:fill="auto"/>
          </w:tcPr>
          <w:p w:rsidR="00732E2A" w:rsidRDefault="00067B0E" w:rsidP="00732E2A">
            <w:r>
              <w:t>Senior Management</w:t>
            </w:r>
          </w:p>
        </w:tc>
      </w:tr>
      <w:tr w:rsidR="00463F01" w:rsidRPr="00260ACF" w:rsidTr="0097537F">
        <w:tc>
          <w:tcPr>
            <w:tcW w:w="1096" w:type="dxa"/>
            <w:shd w:val="clear" w:color="auto" w:fill="95B3D7" w:themeFill="accent1" w:themeFillTint="99"/>
          </w:tcPr>
          <w:p w:rsidR="00463F01" w:rsidRPr="00C1777B" w:rsidRDefault="00463F01" w:rsidP="00257530">
            <w:pPr>
              <w:pStyle w:val="ListParagraph"/>
              <w:rPr>
                <w:b/>
                <w:bCs/>
              </w:rPr>
            </w:pPr>
          </w:p>
        </w:tc>
        <w:tc>
          <w:tcPr>
            <w:tcW w:w="6521" w:type="dxa"/>
            <w:shd w:val="clear" w:color="auto" w:fill="95B3D7" w:themeFill="accent1" w:themeFillTint="99"/>
          </w:tcPr>
          <w:p w:rsidR="00463F01" w:rsidRDefault="00D445F3" w:rsidP="00306518">
            <w:r w:rsidRPr="00C1777B">
              <w:rPr>
                <w:b/>
              </w:rPr>
              <w:t>M</w:t>
            </w:r>
            <w:r w:rsidR="00463F01" w:rsidRPr="00C1777B">
              <w:rPr>
                <w:b/>
              </w:rPr>
              <w:t>easurement</w:t>
            </w:r>
            <w:r w:rsidR="00306518" w:rsidRPr="00C1777B">
              <w:rPr>
                <w:b/>
              </w:rPr>
              <w:t xml:space="preserve"> Definition</w:t>
            </w:r>
            <w:r w:rsidR="003614DE" w:rsidRPr="00C1777B">
              <w:rPr>
                <w:b/>
              </w:rPr>
              <w:t>,</w:t>
            </w:r>
            <w:r w:rsidR="001F6FE1" w:rsidRPr="00C1777B">
              <w:rPr>
                <w:b/>
              </w:rPr>
              <w:t xml:space="preserve"> </w:t>
            </w:r>
            <w:r w:rsidR="003614DE" w:rsidRPr="00C1777B">
              <w:rPr>
                <w:b/>
              </w:rPr>
              <w:t>Data C</w:t>
            </w:r>
            <w:r w:rsidRPr="00C1777B">
              <w:rPr>
                <w:b/>
              </w:rPr>
              <w:t xml:space="preserve">ollection </w:t>
            </w:r>
            <w:r w:rsidR="00C1777B" w:rsidRPr="00C1777B">
              <w:rPr>
                <w:b/>
              </w:rPr>
              <w:t>and Data</w:t>
            </w:r>
            <w:r w:rsidRPr="00C1777B">
              <w:rPr>
                <w:b/>
              </w:rPr>
              <w:t xml:space="preserve"> </w:t>
            </w:r>
            <w:r w:rsidR="00E06CB9" w:rsidRPr="00C1777B">
              <w:rPr>
                <w:b/>
              </w:rPr>
              <w:t>A</w:t>
            </w:r>
            <w:r w:rsidRPr="00C1777B">
              <w:rPr>
                <w:b/>
              </w:rPr>
              <w:t>nalysis</w:t>
            </w:r>
            <w:r w:rsidR="00463F01">
              <w:t xml:space="preserve">. </w:t>
            </w:r>
          </w:p>
        </w:tc>
        <w:tc>
          <w:tcPr>
            <w:tcW w:w="2126" w:type="dxa"/>
            <w:shd w:val="clear" w:color="auto" w:fill="95B3D7" w:themeFill="accent1" w:themeFillTint="99"/>
          </w:tcPr>
          <w:p w:rsidR="00463F01" w:rsidRDefault="00463F01" w:rsidP="00C174A2"/>
        </w:tc>
      </w:tr>
      <w:tr w:rsidR="00145572" w:rsidRPr="00260ACF" w:rsidTr="0097537F">
        <w:tc>
          <w:tcPr>
            <w:tcW w:w="1096" w:type="dxa"/>
            <w:shd w:val="clear" w:color="auto" w:fill="B8CCE4" w:themeFill="accent1" w:themeFillTint="66"/>
          </w:tcPr>
          <w:p w:rsidR="00145572" w:rsidRPr="00C1777B" w:rsidRDefault="00145572" w:rsidP="00257530">
            <w:pPr>
              <w:pStyle w:val="ListParagraph"/>
              <w:rPr>
                <w:b/>
                <w:bCs/>
              </w:rPr>
            </w:pPr>
          </w:p>
        </w:tc>
        <w:tc>
          <w:tcPr>
            <w:tcW w:w="6521" w:type="dxa"/>
            <w:shd w:val="clear" w:color="auto" w:fill="B8CCE4" w:themeFill="accent1" w:themeFillTint="66"/>
          </w:tcPr>
          <w:p w:rsidR="00145572" w:rsidRPr="00C1777B" w:rsidRDefault="00145572" w:rsidP="00306518">
            <w:pPr>
              <w:rPr>
                <w:b/>
              </w:rPr>
            </w:pPr>
            <w:r>
              <w:rPr>
                <w:b/>
              </w:rPr>
              <w:t>Project Level Measurements</w:t>
            </w:r>
          </w:p>
        </w:tc>
        <w:tc>
          <w:tcPr>
            <w:tcW w:w="2126" w:type="dxa"/>
            <w:shd w:val="clear" w:color="auto" w:fill="B8CCE4" w:themeFill="accent1" w:themeFillTint="66"/>
          </w:tcPr>
          <w:p w:rsidR="00145572" w:rsidRDefault="00145572" w:rsidP="00C174A2"/>
        </w:tc>
      </w:tr>
      <w:tr w:rsidR="00A06F9F" w:rsidRPr="00260ACF" w:rsidTr="0097537F">
        <w:tc>
          <w:tcPr>
            <w:tcW w:w="1096" w:type="dxa"/>
            <w:shd w:val="clear" w:color="auto" w:fill="auto"/>
          </w:tcPr>
          <w:p w:rsidR="00A06F9F" w:rsidRPr="00C1777B" w:rsidRDefault="00A06F9F" w:rsidP="00C1777B">
            <w:pPr>
              <w:pStyle w:val="ListParagraph"/>
              <w:numPr>
                <w:ilvl w:val="0"/>
                <w:numId w:val="2"/>
              </w:numPr>
              <w:rPr>
                <w:b/>
                <w:bCs/>
              </w:rPr>
            </w:pPr>
          </w:p>
        </w:tc>
        <w:tc>
          <w:tcPr>
            <w:tcW w:w="6521" w:type="dxa"/>
            <w:shd w:val="clear" w:color="auto" w:fill="auto"/>
          </w:tcPr>
          <w:p w:rsidR="00A06F9F" w:rsidRPr="00C1777B" w:rsidRDefault="00306518" w:rsidP="00306518">
            <w:pPr>
              <w:rPr>
                <w:b/>
                <w:i/>
                <w:u w:val="single"/>
              </w:rPr>
            </w:pPr>
            <w:r w:rsidRPr="00C1777B">
              <w:rPr>
                <w:b/>
                <w:i/>
                <w:u w:val="single"/>
              </w:rPr>
              <w:t>Measurement</w:t>
            </w:r>
          </w:p>
          <w:p w:rsidR="000E6712" w:rsidRDefault="008928D5" w:rsidP="00306518">
            <w:pPr>
              <w:rPr>
                <w:b/>
                <w:u w:val="single"/>
              </w:rPr>
            </w:pPr>
            <w:r>
              <w:rPr>
                <w:b/>
                <w:u w:val="single"/>
              </w:rPr>
              <w:t>Product</w:t>
            </w:r>
            <w:r w:rsidR="000E6712">
              <w:rPr>
                <w:b/>
                <w:u w:val="single"/>
              </w:rPr>
              <w:t xml:space="preserve"> Defect </w:t>
            </w:r>
            <w:r w:rsidR="00ED2551">
              <w:rPr>
                <w:b/>
                <w:u w:val="single"/>
              </w:rPr>
              <w:t>Density</w:t>
            </w:r>
            <w:r w:rsidR="000E6712" w:rsidRPr="000E6712">
              <w:rPr>
                <w:b/>
                <w:u w:val="single"/>
              </w:rPr>
              <w:t xml:space="preserve"> </w:t>
            </w:r>
          </w:p>
          <w:p w:rsidR="005A3BF3" w:rsidRDefault="00306518" w:rsidP="00306518">
            <w:r w:rsidRPr="000917A2">
              <w:t xml:space="preserve">The purpose of this measurement is to </w:t>
            </w:r>
            <w:r w:rsidR="005A3BF3">
              <w:t xml:space="preserve">reduce the number of defects </w:t>
            </w:r>
            <w:r w:rsidR="008439A8">
              <w:t xml:space="preserve">in the product </w:t>
            </w:r>
            <w:r w:rsidR="005A3BF3">
              <w:t>delivered to the customer.</w:t>
            </w:r>
          </w:p>
          <w:p w:rsidR="00544BF4" w:rsidRDefault="00544BF4" w:rsidP="00544BF4">
            <w:pPr>
              <w:rPr>
                <w:b/>
                <w:i/>
                <w:u w:val="single"/>
              </w:rPr>
            </w:pPr>
            <w:r>
              <w:rPr>
                <w:b/>
                <w:i/>
                <w:u w:val="single"/>
              </w:rPr>
              <w:t>Definition</w:t>
            </w:r>
          </w:p>
          <w:p w:rsidR="00AE0447" w:rsidRDefault="00AE0447" w:rsidP="00306518">
            <w:pPr>
              <w:rPr>
                <w:b/>
                <w:i/>
                <w:u w:val="single"/>
              </w:rPr>
            </w:pPr>
            <w:r>
              <w:t xml:space="preserve">Product </w:t>
            </w:r>
            <w:r w:rsidRPr="00AE0447">
              <w:t>Defect De</w:t>
            </w:r>
            <w:r w:rsidR="00D46591">
              <w:t xml:space="preserve">nsity is the number of </w:t>
            </w:r>
            <w:r w:rsidR="004D37B7">
              <w:t xml:space="preserve">functional defects detected in Review, </w:t>
            </w:r>
            <w:ins w:id="19" w:author="Jalaj Mathur" w:date="2022-04-12T17:17:00Z">
              <w:r w:rsidR="00C40077">
                <w:t xml:space="preserve">Pre Validation </w:t>
              </w:r>
            </w:ins>
            <w:r w:rsidR="004D37B7">
              <w:t>Testing and V</w:t>
            </w:r>
            <w:r w:rsidR="00D46591">
              <w:t>alidation</w:t>
            </w:r>
            <w:r w:rsidRPr="00AE0447">
              <w:t xml:space="preserve"> in </w:t>
            </w:r>
            <w:r w:rsidR="001C0B5D">
              <w:t xml:space="preserve">the </w:t>
            </w:r>
            <w:r w:rsidR="004D37B7">
              <w:t>project’s lifecycle</w:t>
            </w:r>
            <w:r w:rsidR="000E2757">
              <w:t xml:space="preserve"> </w:t>
            </w:r>
            <w:r w:rsidR="000E2757" w:rsidRPr="00AE0447">
              <w:t>divided</w:t>
            </w:r>
            <w:r w:rsidRPr="00AE0447">
              <w:t xml:space="preserve"> by the size of </w:t>
            </w:r>
            <w:r w:rsidR="003B7AA9">
              <w:t>the project</w:t>
            </w:r>
            <w:r w:rsidR="000E2757">
              <w:t xml:space="preserve"> defined as proportional</w:t>
            </w:r>
            <w:r w:rsidR="00315DDC">
              <w:t xml:space="preserve"> to the actual person hours expe</w:t>
            </w:r>
            <w:r w:rsidR="000E2757">
              <w:t>nded</w:t>
            </w:r>
            <w:r w:rsidR="00FF41CF">
              <w:t xml:space="preserve"> in the project</w:t>
            </w:r>
            <w:r w:rsidR="000E2757">
              <w:t>.</w:t>
            </w:r>
          </w:p>
          <w:p w:rsidR="00544BF4" w:rsidRDefault="00544BF4" w:rsidP="00306518">
            <w:pPr>
              <w:rPr>
                <w:b/>
                <w:i/>
                <w:u w:val="single"/>
              </w:rPr>
            </w:pPr>
            <w:r>
              <w:rPr>
                <w:b/>
                <w:i/>
                <w:u w:val="single"/>
              </w:rPr>
              <w:t>Input</w:t>
            </w:r>
          </w:p>
          <w:p w:rsidR="00544BF4" w:rsidRDefault="00544BF4" w:rsidP="00544BF4">
            <w:pPr>
              <w:pStyle w:val="ListParagraph"/>
              <w:numPr>
                <w:ilvl w:val="0"/>
                <w:numId w:val="24"/>
              </w:numPr>
            </w:pPr>
            <w:r>
              <w:t>Consolidate</w:t>
            </w:r>
            <w:r w:rsidR="006B4742">
              <w:t xml:space="preserve"> all Functional Defects</w:t>
            </w:r>
            <w:r>
              <w:t xml:space="preserve"> from </w:t>
            </w:r>
            <w:r w:rsidR="00905014">
              <w:t>“</w:t>
            </w:r>
            <w:del w:id="20" w:author="Jalaj Mathur" w:date="2022-04-12T17:17:00Z">
              <w:r w:rsidR="0065039A" w:rsidDel="00C40077">
                <w:delText>Review</w:delText>
              </w:r>
              <w:r w:rsidR="009D1A86" w:rsidDel="00C40077">
                <w:delText xml:space="preserve"> &amp; Testing</w:delText>
              </w:r>
              <w:r w:rsidDel="00C40077">
                <w:delText xml:space="preserve"> Defect Log</w:delText>
              </w:r>
            </w:del>
            <w:ins w:id="21" w:author="Jalaj Mathur" w:date="2022-04-12T17:17:00Z">
              <w:r w:rsidR="00C40077">
                <w:t xml:space="preserve">Incident Management Data from </w:t>
              </w:r>
            </w:ins>
            <w:proofErr w:type="spellStart"/>
            <w:ins w:id="22" w:author="Jalaj Mathur" w:date="2022-04-12T17:18:00Z">
              <w:r w:rsidR="00C40077">
                <w:t>GIL.ef</w:t>
              </w:r>
            </w:ins>
            <w:proofErr w:type="spellEnd"/>
            <w:r>
              <w:t xml:space="preserve">” </w:t>
            </w:r>
            <w:r w:rsidR="00905014">
              <w:t>for the Project.</w:t>
            </w:r>
          </w:p>
          <w:p w:rsidR="003C2690" w:rsidRDefault="003428D4" w:rsidP="00544BF4">
            <w:pPr>
              <w:pStyle w:val="ListParagraph"/>
              <w:numPr>
                <w:ilvl w:val="0"/>
                <w:numId w:val="24"/>
              </w:numPr>
            </w:pPr>
            <w:r>
              <w:t>Consolidate the total number of person hours from the “T</w:t>
            </w:r>
            <w:r w:rsidR="003C2690">
              <w:t>imesheet</w:t>
            </w:r>
            <w:r w:rsidR="000334BA">
              <w:t>” for</w:t>
            </w:r>
            <w:r w:rsidR="007F25B7">
              <w:t xml:space="preserve"> the project.</w:t>
            </w:r>
          </w:p>
          <w:p w:rsidR="00CC2D96" w:rsidRDefault="00CC2D96" w:rsidP="00544BF4">
            <w:pPr>
              <w:pStyle w:val="ListParagraph"/>
              <w:numPr>
                <w:ilvl w:val="0"/>
                <w:numId w:val="24"/>
              </w:numPr>
            </w:pPr>
            <w:r>
              <w:t>Ensure that the data quality checks built into the “</w:t>
            </w:r>
            <w:proofErr w:type="spellStart"/>
            <w:del w:id="23" w:author="Jalaj Mathur" w:date="2022-04-12T17:18:00Z">
              <w:r w:rsidDel="00C40077">
                <w:delText>Data Collection, Measurement, Analysis and Reporting Tool” (TOOL_MESURE)</w:delText>
              </w:r>
            </w:del>
            <w:ins w:id="24" w:author="Jalaj Mathur" w:date="2022-04-12T17:18:00Z">
              <w:r w:rsidR="00C40077">
                <w:t>GIL.ef</w:t>
              </w:r>
            </w:ins>
            <w:proofErr w:type="spellEnd"/>
            <w:ins w:id="25" w:author="Jalaj Mathur" w:date="2022-04-12T17:19:00Z">
              <w:r w:rsidR="00C40077">
                <w:t>”</w:t>
              </w:r>
            </w:ins>
            <w:r>
              <w:t xml:space="preserve"> pass.</w:t>
            </w:r>
          </w:p>
          <w:p w:rsidR="000D33BD" w:rsidRPr="000D33BD" w:rsidRDefault="000D33BD" w:rsidP="000D33BD">
            <w:pPr>
              <w:rPr>
                <w:b/>
                <w:i/>
                <w:u w:val="single"/>
              </w:rPr>
            </w:pPr>
            <w:r w:rsidRPr="000D33BD">
              <w:rPr>
                <w:b/>
                <w:i/>
                <w:u w:val="single"/>
              </w:rPr>
              <w:lastRenderedPageBreak/>
              <w:t>Base Measures</w:t>
            </w:r>
          </w:p>
          <w:p w:rsidR="000D33BD" w:rsidRDefault="000D33BD" w:rsidP="000D33BD">
            <w:pPr>
              <w:pStyle w:val="ListParagraph"/>
              <w:numPr>
                <w:ilvl w:val="0"/>
                <w:numId w:val="24"/>
              </w:numPr>
            </w:pPr>
            <w:r>
              <w:t xml:space="preserve"># of </w:t>
            </w:r>
            <w:ins w:id="26" w:author="Jalaj Mathur" w:date="2022-04-12T17:23:00Z">
              <w:r w:rsidR="00227145">
                <w:t xml:space="preserve">Functional </w:t>
              </w:r>
            </w:ins>
            <w:r>
              <w:t xml:space="preserve">defects detected in </w:t>
            </w:r>
            <w:r w:rsidR="009F51CB">
              <w:t>Review,</w:t>
            </w:r>
            <w:r w:rsidR="00BD16FB">
              <w:t xml:space="preserve"> </w:t>
            </w:r>
            <w:ins w:id="27" w:author="Jalaj Mathur" w:date="2022-04-12T17:19:00Z">
              <w:r w:rsidR="00C40077">
                <w:t xml:space="preserve">Pre Validation </w:t>
              </w:r>
            </w:ins>
            <w:r>
              <w:t>Testing and Validation</w:t>
            </w:r>
          </w:p>
          <w:p w:rsidR="00634919" w:rsidRDefault="00350516" w:rsidP="000D33BD">
            <w:pPr>
              <w:pStyle w:val="ListParagraph"/>
              <w:numPr>
                <w:ilvl w:val="0"/>
                <w:numId w:val="24"/>
              </w:numPr>
            </w:pPr>
            <w:r>
              <w:t xml:space="preserve">Total </w:t>
            </w:r>
            <w:r w:rsidR="00634919">
              <w:t>Person hours</w:t>
            </w:r>
            <w:r>
              <w:t xml:space="preserve"> </w:t>
            </w:r>
            <w:r w:rsidR="00BD16FB">
              <w:t xml:space="preserve">expanded </w:t>
            </w:r>
            <w:r>
              <w:t>in the project</w:t>
            </w:r>
            <w:r w:rsidR="00D875A0">
              <w:t xml:space="preserve"> </w:t>
            </w:r>
          </w:p>
          <w:p w:rsidR="00C12FD7" w:rsidRDefault="00C12FD7" w:rsidP="00C12FD7">
            <w:pPr>
              <w:pStyle w:val="ListParagraph"/>
              <w:ind w:left="0"/>
              <w:rPr>
                <w:b/>
                <w:i/>
                <w:u w:val="single"/>
              </w:rPr>
            </w:pPr>
            <w:r w:rsidRPr="00C12FD7">
              <w:rPr>
                <w:b/>
                <w:i/>
                <w:u w:val="single"/>
              </w:rPr>
              <w:t xml:space="preserve">Tools </w:t>
            </w:r>
          </w:p>
          <w:p w:rsidR="00C12FD7" w:rsidRPr="00C12FD7" w:rsidRDefault="00C12FD7" w:rsidP="00C12FD7">
            <w:pPr>
              <w:pStyle w:val="ListParagraph"/>
              <w:ind w:left="0"/>
            </w:pPr>
            <w:r>
              <w:t>“</w:t>
            </w:r>
            <w:proofErr w:type="spellStart"/>
            <w:del w:id="28" w:author="Jalaj Mathur" w:date="2022-04-12T17:19:00Z">
              <w:r w:rsidDel="00C40077">
                <w:delText>Data Collection, Measurement, Analysis and Reporting Tool</w:delText>
              </w:r>
            </w:del>
            <w:ins w:id="29" w:author="Jalaj Mathur" w:date="2022-04-12T17:19:00Z">
              <w:r w:rsidR="00C40077">
                <w:t>GIL.ef</w:t>
              </w:r>
            </w:ins>
            <w:proofErr w:type="spellEnd"/>
            <w:r>
              <w:t xml:space="preserve">” </w:t>
            </w:r>
            <w:del w:id="30" w:author="Jalaj Mathur" w:date="2022-04-12T17:19:00Z">
              <w:r w:rsidDel="00C40077">
                <w:delText>(</w:delText>
              </w:r>
              <w:r w:rsidR="00F6074C" w:rsidDel="00C40077">
                <w:delText>TOOL_MESURE</w:delText>
              </w:r>
              <w:r w:rsidDel="00C40077">
                <w:delText xml:space="preserve">) </w:delText>
              </w:r>
            </w:del>
          </w:p>
          <w:p w:rsidR="00306518" w:rsidRPr="00C1777B" w:rsidRDefault="00306518" w:rsidP="00306518">
            <w:pPr>
              <w:rPr>
                <w:b/>
                <w:i/>
                <w:u w:val="single"/>
              </w:rPr>
            </w:pPr>
            <w:r w:rsidRPr="00C1777B">
              <w:rPr>
                <w:b/>
                <w:i/>
                <w:u w:val="single"/>
              </w:rPr>
              <w:t>Data</w:t>
            </w:r>
            <w:r w:rsidR="00544BF4">
              <w:rPr>
                <w:b/>
                <w:i/>
                <w:u w:val="single"/>
              </w:rPr>
              <w:t xml:space="preserve"> Analysis</w:t>
            </w:r>
            <w:r w:rsidR="006B4742">
              <w:rPr>
                <w:b/>
                <w:i/>
                <w:u w:val="single"/>
              </w:rPr>
              <w:t xml:space="preserve"> at Project Level</w:t>
            </w:r>
          </w:p>
          <w:p w:rsidR="001C4881" w:rsidRDefault="00B36A01" w:rsidP="00DF7B46">
            <w:pPr>
              <w:pStyle w:val="ListParagraph"/>
              <w:ind w:left="0"/>
            </w:pPr>
            <w:r>
              <w:t xml:space="preserve">Calculate </w:t>
            </w:r>
          </w:p>
          <w:p w:rsidR="001C4881" w:rsidRDefault="001C4881" w:rsidP="001C4881">
            <w:pPr>
              <w:pStyle w:val="ListParagraph"/>
            </w:pPr>
            <w:r>
              <w:t xml:space="preserve"> (Functional Defects detected in </w:t>
            </w:r>
            <w:r w:rsidR="004A7680">
              <w:t xml:space="preserve">Review, </w:t>
            </w:r>
            <w:ins w:id="31" w:author="Jalaj Mathur" w:date="2022-04-12T17:19:00Z">
              <w:r w:rsidR="00C40077">
                <w:t xml:space="preserve">Pre Validation </w:t>
              </w:r>
            </w:ins>
            <w:r w:rsidR="004A7680">
              <w:t xml:space="preserve">Testing and </w:t>
            </w:r>
            <w:r>
              <w:t>Validation</w:t>
            </w:r>
            <w:r w:rsidR="003150F6">
              <w:t xml:space="preserve"> for the specified project</w:t>
            </w:r>
            <w:r w:rsidR="00B66E66">
              <w:t>)</w:t>
            </w:r>
            <w:r>
              <w:t xml:space="preserve"> /</w:t>
            </w:r>
            <w:r w:rsidR="00B66E66">
              <w:t>(</w:t>
            </w:r>
            <w:r w:rsidR="007155BF">
              <w:t>T</w:t>
            </w:r>
            <w:r w:rsidR="00282AD4">
              <w:t>otal number of person hours</w:t>
            </w:r>
            <w:r w:rsidR="00282AD4" w:rsidDel="00B66E66">
              <w:t xml:space="preserve"> </w:t>
            </w:r>
            <w:r w:rsidR="007155BF">
              <w:t>for the project</w:t>
            </w:r>
            <w:r w:rsidR="00B66E66">
              <w:t>)</w:t>
            </w:r>
            <w:r>
              <w:t xml:space="preserve"> </w:t>
            </w:r>
          </w:p>
          <w:p w:rsidR="001C4881" w:rsidRDefault="00905460" w:rsidP="00DF7B46">
            <w:pPr>
              <w:pStyle w:val="ListParagraph"/>
              <w:ind w:left="0"/>
            </w:pPr>
            <w:r>
              <w:t xml:space="preserve">The Product Defect Density </w:t>
            </w:r>
            <w:r w:rsidR="001C4881">
              <w:t xml:space="preserve">calculated above should be </w:t>
            </w:r>
            <w:r>
              <w:t>within</w:t>
            </w:r>
            <w:r w:rsidR="00C12FD7">
              <w:t xml:space="preserve"> the defined measurement goal in “Business Objective to Process Objective Mapping” document (MSTL_BOTOPO)</w:t>
            </w:r>
            <w:r w:rsidR="008439A8">
              <w:t>.</w:t>
            </w:r>
          </w:p>
          <w:p w:rsidR="00306518" w:rsidRDefault="00905014" w:rsidP="008D6681">
            <w:pPr>
              <w:pStyle w:val="ListParagraph"/>
              <w:ind w:left="0"/>
            </w:pPr>
            <w:r>
              <w:t xml:space="preserve">This measurement </w:t>
            </w:r>
            <w:r w:rsidR="008D6681">
              <w:t>can only be carried out at project closure</w:t>
            </w:r>
            <w:r>
              <w:t>.</w:t>
            </w:r>
          </w:p>
        </w:tc>
        <w:tc>
          <w:tcPr>
            <w:tcW w:w="2126" w:type="dxa"/>
            <w:shd w:val="clear" w:color="auto" w:fill="auto"/>
          </w:tcPr>
          <w:p w:rsidR="00A06F9F" w:rsidRPr="00260ACF" w:rsidRDefault="00905014" w:rsidP="00C174A2">
            <w:r>
              <w:lastRenderedPageBreak/>
              <w:t>Project Manager</w:t>
            </w:r>
          </w:p>
        </w:tc>
      </w:tr>
      <w:tr w:rsidR="000917A2" w:rsidRPr="00260ACF" w:rsidTr="0097537F">
        <w:tc>
          <w:tcPr>
            <w:tcW w:w="1096" w:type="dxa"/>
            <w:shd w:val="clear" w:color="auto" w:fill="auto"/>
          </w:tcPr>
          <w:p w:rsidR="000917A2" w:rsidRPr="00C1777B" w:rsidRDefault="000917A2" w:rsidP="00C1777B">
            <w:pPr>
              <w:pStyle w:val="ListParagraph"/>
              <w:numPr>
                <w:ilvl w:val="0"/>
                <w:numId w:val="2"/>
              </w:numPr>
              <w:rPr>
                <w:b/>
                <w:bCs/>
              </w:rPr>
            </w:pPr>
          </w:p>
        </w:tc>
        <w:tc>
          <w:tcPr>
            <w:tcW w:w="6521" w:type="dxa"/>
            <w:shd w:val="clear" w:color="auto" w:fill="auto"/>
          </w:tcPr>
          <w:p w:rsidR="00246051" w:rsidRPr="00C1777B" w:rsidRDefault="00246051" w:rsidP="00246051">
            <w:pPr>
              <w:rPr>
                <w:b/>
                <w:i/>
                <w:u w:val="single"/>
              </w:rPr>
            </w:pPr>
            <w:r w:rsidRPr="00C1777B">
              <w:rPr>
                <w:b/>
                <w:i/>
                <w:u w:val="single"/>
              </w:rPr>
              <w:t>Measurement</w:t>
            </w:r>
          </w:p>
          <w:p w:rsidR="00246051" w:rsidRDefault="00246051" w:rsidP="00246051">
            <w:pPr>
              <w:rPr>
                <w:b/>
                <w:u w:val="single"/>
              </w:rPr>
            </w:pPr>
            <w:r>
              <w:rPr>
                <w:b/>
                <w:u w:val="single"/>
              </w:rPr>
              <w:t>Project’s Process Defect Density</w:t>
            </w:r>
            <w:r w:rsidRPr="000E6712">
              <w:rPr>
                <w:b/>
                <w:u w:val="single"/>
              </w:rPr>
              <w:t xml:space="preserve"> </w:t>
            </w:r>
          </w:p>
          <w:p w:rsidR="00246051" w:rsidRDefault="00246051" w:rsidP="00246051">
            <w:r w:rsidRPr="000917A2">
              <w:t xml:space="preserve">The purpose of this measurement is to </w:t>
            </w:r>
            <w:r>
              <w:t xml:space="preserve">reduce the </w:t>
            </w:r>
            <w:r w:rsidR="00513865">
              <w:t>number of process defects</w:t>
            </w:r>
            <w:r>
              <w:t xml:space="preserve"> in the </w:t>
            </w:r>
            <w:r w:rsidR="00513865">
              <w:t>project.</w:t>
            </w:r>
          </w:p>
          <w:p w:rsidR="00246051" w:rsidRDefault="00246051" w:rsidP="00246051">
            <w:pPr>
              <w:rPr>
                <w:b/>
                <w:i/>
                <w:u w:val="single"/>
              </w:rPr>
            </w:pPr>
            <w:r>
              <w:rPr>
                <w:b/>
                <w:i/>
                <w:u w:val="single"/>
              </w:rPr>
              <w:t>Definition</w:t>
            </w:r>
          </w:p>
          <w:p w:rsidR="00246051" w:rsidRDefault="00513865" w:rsidP="00246051">
            <w:pPr>
              <w:rPr>
                <w:b/>
                <w:i/>
                <w:u w:val="single"/>
              </w:rPr>
            </w:pPr>
            <w:r>
              <w:t>Project’s Process</w:t>
            </w:r>
            <w:r w:rsidR="00246051">
              <w:t xml:space="preserve"> </w:t>
            </w:r>
            <w:r w:rsidR="00246051" w:rsidRPr="00AE0447">
              <w:t>Defect De</w:t>
            </w:r>
            <w:r w:rsidR="00246051">
              <w:t>nsity is the number of</w:t>
            </w:r>
            <w:r>
              <w:t xml:space="preserve"> Non-conformances</w:t>
            </w:r>
            <w:r w:rsidR="00246051">
              <w:t xml:space="preserve"> </w:t>
            </w:r>
            <w:r w:rsidR="00246051" w:rsidRPr="00AE0447">
              <w:t xml:space="preserve">divided by the size of </w:t>
            </w:r>
            <w:r w:rsidR="00246051">
              <w:t>the product defined as proportional to the actual person hours expended in the project.</w:t>
            </w:r>
          </w:p>
          <w:p w:rsidR="00246051" w:rsidRDefault="00246051" w:rsidP="00246051">
            <w:pPr>
              <w:rPr>
                <w:b/>
                <w:i/>
                <w:u w:val="single"/>
              </w:rPr>
            </w:pPr>
            <w:r>
              <w:rPr>
                <w:b/>
                <w:i/>
                <w:u w:val="single"/>
              </w:rPr>
              <w:t>Input</w:t>
            </w:r>
          </w:p>
          <w:p w:rsidR="00246051" w:rsidRDefault="00246051" w:rsidP="00246051">
            <w:pPr>
              <w:pStyle w:val="ListParagraph"/>
              <w:numPr>
                <w:ilvl w:val="0"/>
                <w:numId w:val="24"/>
              </w:numPr>
            </w:pPr>
            <w:r>
              <w:t xml:space="preserve">Consolidate all </w:t>
            </w:r>
            <w:r w:rsidR="00513865">
              <w:t xml:space="preserve">Non-conformances </w:t>
            </w:r>
            <w:r>
              <w:t xml:space="preserve">from </w:t>
            </w:r>
            <w:r w:rsidR="00513865">
              <w:t>“</w:t>
            </w:r>
            <w:del w:id="32" w:author="Jalaj Mathur" w:date="2022-04-12T17:22:00Z">
              <w:r w:rsidR="00513865" w:rsidDel="00227145">
                <w:delText>Audit Non Conformance Log</w:delText>
              </w:r>
            </w:del>
            <w:ins w:id="33" w:author="Jalaj Mathur" w:date="2022-04-12T17:22:00Z">
              <w:r w:rsidR="00227145">
                <w:t xml:space="preserve">Incident Management Data from </w:t>
              </w:r>
              <w:proofErr w:type="spellStart"/>
              <w:r w:rsidR="00227145">
                <w:t>GIL.ef</w:t>
              </w:r>
            </w:ins>
            <w:proofErr w:type="spellEnd"/>
            <w:r>
              <w:t>” for the Project.</w:t>
            </w:r>
          </w:p>
          <w:p w:rsidR="00246051" w:rsidRDefault="00246051" w:rsidP="00246051">
            <w:pPr>
              <w:pStyle w:val="ListParagraph"/>
              <w:numPr>
                <w:ilvl w:val="0"/>
                <w:numId w:val="24"/>
              </w:numPr>
            </w:pPr>
            <w:r>
              <w:t>Consolidate the total number of person hours from the “Timesheet” for the project.</w:t>
            </w:r>
          </w:p>
          <w:p w:rsidR="00CC2D96" w:rsidRDefault="00CC2D96" w:rsidP="00CC2D96">
            <w:pPr>
              <w:pStyle w:val="ListParagraph"/>
              <w:numPr>
                <w:ilvl w:val="0"/>
                <w:numId w:val="24"/>
              </w:numPr>
            </w:pPr>
            <w:r>
              <w:t>Ensure that the data quality checks built into the “</w:t>
            </w:r>
            <w:proofErr w:type="spellStart"/>
            <w:del w:id="34" w:author="Jalaj Mathur" w:date="2022-04-12T17:22:00Z">
              <w:r w:rsidDel="00227145">
                <w:delText>Data Collection, Measurement, Analysis and Reporting Tool” (TOOL_MESURE)</w:delText>
              </w:r>
            </w:del>
            <w:ins w:id="35" w:author="Jalaj Mathur" w:date="2022-04-12T17:22:00Z">
              <w:r w:rsidR="00227145">
                <w:t>GIL.ef</w:t>
              </w:r>
              <w:proofErr w:type="spellEnd"/>
              <w:r w:rsidR="00227145">
                <w:t>”</w:t>
              </w:r>
            </w:ins>
            <w:r>
              <w:t xml:space="preserve"> pass.</w:t>
            </w:r>
          </w:p>
          <w:p w:rsidR="00246051" w:rsidRPr="000D33BD" w:rsidRDefault="00246051" w:rsidP="00246051">
            <w:pPr>
              <w:rPr>
                <w:b/>
                <w:i/>
                <w:u w:val="single"/>
              </w:rPr>
            </w:pPr>
            <w:r w:rsidRPr="000D33BD">
              <w:rPr>
                <w:b/>
                <w:i/>
                <w:u w:val="single"/>
              </w:rPr>
              <w:t>Base Measures</w:t>
            </w:r>
          </w:p>
          <w:p w:rsidR="00246051" w:rsidRDefault="00246051" w:rsidP="00246051">
            <w:pPr>
              <w:pStyle w:val="ListParagraph"/>
              <w:numPr>
                <w:ilvl w:val="0"/>
                <w:numId w:val="24"/>
              </w:numPr>
            </w:pPr>
            <w:r>
              <w:t xml:space="preserve"># </w:t>
            </w:r>
            <w:r w:rsidR="0085583C">
              <w:t xml:space="preserve">of </w:t>
            </w:r>
            <w:del w:id="36" w:author="Jalaj Mathur" w:date="2022-04-12T17:24:00Z">
              <w:r w:rsidR="003A6B7C" w:rsidDel="004C5841">
                <w:delText xml:space="preserve">major </w:delText>
              </w:r>
            </w:del>
            <w:ins w:id="37" w:author="Jalaj Mathur" w:date="2022-04-12T17:24:00Z">
              <w:r w:rsidR="004C5841">
                <w:t xml:space="preserve">Functional </w:t>
              </w:r>
            </w:ins>
            <w:r w:rsidR="0085583C">
              <w:t>NCs in the project</w:t>
            </w:r>
          </w:p>
          <w:p w:rsidR="002B4688" w:rsidRDefault="00952778">
            <w:pPr>
              <w:pStyle w:val="ListParagraph"/>
              <w:numPr>
                <w:ilvl w:val="0"/>
                <w:numId w:val="24"/>
              </w:numPr>
            </w:pPr>
            <w:r>
              <w:lastRenderedPageBreak/>
              <w:t xml:space="preserve"># of </w:t>
            </w:r>
            <w:del w:id="38" w:author="Jalaj Mathur" w:date="2022-04-12T17:24:00Z">
              <w:r w:rsidR="002D109E" w:rsidDel="004C5841">
                <w:delText>min</w:delText>
              </w:r>
              <w:r w:rsidDel="004C5841">
                <w:delText xml:space="preserve">or </w:delText>
              </w:r>
            </w:del>
            <w:ins w:id="39" w:author="Jalaj Mathur" w:date="2022-04-12T17:24:00Z">
              <w:r w:rsidR="004C5841">
                <w:t xml:space="preserve">Non Functional </w:t>
              </w:r>
            </w:ins>
            <w:r>
              <w:t>NCs in the project</w:t>
            </w:r>
          </w:p>
          <w:p w:rsidR="00246051" w:rsidRDefault="00887838" w:rsidP="00246051">
            <w:pPr>
              <w:pStyle w:val="ListParagraph"/>
              <w:numPr>
                <w:ilvl w:val="0"/>
                <w:numId w:val="24"/>
              </w:numPr>
            </w:pPr>
            <w:r>
              <w:t>Total Person hours expanded in the project</w:t>
            </w:r>
          </w:p>
          <w:p w:rsidR="00887838" w:rsidRDefault="00887838" w:rsidP="00887838">
            <w:pPr>
              <w:pStyle w:val="ListParagraph"/>
            </w:pPr>
          </w:p>
          <w:p w:rsidR="00887838" w:rsidRDefault="00887838" w:rsidP="00887838">
            <w:pPr>
              <w:pStyle w:val="ListParagraph"/>
            </w:pPr>
          </w:p>
          <w:p w:rsidR="00246051" w:rsidRDefault="00246051" w:rsidP="00246051">
            <w:pPr>
              <w:pStyle w:val="ListParagraph"/>
              <w:ind w:left="0"/>
              <w:rPr>
                <w:b/>
                <w:i/>
                <w:u w:val="single"/>
              </w:rPr>
            </w:pPr>
            <w:r w:rsidRPr="00C12FD7">
              <w:rPr>
                <w:b/>
                <w:i/>
                <w:u w:val="single"/>
              </w:rPr>
              <w:t xml:space="preserve">Tools </w:t>
            </w:r>
          </w:p>
          <w:p w:rsidR="00246051" w:rsidRPr="00C12FD7" w:rsidRDefault="00246051" w:rsidP="00246051">
            <w:pPr>
              <w:pStyle w:val="ListParagraph"/>
              <w:ind w:left="0"/>
            </w:pPr>
            <w:r>
              <w:t>“</w:t>
            </w:r>
            <w:proofErr w:type="spellStart"/>
            <w:del w:id="40" w:author="Jalaj Mathur" w:date="2022-04-12T17:24:00Z">
              <w:r w:rsidDel="004C5841">
                <w:delText>Data Collection, Measurement, Analysis and Reporting Tool” (TOOL_MESURE)</w:delText>
              </w:r>
            </w:del>
            <w:ins w:id="41" w:author="Jalaj Mathur" w:date="2022-04-12T17:24:00Z">
              <w:r w:rsidR="004C5841">
                <w:t>GIL.ef</w:t>
              </w:r>
              <w:proofErr w:type="spellEnd"/>
              <w:r w:rsidR="004C5841">
                <w:t>”</w:t>
              </w:r>
            </w:ins>
            <w:r>
              <w:t xml:space="preserve"> </w:t>
            </w:r>
          </w:p>
          <w:p w:rsidR="00246051" w:rsidRPr="00C1777B" w:rsidRDefault="00246051" w:rsidP="00246051">
            <w:pPr>
              <w:rPr>
                <w:b/>
                <w:i/>
                <w:u w:val="single"/>
              </w:rPr>
            </w:pPr>
            <w:r w:rsidRPr="00C1777B">
              <w:rPr>
                <w:b/>
                <w:i/>
                <w:u w:val="single"/>
              </w:rPr>
              <w:t>Data</w:t>
            </w:r>
            <w:r>
              <w:rPr>
                <w:b/>
                <w:i/>
                <w:u w:val="single"/>
              </w:rPr>
              <w:t xml:space="preserve"> Analysis at Project Level</w:t>
            </w:r>
          </w:p>
          <w:p w:rsidR="00246051" w:rsidRDefault="00246051" w:rsidP="00246051">
            <w:pPr>
              <w:pStyle w:val="ListParagraph"/>
              <w:ind w:left="0"/>
            </w:pPr>
            <w:r>
              <w:t xml:space="preserve">Calculate </w:t>
            </w:r>
          </w:p>
          <w:p w:rsidR="00246051" w:rsidRDefault="00246051" w:rsidP="00246051">
            <w:pPr>
              <w:pStyle w:val="ListParagraph"/>
            </w:pPr>
            <w:r>
              <w:t xml:space="preserve"> (</w:t>
            </w:r>
            <w:r w:rsidR="004E2895">
              <w:t xml:space="preserve">5 x </w:t>
            </w:r>
            <w:r w:rsidR="0085583C">
              <w:t xml:space="preserve">Number of </w:t>
            </w:r>
            <w:del w:id="42" w:author="Jalaj Mathur" w:date="2022-04-12T17:25:00Z">
              <w:r w:rsidR="004E2895" w:rsidDel="006901C8">
                <w:delText xml:space="preserve">Major </w:delText>
              </w:r>
            </w:del>
            <w:ins w:id="43" w:author="Jalaj Mathur" w:date="2022-04-12T17:25:00Z">
              <w:r w:rsidR="006901C8">
                <w:t xml:space="preserve">Functional </w:t>
              </w:r>
            </w:ins>
            <w:r w:rsidR="0085583C">
              <w:t>NCs in the project</w:t>
            </w:r>
            <w:r w:rsidR="004E2895">
              <w:t xml:space="preserve"> + 1 x Number of </w:t>
            </w:r>
            <w:del w:id="44" w:author="Jalaj Mathur" w:date="2022-04-12T17:25:00Z">
              <w:r w:rsidR="004E2895" w:rsidDel="006901C8">
                <w:delText xml:space="preserve">Minor </w:delText>
              </w:r>
            </w:del>
            <w:ins w:id="45" w:author="Jalaj Mathur" w:date="2022-04-12T17:25:00Z">
              <w:r w:rsidR="006901C8">
                <w:t xml:space="preserve">Non Functional </w:t>
              </w:r>
            </w:ins>
            <w:r w:rsidR="004E2895">
              <w:t>NCs</w:t>
            </w:r>
            <w:r>
              <w:t>) /(Total number of person hours</w:t>
            </w:r>
            <w:r w:rsidDel="00B66E66">
              <w:t xml:space="preserve"> </w:t>
            </w:r>
            <w:r>
              <w:t xml:space="preserve">for the project) </w:t>
            </w:r>
          </w:p>
          <w:p w:rsidR="00246051" w:rsidRDefault="0085583C" w:rsidP="00246051">
            <w:pPr>
              <w:pStyle w:val="ListParagraph"/>
              <w:ind w:left="0"/>
            </w:pPr>
            <w:r>
              <w:t xml:space="preserve">The Project’s Process </w:t>
            </w:r>
            <w:r w:rsidRPr="00AE0447">
              <w:t>Defect De</w:t>
            </w:r>
            <w:r>
              <w:t xml:space="preserve">nsity </w:t>
            </w:r>
            <w:r w:rsidR="00246051">
              <w:t>calculated above should be within the defined measurement goal in “Business Objective to Process Objective Mapping” document (MSTL_BOTOPO).</w:t>
            </w:r>
          </w:p>
          <w:p w:rsidR="008D6681" w:rsidRDefault="00246051" w:rsidP="00246051">
            <w:pPr>
              <w:pStyle w:val="ListParagraph"/>
              <w:ind w:left="0"/>
            </w:pPr>
            <w:r>
              <w:t>This measurement can only be carried out at project closure.</w:t>
            </w:r>
          </w:p>
        </w:tc>
        <w:tc>
          <w:tcPr>
            <w:tcW w:w="2126" w:type="dxa"/>
            <w:shd w:val="clear" w:color="auto" w:fill="auto"/>
          </w:tcPr>
          <w:p w:rsidR="000917A2" w:rsidRPr="00260ACF" w:rsidRDefault="00680FA7" w:rsidP="00A04999">
            <w:r>
              <w:lastRenderedPageBreak/>
              <w:t>Project Manager</w:t>
            </w:r>
          </w:p>
        </w:tc>
      </w:tr>
      <w:tr w:rsidR="00E82881" w:rsidRPr="00260ACF" w:rsidTr="0097537F">
        <w:tc>
          <w:tcPr>
            <w:tcW w:w="1096" w:type="dxa"/>
            <w:shd w:val="clear" w:color="auto" w:fill="auto"/>
          </w:tcPr>
          <w:p w:rsidR="00E82881" w:rsidRPr="00C1777B" w:rsidRDefault="00E82881" w:rsidP="00C1777B">
            <w:pPr>
              <w:pStyle w:val="ListParagraph"/>
              <w:numPr>
                <w:ilvl w:val="0"/>
                <w:numId w:val="2"/>
              </w:numPr>
              <w:rPr>
                <w:b/>
                <w:bCs/>
              </w:rPr>
            </w:pPr>
          </w:p>
        </w:tc>
        <w:tc>
          <w:tcPr>
            <w:tcW w:w="6521" w:type="dxa"/>
            <w:shd w:val="clear" w:color="auto" w:fill="auto"/>
          </w:tcPr>
          <w:p w:rsidR="0058174E" w:rsidRPr="00C1777B" w:rsidRDefault="0058174E" w:rsidP="00E82881">
            <w:pPr>
              <w:rPr>
                <w:b/>
                <w:i/>
                <w:u w:val="single"/>
              </w:rPr>
            </w:pPr>
            <w:r w:rsidRPr="00C1777B">
              <w:rPr>
                <w:b/>
                <w:i/>
                <w:u w:val="single"/>
              </w:rPr>
              <w:t>Measurement</w:t>
            </w:r>
          </w:p>
          <w:p w:rsidR="00E82881" w:rsidRDefault="00E82881" w:rsidP="00E82881">
            <w:r w:rsidRPr="00C1777B">
              <w:rPr>
                <w:b/>
                <w:u w:val="single"/>
              </w:rPr>
              <w:t xml:space="preserve">Schedule </w:t>
            </w:r>
            <w:r w:rsidR="007F52D1">
              <w:rPr>
                <w:b/>
                <w:u w:val="single"/>
              </w:rPr>
              <w:t>Variance</w:t>
            </w:r>
          </w:p>
          <w:p w:rsidR="007F52D1" w:rsidRDefault="007F52D1" w:rsidP="007F52D1">
            <w:r w:rsidRPr="000D7D9A">
              <w:t xml:space="preserve">The purpose of this measurement is to </w:t>
            </w:r>
            <w:r>
              <w:t>reduce Schedule Variance from the Project’s Planned Schedules</w:t>
            </w:r>
            <w:r w:rsidR="008D6681">
              <w:t xml:space="preserve"> for each milestone</w:t>
            </w:r>
            <w:r>
              <w:t xml:space="preserve">. </w:t>
            </w:r>
          </w:p>
          <w:p w:rsidR="007F52D1" w:rsidRDefault="007F52D1" w:rsidP="007F52D1">
            <w:pPr>
              <w:rPr>
                <w:b/>
                <w:i/>
                <w:u w:val="single"/>
              </w:rPr>
            </w:pPr>
            <w:r>
              <w:rPr>
                <w:b/>
                <w:i/>
                <w:u w:val="single"/>
              </w:rPr>
              <w:t>Definition</w:t>
            </w:r>
          </w:p>
          <w:p w:rsidR="007F52D1" w:rsidRDefault="004673A4" w:rsidP="007F52D1">
            <w:r>
              <w:t>Schedule Variance</w:t>
            </w:r>
            <w:r w:rsidR="007F52D1">
              <w:t xml:space="preserve"> measures the difference between </w:t>
            </w:r>
            <w:r>
              <w:t>scheduled and achieved milestone durations for a project</w:t>
            </w:r>
            <w:r w:rsidR="00376DC9">
              <w:t>.</w:t>
            </w:r>
            <w:r>
              <w:t xml:space="preserve"> </w:t>
            </w:r>
          </w:p>
          <w:p w:rsidR="007F52D1" w:rsidRDefault="007F52D1" w:rsidP="007F52D1">
            <w:pPr>
              <w:rPr>
                <w:b/>
                <w:i/>
                <w:u w:val="single"/>
              </w:rPr>
            </w:pPr>
            <w:r>
              <w:rPr>
                <w:b/>
                <w:i/>
                <w:u w:val="single"/>
              </w:rPr>
              <w:t>Input</w:t>
            </w:r>
          </w:p>
          <w:p w:rsidR="007F52D1" w:rsidRDefault="004673A4" w:rsidP="007F52D1">
            <w:pPr>
              <w:pStyle w:val="ListParagraph"/>
              <w:numPr>
                <w:ilvl w:val="0"/>
                <w:numId w:val="24"/>
              </w:numPr>
            </w:pPr>
            <w:r>
              <w:t>“</w:t>
            </w:r>
            <w:del w:id="46" w:author="Jalaj Mathur" w:date="2022-04-12T17:27:00Z">
              <w:r w:rsidDel="00D52F0A">
                <w:delText>Schedules by Milestone</w:delText>
              </w:r>
            </w:del>
            <w:ins w:id="47" w:author="Jalaj Mathur" w:date="2022-04-12T17:27:00Z">
              <w:r w:rsidR="00D52F0A">
                <w:t>Projects Report</w:t>
              </w:r>
            </w:ins>
            <w:r>
              <w:t xml:space="preserve">” </w:t>
            </w:r>
            <w:del w:id="48" w:author="Jalaj Mathur" w:date="2022-04-12T17:27:00Z">
              <w:r w:rsidDel="00D52F0A">
                <w:delText>Log</w:delText>
              </w:r>
            </w:del>
            <w:ins w:id="49" w:author="Jalaj Mathur" w:date="2022-04-12T17:27:00Z">
              <w:r w:rsidR="00D52F0A">
                <w:t xml:space="preserve">from </w:t>
              </w:r>
              <w:proofErr w:type="spellStart"/>
              <w:r w:rsidR="00D52F0A">
                <w:t>GIL.ef</w:t>
              </w:r>
            </w:ins>
            <w:proofErr w:type="spellEnd"/>
          </w:p>
          <w:p w:rsidR="00C46F03" w:rsidRDefault="00C46F03" w:rsidP="00C46F03">
            <w:pPr>
              <w:pStyle w:val="ListParagraph"/>
              <w:numPr>
                <w:ilvl w:val="0"/>
                <w:numId w:val="24"/>
              </w:numPr>
            </w:pPr>
            <w:r>
              <w:t>Ensure that the data quality checks built into the “</w:t>
            </w:r>
            <w:proofErr w:type="spellStart"/>
            <w:del w:id="50" w:author="Jalaj Mathur" w:date="2022-04-12T17:26:00Z">
              <w:r w:rsidDel="00D52F0A">
                <w:delText>Data Collection, Measurement, Analysis and Reporting Tool” (TOOL_MESURE)</w:delText>
              </w:r>
            </w:del>
            <w:ins w:id="51" w:author="Jalaj Mathur" w:date="2022-04-12T17:26:00Z">
              <w:r w:rsidR="00D52F0A">
                <w:t>GIL.ef</w:t>
              </w:r>
              <w:proofErr w:type="spellEnd"/>
              <w:r w:rsidR="00D52F0A">
                <w:t>”</w:t>
              </w:r>
            </w:ins>
            <w:r>
              <w:t xml:space="preserve"> pass.</w:t>
            </w:r>
          </w:p>
          <w:p w:rsidR="000D33BD" w:rsidRPr="000D33BD" w:rsidRDefault="000D33BD" w:rsidP="000D33BD">
            <w:pPr>
              <w:rPr>
                <w:b/>
                <w:i/>
                <w:u w:val="single"/>
              </w:rPr>
            </w:pPr>
            <w:r w:rsidRPr="000D33BD">
              <w:rPr>
                <w:b/>
                <w:i/>
                <w:u w:val="single"/>
              </w:rPr>
              <w:t>Base Measures</w:t>
            </w:r>
          </w:p>
          <w:p w:rsidR="000D33BD" w:rsidRDefault="000D33BD" w:rsidP="000D33BD">
            <w:pPr>
              <w:pStyle w:val="ListParagraph"/>
              <w:numPr>
                <w:ilvl w:val="0"/>
                <w:numId w:val="24"/>
              </w:numPr>
            </w:pPr>
            <w:r>
              <w:t>Planned milestone dates</w:t>
            </w:r>
          </w:p>
          <w:p w:rsidR="000D33BD" w:rsidRPr="000D33BD" w:rsidRDefault="000D33BD" w:rsidP="000D33BD">
            <w:pPr>
              <w:pStyle w:val="ListParagraph"/>
              <w:numPr>
                <w:ilvl w:val="0"/>
                <w:numId w:val="24"/>
              </w:numPr>
            </w:pPr>
            <w:r>
              <w:t>Actual Milestone Dates</w:t>
            </w:r>
          </w:p>
          <w:p w:rsidR="007F52D1" w:rsidRDefault="007F52D1" w:rsidP="007F52D1">
            <w:pPr>
              <w:pStyle w:val="ListParagraph"/>
              <w:ind w:left="0"/>
              <w:rPr>
                <w:b/>
                <w:i/>
                <w:u w:val="single"/>
              </w:rPr>
            </w:pPr>
            <w:r w:rsidRPr="00C12FD7">
              <w:rPr>
                <w:b/>
                <w:i/>
                <w:u w:val="single"/>
              </w:rPr>
              <w:t xml:space="preserve">Tools </w:t>
            </w:r>
          </w:p>
          <w:p w:rsidR="007F52D1" w:rsidRPr="00C12FD7" w:rsidRDefault="007F52D1" w:rsidP="007F52D1">
            <w:pPr>
              <w:pStyle w:val="ListParagraph"/>
              <w:ind w:left="0"/>
            </w:pPr>
            <w:r>
              <w:t>“</w:t>
            </w:r>
            <w:proofErr w:type="spellStart"/>
            <w:del w:id="52" w:author="Jalaj Mathur" w:date="2022-04-12T17:27:00Z">
              <w:r w:rsidDel="00E01766">
                <w:delText>Data Collection, Measurement, Analysis and Reporting Tool” (</w:delText>
              </w:r>
              <w:r w:rsidR="00F6074C" w:rsidDel="00E01766">
                <w:delText>TOOL_MESURE</w:delText>
              </w:r>
              <w:r w:rsidDel="00E01766">
                <w:delText>)</w:delText>
              </w:r>
            </w:del>
            <w:ins w:id="53" w:author="Jalaj Mathur" w:date="2022-04-12T17:27:00Z">
              <w:r w:rsidR="00E01766">
                <w:t>GIL.ef</w:t>
              </w:r>
              <w:proofErr w:type="spellEnd"/>
              <w:r w:rsidR="00E01766">
                <w:t>”</w:t>
              </w:r>
            </w:ins>
            <w:r>
              <w:t xml:space="preserve"> </w:t>
            </w:r>
          </w:p>
          <w:p w:rsidR="007F52D1" w:rsidRPr="00C1777B" w:rsidRDefault="007F52D1" w:rsidP="007F52D1">
            <w:pPr>
              <w:rPr>
                <w:b/>
                <w:i/>
                <w:u w:val="single"/>
              </w:rPr>
            </w:pPr>
            <w:r w:rsidRPr="00C1777B">
              <w:rPr>
                <w:b/>
                <w:i/>
                <w:u w:val="single"/>
              </w:rPr>
              <w:lastRenderedPageBreak/>
              <w:t>Data</w:t>
            </w:r>
            <w:r>
              <w:rPr>
                <w:b/>
                <w:i/>
                <w:u w:val="single"/>
              </w:rPr>
              <w:t xml:space="preserve"> Analysis at Project Level</w:t>
            </w:r>
          </w:p>
          <w:p w:rsidR="0002721C" w:rsidDel="00E01766" w:rsidRDefault="007F52D1" w:rsidP="007F52D1">
            <w:pPr>
              <w:pStyle w:val="ListParagraph"/>
              <w:numPr>
                <w:ilvl w:val="0"/>
                <w:numId w:val="24"/>
              </w:numPr>
              <w:rPr>
                <w:del w:id="54" w:author="Jalaj Mathur" w:date="2022-04-12T17:29:00Z"/>
              </w:rPr>
            </w:pPr>
            <w:del w:id="55" w:author="Jalaj Mathur" w:date="2022-04-12T17:29:00Z">
              <w:r w:rsidDel="00E01766">
                <w:delText xml:space="preserve">Calculate </w:delText>
              </w:r>
              <w:r w:rsidR="004673A4" w:rsidDel="00E01766">
                <w:delText>Planned Duration</w:delText>
              </w:r>
              <w:r w:rsidR="0002721C" w:rsidDel="00E01766">
                <w:delText xml:space="preserve"> between Milestones and Actual Duration between Milestones.</w:delText>
              </w:r>
            </w:del>
          </w:p>
          <w:p w:rsidR="007F52D1" w:rsidDel="00E01766" w:rsidRDefault="0002721C" w:rsidP="007F52D1">
            <w:pPr>
              <w:pStyle w:val="ListParagraph"/>
              <w:numPr>
                <w:ilvl w:val="0"/>
                <w:numId w:val="24"/>
              </w:numPr>
              <w:rPr>
                <w:del w:id="56" w:author="Jalaj Mathur" w:date="2022-04-12T17:29:00Z"/>
              </w:rPr>
            </w:pPr>
            <w:del w:id="57" w:author="Jalaj Mathur" w:date="2022-04-12T17:29:00Z">
              <w:r w:rsidDel="00E01766">
                <w:delText xml:space="preserve"> </w:delText>
              </w:r>
              <w:r w:rsidR="004673A4" w:rsidDel="00E01766">
                <w:delText xml:space="preserve"> </w:delText>
              </w:r>
              <w:r w:rsidDel="00E01766">
                <w:delText>Calculate</w:delText>
              </w:r>
            </w:del>
          </w:p>
          <w:p w:rsidR="0002721C" w:rsidDel="00E01766" w:rsidRDefault="00DF7B46" w:rsidP="0002721C">
            <w:pPr>
              <w:pStyle w:val="ListParagraph"/>
              <w:rPr>
                <w:del w:id="58" w:author="Jalaj Mathur" w:date="2022-04-12T17:29:00Z"/>
              </w:rPr>
            </w:pPr>
            <w:del w:id="59" w:author="Jalaj Mathur" w:date="2022-04-12T17:29:00Z">
              <w:r w:rsidDel="00E01766">
                <w:tab/>
              </w:r>
              <w:r w:rsidDel="00E01766">
                <w:tab/>
              </w:r>
              <w:r w:rsidR="0002721C" w:rsidDel="00E01766">
                <w:delText xml:space="preserve">100 x </w:delText>
              </w:r>
              <w:r w:rsidR="008A3073" w:rsidDel="00E01766">
                <w:delText>(</w:delText>
              </w:r>
              <w:r w:rsidR="0002721C" w:rsidDel="00E01766">
                <w:delText xml:space="preserve">(Actual Duration for milestone- Planned Duration </w:delText>
              </w:r>
              <w:r w:rsidDel="00E01766">
                <w:tab/>
              </w:r>
              <w:r w:rsidDel="00E01766">
                <w:tab/>
              </w:r>
              <w:r w:rsidR="0002721C" w:rsidDel="00E01766">
                <w:delText>for milestone)/Planned Duration for Milestone</w:delText>
              </w:r>
              <w:r w:rsidR="008A3073" w:rsidDel="00E01766">
                <w:delText>)</w:delText>
              </w:r>
            </w:del>
          </w:p>
          <w:p w:rsidR="0002721C" w:rsidDel="00E01766" w:rsidRDefault="0002721C" w:rsidP="0002721C">
            <w:pPr>
              <w:pStyle w:val="ListParagraph"/>
              <w:rPr>
                <w:del w:id="60" w:author="Jalaj Mathur" w:date="2022-04-12T17:29:00Z"/>
              </w:rPr>
            </w:pPr>
            <w:del w:id="61" w:author="Jalaj Mathur" w:date="2022-04-12T17:29:00Z">
              <w:r w:rsidDel="00E01766">
                <w:delText>for each milestone</w:delText>
              </w:r>
              <w:r w:rsidR="008D6681" w:rsidDel="00E01766">
                <w:delText xml:space="preserve"> of the project</w:delText>
              </w:r>
              <w:r w:rsidDel="00E01766">
                <w:delText>.</w:delText>
              </w:r>
            </w:del>
          </w:p>
          <w:p w:rsidR="007F52D1" w:rsidRDefault="007F52D1" w:rsidP="00DF7B46">
            <w:pPr>
              <w:pStyle w:val="ListParagraph"/>
            </w:pPr>
            <w:r>
              <w:t xml:space="preserve">The </w:t>
            </w:r>
            <w:r w:rsidR="0002721C">
              <w:t xml:space="preserve">Schedule Variance </w:t>
            </w:r>
            <w:r>
              <w:t xml:space="preserve">calculated above should be </w:t>
            </w:r>
            <w:r w:rsidR="0002721C">
              <w:t>less</w:t>
            </w:r>
            <w:r>
              <w:t xml:space="preserve"> than the defined measurement goal in “Business Objective to Process Objective Mapping” document (MSTL_BOTOPO)</w:t>
            </w:r>
            <w:r w:rsidR="00DF7B46">
              <w:t>.</w:t>
            </w:r>
          </w:p>
          <w:p w:rsidR="0002721C" w:rsidDel="00E01766" w:rsidRDefault="0002721C" w:rsidP="0002721C">
            <w:pPr>
              <w:pStyle w:val="ListParagraph"/>
              <w:numPr>
                <w:ilvl w:val="0"/>
                <w:numId w:val="24"/>
              </w:numPr>
              <w:rPr>
                <w:del w:id="62" w:author="Jalaj Mathur" w:date="2022-04-12T17:34:00Z"/>
              </w:rPr>
            </w:pPr>
            <w:del w:id="63" w:author="Jalaj Mathur" w:date="2022-04-12T17:34:00Z">
              <w:r w:rsidDel="00E01766">
                <w:delText>Plot the Schedule Variance against each milestone with the milestones on X axis</w:delText>
              </w:r>
              <w:r w:rsidR="00DF7B46" w:rsidDel="00E01766">
                <w:delText>.</w:delText>
              </w:r>
            </w:del>
          </w:p>
          <w:p w:rsidR="0058174E" w:rsidDel="00E01766" w:rsidRDefault="0002721C">
            <w:pPr>
              <w:pStyle w:val="ListParagraph"/>
              <w:numPr>
                <w:ilvl w:val="0"/>
                <w:numId w:val="24"/>
              </w:numPr>
              <w:rPr>
                <w:del w:id="64" w:author="Jalaj Mathur" w:date="2022-04-12T17:34:00Z"/>
              </w:rPr>
            </w:pPr>
            <w:del w:id="65" w:author="Jalaj Mathur" w:date="2022-04-12T17:34:00Z">
              <w:r w:rsidDel="00E01766">
                <w:delText>Plot the Upper Specification Limit and Lower Specification Limit as defined in “Business Objective to Process Objective Mapping” document (MSTL_BOTOPO)</w:delText>
              </w:r>
              <w:r w:rsidR="00DF7B46" w:rsidDel="00E01766">
                <w:delText>.</w:delText>
              </w:r>
            </w:del>
          </w:p>
          <w:p w:rsidR="008D6681" w:rsidRDefault="008D6681">
            <w:pPr>
              <w:pPrChange w:id="66" w:author="Jalaj Mathur" w:date="2022-04-12T17:34:00Z">
                <w:pPr>
                  <w:pStyle w:val="ListParagraph"/>
                  <w:ind w:left="0"/>
                </w:pPr>
              </w:pPrChange>
            </w:pPr>
            <w:r>
              <w:t>This measurement is carried out at each milestone. At project closure, overall deviation from the schedule shall also be calculated.</w:t>
            </w:r>
          </w:p>
        </w:tc>
        <w:tc>
          <w:tcPr>
            <w:tcW w:w="2126" w:type="dxa"/>
            <w:shd w:val="clear" w:color="auto" w:fill="auto"/>
          </w:tcPr>
          <w:p w:rsidR="00E82881" w:rsidRPr="00260ACF" w:rsidRDefault="00680FA7" w:rsidP="00C174A2">
            <w:r>
              <w:lastRenderedPageBreak/>
              <w:t>Project Manager</w:t>
            </w:r>
          </w:p>
        </w:tc>
      </w:tr>
      <w:tr w:rsidR="004F7B0C" w:rsidRPr="00260ACF" w:rsidTr="0097537F">
        <w:tc>
          <w:tcPr>
            <w:tcW w:w="1096" w:type="dxa"/>
            <w:shd w:val="clear" w:color="auto" w:fill="auto"/>
          </w:tcPr>
          <w:p w:rsidR="004F7B0C" w:rsidRPr="00C1777B" w:rsidRDefault="004F7B0C" w:rsidP="00C1777B">
            <w:pPr>
              <w:pStyle w:val="ListParagraph"/>
              <w:numPr>
                <w:ilvl w:val="0"/>
                <w:numId w:val="2"/>
              </w:numPr>
              <w:rPr>
                <w:b/>
                <w:bCs/>
              </w:rPr>
            </w:pPr>
          </w:p>
        </w:tc>
        <w:tc>
          <w:tcPr>
            <w:tcW w:w="6521" w:type="dxa"/>
            <w:shd w:val="clear" w:color="auto" w:fill="auto"/>
          </w:tcPr>
          <w:p w:rsidR="004F7B0C" w:rsidRPr="00C1777B" w:rsidDel="00300DB0" w:rsidRDefault="004F7B0C" w:rsidP="004F7B0C">
            <w:pPr>
              <w:rPr>
                <w:del w:id="67" w:author="Jalaj Mathur" w:date="2022-04-18T10:23:00Z"/>
                <w:b/>
                <w:i/>
                <w:u w:val="single"/>
              </w:rPr>
            </w:pPr>
            <w:del w:id="68" w:author="Jalaj Mathur" w:date="2022-04-18T10:23:00Z">
              <w:r w:rsidRPr="00C1777B" w:rsidDel="00300DB0">
                <w:rPr>
                  <w:b/>
                  <w:i/>
                  <w:u w:val="single"/>
                </w:rPr>
                <w:delText>Measurement</w:delText>
              </w:r>
            </w:del>
          </w:p>
          <w:p w:rsidR="004F7B0C" w:rsidDel="00300DB0" w:rsidRDefault="004F7B0C" w:rsidP="004F7B0C">
            <w:pPr>
              <w:rPr>
                <w:del w:id="69" w:author="Jalaj Mathur" w:date="2022-04-18T10:23:00Z"/>
              </w:rPr>
            </w:pPr>
            <w:del w:id="70" w:author="Jalaj Mathur" w:date="2022-04-18T10:23:00Z">
              <w:r w:rsidDel="00300DB0">
                <w:rPr>
                  <w:b/>
                  <w:u w:val="single"/>
                </w:rPr>
                <w:delText>Effort</w:delText>
              </w:r>
              <w:r w:rsidRPr="00C1777B" w:rsidDel="00300DB0">
                <w:rPr>
                  <w:b/>
                  <w:u w:val="single"/>
                </w:rPr>
                <w:delText xml:space="preserve"> </w:delText>
              </w:r>
              <w:r w:rsidDel="00300DB0">
                <w:rPr>
                  <w:b/>
                  <w:u w:val="single"/>
                </w:rPr>
                <w:delText>Variance</w:delText>
              </w:r>
            </w:del>
          </w:p>
          <w:p w:rsidR="00CA4146" w:rsidDel="00300DB0" w:rsidRDefault="004F7B0C" w:rsidP="00CA4146">
            <w:pPr>
              <w:rPr>
                <w:del w:id="71" w:author="Jalaj Mathur" w:date="2022-04-18T10:23:00Z"/>
              </w:rPr>
            </w:pPr>
            <w:del w:id="72" w:author="Jalaj Mathur" w:date="2022-04-18T10:23:00Z">
              <w:r w:rsidRPr="000D7D9A" w:rsidDel="00300DB0">
                <w:delText>The purpose of this measurement is to</w:delText>
              </w:r>
              <w:r w:rsidR="00CA4146" w:rsidDel="00300DB0">
                <w:delText xml:space="preserve"> reduce Effort Variance from the Project’s Planned Efforts in order to</w:delText>
              </w:r>
              <w:r w:rsidRPr="000D7D9A" w:rsidDel="00300DB0">
                <w:delText xml:space="preserve"> </w:delText>
              </w:r>
              <w:r w:rsidR="002663F2" w:rsidDel="00300DB0">
                <w:delText xml:space="preserve">optimize the </w:delText>
              </w:r>
              <w:r w:rsidR="00CA4146" w:rsidDel="00300DB0">
                <w:delText>C</w:delText>
              </w:r>
              <w:r w:rsidR="002663F2" w:rsidDel="00300DB0">
                <w:delText xml:space="preserve">ost of </w:delText>
              </w:r>
              <w:r w:rsidR="00CA4146" w:rsidDel="00300DB0">
                <w:delText>P</w:delText>
              </w:r>
              <w:r w:rsidR="002663F2" w:rsidDel="00300DB0">
                <w:delText xml:space="preserve">roject </w:delText>
              </w:r>
              <w:r w:rsidR="00CA4146" w:rsidDel="00300DB0">
                <w:delText>execution.</w:delText>
              </w:r>
            </w:del>
          </w:p>
          <w:p w:rsidR="004F7B0C" w:rsidDel="00300DB0" w:rsidRDefault="004F7B0C" w:rsidP="004F7B0C">
            <w:pPr>
              <w:rPr>
                <w:del w:id="73" w:author="Jalaj Mathur" w:date="2022-04-18T10:23:00Z"/>
                <w:b/>
                <w:i/>
                <w:u w:val="single"/>
              </w:rPr>
            </w:pPr>
            <w:del w:id="74" w:author="Jalaj Mathur" w:date="2022-04-18T10:23:00Z">
              <w:r w:rsidDel="00300DB0">
                <w:rPr>
                  <w:b/>
                  <w:i/>
                  <w:u w:val="single"/>
                </w:rPr>
                <w:delText>Definition</w:delText>
              </w:r>
            </w:del>
          </w:p>
          <w:p w:rsidR="004F7B0C" w:rsidDel="00300DB0" w:rsidRDefault="004F7B0C" w:rsidP="004F7B0C">
            <w:pPr>
              <w:rPr>
                <w:del w:id="75" w:author="Jalaj Mathur" w:date="2022-04-18T10:23:00Z"/>
                <w:b/>
                <w:i/>
                <w:u w:val="single"/>
              </w:rPr>
            </w:pPr>
            <w:del w:id="76" w:author="Jalaj Mathur" w:date="2022-04-18T10:23:00Z">
              <w:r w:rsidDel="00300DB0">
                <w:delText>Effort Variance measures the difference between Planned and Actual efforts</w:delText>
              </w:r>
              <w:r w:rsidR="002663F2" w:rsidDel="00300DB0">
                <w:delText xml:space="preserve"> expended</w:delText>
              </w:r>
              <w:r w:rsidDel="00300DB0">
                <w:delText xml:space="preserve"> for a </w:delText>
              </w:r>
              <w:r w:rsidR="00CA4146" w:rsidDel="00300DB0">
                <w:delText>P</w:delText>
              </w:r>
              <w:r w:rsidDel="00300DB0">
                <w:delText>roject</w:delText>
              </w:r>
              <w:r w:rsidR="00CA4146" w:rsidDel="00300DB0">
                <w:delText xml:space="preserve"> from the Project’s S</w:delText>
              </w:r>
              <w:r w:rsidR="002663F2" w:rsidDel="00300DB0">
                <w:delText>tart</w:delText>
              </w:r>
              <w:r w:rsidDel="00300DB0">
                <w:delText xml:space="preserve">. </w:delText>
              </w:r>
            </w:del>
          </w:p>
          <w:p w:rsidR="004F7B0C" w:rsidDel="00300DB0" w:rsidRDefault="004F7B0C" w:rsidP="004F7B0C">
            <w:pPr>
              <w:rPr>
                <w:del w:id="77" w:author="Jalaj Mathur" w:date="2022-04-18T10:23:00Z"/>
                <w:b/>
                <w:i/>
                <w:u w:val="single"/>
              </w:rPr>
            </w:pPr>
            <w:del w:id="78" w:author="Jalaj Mathur" w:date="2022-04-18T10:23:00Z">
              <w:r w:rsidDel="00300DB0">
                <w:rPr>
                  <w:b/>
                  <w:i/>
                  <w:u w:val="single"/>
                </w:rPr>
                <w:delText>Input</w:delText>
              </w:r>
            </w:del>
          </w:p>
          <w:p w:rsidR="004F7B0C" w:rsidDel="00300DB0" w:rsidRDefault="004F7B0C" w:rsidP="004F7B0C">
            <w:pPr>
              <w:pStyle w:val="ListParagraph"/>
              <w:numPr>
                <w:ilvl w:val="0"/>
                <w:numId w:val="24"/>
              </w:numPr>
              <w:rPr>
                <w:del w:id="79" w:author="Jalaj Mathur" w:date="2022-04-18T10:23:00Z"/>
              </w:rPr>
            </w:pPr>
            <w:del w:id="80" w:author="Jalaj Mathur" w:date="2022-04-18T10:23:00Z">
              <w:r w:rsidDel="00300DB0">
                <w:delText xml:space="preserve">Planned Efforts </w:delText>
              </w:r>
              <w:r w:rsidR="002663F2" w:rsidDel="00300DB0">
                <w:delText xml:space="preserve">in </w:delText>
              </w:r>
              <w:r w:rsidDel="00300DB0">
                <w:delText>“Schedules by Milestone” Log</w:delText>
              </w:r>
            </w:del>
          </w:p>
          <w:p w:rsidR="004F7B0C" w:rsidDel="00300DB0" w:rsidRDefault="004F7B0C" w:rsidP="004F7B0C">
            <w:pPr>
              <w:pStyle w:val="ListParagraph"/>
              <w:numPr>
                <w:ilvl w:val="0"/>
                <w:numId w:val="24"/>
              </w:numPr>
              <w:rPr>
                <w:del w:id="81" w:author="Jalaj Mathur" w:date="2022-04-18T10:23:00Z"/>
              </w:rPr>
            </w:pPr>
            <w:del w:id="82" w:author="Jalaj Mathur" w:date="2022-04-18T10:23:00Z">
              <w:r w:rsidDel="00300DB0">
                <w:delText>Timesheets</w:delText>
              </w:r>
            </w:del>
          </w:p>
          <w:p w:rsidR="00C46F03" w:rsidDel="00300DB0" w:rsidRDefault="00C46F03" w:rsidP="00C46F03">
            <w:pPr>
              <w:pStyle w:val="ListParagraph"/>
              <w:numPr>
                <w:ilvl w:val="0"/>
                <w:numId w:val="24"/>
              </w:numPr>
              <w:rPr>
                <w:del w:id="83" w:author="Jalaj Mathur" w:date="2022-04-18T10:23:00Z"/>
              </w:rPr>
            </w:pPr>
            <w:del w:id="84" w:author="Jalaj Mathur" w:date="2022-04-18T10:23:00Z">
              <w:r w:rsidDel="00300DB0">
                <w:delText>Ensure that the data quality checks built into the “Data Collection, Measurement, Analysis and Reporting Tool” (TOOL_MESURE) pass.</w:delText>
              </w:r>
            </w:del>
          </w:p>
          <w:p w:rsidR="002B4688" w:rsidDel="00300DB0" w:rsidRDefault="002B4688">
            <w:pPr>
              <w:pStyle w:val="ListParagraph"/>
              <w:rPr>
                <w:del w:id="85" w:author="Jalaj Mathur" w:date="2022-04-18T10:23:00Z"/>
              </w:rPr>
            </w:pPr>
          </w:p>
          <w:p w:rsidR="000D33BD" w:rsidDel="00300DB0" w:rsidRDefault="000D33BD" w:rsidP="004F7B0C">
            <w:pPr>
              <w:pStyle w:val="ListParagraph"/>
              <w:ind w:left="0"/>
              <w:rPr>
                <w:del w:id="86" w:author="Jalaj Mathur" w:date="2022-04-18T10:23:00Z"/>
                <w:b/>
                <w:i/>
                <w:u w:val="single"/>
              </w:rPr>
            </w:pPr>
            <w:del w:id="87" w:author="Jalaj Mathur" w:date="2022-04-18T10:23:00Z">
              <w:r w:rsidDel="00300DB0">
                <w:rPr>
                  <w:b/>
                  <w:i/>
                  <w:u w:val="single"/>
                </w:rPr>
                <w:delText>Base measures</w:delText>
              </w:r>
            </w:del>
          </w:p>
          <w:p w:rsidR="00E06DCD" w:rsidDel="00300DB0" w:rsidRDefault="000D33BD" w:rsidP="004F7B0C">
            <w:pPr>
              <w:pStyle w:val="ListParagraph"/>
              <w:ind w:left="0"/>
              <w:rPr>
                <w:del w:id="88" w:author="Jalaj Mathur" w:date="2022-04-18T10:23:00Z"/>
              </w:rPr>
            </w:pPr>
            <w:del w:id="89" w:author="Jalaj Mathur" w:date="2022-04-18T10:23:00Z">
              <w:r w:rsidDel="00300DB0">
                <w:delText>Efforts logged in Timesheet</w:delText>
              </w:r>
            </w:del>
          </w:p>
          <w:p w:rsidR="000D33BD" w:rsidDel="00300DB0" w:rsidRDefault="000D33BD" w:rsidP="004F7B0C">
            <w:pPr>
              <w:pStyle w:val="ListParagraph"/>
              <w:ind w:left="0"/>
              <w:rPr>
                <w:del w:id="90" w:author="Jalaj Mathur" w:date="2022-04-18T10:23:00Z"/>
                <w:b/>
                <w:i/>
                <w:u w:val="single"/>
              </w:rPr>
            </w:pPr>
          </w:p>
          <w:p w:rsidR="004F7B0C" w:rsidDel="00300DB0" w:rsidRDefault="004F7B0C" w:rsidP="004F7B0C">
            <w:pPr>
              <w:pStyle w:val="ListParagraph"/>
              <w:ind w:left="0"/>
              <w:rPr>
                <w:del w:id="91" w:author="Jalaj Mathur" w:date="2022-04-18T10:23:00Z"/>
                <w:b/>
                <w:i/>
                <w:u w:val="single"/>
              </w:rPr>
            </w:pPr>
            <w:del w:id="92" w:author="Jalaj Mathur" w:date="2022-04-18T10:23:00Z">
              <w:r w:rsidRPr="00C12FD7" w:rsidDel="00300DB0">
                <w:rPr>
                  <w:b/>
                  <w:i/>
                  <w:u w:val="single"/>
                </w:rPr>
                <w:delText xml:space="preserve">Tools </w:delText>
              </w:r>
            </w:del>
          </w:p>
          <w:p w:rsidR="004F7B0C" w:rsidRPr="00C12FD7" w:rsidDel="00300DB0" w:rsidRDefault="004F7B0C" w:rsidP="004F7B0C">
            <w:pPr>
              <w:pStyle w:val="ListParagraph"/>
              <w:ind w:left="0"/>
              <w:rPr>
                <w:del w:id="93" w:author="Jalaj Mathur" w:date="2022-04-18T10:23:00Z"/>
              </w:rPr>
            </w:pPr>
            <w:del w:id="94" w:author="Jalaj Mathur" w:date="2022-04-18T10:23:00Z">
              <w:r w:rsidDel="00300DB0">
                <w:delText>“Data Collection, Measurement, Analysis and Reporting Tool” (</w:delText>
              </w:r>
              <w:r w:rsidR="00F6074C" w:rsidDel="00300DB0">
                <w:delText>TOOL_MESURE</w:delText>
              </w:r>
              <w:r w:rsidDel="00300DB0">
                <w:delText xml:space="preserve">) </w:delText>
              </w:r>
            </w:del>
          </w:p>
          <w:p w:rsidR="004F7B0C" w:rsidRPr="00C1777B" w:rsidDel="00300DB0" w:rsidRDefault="004F7B0C" w:rsidP="004F7B0C">
            <w:pPr>
              <w:rPr>
                <w:del w:id="95" w:author="Jalaj Mathur" w:date="2022-04-18T10:23:00Z"/>
                <w:b/>
                <w:i/>
                <w:u w:val="single"/>
              </w:rPr>
            </w:pPr>
            <w:del w:id="96" w:author="Jalaj Mathur" w:date="2022-04-18T10:23:00Z">
              <w:r w:rsidRPr="00C1777B" w:rsidDel="00300DB0">
                <w:rPr>
                  <w:b/>
                  <w:i/>
                  <w:u w:val="single"/>
                </w:rPr>
                <w:delText>Data</w:delText>
              </w:r>
              <w:r w:rsidDel="00300DB0">
                <w:rPr>
                  <w:b/>
                  <w:i/>
                  <w:u w:val="single"/>
                </w:rPr>
                <w:delText xml:space="preserve"> Analysis at Project Level</w:delText>
              </w:r>
            </w:del>
          </w:p>
          <w:p w:rsidR="004F7B0C" w:rsidDel="00300DB0" w:rsidRDefault="004F7B0C" w:rsidP="004F7B0C">
            <w:pPr>
              <w:pStyle w:val="ListParagraph"/>
              <w:numPr>
                <w:ilvl w:val="0"/>
                <w:numId w:val="24"/>
              </w:numPr>
              <w:rPr>
                <w:del w:id="97" w:author="Jalaj Mathur" w:date="2022-04-18T10:23:00Z"/>
              </w:rPr>
            </w:pPr>
            <w:del w:id="98" w:author="Jalaj Mathur" w:date="2022-04-18T10:23:00Z">
              <w:r w:rsidDel="00300DB0">
                <w:delText>Calculate Planned Efforts between Milestones and Actual Efforts between Milestones</w:delText>
              </w:r>
              <w:r w:rsidR="00EE5812" w:rsidDel="00300DB0">
                <w:delText xml:space="preserve"> for the project</w:delText>
              </w:r>
              <w:r w:rsidDel="00300DB0">
                <w:delText>.</w:delText>
              </w:r>
            </w:del>
          </w:p>
          <w:p w:rsidR="004F7B0C" w:rsidDel="00300DB0" w:rsidRDefault="004F7B0C" w:rsidP="004F7B0C">
            <w:pPr>
              <w:pStyle w:val="ListParagraph"/>
              <w:numPr>
                <w:ilvl w:val="0"/>
                <w:numId w:val="24"/>
              </w:numPr>
              <w:rPr>
                <w:del w:id="99" w:author="Jalaj Mathur" w:date="2022-04-18T10:23:00Z"/>
              </w:rPr>
            </w:pPr>
            <w:del w:id="100" w:author="Jalaj Mathur" w:date="2022-04-18T10:23:00Z">
              <w:r w:rsidDel="00300DB0">
                <w:delText xml:space="preserve">  Calculate</w:delText>
              </w:r>
            </w:del>
          </w:p>
          <w:p w:rsidR="004F7B0C" w:rsidDel="00300DB0" w:rsidRDefault="004F7B0C" w:rsidP="004F7B0C">
            <w:pPr>
              <w:pStyle w:val="ListParagraph"/>
              <w:rPr>
                <w:del w:id="101" w:author="Jalaj Mathur" w:date="2022-04-18T10:23:00Z"/>
              </w:rPr>
            </w:pPr>
            <w:del w:id="102" w:author="Jalaj Mathur" w:date="2022-04-18T10:23:00Z">
              <w:r w:rsidDel="00300DB0">
                <w:tab/>
              </w:r>
              <w:r w:rsidDel="00300DB0">
                <w:tab/>
                <w:delText xml:space="preserve">100 x ((Actual Efforts for milestone- Planned Efforts </w:delText>
              </w:r>
              <w:r w:rsidDel="00300DB0">
                <w:tab/>
              </w:r>
              <w:r w:rsidDel="00300DB0">
                <w:tab/>
                <w:delText>for milestone)/Planned Effort for Milestone)</w:delText>
              </w:r>
            </w:del>
          </w:p>
          <w:p w:rsidR="004F7B0C" w:rsidDel="00300DB0" w:rsidRDefault="00E85675" w:rsidP="004F7B0C">
            <w:pPr>
              <w:pStyle w:val="ListParagraph"/>
              <w:rPr>
                <w:del w:id="103" w:author="Jalaj Mathur" w:date="2022-04-18T10:23:00Z"/>
              </w:rPr>
            </w:pPr>
            <w:del w:id="104" w:author="Jalaj Mathur" w:date="2022-04-18T10:23:00Z">
              <w:r w:rsidDel="00300DB0">
                <w:delText>For</w:delText>
              </w:r>
              <w:r w:rsidR="004F7B0C" w:rsidDel="00300DB0">
                <w:delText xml:space="preserve"> each milestone.</w:delText>
              </w:r>
            </w:del>
          </w:p>
          <w:p w:rsidR="004F7B0C" w:rsidDel="00300DB0" w:rsidRDefault="004F7B0C" w:rsidP="004F7B0C">
            <w:pPr>
              <w:pStyle w:val="ListParagraph"/>
              <w:rPr>
                <w:del w:id="105" w:author="Jalaj Mathur" w:date="2022-04-18T10:23:00Z"/>
              </w:rPr>
            </w:pPr>
            <w:del w:id="106" w:author="Jalaj Mathur" w:date="2022-04-18T10:23:00Z">
              <w:r w:rsidDel="00300DB0">
                <w:delText xml:space="preserve">The </w:delText>
              </w:r>
              <w:r w:rsidR="002663F2" w:rsidDel="00300DB0">
                <w:delText>Effort</w:delText>
              </w:r>
              <w:r w:rsidDel="00300DB0">
                <w:delText xml:space="preserve"> Variance calculated above should be less than the defined measurement goal in “Business Objective to Process Objective Mapping” document (MSTL_BOTOPO).</w:delText>
              </w:r>
            </w:del>
          </w:p>
          <w:p w:rsidR="004F7B0C" w:rsidDel="00300DB0" w:rsidRDefault="004F7B0C" w:rsidP="004F7B0C">
            <w:pPr>
              <w:pStyle w:val="ListParagraph"/>
              <w:numPr>
                <w:ilvl w:val="0"/>
                <w:numId w:val="24"/>
              </w:numPr>
              <w:rPr>
                <w:del w:id="107" w:author="Jalaj Mathur" w:date="2022-04-18T10:23:00Z"/>
              </w:rPr>
            </w:pPr>
            <w:del w:id="108" w:author="Jalaj Mathur" w:date="2022-04-18T10:23:00Z">
              <w:r w:rsidDel="00300DB0">
                <w:delText xml:space="preserve">Plot the </w:delText>
              </w:r>
              <w:r w:rsidR="002663F2" w:rsidDel="00300DB0">
                <w:delText>Effort</w:delText>
              </w:r>
              <w:r w:rsidDel="00300DB0">
                <w:delText xml:space="preserve"> Variance against each milestone with the milestones on X axis.</w:delText>
              </w:r>
            </w:del>
          </w:p>
          <w:p w:rsidR="004F7B0C" w:rsidDel="00300DB0" w:rsidRDefault="004F7B0C" w:rsidP="004F7B0C">
            <w:pPr>
              <w:pStyle w:val="ListParagraph"/>
              <w:numPr>
                <w:ilvl w:val="0"/>
                <w:numId w:val="24"/>
              </w:numPr>
              <w:rPr>
                <w:del w:id="109" w:author="Jalaj Mathur" w:date="2022-04-18T10:23:00Z"/>
              </w:rPr>
            </w:pPr>
            <w:del w:id="110" w:author="Jalaj Mathur" w:date="2022-04-18T10:23:00Z">
              <w:r w:rsidDel="00300DB0">
                <w:delText>Plot the Upper Specification Limit and Lower Specification Limit as defined in “Business Objective to Process Objective Mapping” document (MSTL_BOTOPO).</w:delText>
              </w:r>
            </w:del>
          </w:p>
          <w:p w:rsidR="004F7B0C" w:rsidDel="00300DB0" w:rsidRDefault="00EE5812" w:rsidP="00EE5812">
            <w:pPr>
              <w:pStyle w:val="ListParagraph"/>
              <w:ind w:left="0"/>
              <w:rPr>
                <w:del w:id="111" w:author="Jalaj Mathur" w:date="2022-04-18T10:23:00Z"/>
              </w:rPr>
            </w:pPr>
            <w:del w:id="112" w:author="Jalaj Mathur" w:date="2022-04-18T10:23:00Z">
              <w:r w:rsidDel="00300DB0">
                <w:delText>This measurement is carried out at each milestone. At project closure, overall deviation from the schedule shall also be calculated.</w:delText>
              </w:r>
            </w:del>
          </w:p>
          <w:p w:rsidR="001E0FAC" w:rsidDel="00300DB0" w:rsidRDefault="001E0FAC" w:rsidP="00EE5812">
            <w:pPr>
              <w:pStyle w:val="ListParagraph"/>
              <w:ind w:left="0"/>
              <w:rPr>
                <w:del w:id="113" w:author="Jalaj Mathur" w:date="2022-04-18T10:23:00Z"/>
              </w:rPr>
            </w:pPr>
          </w:p>
          <w:p w:rsidR="001E0FAC" w:rsidDel="00300DB0" w:rsidRDefault="001E0FAC" w:rsidP="001E0FAC">
            <w:pPr>
              <w:pStyle w:val="ListParagraph"/>
              <w:ind w:left="0"/>
              <w:rPr>
                <w:del w:id="114" w:author="Jalaj Mathur" w:date="2022-04-18T10:23:00Z"/>
              </w:rPr>
            </w:pPr>
            <w:del w:id="115" w:author="Jalaj Mathur" w:date="2022-04-18T10:23:00Z">
              <w:r w:rsidDel="00300DB0">
                <w:delText>T</w:delText>
              </w:r>
              <w:r w:rsidRPr="001E0FAC" w:rsidDel="00300DB0">
                <w:delText>he effort variance for the Requirements development phase, calculated at the end of the requirements development phase—before the planning phase— will use the preliminary effort estimates arrived at the start of the project.</w:delText>
              </w:r>
            </w:del>
          </w:p>
          <w:p w:rsidR="00670EB3" w:rsidRPr="001E0FAC" w:rsidDel="00300DB0" w:rsidRDefault="00670EB3" w:rsidP="001E0FAC">
            <w:pPr>
              <w:pStyle w:val="ListParagraph"/>
              <w:ind w:left="0"/>
              <w:rPr>
                <w:del w:id="116" w:author="Jalaj Mathur" w:date="2022-04-18T10:23:00Z"/>
              </w:rPr>
            </w:pPr>
          </w:p>
          <w:p w:rsidR="001E0FAC" w:rsidRPr="00C1777B" w:rsidRDefault="001E0FAC" w:rsidP="001E0FAC">
            <w:pPr>
              <w:pStyle w:val="ListParagraph"/>
              <w:ind w:left="0"/>
              <w:rPr>
                <w:b/>
                <w:i/>
                <w:u w:val="single"/>
              </w:rPr>
            </w:pPr>
            <w:del w:id="117" w:author="Jalaj Mathur" w:date="2022-04-18T10:23:00Z">
              <w:r w:rsidRPr="001E0FAC" w:rsidDel="00300DB0">
                <w:delText xml:space="preserve"> The Metrics reports generated after the planning phase will use the effort estimates derived using the lifecycle estimates, in addition to the variances generated using the preliminary estimates for the RD phase.</w:delText>
              </w:r>
            </w:del>
          </w:p>
        </w:tc>
        <w:tc>
          <w:tcPr>
            <w:tcW w:w="2126" w:type="dxa"/>
            <w:shd w:val="clear" w:color="auto" w:fill="auto"/>
          </w:tcPr>
          <w:p w:rsidR="004F7B0C" w:rsidRDefault="00680FA7" w:rsidP="00C174A2">
            <w:del w:id="118" w:author="Jalaj Mathur" w:date="2022-04-18T10:23:00Z">
              <w:r w:rsidDel="00300DB0">
                <w:delText>Project Manager</w:delText>
              </w:r>
            </w:del>
          </w:p>
        </w:tc>
      </w:tr>
      <w:tr w:rsidR="006F5EC9" w:rsidRPr="00260ACF" w:rsidTr="0097537F">
        <w:tc>
          <w:tcPr>
            <w:tcW w:w="1096" w:type="dxa"/>
            <w:shd w:val="clear" w:color="auto" w:fill="auto"/>
          </w:tcPr>
          <w:p w:rsidR="006F5EC9" w:rsidRPr="00C1777B" w:rsidRDefault="006F5EC9" w:rsidP="00C1777B">
            <w:pPr>
              <w:pStyle w:val="ListParagraph"/>
              <w:numPr>
                <w:ilvl w:val="0"/>
                <w:numId w:val="2"/>
              </w:numPr>
              <w:rPr>
                <w:b/>
                <w:bCs/>
              </w:rPr>
            </w:pPr>
          </w:p>
        </w:tc>
        <w:tc>
          <w:tcPr>
            <w:tcW w:w="6521" w:type="dxa"/>
            <w:shd w:val="clear" w:color="auto" w:fill="auto"/>
          </w:tcPr>
          <w:p w:rsidR="006F5EC9" w:rsidRPr="00C1777B" w:rsidRDefault="006F5EC9" w:rsidP="006F5EC9">
            <w:pPr>
              <w:rPr>
                <w:b/>
                <w:i/>
                <w:u w:val="single"/>
              </w:rPr>
            </w:pPr>
            <w:r w:rsidRPr="00C1777B">
              <w:rPr>
                <w:b/>
                <w:i/>
                <w:u w:val="single"/>
              </w:rPr>
              <w:t>Measurement</w:t>
            </w:r>
          </w:p>
          <w:p w:rsidR="006F5EC9" w:rsidRPr="00C1777B" w:rsidRDefault="00DF3C28" w:rsidP="006F5EC9">
            <w:pPr>
              <w:rPr>
                <w:b/>
                <w:u w:val="single"/>
              </w:rPr>
            </w:pPr>
            <w:r w:rsidRPr="00B25D33">
              <w:rPr>
                <w:b/>
                <w:u w:val="single"/>
              </w:rPr>
              <w:t>For any other identified measurements</w:t>
            </w:r>
          </w:p>
          <w:p w:rsidR="006F5EC9" w:rsidRDefault="006F5EC9" w:rsidP="006F5EC9">
            <w:r>
              <w:t>The purpose of this measurement is to quantitatively analyze and monitor a parameter that is considered critical for a specific project/ process.</w:t>
            </w:r>
          </w:p>
          <w:p w:rsidR="006F5EC9" w:rsidRPr="00C1777B" w:rsidRDefault="006F5EC9" w:rsidP="006F5EC9">
            <w:pPr>
              <w:rPr>
                <w:b/>
                <w:i/>
                <w:u w:val="single"/>
              </w:rPr>
            </w:pPr>
            <w:r w:rsidRPr="00C1777B">
              <w:rPr>
                <w:b/>
                <w:i/>
                <w:u w:val="single"/>
              </w:rPr>
              <w:t>Collect Data</w:t>
            </w:r>
          </w:p>
          <w:p w:rsidR="006F5EC9" w:rsidRDefault="006F5EC9" w:rsidP="006F5EC9">
            <w:pPr>
              <w:pStyle w:val="ListParagraph"/>
              <w:numPr>
                <w:ilvl w:val="0"/>
                <w:numId w:val="26"/>
              </w:numPr>
              <w:spacing w:after="0" w:line="240" w:lineRule="auto"/>
            </w:pPr>
            <w:r>
              <w:t>Collect the data by suitable means, as defined in the project’s measurement plan.</w:t>
            </w:r>
          </w:p>
          <w:p w:rsidR="006F5EC9" w:rsidRPr="00C1777B" w:rsidRDefault="006F5EC9" w:rsidP="006F5EC9">
            <w:pPr>
              <w:rPr>
                <w:b/>
                <w:i/>
                <w:u w:val="single"/>
              </w:rPr>
            </w:pPr>
            <w:r w:rsidRPr="00C1777B">
              <w:rPr>
                <w:b/>
                <w:i/>
                <w:u w:val="single"/>
              </w:rPr>
              <w:t>Analyze Data</w:t>
            </w:r>
          </w:p>
          <w:p w:rsidR="006F5EC9" w:rsidRDefault="006F5EC9" w:rsidP="006F5EC9">
            <w:pPr>
              <w:pStyle w:val="ListParagraph"/>
              <w:numPr>
                <w:ilvl w:val="0"/>
                <w:numId w:val="26"/>
              </w:numPr>
              <w:spacing w:after="0" w:line="240" w:lineRule="auto"/>
            </w:pPr>
            <w:r>
              <w:t>Consolidate the collected data.</w:t>
            </w:r>
          </w:p>
          <w:p w:rsidR="006F5EC9" w:rsidRDefault="006F5EC9" w:rsidP="006F5EC9">
            <w:pPr>
              <w:pStyle w:val="ListParagraph"/>
              <w:numPr>
                <w:ilvl w:val="0"/>
                <w:numId w:val="26"/>
              </w:numPr>
              <w:spacing w:after="0" w:line="240" w:lineRule="auto"/>
            </w:pPr>
            <w:r>
              <w:t>Analyze the data by suitable means.</w:t>
            </w:r>
          </w:p>
          <w:p w:rsidR="006F5EC9" w:rsidRDefault="006F5EC9" w:rsidP="006F5EC9">
            <w:pPr>
              <w:pStyle w:val="ListParagraph"/>
              <w:numPr>
                <w:ilvl w:val="0"/>
                <w:numId w:val="26"/>
              </w:numPr>
              <w:spacing w:after="0" w:line="240" w:lineRule="auto"/>
            </w:pPr>
            <w:r>
              <w:t>Plot a suitable graph to accurately represent the data.</w:t>
            </w:r>
          </w:p>
          <w:p w:rsidR="006F5EC9" w:rsidRPr="00C1777B" w:rsidRDefault="006F5EC9" w:rsidP="006F5EC9">
            <w:pPr>
              <w:rPr>
                <w:b/>
                <w:i/>
                <w:u w:val="single"/>
              </w:rPr>
            </w:pPr>
          </w:p>
        </w:tc>
        <w:tc>
          <w:tcPr>
            <w:tcW w:w="2126" w:type="dxa"/>
            <w:shd w:val="clear" w:color="auto" w:fill="auto"/>
          </w:tcPr>
          <w:p w:rsidR="006F5EC9" w:rsidRDefault="006F5EC9" w:rsidP="00C174A2">
            <w:r>
              <w:t>Project Manager</w:t>
            </w:r>
          </w:p>
        </w:tc>
      </w:tr>
      <w:tr w:rsidR="00C81D91" w:rsidRPr="00260ACF" w:rsidTr="0097537F">
        <w:tc>
          <w:tcPr>
            <w:tcW w:w="1096" w:type="dxa"/>
            <w:shd w:val="clear" w:color="auto" w:fill="DBE5F1" w:themeFill="accent1" w:themeFillTint="33"/>
          </w:tcPr>
          <w:p w:rsidR="00C81D91" w:rsidRPr="00C1777B" w:rsidRDefault="00C81D91" w:rsidP="004E2895">
            <w:pPr>
              <w:pStyle w:val="ListParagraph"/>
              <w:rPr>
                <w:b/>
                <w:bCs/>
              </w:rPr>
            </w:pPr>
          </w:p>
        </w:tc>
        <w:tc>
          <w:tcPr>
            <w:tcW w:w="6521" w:type="dxa"/>
            <w:shd w:val="clear" w:color="auto" w:fill="DBE5F1" w:themeFill="accent1" w:themeFillTint="33"/>
          </w:tcPr>
          <w:p w:rsidR="00C81D91" w:rsidRPr="00634432" w:rsidRDefault="00C81D91" w:rsidP="004E2895">
            <w:pPr>
              <w:rPr>
                <w:b/>
              </w:rPr>
            </w:pPr>
            <w:r>
              <w:rPr>
                <w:b/>
              </w:rPr>
              <w:t xml:space="preserve">Project </w:t>
            </w:r>
            <w:r w:rsidR="004A14F0">
              <w:rPr>
                <w:b/>
              </w:rPr>
              <w:t>Metrics Report</w:t>
            </w:r>
          </w:p>
        </w:tc>
        <w:tc>
          <w:tcPr>
            <w:tcW w:w="2126" w:type="dxa"/>
            <w:shd w:val="clear" w:color="auto" w:fill="DBE5F1" w:themeFill="accent1" w:themeFillTint="33"/>
          </w:tcPr>
          <w:p w:rsidR="00C81D91" w:rsidRDefault="00C81D91" w:rsidP="004E2895"/>
        </w:tc>
      </w:tr>
      <w:tr w:rsidR="00C81D91" w:rsidRPr="00260ACF" w:rsidTr="0097537F">
        <w:tc>
          <w:tcPr>
            <w:tcW w:w="1096" w:type="dxa"/>
            <w:shd w:val="clear" w:color="auto" w:fill="auto"/>
          </w:tcPr>
          <w:p w:rsidR="00C81D91" w:rsidRPr="00C1777B" w:rsidRDefault="00C81D91" w:rsidP="00C1777B">
            <w:pPr>
              <w:pStyle w:val="ListParagraph"/>
              <w:numPr>
                <w:ilvl w:val="0"/>
                <w:numId w:val="2"/>
              </w:numPr>
              <w:rPr>
                <w:b/>
                <w:bCs/>
              </w:rPr>
            </w:pPr>
          </w:p>
        </w:tc>
        <w:tc>
          <w:tcPr>
            <w:tcW w:w="6521" w:type="dxa"/>
            <w:shd w:val="clear" w:color="auto" w:fill="auto"/>
          </w:tcPr>
          <w:p w:rsidR="00C81D91" w:rsidRPr="004A14F0" w:rsidRDefault="004A14F0" w:rsidP="00D21E16">
            <w:r w:rsidRPr="004A14F0">
              <w:t xml:space="preserve">Prepare </w:t>
            </w:r>
            <w:r>
              <w:t>the Project Metrics Report on carrying out each measurement as defined above.</w:t>
            </w:r>
            <w:r w:rsidR="00FF014C">
              <w:t xml:space="preserve"> The Metrics report is updated at each </w:t>
            </w:r>
            <w:r w:rsidR="00DF3C28" w:rsidRPr="00BB1640">
              <w:t>phase end</w:t>
            </w:r>
            <w:r w:rsidR="00FF014C">
              <w:t>.</w:t>
            </w:r>
            <w:r w:rsidR="00D21E16">
              <w:t xml:space="preserve"> Use “Project Metrics Report Template” (TMPL_MESRPT). </w:t>
            </w:r>
            <w:ins w:id="119" w:author="Jalaj Mathur" w:date="2022-04-18T10:25:00Z">
              <w:r w:rsidR="00300DB0">
                <w:t xml:space="preserve">Use </w:t>
              </w:r>
            </w:ins>
            <w:ins w:id="120" w:author="Jalaj Mathur" w:date="2022-04-18T10:26:00Z">
              <w:r w:rsidR="00300DB0">
                <w:t xml:space="preserve">snapshots of </w:t>
              </w:r>
            </w:ins>
            <w:ins w:id="121" w:author="Jalaj Mathur" w:date="2022-04-18T10:25:00Z">
              <w:r w:rsidR="00300DB0">
                <w:t xml:space="preserve">appropriate reports from </w:t>
              </w:r>
              <w:proofErr w:type="spellStart"/>
              <w:r w:rsidR="00300DB0">
                <w:t>GIL.ef</w:t>
              </w:r>
              <w:proofErr w:type="spellEnd"/>
              <w:r w:rsidR="00300DB0">
                <w:t xml:space="preserve"> for project metrics.</w:t>
              </w:r>
            </w:ins>
          </w:p>
        </w:tc>
        <w:tc>
          <w:tcPr>
            <w:tcW w:w="2126" w:type="dxa"/>
            <w:shd w:val="clear" w:color="auto" w:fill="auto"/>
          </w:tcPr>
          <w:p w:rsidR="00C81D91" w:rsidRDefault="00680FA7" w:rsidP="00C174A2">
            <w:r>
              <w:t>Project Manager</w:t>
            </w:r>
          </w:p>
        </w:tc>
      </w:tr>
      <w:tr w:rsidR="00C81D91" w:rsidRPr="00260ACF" w:rsidTr="0097537F">
        <w:tc>
          <w:tcPr>
            <w:tcW w:w="1096" w:type="dxa"/>
            <w:shd w:val="clear" w:color="auto" w:fill="auto"/>
          </w:tcPr>
          <w:p w:rsidR="00C81D91" w:rsidRPr="00C1777B" w:rsidRDefault="00C81D91" w:rsidP="00C1777B">
            <w:pPr>
              <w:pStyle w:val="ListParagraph"/>
              <w:numPr>
                <w:ilvl w:val="0"/>
                <w:numId w:val="2"/>
              </w:numPr>
              <w:rPr>
                <w:b/>
                <w:bCs/>
              </w:rPr>
            </w:pPr>
          </w:p>
        </w:tc>
        <w:tc>
          <w:tcPr>
            <w:tcW w:w="6521" w:type="dxa"/>
            <w:shd w:val="clear" w:color="auto" w:fill="auto"/>
          </w:tcPr>
          <w:p w:rsidR="00C81D91" w:rsidRPr="004A14F0" w:rsidRDefault="00FE7BA0" w:rsidP="004F7B0C">
            <w:r>
              <w:t>Get the metrics report reviewed by the PPQA member.</w:t>
            </w:r>
          </w:p>
        </w:tc>
        <w:tc>
          <w:tcPr>
            <w:tcW w:w="2126" w:type="dxa"/>
            <w:shd w:val="clear" w:color="auto" w:fill="auto"/>
          </w:tcPr>
          <w:p w:rsidR="00C81D91" w:rsidRDefault="00680FA7" w:rsidP="00C174A2">
            <w:r>
              <w:t>Project Manager</w:t>
            </w:r>
          </w:p>
        </w:tc>
      </w:tr>
      <w:tr w:rsidR="00680FA7" w:rsidRPr="00260ACF" w:rsidTr="0097537F">
        <w:tc>
          <w:tcPr>
            <w:tcW w:w="1096" w:type="dxa"/>
            <w:shd w:val="clear" w:color="auto" w:fill="auto"/>
          </w:tcPr>
          <w:p w:rsidR="00680FA7" w:rsidRPr="00C1777B" w:rsidRDefault="00680FA7" w:rsidP="00C1777B">
            <w:pPr>
              <w:pStyle w:val="ListParagraph"/>
              <w:numPr>
                <w:ilvl w:val="0"/>
                <w:numId w:val="2"/>
              </w:numPr>
              <w:rPr>
                <w:b/>
                <w:bCs/>
              </w:rPr>
            </w:pPr>
          </w:p>
        </w:tc>
        <w:tc>
          <w:tcPr>
            <w:tcW w:w="6521" w:type="dxa"/>
            <w:shd w:val="clear" w:color="auto" w:fill="auto"/>
          </w:tcPr>
          <w:p w:rsidR="00680FA7" w:rsidRDefault="00680FA7" w:rsidP="004F7B0C">
            <w:r>
              <w:t>Review the report with respect to the data gathered and the conclusions arrived at.</w:t>
            </w:r>
          </w:p>
        </w:tc>
        <w:tc>
          <w:tcPr>
            <w:tcW w:w="2126" w:type="dxa"/>
            <w:shd w:val="clear" w:color="auto" w:fill="auto"/>
          </w:tcPr>
          <w:p w:rsidR="00680FA7" w:rsidRDefault="00680FA7" w:rsidP="00C174A2">
            <w:r>
              <w:t>PPQA Member</w:t>
            </w:r>
          </w:p>
        </w:tc>
      </w:tr>
      <w:tr w:rsidR="00FE7BA0" w:rsidRPr="00260ACF" w:rsidTr="0097537F">
        <w:tc>
          <w:tcPr>
            <w:tcW w:w="1096" w:type="dxa"/>
            <w:shd w:val="clear" w:color="auto" w:fill="auto"/>
          </w:tcPr>
          <w:p w:rsidR="00FE7BA0" w:rsidRPr="00C1777B" w:rsidRDefault="00FE7BA0" w:rsidP="00C1777B">
            <w:pPr>
              <w:pStyle w:val="ListParagraph"/>
              <w:numPr>
                <w:ilvl w:val="0"/>
                <w:numId w:val="2"/>
              </w:numPr>
              <w:rPr>
                <w:b/>
                <w:bCs/>
              </w:rPr>
            </w:pPr>
          </w:p>
        </w:tc>
        <w:tc>
          <w:tcPr>
            <w:tcW w:w="6521" w:type="dxa"/>
            <w:shd w:val="clear" w:color="auto" w:fill="auto"/>
          </w:tcPr>
          <w:p w:rsidR="00FE7BA0" w:rsidRDefault="00FE7BA0" w:rsidP="004F7B0C">
            <w:r>
              <w:t>Take suitable corrective and preventive measures based on the metrics report for the project.</w:t>
            </w:r>
            <w:ins w:id="122" w:author="Jalaj Mathur" w:date="2022-04-18T10:27:00Z">
              <w:r w:rsidR="00814804">
                <w:t xml:space="preserve"> Track the actions to closure using </w:t>
              </w:r>
            </w:ins>
            <w:ins w:id="123" w:author="Jalaj Mathur" w:date="2022-04-18T10:28:00Z">
              <w:r w:rsidR="00814804">
                <w:t>GIL.ef</w:t>
              </w:r>
            </w:ins>
            <w:bookmarkStart w:id="124" w:name="_GoBack"/>
            <w:bookmarkEnd w:id="124"/>
          </w:p>
        </w:tc>
        <w:tc>
          <w:tcPr>
            <w:tcW w:w="2126" w:type="dxa"/>
            <w:shd w:val="clear" w:color="auto" w:fill="auto"/>
          </w:tcPr>
          <w:p w:rsidR="00FE7BA0" w:rsidRDefault="00680FA7" w:rsidP="00C174A2">
            <w:r>
              <w:t>Project Manager</w:t>
            </w:r>
          </w:p>
        </w:tc>
      </w:tr>
      <w:tr w:rsidR="00FE7BA0" w:rsidRPr="00260ACF" w:rsidTr="0097537F">
        <w:tc>
          <w:tcPr>
            <w:tcW w:w="1096" w:type="dxa"/>
            <w:shd w:val="clear" w:color="auto" w:fill="auto"/>
          </w:tcPr>
          <w:p w:rsidR="00FE7BA0" w:rsidRPr="00C1777B" w:rsidRDefault="00FE7BA0" w:rsidP="00C1777B">
            <w:pPr>
              <w:pStyle w:val="ListParagraph"/>
              <w:numPr>
                <w:ilvl w:val="0"/>
                <w:numId w:val="2"/>
              </w:numPr>
              <w:rPr>
                <w:b/>
                <w:bCs/>
              </w:rPr>
            </w:pPr>
          </w:p>
        </w:tc>
        <w:tc>
          <w:tcPr>
            <w:tcW w:w="6521" w:type="dxa"/>
            <w:shd w:val="clear" w:color="auto" w:fill="auto"/>
          </w:tcPr>
          <w:p w:rsidR="00FE7BA0" w:rsidRDefault="00680FA7" w:rsidP="00B97060">
            <w:r>
              <w:t>Send the Metrics report to the</w:t>
            </w:r>
            <w:r w:rsidR="00B25D33">
              <w:t xml:space="preserve"> PEG and relevant</w:t>
            </w:r>
            <w:r>
              <w:t xml:space="preserve"> </w:t>
            </w:r>
            <w:r w:rsidR="00CF43DD">
              <w:t>st</w:t>
            </w:r>
            <w:r w:rsidR="00B97060">
              <w:t>a</w:t>
            </w:r>
            <w:r w:rsidR="00CF43DD">
              <w:t>k</w:t>
            </w:r>
            <w:r w:rsidR="00B97060">
              <w:t>e</w:t>
            </w:r>
            <w:r w:rsidR="00CF43DD">
              <w:t>holder</w:t>
            </w:r>
            <w:r w:rsidR="00B25D33">
              <w:t>s</w:t>
            </w:r>
            <w:r w:rsidR="00CF43DD">
              <w:t xml:space="preserve"> </w:t>
            </w:r>
            <w:r>
              <w:t xml:space="preserve">at </w:t>
            </w:r>
            <w:r w:rsidR="00CB3103">
              <w:t>the end of each milestone</w:t>
            </w:r>
            <w:r>
              <w:t>.</w:t>
            </w:r>
          </w:p>
        </w:tc>
        <w:tc>
          <w:tcPr>
            <w:tcW w:w="2126" w:type="dxa"/>
            <w:shd w:val="clear" w:color="auto" w:fill="auto"/>
          </w:tcPr>
          <w:p w:rsidR="00FE7BA0" w:rsidRDefault="00680FA7" w:rsidP="00C174A2">
            <w:r>
              <w:t>Project Manager</w:t>
            </w:r>
          </w:p>
        </w:tc>
      </w:tr>
      <w:tr w:rsidR="00995866" w:rsidRPr="00260ACF" w:rsidTr="0097537F">
        <w:tc>
          <w:tcPr>
            <w:tcW w:w="1096" w:type="dxa"/>
            <w:shd w:val="clear" w:color="auto" w:fill="B8CCE4" w:themeFill="accent1" w:themeFillTint="66"/>
          </w:tcPr>
          <w:p w:rsidR="00995866" w:rsidRPr="00C1777B" w:rsidRDefault="00995866" w:rsidP="004E2895">
            <w:pPr>
              <w:pStyle w:val="ListParagraph"/>
              <w:rPr>
                <w:b/>
                <w:bCs/>
              </w:rPr>
            </w:pPr>
          </w:p>
        </w:tc>
        <w:tc>
          <w:tcPr>
            <w:tcW w:w="6521" w:type="dxa"/>
            <w:shd w:val="clear" w:color="auto" w:fill="B8CCE4" w:themeFill="accent1" w:themeFillTint="66"/>
          </w:tcPr>
          <w:p w:rsidR="00995866" w:rsidRPr="00C1777B" w:rsidRDefault="00995866" w:rsidP="004E2895">
            <w:pPr>
              <w:rPr>
                <w:b/>
              </w:rPr>
            </w:pPr>
            <w:r>
              <w:rPr>
                <w:b/>
              </w:rPr>
              <w:t>Organization Level Measurements</w:t>
            </w:r>
          </w:p>
        </w:tc>
        <w:tc>
          <w:tcPr>
            <w:tcW w:w="2126" w:type="dxa"/>
            <w:shd w:val="clear" w:color="auto" w:fill="B8CCE4" w:themeFill="accent1" w:themeFillTint="66"/>
          </w:tcPr>
          <w:p w:rsidR="00995866" w:rsidRDefault="00995866" w:rsidP="004E2895"/>
        </w:tc>
      </w:tr>
      <w:tr w:rsidR="00995866" w:rsidRPr="00260ACF" w:rsidTr="0097537F">
        <w:tc>
          <w:tcPr>
            <w:tcW w:w="1096" w:type="dxa"/>
            <w:shd w:val="clear" w:color="auto" w:fill="auto"/>
          </w:tcPr>
          <w:p w:rsidR="00995866" w:rsidRPr="00C1777B" w:rsidRDefault="00995866" w:rsidP="00C1777B">
            <w:pPr>
              <w:pStyle w:val="ListParagraph"/>
              <w:numPr>
                <w:ilvl w:val="0"/>
                <w:numId w:val="2"/>
              </w:numPr>
              <w:rPr>
                <w:b/>
                <w:bCs/>
              </w:rPr>
            </w:pPr>
          </w:p>
        </w:tc>
        <w:tc>
          <w:tcPr>
            <w:tcW w:w="6521" w:type="dxa"/>
            <w:shd w:val="clear" w:color="auto" w:fill="auto"/>
          </w:tcPr>
          <w:p w:rsidR="00995866" w:rsidRPr="00C1777B" w:rsidRDefault="00995866" w:rsidP="00995866">
            <w:pPr>
              <w:rPr>
                <w:b/>
                <w:i/>
                <w:u w:val="single"/>
              </w:rPr>
            </w:pPr>
            <w:r w:rsidRPr="00C1777B">
              <w:rPr>
                <w:b/>
                <w:i/>
                <w:u w:val="single"/>
              </w:rPr>
              <w:t>Measurement</w:t>
            </w:r>
          </w:p>
          <w:p w:rsidR="002859D5" w:rsidRDefault="002859D5" w:rsidP="002859D5">
            <w:pPr>
              <w:rPr>
                <w:b/>
                <w:u w:val="single"/>
              </w:rPr>
            </w:pPr>
            <w:r>
              <w:rPr>
                <w:b/>
                <w:u w:val="single"/>
              </w:rPr>
              <w:t>Product Defect Density</w:t>
            </w:r>
            <w:r w:rsidRPr="000E6712">
              <w:rPr>
                <w:b/>
                <w:u w:val="single"/>
              </w:rPr>
              <w:t xml:space="preserve"> </w:t>
            </w:r>
          </w:p>
          <w:p w:rsidR="002859D5" w:rsidRDefault="002859D5" w:rsidP="002859D5">
            <w:r w:rsidRPr="000917A2">
              <w:t xml:space="preserve">The purpose of this measurement is to </w:t>
            </w:r>
            <w:r>
              <w:t>reduce the number of defects in the product delivered to the customer.</w:t>
            </w:r>
          </w:p>
          <w:p w:rsidR="002859D5" w:rsidRDefault="002859D5" w:rsidP="002859D5">
            <w:pPr>
              <w:rPr>
                <w:b/>
                <w:i/>
                <w:u w:val="single"/>
              </w:rPr>
            </w:pPr>
            <w:r>
              <w:rPr>
                <w:b/>
                <w:i/>
                <w:u w:val="single"/>
              </w:rPr>
              <w:t>Definition</w:t>
            </w:r>
          </w:p>
          <w:p w:rsidR="002859D5" w:rsidRDefault="002859D5" w:rsidP="002859D5">
            <w:pPr>
              <w:rPr>
                <w:b/>
                <w:i/>
                <w:u w:val="single"/>
              </w:rPr>
            </w:pPr>
            <w:r>
              <w:t xml:space="preserve">Product </w:t>
            </w:r>
            <w:r w:rsidRPr="00AE0447">
              <w:t>Defect De</w:t>
            </w:r>
            <w:r>
              <w:t xml:space="preserve">nsity is the number of </w:t>
            </w:r>
            <w:r w:rsidR="00E85675">
              <w:t>functional defects detected in Review, Testing and Validation</w:t>
            </w:r>
            <w:r w:rsidR="00E85675" w:rsidRPr="00AE0447">
              <w:t xml:space="preserve"> </w:t>
            </w:r>
            <w:r w:rsidR="00E85675">
              <w:t>in</w:t>
            </w:r>
            <w:r w:rsidRPr="00AE0447">
              <w:t xml:space="preserve"> </w:t>
            </w:r>
            <w:r w:rsidR="00E85675">
              <w:t>the project’s Lifecycle</w:t>
            </w:r>
            <w:r>
              <w:t xml:space="preserve"> </w:t>
            </w:r>
            <w:r w:rsidRPr="00AE0447">
              <w:t xml:space="preserve">divided by the size of </w:t>
            </w:r>
            <w:r>
              <w:t>the product defined as proportional to the actual person hours expended in the project.</w:t>
            </w:r>
          </w:p>
          <w:p w:rsidR="002859D5" w:rsidRDefault="002859D5" w:rsidP="002859D5">
            <w:pPr>
              <w:rPr>
                <w:b/>
                <w:i/>
                <w:u w:val="single"/>
              </w:rPr>
            </w:pPr>
            <w:r>
              <w:rPr>
                <w:b/>
                <w:i/>
                <w:u w:val="single"/>
              </w:rPr>
              <w:t>Input</w:t>
            </w:r>
          </w:p>
          <w:p w:rsidR="002859D5" w:rsidRDefault="002859D5" w:rsidP="002859D5">
            <w:pPr>
              <w:pStyle w:val="ListParagraph"/>
              <w:numPr>
                <w:ilvl w:val="0"/>
                <w:numId w:val="24"/>
              </w:numPr>
            </w:pPr>
            <w:r>
              <w:t>Consolidate all Functional Defects from “</w:t>
            </w:r>
            <w:r w:rsidR="005A094C">
              <w:t>Review</w:t>
            </w:r>
            <w:r>
              <w:t xml:space="preserve"> &amp; Testing Defect Log” for the Project.</w:t>
            </w:r>
          </w:p>
          <w:p w:rsidR="002859D5" w:rsidRDefault="002859D5" w:rsidP="002859D5">
            <w:pPr>
              <w:pStyle w:val="ListParagraph"/>
              <w:numPr>
                <w:ilvl w:val="0"/>
                <w:numId w:val="24"/>
              </w:numPr>
            </w:pPr>
            <w:r>
              <w:t>Consolidate the total number of person hours from the “Timesheet” for the project.</w:t>
            </w:r>
          </w:p>
          <w:p w:rsidR="00C46F03" w:rsidRDefault="00C46F03" w:rsidP="00C46F03">
            <w:pPr>
              <w:pStyle w:val="ListParagraph"/>
              <w:numPr>
                <w:ilvl w:val="0"/>
                <w:numId w:val="24"/>
              </w:numPr>
            </w:pPr>
            <w:r>
              <w:t>Ensure that the data quality checks built into the “Data Collection, Measurement, Analysis and Reporting Tool” (TOOL_MESURE) pass.</w:t>
            </w:r>
          </w:p>
          <w:p w:rsidR="002859D5" w:rsidRPr="000D33BD" w:rsidRDefault="002859D5" w:rsidP="002859D5">
            <w:pPr>
              <w:rPr>
                <w:b/>
                <w:i/>
                <w:u w:val="single"/>
              </w:rPr>
            </w:pPr>
            <w:r w:rsidRPr="000D33BD">
              <w:rPr>
                <w:b/>
                <w:i/>
                <w:u w:val="single"/>
              </w:rPr>
              <w:t>Base Measures</w:t>
            </w:r>
          </w:p>
          <w:p w:rsidR="002859D5" w:rsidRDefault="002859D5" w:rsidP="002859D5">
            <w:pPr>
              <w:pStyle w:val="ListParagraph"/>
              <w:numPr>
                <w:ilvl w:val="0"/>
                <w:numId w:val="24"/>
              </w:numPr>
            </w:pPr>
            <w:r>
              <w:t xml:space="preserve"># of defects detected in </w:t>
            </w:r>
            <w:r w:rsidR="00262617">
              <w:t>Review,</w:t>
            </w:r>
            <w:r w:rsidR="00381849">
              <w:t xml:space="preserve"> </w:t>
            </w:r>
            <w:r>
              <w:t>Testing and Validation</w:t>
            </w:r>
          </w:p>
          <w:p w:rsidR="002859D5" w:rsidRDefault="00B94E0B" w:rsidP="002859D5">
            <w:pPr>
              <w:pStyle w:val="ListParagraph"/>
              <w:numPr>
                <w:ilvl w:val="0"/>
                <w:numId w:val="24"/>
              </w:numPr>
            </w:pPr>
            <w:r>
              <w:t>Total Person hours expanded in the project</w:t>
            </w:r>
          </w:p>
          <w:p w:rsidR="00B94E0B" w:rsidRDefault="00B94E0B" w:rsidP="00B94E0B">
            <w:pPr>
              <w:pStyle w:val="ListParagraph"/>
            </w:pPr>
          </w:p>
          <w:p w:rsidR="00B94E0B" w:rsidRDefault="00B94E0B" w:rsidP="00B94E0B">
            <w:pPr>
              <w:pStyle w:val="ListParagraph"/>
            </w:pPr>
          </w:p>
          <w:p w:rsidR="00B94E0B" w:rsidRDefault="00B94E0B" w:rsidP="00B94E0B">
            <w:pPr>
              <w:pStyle w:val="ListParagraph"/>
            </w:pPr>
          </w:p>
          <w:p w:rsidR="002859D5" w:rsidRDefault="002859D5" w:rsidP="002859D5">
            <w:pPr>
              <w:pStyle w:val="ListParagraph"/>
              <w:ind w:left="0"/>
              <w:rPr>
                <w:b/>
                <w:i/>
                <w:u w:val="single"/>
              </w:rPr>
            </w:pPr>
            <w:r w:rsidRPr="00C12FD7">
              <w:rPr>
                <w:b/>
                <w:i/>
                <w:u w:val="single"/>
              </w:rPr>
              <w:t xml:space="preserve">Tools </w:t>
            </w:r>
          </w:p>
          <w:p w:rsidR="002859D5" w:rsidRPr="00C12FD7" w:rsidRDefault="002859D5" w:rsidP="002859D5">
            <w:pPr>
              <w:pStyle w:val="ListParagraph"/>
              <w:ind w:left="0"/>
            </w:pPr>
            <w:r>
              <w:t xml:space="preserve">“Data Collection, Measurement, Analysis and Reporting Tool” (TOOL_MESURE) </w:t>
            </w:r>
          </w:p>
          <w:p w:rsidR="002859D5" w:rsidRPr="00C1777B" w:rsidRDefault="002859D5" w:rsidP="002859D5">
            <w:pPr>
              <w:rPr>
                <w:b/>
                <w:i/>
                <w:u w:val="single"/>
              </w:rPr>
            </w:pPr>
            <w:r w:rsidRPr="00C1777B">
              <w:rPr>
                <w:b/>
                <w:i/>
                <w:u w:val="single"/>
              </w:rPr>
              <w:t>Data</w:t>
            </w:r>
            <w:r>
              <w:rPr>
                <w:b/>
                <w:i/>
                <w:u w:val="single"/>
              </w:rPr>
              <w:t xml:space="preserve"> Analysis at </w:t>
            </w:r>
            <w:r w:rsidR="003648DE">
              <w:rPr>
                <w:b/>
                <w:i/>
                <w:u w:val="single"/>
              </w:rPr>
              <w:t>Organizational</w:t>
            </w:r>
            <w:r>
              <w:rPr>
                <w:b/>
                <w:i/>
                <w:u w:val="single"/>
              </w:rPr>
              <w:t xml:space="preserve"> Level</w:t>
            </w:r>
          </w:p>
          <w:p w:rsidR="002859D5" w:rsidRDefault="002859D5" w:rsidP="002859D5">
            <w:pPr>
              <w:pStyle w:val="ListParagraph"/>
              <w:ind w:left="0"/>
            </w:pPr>
            <w:r>
              <w:t xml:space="preserve">Calculate </w:t>
            </w:r>
          </w:p>
          <w:p w:rsidR="002859D5" w:rsidRDefault="002859D5" w:rsidP="002859D5">
            <w:pPr>
              <w:pStyle w:val="ListParagraph"/>
            </w:pPr>
            <w:r>
              <w:t xml:space="preserve"> (Functional Defects detected in </w:t>
            </w:r>
            <w:r w:rsidR="00381849">
              <w:t xml:space="preserve">Review, Testing and </w:t>
            </w:r>
            <w:r>
              <w:lastRenderedPageBreak/>
              <w:t>Validation for the specified project) /(Total number of person hours</w:t>
            </w:r>
            <w:r w:rsidDel="00B66E66">
              <w:t xml:space="preserve"> </w:t>
            </w:r>
            <w:r>
              <w:t xml:space="preserve">for the project) </w:t>
            </w:r>
          </w:p>
          <w:p w:rsidR="002B4688" w:rsidRDefault="002859D5">
            <w:pPr>
              <w:pStyle w:val="ListParagraph"/>
            </w:pPr>
            <w:r>
              <w:t>The Product Defect Density calculated above should be within the defined measurement goal in “Business Objective to Process Objective Mapping” document (MSTL_BOTOPO).</w:t>
            </w:r>
          </w:p>
        </w:tc>
        <w:tc>
          <w:tcPr>
            <w:tcW w:w="2126" w:type="dxa"/>
            <w:shd w:val="clear" w:color="auto" w:fill="auto"/>
          </w:tcPr>
          <w:p w:rsidR="00995866" w:rsidRDefault="00A318E7" w:rsidP="00C174A2">
            <w:r>
              <w:lastRenderedPageBreak/>
              <w:t>PEG</w:t>
            </w:r>
          </w:p>
        </w:tc>
      </w:tr>
      <w:tr w:rsidR="00995866" w:rsidRPr="00260ACF" w:rsidTr="0097537F">
        <w:tc>
          <w:tcPr>
            <w:tcW w:w="1096" w:type="dxa"/>
            <w:shd w:val="clear" w:color="auto" w:fill="auto"/>
          </w:tcPr>
          <w:p w:rsidR="00995866" w:rsidRPr="00C1777B" w:rsidRDefault="00995866" w:rsidP="00C1777B">
            <w:pPr>
              <w:pStyle w:val="ListParagraph"/>
              <w:numPr>
                <w:ilvl w:val="0"/>
                <w:numId w:val="2"/>
              </w:numPr>
              <w:rPr>
                <w:b/>
                <w:bCs/>
              </w:rPr>
            </w:pPr>
          </w:p>
        </w:tc>
        <w:tc>
          <w:tcPr>
            <w:tcW w:w="6521" w:type="dxa"/>
            <w:shd w:val="clear" w:color="auto" w:fill="auto"/>
          </w:tcPr>
          <w:p w:rsidR="00995866" w:rsidRPr="00C1777B" w:rsidRDefault="00995866" w:rsidP="00995866">
            <w:pPr>
              <w:rPr>
                <w:b/>
                <w:i/>
                <w:u w:val="single"/>
              </w:rPr>
            </w:pPr>
            <w:r w:rsidRPr="00C1777B">
              <w:rPr>
                <w:b/>
                <w:i/>
                <w:u w:val="single"/>
              </w:rPr>
              <w:t>Measurement</w:t>
            </w:r>
          </w:p>
          <w:p w:rsidR="002B15AB" w:rsidRDefault="002B15AB" w:rsidP="002B15AB">
            <w:pPr>
              <w:rPr>
                <w:b/>
                <w:u w:val="single"/>
              </w:rPr>
            </w:pPr>
            <w:r>
              <w:rPr>
                <w:b/>
                <w:u w:val="single"/>
              </w:rPr>
              <w:t>Project’s Process Defect Density</w:t>
            </w:r>
            <w:r w:rsidRPr="000E6712">
              <w:rPr>
                <w:b/>
                <w:u w:val="single"/>
              </w:rPr>
              <w:t xml:space="preserve"> </w:t>
            </w:r>
          </w:p>
          <w:p w:rsidR="002B15AB" w:rsidRDefault="002B15AB" w:rsidP="002B15AB">
            <w:r w:rsidRPr="000917A2">
              <w:t xml:space="preserve">The purpose of this measurement is to </w:t>
            </w:r>
            <w:r>
              <w:t>reduce the number of process defects in the project.</w:t>
            </w:r>
          </w:p>
          <w:p w:rsidR="002B15AB" w:rsidRDefault="002B15AB" w:rsidP="002B15AB">
            <w:pPr>
              <w:rPr>
                <w:b/>
                <w:i/>
                <w:u w:val="single"/>
              </w:rPr>
            </w:pPr>
            <w:r>
              <w:rPr>
                <w:b/>
                <w:i/>
                <w:u w:val="single"/>
              </w:rPr>
              <w:t>Definition</w:t>
            </w:r>
          </w:p>
          <w:p w:rsidR="002B15AB" w:rsidRDefault="002B15AB" w:rsidP="002B15AB">
            <w:pPr>
              <w:rPr>
                <w:b/>
                <w:i/>
                <w:u w:val="single"/>
              </w:rPr>
            </w:pPr>
            <w:r>
              <w:t xml:space="preserve">Project’s Process </w:t>
            </w:r>
            <w:r w:rsidRPr="00AE0447">
              <w:t>Defect De</w:t>
            </w:r>
            <w:r>
              <w:t xml:space="preserve">nsity is the number of Non-conformances </w:t>
            </w:r>
            <w:r w:rsidRPr="00AE0447">
              <w:t xml:space="preserve">divided by the size of </w:t>
            </w:r>
            <w:r>
              <w:t>the product defined as proportional to the actual person hours expended in the project.</w:t>
            </w:r>
          </w:p>
          <w:p w:rsidR="002B15AB" w:rsidRDefault="002B15AB" w:rsidP="002B15AB">
            <w:pPr>
              <w:rPr>
                <w:b/>
                <w:i/>
                <w:u w:val="single"/>
              </w:rPr>
            </w:pPr>
            <w:r>
              <w:rPr>
                <w:b/>
                <w:i/>
                <w:u w:val="single"/>
              </w:rPr>
              <w:t>Input</w:t>
            </w:r>
          </w:p>
          <w:p w:rsidR="002B15AB" w:rsidRDefault="002B15AB" w:rsidP="002B15AB">
            <w:pPr>
              <w:pStyle w:val="ListParagraph"/>
              <w:numPr>
                <w:ilvl w:val="0"/>
                <w:numId w:val="24"/>
              </w:numPr>
            </w:pPr>
            <w:r>
              <w:t>Consolidate all Non-conformances from “Audit Non Conformance Log” for the Project.</w:t>
            </w:r>
          </w:p>
          <w:p w:rsidR="002B15AB" w:rsidRDefault="002B15AB" w:rsidP="002B15AB">
            <w:pPr>
              <w:pStyle w:val="ListParagraph"/>
              <w:numPr>
                <w:ilvl w:val="0"/>
                <w:numId w:val="24"/>
              </w:numPr>
            </w:pPr>
            <w:r>
              <w:t>Consolidate the total number of person hours from the “Timesheet” for the project.</w:t>
            </w:r>
          </w:p>
          <w:p w:rsidR="00C46F03" w:rsidRDefault="00C46F03" w:rsidP="00C46F03">
            <w:pPr>
              <w:pStyle w:val="ListParagraph"/>
              <w:numPr>
                <w:ilvl w:val="0"/>
                <w:numId w:val="24"/>
              </w:numPr>
            </w:pPr>
            <w:r>
              <w:t>Ensure that the data quality checks built into the “Data Collection, Measurement, Analysis and Reporting Tool” (TOOL_MESURE) pass.</w:t>
            </w:r>
          </w:p>
          <w:p w:rsidR="002B15AB" w:rsidRPr="000D33BD" w:rsidRDefault="002B15AB" w:rsidP="002B15AB">
            <w:pPr>
              <w:rPr>
                <w:b/>
                <w:i/>
                <w:u w:val="single"/>
              </w:rPr>
            </w:pPr>
            <w:r w:rsidRPr="000D33BD">
              <w:rPr>
                <w:b/>
                <w:i/>
                <w:u w:val="single"/>
              </w:rPr>
              <w:t>Base Measures</w:t>
            </w:r>
          </w:p>
          <w:p w:rsidR="002B15AB" w:rsidRDefault="002B15AB" w:rsidP="002B15AB">
            <w:pPr>
              <w:pStyle w:val="ListParagraph"/>
              <w:numPr>
                <w:ilvl w:val="0"/>
                <w:numId w:val="24"/>
              </w:numPr>
            </w:pPr>
            <w:r>
              <w:t># of NCs in the project</w:t>
            </w:r>
          </w:p>
          <w:p w:rsidR="002B15AB" w:rsidRDefault="0097194E" w:rsidP="002B15AB">
            <w:pPr>
              <w:pStyle w:val="ListParagraph"/>
              <w:numPr>
                <w:ilvl w:val="0"/>
                <w:numId w:val="24"/>
              </w:numPr>
            </w:pPr>
            <w:r>
              <w:t>Total Person hours expanded in the project</w:t>
            </w:r>
          </w:p>
          <w:p w:rsidR="0097194E" w:rsidRDefault="0097194E" w:rsidP="0097194E">
            <w:pPr>
              <w:pStyle w:val="ListParagraph"/>
            </w:pPr>
          </w:p>
          <w:p w:rsidR="002B15AB" w:rsidRDefault="002B15AB" w:rsidP="002B15AB">
            <w:pPr>
              <w:pStyle w:val="ListParagraph"/>
              <w:ind w:left="0"/>
              <w:rPr>
                <w:b/>
                <w:i/>
                <w:u w:val="single"/>
              </w:rPr>
            </w:pPr>
            <w:r w:rsidRPr="00C12FD7">
              <w:rPr>
                <w:b/>
                <w:i/>
                <w:u w:val="single"/>
              </w:rPr>
              <w:t xml:space="preserve">Tools </w:t>
            </w:r>
          </w:p>
          <w:p w:rsidR="002B15AB" w:rsidRPr="00C12FD7" w:rsidRDefault="002B15AB" w:rsidP="002B15AB">
            <w:pPr>
              <w:pStyle w:val="ListParagraph"/>
              <w:ind w:left="0"/>
            </w:pPr>
            <w:r>
              <w:t xml:space="preserve">“Data Collection, Measurement, Analysis and Reporting Tool” (TOOL_MESURE) </w:t>
            </w:r>
          </w:p>
          <w:p w:rsidR="002B15AB" w:rsidRPr="00C1777B" w:rsidRDefault="002B15AB" w:rsidP="002B15AB">
            <w:pPr>
              <w:rPr>
                <w:b/>
                <w:i/>
                <w:u w:val="single"/>
              </w:rPr>
            </w:pPr>
            <w:r w:rsidRPr="00C1777B">
              <w:rPr>
                <w:b/>
                <w:i/>
                <w:u w:val="single"/>
              </w:rPr>
              <w:t>Data</w:t>
            </w:r>
            <w:r>
              <w:rPr>
                <w:b/>
                <w:i/>
                <w:u w:val="single"/>
              </w:rPr>
              <w:t xml:space="preserve"> Analysis at </w:t>
            </w:r>
            <w:r w:rsidR="003648DE">
              <w:rPr>
                <w:b/>
                <w:i/>
                <w:u w:val="single"/>
              </w:rPr>
              <w:t>Organizational</w:t>
            </w:r>
            <w:r>
              <w:rPr>
                <w:b/>
                <w:i/>
                <w:u w:val="single"/>
              </w:rPr>
              <w:t xml:space="preserve"> Level</w:t>
            </w:r>
          </w:p>
          <w:p w:rsidR="002B15AB" w:rsidRDefault="002B15AB" w:rsidP="002B15AB">
            <w:pPr>
              <w:pStyle w:val="ListParagraph"/>
              <w:ind w:left="0"/>
            </w:pPr>
            <w:r>
              <w:t xml:space="preserve">Calculate </w:t>
            </w:r>
          </w:p>
          <w:p w:rsidR="00995866" w:rsidRDefault="004E2895" w:rsidP="006F5EC9">
            <w:pPr>
              <w:pStyle w:val="ListParagraph"/>
              <w:numPr>
                <w:ilvl w:val="0"/>
                <w:numId w:val="24"/>
              </w:numPr>
              <w:spacing w:after="0" w:line="240" w:lineRule="auto"/>
            </w:pPr>
            <w:r>
              <w:t xml:space="preserve">(5 x Number of Major NCs in the project + 1 x Number of Minor NCs) </w:t>
            </w:r>
            <w:r w:rsidR="00D961B0">
              <w:t>/ (</w:t>
            </w:r>
            <w:r>
              <w:t>Total number of person hours</w:t>
            </w:r>
            <w:r w:rsidDel="00B66E66">
              <w:t xml:space="preserve"> </w:t>
            </w:r>
            <w:r>
              <w:t xml:space="preserve">for the project) </w:t>
            </w:r>
            <w:r w:rsidR="002B15AB">
              <w:t xml:space="preserve">The Project’s Process </w:t>
            </w:r>
            <w:r w:rsidR="002B15AB" w:rsidRPr="00AE0447">
              <w:t>Defect De</w:t>
            </w:r>
            <w:r w:rsidR="002B15AB">
              <w:t xml:space="preserve">nsity calculated above should </w:t>
            </w:r>
            <w:r w:rsidR="002B15AB">
              <w:lastRenderedPageBreak/>
              <w:t>be within the defined measurement goal in “Business Objective to Process Objective Mapping” document (MSTL_BOTOPO).</w:t>
            </w:r>
          </w:p>
        </w:tc>
        <w:tc>
          <w:tcPr>
            <w:tcW w:w="2126" w:type="dxa"/>
            <w:shd w:val="clear" w:color="auto" w:fill="auto"/>
          </w:tcPr>
          <w:p w:rsidR="00995866" w:rsidRDefault="00A318E7" w:rsidP="00C174A2">
            <w:r>
              <w:lastRenderedPageBreak/>
              <w:t>PEG</w:t>
            </w:r>
          </w:p>
        </w:tc>
      </w:tr>
      <w:tr w:rsidR="00995866" w:rsidRPr="00260ACF" w:rsidTr="0097537F">
        <w:tc>
          <w:tcPr>
            <w:tcW w:w="1096" w:type="dxa"/>
            <w:shd w:val="clear" w:color="auto" w:fill="auto"/>
          </w:tcPr>
          <w:p w:rsidR="00995866" w:rsidRPr="00C1777B" w:rsidRDefault="00995866" w:rsidP="00C1777B">
            <w:pPr>
              <w:pStyle w:val="ListParagraph"/>
              <w:numPr>
                <w:ilvl w:val="0"/>
                <w:numId w:val="2"/>
              </w:numPr>
              <w:rPr>
                <w:b/>
                <w:bCs/>
              </w:rPr>
            </w:pPr>
          </w:p>
        </w:tc>
        <w:tc>
          <w:tcPr>
            <w:tcW w:w="6521" w:type="dxa"/>
            <w:shd w:val="clear" w:color="auto" w:fill="auto"/>
          </w:tcPr>
          <w:p w:rsidR="00995866" w:rsidRPr="00C1777B" w:rsidRDefault="00995866" w:rsidP="00995866">
            <w:pPr>
              <w:rPr>
                <w:b/>
                <w:i/>
                <w:u w:val="single"/>
              </w:rPr>
            </w:pPr>
            <w:r w:rsidRPr="00C1777B">
              <w:rPr>
                <w:b/>
                <w:i/>
                <w:u w:val="single"/>
              </w:rPr>
              <w:t>Measurement</w:t>
            </w:r>
          </w:p>
          <w:p w:rsidR="00995866" w:rsidRDefault="00995866" w:rsidP="00995866">
            <w:r w:rsidRPr="00C1777B">
              <w:rPr>
                <w:b/>
                <w:u w:val="single"/>
              </w:rPr>
              <w:t xml:space="preserve">Schedule </w:t>
            </w:r>
            <w:r>
              <w:rPr>
                <w:b/>
                <w:u w:val="single"/>
              </w:rPr>
              <w:t>Variance</w:t>
            </w:r>
          </w:p>
          <w:p w:rsidR="00995866" w:rsidRDefault="00995866" w:rsidP="00995866">
            <w:r w:rsidRPr="000D7D9A">
              <w:t xml:space="preserve">The purpose of this measurement is to </w:t>
            </w:r>
            <w:r>
              <w:t xml:space="preserve">reduce Schedule Variance from the Project’s Planned </w:t>
            </w:r>
            <w:r w:rsidR="006C7EA2">
              <w:t>duration (Project Start to Project Closure)</w:t>
            </w:r>
            <w:r>
              <w:t xml:space="preserve">. </w:t>
            </w:r>
            <w:r w:rsidR="006F5EC9">
              <w:t>This takes only closed project in consideration.</w:t>
            </w:r>
          </w:p>
          <w:p w:rsidR="00995866" w:rsidRDefault="00995866" w:rsidP="00995866">
            <w:pPr>
              <w:rPr>
                <w:b/>
                <w:i/>
                <w:u w:val="single"/>
              </w:rPr>
            </w:pPr>
            <w:r>
              <w:rPr>
                <w:b/>
                <w:i/>
                <w:u w:val="single"/>
              </w:rPr>
              <w:t>Definition</w:t>
            </w:r>
          </w:p>
          <w:p w:rsidR="00995866" w:rsidRDefault="00995866" w:rsidP="00995866">
            <w:r>
              <w:t xml:space="preserve">Schedule Variance measures the difference between scheduled and achieved </w:t>
            </w:r>
            <w:r w:rsidR="00662A6F">
              <w:t>duration</w:t>
            </w:r>
            <w:r>
              <w:t xml:space="preserve"> for a project. </w:t>
            </w:r>
          </w:p>
          <w:p w:rsidR="00995866" w:rsidRDefault="00995866" w:rsidP="00995866">
            <w:pPr>
              <w:rPr>
                <w:b/>
                <w:i/>
                <w:u w:val="single"/>
              </w:rPr>
            </w:pPr>
            <w:r>
              <w:rPr>
                <w:b/>
                <w:i/>
                <w:u w:val="single"/>
              </w:rPr>
              <w:t>Input</w:t>
            </w:r>
          </w:p>
          <w:p w:rsidR="00995866" w:rsidRDefault="00995866" w:rsidP="00995866">
            <w:pPr>
              <w:pStyle w:val="ListParagraph"/>
              <w:numPr>
                <w:ilvl w:val="0"/>
                <w:numId w:val="24"/>
              </w:numPr>
            </w:pPr>
            <w:r>
              <w:t>“Schedules by Milestone” Log</w:t>
            </w:r>
          </w:p>
          <w:p w:rsidR="00C46F03" w:rsidRDefault="00C46F03" w:rsidP="00C46F03">
            <w:pPr>
              <w:pStyle w:val="ListParagraph"/>
              <w:numPr>
                <w:ilvl w:val="0"/>
                <w:numId w:val="24"/>
              </w:numPr>
            </w:pPr>
            <w:r>
              <w:t>Ensure that the data quality checks built into the “Data Collection, Measurement, Analysis and Reporting Tool” (TOOL_MESURE) pass.</w:t>
            </w:r>
          </w:p>
          <w:p w:rsidR="000D33BD" w:rsidRPr="000D33BD" w:rsidRDefault="000D33BD" w:rsidP="000D33BD">
            <w:pPr>
              <w:rPr>
                <w:b/>
                <w:i/>
                <w:u w:val="single"/>
              </w:rPr>
            </w:pPr>
            <w:r w:rsidRPr="000D33BD">
              <w:rPr>
                <w:b/>
                <w:i/>
                <w:u w:val="single"/>
              </w:rPr>
              <w:t>Base Measures</w:t>
            </w:r>
          </w:p>
          <w:p w:rsidR="000D33BD" w:rsidRDefault="000D33BD" w:rsidP="000D33BD">
            <w:pPr>
              <w:pStyle w:val="ListParagraph"/>
              <w:numPr>
                <w:ilvl w:val="0"/>
                <w:numId w:val="24"/>
              </w:numPr>
            </w:pPr>
            <w:r>
              <w:t xml:space="preserve">Planned </w:t>
            </w:r>
            <w:r w:rsidR="00675A2E">
              <w:t xml:space="preserve">Project </w:t>
            </w:r>
            <w:r w:rsidR="00F60B11">
              <w:t>Duration</w:t>
            </w:r>
          </w:p>
          <w:p w:rsidR="000D33BD" w:rsidRPr="000D33BD" w:rsidRDefault="000D33BD" w:rsidP="000D33BD">
            <w:pPr>
              <w:pStyle w:val="ListParagraph"/>
              <w:numPr>
                <w:ilvl w:val="0"/>
                <w:numId w:val="24"/>
              </w:numPr>
            </w:pPr>
            <w:r>
              <w:t xml:space="preserve">Actual </w:t>
            </w:r>
            <w:r w:rsidR="00675A2E">
              <w:t xml:space="preserve">Project </w:t>
            </w:r>
            <w:r w:rsidR="00F60B11">
              <w:t>Duration</w:t>
            </w:r>
          </w:p>
          <w:p w:rsidR="000D33BD" w:rsidRDefault="000D33BD" w:rsidP="00995866">
            <w:pPr>
              <w:pStyle w:val="ListParagraph"/>
              <w:ind w:left="0"/>
              <w:rPr>
                <w:b/>
                <w:i/>
                <w:u w:val="single"/>
              </w:rPr>
            </w:pPr>
          </w:p>
          <w:p w:rsidR="00995866" w:rsidRDefault="00995866" w:rsidP="00995866">
            <w:pPr>
              <w:pStyle w:val="ListParagraph"/>
              <w:ind w:left="0"/>
              <w:rPr>
                <w:b/>
                <w:i/>
                <w:u w:val="single"/>
              </w:rPr>
            </w:pPr>
            <w:r w:rsidRPr="00C12FD7">
              <w:rPr>
                <w:b/>
                <w:i/>
                <w:u w:val="single"/>
              </w:rPr>
              <w:t xml:space="preserve">Tools </w:t>
            </w:r>
          </w:p>
          <w:p w:rsidR="00995866" w:rsidRPr="00C12FD7" w:rsidRDefault="00995866" w:rsidP="00995866">
            <w:pPr>
              <w:pStyle w:val="ListParagraph"/>
              <w:ind w:left="0"/>
            </w:pPr>
            <w:r>
              <w:t>“Data Collection, Measurement, Analysis and Reporting Tool” (</w:t>
            </w:r>
            <w:r w:rsidR="00F6074C">
              <w:t>TOOL_MESURE</w:t>
            </w:r>
            <w:r>
              <w:t xml:space="preserve">) </w:t>
            </w:r>
          </w:p>
          <w:p w:rsidR="00E13A54" w:rsidRPr="00C1777B" w:rsidRDefault="00E13A54" w:rsidP="00E13A54">
            <w:pPr>
              <w:rPr>
                <w:b/>
                <w:i/>
                <w:u w:val="single"/>
              </w:rPr>
            </w:pPr>
            <w:r w:rsidRPr="00C1777B">
              <w:rPr>
                <w:b/>
                <w:i/>
                <w:u w:val="single"/>
              </w:rPr>
              <w:t>Data</w:t>
            </w:r>
            <w:r>
              <w:rPr>
                <w:b/>
                <w:i/>
                <w:u w:val="single"/>
              </w:rPr>
              <w:t xml:space="preserve"> Analysis at Organizational  Level</w:t>
            </w:r>
          </w:p>
          <w:p w:rsidR="00E13A54" w:rsidRDefault="00E13A54" w:rsidP="00E13A54">
            <w:pPr>
              <w:pStyle w:val="ListParagraph"/>
              <w:numPr>
                <w:ilvl w:val="0"/>
                <w:numId w:val="24"/>
              </w:numPr>
              <w:spacing w:after="0" w:line="240" w:lineRule="auto"/>
            </w:pPr>
            <w:r>
              <w:t xml:space="preserve">Collect the Schedule Variance of all the Projects executed during the measurement period. The Schedule Variance of a project is </w:t>
            </w:r>
          </w:p>
          <w:p w:rsidR="00E13A54" w:rsidRDefault="00E13A54" w:rsidP="00E13A54">
            <w:pPr>
              <w:pStyle w:val="ListParagraph"/>
            </w:pPr>
            <w:r>
              <w:t>100 x ((Actual Project Duration - Planned Project Duration)/ Planned Project Duration)</w:t>
            </w:r>
          </w:p>
          <w:p w:rsidR="00E13A54" w:rsidRDefault="00E13A54" w:rsidP="00E13A54">
            <w:pPr>
              <w:pStyle w:val="ListParagraph"/>
              <w:numPr>
                <w:ilvl w:val="0"/>
                <w:numId w:val="24"/>
              </w:numPr>
              <w:spacing w:after="0" w:line="240" w:lineRule="auto"/>
            </w:pPr>
            <w:r>
              <w:t>Plot the Schedule Variance against each project with the Project codes on X axis.</w:t>
            </w:r>
          </w:p>
          <w:p w:rsidR="00E13A54" w:rsidRDefault="00E13A54" w:rsidP="00E13A54">
            <w:pPr>
              <w:pStyle w:val="ListParagraph"/>
              <w:numPr>
                <w:ilvl w:val="0"/>
                <w:numId w:val="24"/>
              </w:numPr>
              <w:spacing w:after="0" w:line="240" w:lineRule="auto"/>
            </w:pPr>
            <w:r>
              <w:t>Plot the Upper Specification Limit and Lower Specification Limit as defined in “Business Objective to Process Objective Mapping” document (MSTL_BOTOPO).</w:t>
            </w:r>
          </w:p>
          <w:p w:rsidR="00995866" w:rsidRDefault="00995866" w:rsidP="00E13A54"/>
        </w:tc>
        <w:tc>
          <w:tcPr>
            <w:tcW w:w="2126" w:type="dxa"/>
            <w:shd w:val="clear" w:color="auto" w:fill="auto"/>
          </w:tcPr>
          <w:p w:rsidR="00995866" w:rsidRDefault="00A318E7" w:rsidP="00C174A2">
            <w:r>
              <w:lastRenderedPageBreak/>
              <w:t>PEG</w:t>
            </w:r>
          </w:p>
        </w:tc>
      </w:tr>
      <w:tr w:rsidR="00995866" w:rsidRPr="00260ACF" w:rsidTr="0097537F">
        <w:tc>
          <w:tcPr>
            <w:tcW w:w="1096" w:type="dxa"/>
            <w:shd w:val="clear" w:color="auto" w:fill="auto"/>
          </w:tcPr>
          <w:p w:rsidR="00995866" w:rsidRPr="00C1777B" w:rsidRDefault="00995866" w:rsidP="00C1777B">
            <w:pPr>
              <w:pStyle w:val="ListParagraph"/>
              <w:numPr>
                <w:ilvl w:val="0"/>
                <w:numId w:val="2"/>
              </w:numPr>
              <w:rPr>
                <w:b/>
                <w:bCs/>
              </w:rPr>
            </w:pPr>
          </w:p>
        </w:tc>
        <w:tc>
          <w:tcPr>
            <w:tcW w:w="6521" w:type="dxa"/>
            <w:shd w:val="clear" w:color="auto" w:fill="auto"/>
          </w:tcPr>
          <w:p w:rsidR="00995866" w:rsidRPr="00C1777B" w:rsidRDefault="00995866" w:rsidP="00995866">
            <w:pPr>
              <w:rPr>
                <w:b/>
                <w:i/>
                <w:u w:val="single"/>
              </w:rPr>
            </w:pPr>
            <w:r w:rsidRPr="00C1777B">
              <w:rPr>
                <w:b/>
                <w:i/>
                <w:u w:val="single"/>
              </w:rPr>
              <w:t>Measurement</w:t>
            </w:r>
          </w:p>
          <w:p w:rsidR="00995866" w:rsidRDefault="00995866" w:rsidP="00995866">
            <w:r>
              <w:rPr>
                <w:b/>
                <w:u w:val="single"/>
              </w:rPr>
              <w:t>Effort</w:t>
            </w:r>
            <w:r w:rsidRPr="00C1777B">
              <w:rPr>
                <w:b/>
                <w:u w:val="single"/>
              </w:rPr>
              <w:t xml:space="preserve"> </w:t>
            </w:r>
            <w:r>
              <w:rPr>
                <w:b/>
                <w:u w:val="single"/>
              </w:rPr>
              <w:t>Variance</w:t>
            </w:r>
          </w:p>
          <w:p w:rsidR="00995866" w:rsidRDefault="00995866" w:rsidP="00995866">
            <w:r w:rsidRPr="000D7D9A">
              <w:t>The purpose of this measurement is to</w:t>
            </w:r>
            <w:r>
              <w:t xml:space="preserve"> reduce Effort Variance from the Project’s Planned Efforts in order to</w:t>
            </w:r>
            <w:r w:rsidRPr="000D7D9A">
              <w:t xml:space="preserve"> </w:t>
            </w:r>
            <w:r>
              <w:t>optimize the Cost of Project execution.</w:t>
            </w:r>
            <w:r w:rsidR="006F5EC9">
              <w:t xml:space="preserve"> This takes only closed project in consideration.</w:t>
            </w:r>
          </w:p>
          <w:p w:rsidR="00995866" w:rsidRDefault="00995866" w:rsidP="00995866">
            <w:pPr>
              <w:rPr>
                <w:b/>
                <w:i/>
                <w:u w:val="single"/>
              </w:rPr>
            </w:pPr>
            <w:r>
              <w:rPr>
                <w:b/>
                <w:i/>
                <w:u w:val="single"/>
              </w:rPr>
              <w:t>Definition</w:t>
            </w:r>
          </w:p>
          <w:p w:rsidR="00995866" w:rsidRDefault="00995866" w:rsidP="00995866">
            <w:pPr>
              <w:rPr>
                <w:b/>
                <w:i/>
                <w:u w:val="single"/>
              </w:rPr>
            </w:pPr>
            <w:r>
              <w:t xml:space="preserve">Effort Variance measures the difference between Planned and Actual efforts expended for a Project from the Project’s Start. </w:t>
            </w:r>
          </w:p>
          <w:p w:rsidR="00995866" w:rsidRDefault="00995866" w:rsidP="00995866">
            <w:pPr>
              <w:rPr>
                <w:b/>
                <w:i/>
                <w:u w:val="single"/>
              </w:rPr>
            </w:pPr>
            <w:r>
              <w:rPr>
                <w:b/>
                <w:i/>
                <w:u w:val="single"/>
              </w:rPr>
              <w:t>Input</w:t>
            </w:r>
          </w:p>
          <w:p w:rsidR="00995866" w:rsidRDefault="00995866" w:rsidP="00995866">
            <w:pPr>
              <w:pStyle w:val="ListParagraph"/>
              <w:numPr>
                <w:ilvl w:val="0"/>
                <w:numId w:val="24"/>
              </w:numPr>
            </w:pPr>
            <w:r>
              <w:t>Planned Efforts in “Schedules by Milestone” Log</w:t>
            </w:r>
          </w:p>
          <w:p w:rsidR="00995866" w:rsidRDefault="00995866" w:rsidP="00995866">
            <w:pPr>
              <w:pStyle w:val="ListParagraph"/>
              <w:numPr>
                <w:ilvl w:val="0"/>
                <w:numId w:val="24"/>
              </w:numPr>
            </w:pPr>
            <w:r>
              <w:t>Timesheets</w:t>
            </w:r>
          </w:p>
          <w:p w:rsidR="00C46F03" w:rsidRDefault="00C46F03" w:rsidP="00C46F03">
            <w:pPr>
              <w:pStyle w:val="ListParagraph"/>
              <w:numPr>
                <w:ilvl w:val="0"/>
                <w:numId w:val="24"/>
              </w:numPr>
            </w:pPr>
            <w:r>
              <w:t>Ensure that the data quality checks built into the “Data Collection, Measurement, Analysis and Reporting Tool” (TOOL_MESURE) pass.</w:t>
            </w:r>
          </w:p>
          <w:p w:rsidR="000D33BD" w:rsidRDefault="000D33BD" w:rsidP="000D33BD">
            <w:pPr>
              <w:pStyle w:val="ListParagraph"/>
              <w:ind w:left="0"/>
              <w:rPr>
                <w:b/>
                <w:i/>
                <w:u w:val="single"/>
              </w:rPr>
            </w:pPr>
            <w:r>
              <w:rPr>
                <w:b/>
                <w:i/>
                <w:u w:val="single"/>
              </w:rPr>
              <w:t>Base measures</w:t>
            </w:r>
          </w:p>
          <w:p w:rsidR="000D33BD" w:rsidRDefault="000D33BD" w:rsidP="000D33BD">
            <w:pPr>
              <w:pStyle w:val="ListParagraph"/>
              <w:ind w:left="0"/>
              <w:rPr>
                <w:b/>
                <w:i/>
                <w:u w:val="single"/>
              </w:rPr>
            </w:pPr>
            <w:r>
              <w:t>Efforts logged in Timesheets</w:t>
            </w:r>
          </w:p>
          <w:p w:rsidR="000D33BD" w:rsidRDefault="000D33BD" w:rsidP="00995866">
            <w:pPr>
              <w:pStyle w:val="ListParagraph"/>
              <w:ind w:left="0"/>
              <w:rPr>
                <w:b/>
                <w:i/>
                <w:u w:val="single"/>
              </w:rPr>
            </w:pPr>
          </w:p>
          <w:p w:rsidR="00995866" w:rsidRDefault="00995866" w:rsidP="00995866">
            <w:pPr>
              <w:pStyle w:val="ListParagraph"/>
              <w:ind w:left="0"/>
              <w:rPr>
                <w:b/>
                <w:i/>
                <w:u w:val="single"/>
              </w:rPr>
            </w:pPr>
            <w:r w:rsidRPr="00C12FD7">
              <w:rPr>
                <w:b/>
                <w:i/>
                <w:u w:val="single"/>
              </w:rPr>
              <w:t xml:space="preserve">Tools </w:t>
            </w:r>
          </w:p>
          <w:p w:rsidR="00995866" w:rsidRPr="00C12FD7" w:rsidRDefault="00995866" w:rsidP="00995866">
            <w:pPr>
              <w:pStyle w:val="ListParagraph"/>
              <w:ind w:left="0"/>
            </w:pPr>
            <w:r>
              <w:t>“Data Collection, Measurement, Analysis and Reporting Tool” (</w:t>
            </w:r>
            <w:r w:rsidR="00F6074C">
              <w:t>TOOL_MESURE</w:t>
            </w:r>
            <w:r>
              <w:t xml:space="preserve">) </w:t>
            </w:r>
          </w:p>
          <w:p w:rsidR="00E13A54" w:rsidRPr="00C1777B" w:rsidRDefault="00E13A54" w:rsidP="00E13A54">
            <w:pPr>
              <w:rPr>
                <w:b/>
                <w:i/>
                <w:u w:val="single"/>
              </w:rPr>
            </w:pPr>
            <w:r w:rsidRPr="00C1777B">
              <w:rPr>
                <w:b/>
                <w:i/>
                <w:u w:val="single"/>
              </w:rPr>
              <w:t>Data</w:t>
            </w:r>
            <w:r>
              <w:rPr>
                <w:b/>
                <w:i/>
                <w:u w:val="single"/>
              </w:rPr>
              <w:t xml:space="preserve"> Analysis at Organizational  Level</w:t>
            </w:r>
          </w:p>
          <w:p w:rsidR="00E13A54" w:rsidRDefault="00E13A54" w:rsidP="00E13A54">
            <w:pPr>
              <w:pStyle w:val="ListParagraph"/>
              <w:numPr>
                <w:ilvl w:val="0"/>
                <w:numId w:val="24"/>
              </w:numPr>
              <w:spacing w:after="0" w:line="240" w:lineRule="auto"/>
            </w:pPr>
            <w:r>
              <w:t xml:space="preserve">Collect the Effort Variance of all the projects executed during the measurement period. The Effort variance of a project is </w:t>
            </w:r>
          </w:p>
          <w:p w:rsidR="00E13A54" w:rsidRDefault="00E13A54" w:rsidP="00E13A54">
            <w:pPr>
              <w:pStyle w:val="ListParagraph"/>
            </w:pPr>
            <w:r>
              <w:t>100 x ((Actual Project Efforts - Planned Project Efforts)/ Planned Project Efforts)</w:t>
            </w:r>
          </w:p>
          <w:p w:rsidR="00E13A54" w:rsidRDefault="00E13A54" w:rsidP="00E13A54">
            <w:pPr>
              <w:pStyle w:val="ListParagraph"/>
              <w:numPr>
                <w:ilvl w:val="0"/>
                <w:numId w:val="24"/>
              </w:numPr>
              <w:spacing w:after="0" w:line="240" w:lineRule="auto"/>
            </w:pPr>
            <w:r>
              <w:t>Plot the Efforts Variance against each project with the Project Codes on X axis.</w:t>
            </w:r>
          </w:p>
          <w:p w:rsidR="00995866" w:rsidRDefault="00E13A54" w:rsidP="006F5EC9">
            <w:pPr>
              <w:pStyle w:val="ListParagraph"/>
              <w:numPr>
                <w:ilvl w:val="0"/>
                <w:numId w:val="24"/>
              </w:numPr>
              <w:spacing w:after="0" w:line="240" w:lineRule="auto"/>
            </w:pPr>
            <w:r>
              <w:t>Plot the Upper Specification Limit and Lower Specification Limit as defined in “Business Objective to Process Objective Mapping” document (MSTL_BOTOPO).</w:t>
            </w:r>
          </w:p>
        </w:tc>
        <w:tc>
          <w:tcPr>
            <w:tcW w:w="2126" w:type="dxa"/>
            <w:shd w:val="clear" w:color="auto" w:fill="auto"/>
          </w:tcPr>
          <w:p w:rsidR="00995866" w:rsidRDefault="00A318E7" w:rsidP="00C174A2">
            <w:r>
              <w:t>PEG</w:t>
            </w:r>
          </w:p>
        </w:tc>
      </w:tr>
      <w:tr w:rsidR="00995866" w:rsidRPr="00260ACF" w:rsidTr="0097537F">
        <w:tc>
          <w:tcPr>
            <w:tcW w:w="1096" w:type="dxa"/>
            <w:shd w:val="clear" w:color="auto" w:fill="auto"/>
          </w:tcPr>
          <w:p w:rsidR="00995866" w:rsidRPr="00C1777B" w:rsidRDefault="00995866" w:rsidP="00C1777B">
            <w:pPr>
              <w:pStyle w:val="ListParagraph"/>
              <w:numPr>
                <w:ilvl w:val="0"/>
                <w:numId w:val="2"/>
              </w:numPr>
              <w:rPr>
                <w:b/>
                <w:bCs/>
              </w:rPr>
            </w:pPr>
          </w:p>
        </w:tc>
        <w:tc>
          <w:tcPr>
            <w:tcW w:w="6521" w:type="dxa"/>
            <w:shd w:val="clear" w:color="auto" w:fill="auto"/>
          </w:tcPr>
          <w:p w:rsidR="00E13A54" w:rsidRPr="00C1777B" w:rsidRDefault="00E13A54" w:rsidP="00E13A54">
            <w:pPr>
              <w:rPr>
                <w:b/>
                <w:i/>
                <w:u w:val="single"/>
              </w:rPr>
            </w:pPr>
            <w:r w:rsidRPr="00C1777B">
              <w:rPr>
                <w:b/>
                <w:i/>
                <w:u w:val="single"/>
              </w:rPr>
              <w:t>Measurement</w:t>
            </w:r>
          </w:p>
          <w:p w:rsidR="00E13A54" w:rsidRPr="00C1777B" w:rsidRDefault="00E13A54" w:rsidP="00E13A54">
            <w:pPr>
              <w:rPr>
                <w:b/>
                <w:u w:val="single"/>
              </w:rPr>
            </w:pPr>
            <w:r w:rsidRPr="00C1777B">
              <w:rPr>
                <w:b/>
                <w:u w:val="single"/>
              </w:rPr>
              <w:t xml:space="preserve">Training </w:t>
            </w:r>
            <w:r>
              <w:rPr>
                <w:b/>
                <w:u w:val="single"/>
              </w:rPr>
              <w:t>Effectiveness</w:t>
            </w:r>
          </w:p>
          <w:p w:rsidR="00E13A54" w:rsidRDefault="00E13A54" w:rsidP="00E13A54">
            <w:r w:rsidRPr="000917A2">
              <w:t xml:space="preserve">The purpose of this measurement is to </w:t>
            </w:r>
            <w:r>
              <w:t xml:space="preserve">gauge the effectiveness of </w:t>
            </w:r>
            <w:r>
              <w:lastRenderedPageBreak/>
              <w:t>trainings delivered in the month.</w:t>
            </w:r>
            <w:r w:rsidR="006F5EC9">
              <w:t xml:space="preserve"> This takes only closed project in consideration.</w:t>
            </w:r>
          </w:p>
          <w:p w:rsidR="00E13A54" w:rsidRDefault="00E13A54" w:rsidP="00E13A54">
            <w:pPr>
              <w:rPr>
                <w:b/>
                <w:i/>
                <w:u w:val="single"/>
              </w:rPr>
            </w:pPr>
            <w:r>
              <w:rPr>
                <w:b/>
                <w:i/>
                <w:u w:val="single"/>
              </w:rPr>
              <w:t>Definition</w:t>
            </w:r>
          </w:p>
          <w:p w:rsidR="00E13A54" w:rsidRDefault="00E13A54" w:rsidP="00E13A54">
            <w:pPr>
              <w:rPr>
                <w:b/>
                <w:i/>
                <w:u w:val="single"/>
              </w:rPr>
            </w:pPr>
            <w:r w:rsidRPr="000E71AE">
              <w:t>Training Effectiveness</w:t>
            </w:r>
            <w:r>
              <w:t xml:space="preserve"> is the average of Training Feedback ratings in a month out of a possible rating of 10.</w:t>
            </w:r>
          </w:p>
          <w:p w:rsidR="00E13A54" w:rsidRDefault="00E13A54" w:rsidP="00E13A54">
            <w:pPr>
              <w:rPr>
                <w:b/>
                <w:i/>
                <w:u w:val="single"/>
              </w:rPr>
            </w:pPr>
            <w:r>
              <w:rPr>
                <w:b/>
                <w:i/>
                <w:u w:val="single"/>
              </w:rPr>
              <w:t>Input</w:t>
            </w:r>
          </w:p>
          <w:p w:rsidR="00E13A54" w:rsidRDefault="00E13A54" w:rsidP="00C46F03">
            <w:pPr>
              <w:pStyle w:val="ListParagraph"/>
              <w:numPr>
                <w:ilvl w:val="0"/>
                <w:numId w:val="27"/>
              </w:numPr>
              <w:spacing w:after="0" w:line="240" w:lineRule="auto"/>
            </w:pPr>
            <w:r>
              <w:t>Training Records</w:t>
            </w:r>
          </w:p>
          <w:p w:rsidR="00C46F03" w:rsidRDefault="00C46F03" w:rsidP="00C46F03">
            <w:pPr>
              <w:pStyle w:val="ListParagraph"/>
              <w:numPr>
                <w:ilvl w:val="0"/>
                <w:numId w:val="27"/>
              </w:numPr>
            </w:pPr>
            <w:r>
              <w:t>Ensure that the data quality checks built into the “Data Collection, Measurement, Analysis and Reporting Tool” (TOOL_MESURE) pass.</w:t>
            </w:r>
          </w:p>
          <w:p w:rsidR="000D33BD" w:rsidRDefault="000D33BD" w:rsidP="00E13A54">
            <w:pPr>
              <w:pStyle w:val="ListParagraph"/>
              <w:ind w:left="0"/>
              <w:rPr>
                <w:b/>
                <w:i/>
                <w:u w:val="single"/>
              </w:rPr>
            </w:pPr>
            <w:r>
              <w:rPr>
                <w:b/>
                <w:i/>
                <w:u w:val="single"/>
              </w:rPr>
              <w:t>Base Measures</w:t>
            </w:r>
          </w:p>
          <w:p w:rsidR="000D33BD" w:rsidRDefault="000D33BD" w:rsidP="00E13A54">
            <w:pPr>
              <w:pStyle w:val="ListParagraph"/>
              <w:ind w:left="0"/>
              <w:rPr>
                <w:b/>
                <w:i/>
                <w:u w:val="single"/>
              </w:rPr>
            </w:pPr>
            <w:r>
              <w:t>Training ratings data</w:t>
            </w:r>
          </w:p>
          <w:p w:rsidR="00E13A54" w:rsidRDefault="00E13A54" w:rsidP="00E13A54">
            <w:pPr>
              <w:pStyle w:val="ListParagraph"/>
              <w:ind w:left="0"/>
              <w:rPr>
                <w:b/>
                <w:i/>
                <w:u w:val="single"/>
              </w:rPr>
            </w:pPr>
            <w:r w:rsidRPr="00C12FD7">
              <w:rPr>
                <w:b/>
                <w:i/>
                <w:u w:val="single"/>
              </w:rPr>
              <w:t xml:space="preserve">Tools </w:t>
            </w:r>
          </w:p>
          <w:p w:rsidR="00E13A54" w:rsidRPr="00C12FD7" w:rsidRDefault="00E13A54" w:rsidP="00E13A54">
            <w:pPr>
              <w:pStyle w:val="ListParagraph"/>
              <w:ind w:left="0"/>
            </w:pPr>
            <w:r>
              <w:t>“Data Collection, Measurement, Analysis and Reporting Tool” (</w:t>
            </w:r>
            <w:r w:rsidR="00F6074C">
              <w:t>TOOL_MESURE</w:t>
            </w:r>
            <w:r>
              <w:t xml:space="preserve">) </w:t>
            </w:r>
          </w:p>
          <w:p w:rsidR="00E13A54" w:rsidRPr="00C1777B" w:rsidRDefault="00E13A54" w:rsidP="00E13A54">
            <w:pPr>
              <w:rPr>
                <w:b/>
                <w:i/>
                <w:u w:val="single"/>
              </w:rPr>
            </w:pPr>
            <w:r w:rsidRPr="00C1777B">
              <w:rPr>
                <w:b/>
                <w:i/>
                <w:u w:val="single"/>
              </w:rPr>
              <w:t>Data</w:t>
            </w:r>
            <w:r>
              <w:rPr>
                <w:b/>
                <w:i/>
                <w:u w:val="single"/>
              </w:rPr>
              <w:t xml:space="preserve"> Analysis at Organizational  Level</w:t>
            </w:r>
          </w:p>
          <w:p w:rsidR="00E13A54" w:rsidRDefault="00E13A54" w:rsidP="00E13A54">
            <w:pPr>
              <w:pStyle w:val="ListParagraph"/>
              <w:ind w:left="0"/>
            </w:pPr>
            <w:r>
              <w:t xml:space="preserve">Calculate </w:t>
            </w:r>
          </w:p>
          <w:p w:rsidR="00E13A54" w:rsidRDefault="00E13A54" w:rsidP="00E13A54">
            <w:pPr>
              <w:pStyle w:val="ListParagraph"/>
            </w:pPr>
            <w:r>
              <w:t>Average of Training Feedback Ratings in the specified month</w:t>
            </w:r>
          </w:p>
          <w:p w:rsidR="00E13A54" w:rsidRDefault="00E13A54" w:rsidP="00E13A54">
            <w:pPr>
              <w:pStyle w:val="ListParagraph"/>
              <w:ind w:left="0"/>
            </w:pPr>
            <w:r>
              <w:t xml:space="preserve">The </w:t>
            </w:r>
            <w:r w:rsidRPr="000E71AE">
              <w:t>Training Effectiveness</w:t>
            </w:r>
            <w:r>
              <w:t xml:space="preserve"> calculated above should be more than the defined measurement goal in “Business Objective to Process Objective Mapping” document (MSTL_BOTOPO)</w:t>
            </w:r>
          </w:p>
          <w:p w:rsidR="00E13A54" w:rsidRDefault="00E13A54" w:rsidP="00C46F03">
            <w:pPr>
              <w:pStyle w:val="ListParagraph"/>
              <w:numPr>
                <w:ilvl w:val="0"/>
                <w:numId w:val="27"/>
              </w:numPr>
              <w:spacing w:after="0" w:line="240" w:lineRule="auto"/>
            </w:pPr>
            <w:r>
              <w:t xml:space="preserve">Plot the month’s </w:t>
            </w:r>
            <w:r w:rsidRPr="000E71AE">
              <w:t>Training Effectiveness</w:t>
            </w:r>
            <w:r>
              <w:t xml:space="preserve"> against the Month on the X axis.</w:t>
            </w:r>
          </w:p>
          <w:p w:rsidR="00995866" w:rsidRDefault="00E13A54" w:rsidP="00C46F03">
            <w:pPr>
              <w:pStyle w:val="ListParagraph"/>
              <w:numPr>
                <w:ilvl w:val="0"/>
                <w:numId w:val="27"/>
              </w:numPr>
              <w:spacing w:after="0" w:line="240" w:lineRule="auto"/>
            </w:pPr>
            <w:r>
              <w:t>Plot the Upper Specification Limit and Lower Specification Limit as defined in “Business Objective to Process Objective Mapping” document (MSTL_BOTOPO).</w:t>
            </w:r>
          </w:p>
          <w:p w:rsidR="00FF014C" w:rsidRDefault="00FF014C" w:rsidP="00FF014C">
            <w:pPr>
              <w:pStyle w:val="ListParagraph"/>
              <w:spacing w:after="0" w:line="240" w:lineRule="auto"/>
              <w:ind w:left="0"/>
            </w:pPr>
          </w:p>
        </w:tc>
        <w:tc>
          <w:tcPr>
            <w:tcW w:w="2126" w:type="dxa"/>
            <w:shd w:val="clear" w:color="auto" w:fill="auto"/>
          </w:tcPr>
          <w:p w:rsidR="00995866" w:rsidRDefault="00A318E7" w:rsidP="00C174A2">
            <w:r>
              <w:lastRenderedPageBreak/>
              <w:t>PEG</w:t>
            </w:r>
          </w:p>
        </w:tc>
      </w:tr>
      <w:tr w:rsidR="00634432" w:rsidRPr="00260ACF" w:rsidTr="0097537F">
        <w:tc>
          <w:tcPr>
            <w:tcW w:w="1096" w:type="dxa"/>
            <w:shd w:val="clear" w:color="auto" w:fill="B8CCE4" w:themeFill="accent1" w:themeFillTint="66"/>
          </w:tcPr>
          <w:p w:rsidR="00634432" w:rsidRPr="00C1777B" w:rsidRDefault="00634432" w:rsidP="00634432">
            <w:pPr>
              <w:pStyle w:val="ListParagraph"/>
              <w:rPr>
                <w:b/>
                <w:bCs/>
              </w:rPr>
            </w:pPr>
          </w:p>
        </w:tc>
        <w:tc>
          <w:tcPr>
            <w:tcW w:w="6521" w:type="dxa"/>
            <w:shd w:val="clear" w:color="auto" w:fill="B8CCE4" w:themeFill="accent1" w:themeFillTint="66"/>
          </w:tcPr>
          <w:p w:rsidR="00634432" w:rsidRPr="00634432" w:rsidRDefault="00634432" w:rsidP="00634432">
            <w:pPr>
              <w:rPr>
                <w:b/>
              </w:rPr>
            </w:pPr>
            <w:r w:rsidRPr="00634432">
              <w:rPr>
                <w:b/>
              </w:rPr>
              <w:t>Metrics Baseline Report</w:t>
            </w:r>
          </w:p>
        </w:tc>
        <w:tc>
          <w:tcPr>
            <w:tcW w:w="2126" w:type="dxa"/>
            <w:shd w:val="clear" w:color="auto" w:fill="B8CCE4" w:themeFill="accent1" w:themeFillTint="66"/>
          </w:tcPr>
          <w:p w:rsidR="00634432" w:rsidRDefault="00634432" w:rsidP="00C174A2"/>
        </w:tc>
      </w:tr>
      <w:tr w:rsidR="00634432" w:rsidRPr="00260ACF" w:rsidTr="0097537F">
        <w:tc>
          <w:tcPr>
            <w:tcW w:w="1096" w:type="dxa"/>
            <w:shd w:val="clear" w:color="auto" w:fill="auto"/>
          </w:tcPr>
          <w:p w:rsidR="00634432" w:rsidRPr="00C1777B" w:rsidRDefault="00634432" w:rsidP="00C1777B">
            <w:pPr>
              <w:pStyle w:val="ListParagraph"/>
              <w:numPr>
                <w:ilvl w:val="0"/>
                <w:numId w:val="2"/>
              </w:numPr>
              <w:rPr>
                <w:b/>
                <w:bCs/>
              </w:rPr>
            </w:pPr>
          </w:p>
        </w:tc>
        <w:tc>
          <w:tcPr>
            <w:tcW w:w="6521" w:type="dxa"/>
            <w:shd w:val="clear" w:color="auto" w:fill="auto"/>
          </w:tcPr>
          <w:p w:rsidR="002B4688" w:rsidRDefault="00FF014C">
            <w:r>
              <w:t xml:space="preserve">The Metrics Baseline Report is prepared every Quarter or when sufficient number of closed projects is available. </w:t>
            </w:r>
            <w:r w:rsidR="00634432">
              <w:t xml:space="preserve">Consolidate all organizational level </w:t>
            </w:r>
            <w:r w:rsidR="00AF0750">
              <w:t>measurements</w:t>
            </w:r>
            <w:r w:rsidR="001D6E4E">
              <w:t>.</w:t>
            </w:r>
            <w:r w:rsidR="00634432">
              <w:t xml:space="preserve"> </w:t>
            </w:r>
            <w:r w:rsidR="00544B9E">
              <w:t xml:space="preserve"> Place the Metrics report in the organization’s measurement repository.</w:t>
            </w:r>
            <w:r w:rsidR="00563913">
              <w:t xml:space="preserve"> Archive the base measures used to derive the Metrics baseline report in the measurement repository.</w:t>
            </w:r>
          </w:p>
        </w:tc>
        <w:tc>
          <w:tcPr>
            <w:tcW w:w="2126" w:type="dxa"/>
            <w:shd w:val="clear" w:color="auto" w:fill="auto"/>
          </w:tcPr>
          <w:p w:rsidR="00634432" w:rsidRDefault="001D6E4E" w:rsidP="00C174A2">
            <w:r>
              <w:t>PEG</w:t>
            </w:r>
          </w:p>
        </w:tc>
      </w:tr>
      <w:tr w:rsidR="001D6E4E" w:rsidRPr="00260ACF" w:rsidTr="0097537F">
        <w:tc>
          <w:tcPr>
            <w:tcW w:w="1096" w:type="dxa"/>
            <w:shd w:val="clear" w:color="auto" w:fill="auto"/>
          </w:tcPr>
          <w:p w:rsidR="001D6E4E" w:rsidRPr="00C1777B" w:rsidRDefault="001D6E4E" w:rsidP="00C1777B">
            <w:pPr>
              <w:pStyle w:val="ListParagraph"/>
              <w:numPr>
                <w:ilvl w:val="0"/>
                <w:numId w:val="2"/>
              </w:numPr>
              <w:rPr>
                <w:b/>
                <w:bCs/>
              </w:rPr>
            </w:pPr>
          </w:p>
        </w:tc>
        <w:tc>
          <w:tcPr>
            <w:tcW w:w="6521" w:type="dxa"/>
            <w:shd w:val="clear" w:color="auto" w:fill="auto"/>
          </w:tcPr>
          <w:p w:rsidR="001D6E4E" w:rsidRDefault="001D6E4E" w:rsidP="00445AB9">
            <w:r>
              <w:t>Derive the measurements</w:t>
            </w:r>
            <w:r w:rsidR="00AF0750">
              <w:t>’</w:t>
            </w:r>
            <w:r>
              <w:t xml:space="preserve"> statistical conclusions.</w:t>
            </w:r>
          </w:p>
        </w:tc>
        <w:tc>
          <w:tcPr>
            <w:tcW w:w="2126" w:type="dxa"/>
            <w:shd w:val="clear" w:color="auto" w:fill="auto"/>
          </w:tcPr>
          <w:p w:rsidR="001D6E4E" w:rsidRDefault="00DB1149" w:rsidP="00C174A2">
            <w:r>
              <w:t>PEG</w:t>
            </w:r>
          </w:p>
        </w:tc>
      </w:tr>
      <w:tr w:rsidR="00DB1149" w:rsidRPr="00260ACF" w:rsidTr="0097537F">
        <w:tc>
          <w:tcPr>
            <w:tcW w:w="1096" w:type="dxa"/>
            <w:shd w:val="clear" w:color="auto" w:fill="auto"/>
          </w:tcPr>
          <w:p w:rsidR="00DB1149" w:rsidRPr="00C1777B" w:rsidRDefault="00DB1149" w:rsidP="00C1777B">
            <w:pPr>
              <w:pStyle w:val="ListParagraph"/>
              <w:numPr>
                <w:ilvl w:val="0"/>
                <w:numId w:val="2"/>
              </w:numPr>
              <w:rPr>
                <w:b/>
                <w:bCs/>
              </w:rPr>
            </w:pPr>
          </w:p>
        </w:tc>
        <w:tc>
          <w:tcPr>
            <w:tcW w:w="6521" w:type="dxa"/>
            <w:shd w:val="clear" w:color="auto" w:fill="auto"/>
          </w:tcPr>
          <w:p w:rsidR="00DB1149" w:rsidRDefault="00DB1149" w:rsidP="00445AB9">
            <w:r>
              <w:t>Arrive at possible corrective and preventive actions.</w:t>
            </w:r>
          </w:p>
        </w:tc>
        <w:tc>
          <w:tcPr>
            <w:tcW w:w="2126" w:type="dxa"/>
            <w:shd w:val="clear" w:color="auto" w:fill="auto"/>
          </w:tcPr>
          <w:p w:rsidR="00DB1149" w:rsidRDefault="00DB1149" w:rsidP="00C174A2">
            <w:r>
              <w:t>PEG</w:t>
            </w:r>
          </w:p>
        </w:tc>
      </w:tr>
      <w:tr w:rsidR="00DB1149" w:rsidRPr="00260ACF" w:rsidTr="0097537F">
        <w:tc>
          <w:tcPr>
            <w:tcW w:w="1096" w:type="dxa"/>
            <w:shd w:val="clear" w:color="auto" w:fill="auto"/>
          </w:tcPr>
          <w:p w:rsidR="00DB1149" w:rsidRPr="00C1777B" w:rsidRDefault="00DB1149" w:rsidP="00C1777B">
            <w:pPr>
              <w:pStyle w:val="ListParagraph"/>
              <w:numPr>
                <w:ilvl w:val="0"/>
                <w:numId w:val="2"/>
              </w:numPr>
              <w:rPr>
                <w:b/>
                <w:bCs/>
              </w:rPr>
            </w:pPr>
          </w:p>
        </w:tc>
        <w:tc>
          <w:tcPr>
            <w:tcW w:w="6521" w:type="dxa"/>
            <w:shd w:val="clear" w:color="auto" w:fill="auto"/>
          </w:tcPr>
          <w:p w:rsidR="00DB1149" w:rsidRDefault="00DB1149" w:rsidP="00445AB9">
            <w:r>
              <w:t>Revise the goals if necessary.</w:t>
            </w:r>
          </w:p>
        </w:tc>
        <w:tc>
          <w:tcPr>
            <w:tcW w:w="2126" w:type="dxa"/>
            <w:shd w:val="clear" w:color="auto" w:fill="auto"/>
          </w:tcPr>
          <w:p w:rsidR="00DB1149" w:rsidRDefault="00DB1149" w:rsidP="00C174A2">
            <w:r>
              <w:t>PEG</w:t>
            </w:r>
          </w:p>
        </w:tc>
      </w:tr>
      <w:tr w:rsidR="00634432" w:rsidRPr="00260ACF" w:rsidTr="0097537F">
        <w:tc>
          <w:tcPr>
            <w:tcW w:w="1096" w:type="dxa"/>
            <w:shd w:val="clear" w:color="auto" w:fill="auto"/>
          </w:tcPr>
          <w:p w:rsidR="00634432" w:rsidRPr="00C1777B" w:rsidRDefault="00634432" w:rsidP="00C1777B">
            <w:pPr>
              <w:pStyle w:val="ListParagraph"/>
              <w:numPr>
                <w:ilvl w:val="0"/>
                <w:numId w:val="2"/>
              </w:numPr>
              <w:rPr>
                <w:b/>
                <w:bCs/>
              </w:rPr>
            </w:pPr>
          </w:p>
        </w:tc>
        <w:tc>
          <w:tcPr>
            <w:tcW w:w="6521" w:type="dxa"/>
            <w:shd w:val="clear" w:color="auto" w:fill="auto"/>
          </w:tcPr>
          <w:p w:rsidR="00634432" w:rsidRPr="00634432" w:rsidRDefault="00634432" w:rsidP="00DB1149">
            <w:r>
              <w:t xml:space="preserve">Report these measurements to the Senior </w:t>
            </w:r>
            <w:r w:rsidR="00AF0750">
              <w:t>Management.</w:t>
            </w:r>
          </w:p>
        </w:tc>
        <w:tc>
          <w:tcPr>
            <w:tcW w:w="2126" w:type="dxa"/>
            <w:shd w:val="clear" w:color="auto" w:fill="auto"/>
          </w:tcPr>
          <w:p w:rsidR="00634432" w:rsidRDefault="001D6E4E" w:rsidP="00C174A2">
            <w:r>
              <w:t>PEG</w:t>
            </w:r>
          </w:p>
        </w:tc>
      </w:tr>
    </w:tbl>
    <w:p w:rsidR="009436FC" w:rsidRDefault="009436FC" w:rsidP="009436FC">
      <w:r w:rsidRPr="009436FC">
        <w:t>* Improvements/Suggestions are solicited on “Process Improvement Proposals Database”.</w:t>
      </w:r>
      <w:r w:rsidR="00EB4D85">
        <w:br/>
      </w:r>
      <w:r w:rsidR="00EB4D85" w:rsidRPr="00EB4D85">
        <w:t>*For details on the Roles and Responsibilities of the practitioners, Refer "Roles and Responsibility" document in the QMS.</w:t>
      </w:r>
    </w:p>
    <w:p w:rsidR="00E01440" w:rsidRDefault="00E01440" w:rsidP="004A2ED1">
      <w:pPr>
        <w:pStyle w:val="Heading1"/>
      </w:pPr>
      <w:bookmarkStart w:id="125" w:name="_Toc447796358"/>
      <w:r>
        <w:t>Verification</w:t>
      </w:r>
      <w:bookmarkEnd w:id="125"/>
    </w:p>
    <w:p w:rsidR="003614DE" w:rsidRDefault="003614DE" w:rsidP="00453AC4">
      <w:pPr>
        <w:pStyle w:val="ListParagraph"/>
        <w:numPr>
          <w:ilvl w:val="0"/>
          <w:numId w:val="4"/>
        </w:numPr>
        <w:ind w:left="426" w:hanging="426"/>
      </w:pPr>
      <w:r>
        <w:t xml:space="preserve">Review of Measurement Plan by </w:t>
      </w:r>
      <w:r w:rsidR="00AF0750">
        <w:t xml:space="preserve">PPQA </w:t>
      </w:r>
      <w:r w:rsidR="0075419E">
        <w:t>Member</w:t>
      </w:r>
    </w:p>
    <w:p w:rsidR="0075419E" w:rsidRDefault="00E053C8" w:rsidP="00453AC4">
      <w:pPr>
        <w:pStyle w:val="ListParagraph"/>
        <w:numPr>
          <w:ilvl w:val="0"/>
          <w:numId w:val="4"/>
        </w:numPr>
        <w:ind w:left="426" w:hanging="426"/>
      </w:pPr>
      <w:r>
        <w:t>Review of Organizational L</w:t>
      </w:r>
      <w:r w:rsidR="0075419E">
        <w:t>evel M</w:t>
      </w:r>
      <w:r>
        <w:t xml:space="preserve">easurement and </w:t>
      </w:r>
      <w:r w:rsidR="0075419E">
        <w:t>A</w:t>
      </w:r>
      <w:r>
        <w:t>nalysis</w:t>
      </w:r>
      <w:r w:rsidR="0075419E">
        <w:t xml:space="preserve"> Data by </w:t>
      </w:r>
      <w:r w:rsidR="00AF0750">
        <w:t>PEG</w:t>
      </w:r>
    </w:p>
    <w:p w:rsidR="0075419E" w:rsidRDefault="0075419E" w:rsidP="00453AC4">
      <w:pPr>
        <w:pStyle w:val="ListParagraph"/>
        <w:numPr>
          <w:ilvl w:val="0"/>
          <w:numId w:val="4"/>
        </w:numPr>
        <w:ind w:left="426" w:hanging="426"/>
      </w:pPr>
      <w:r>
        <w:t xml:space="preserve">Review of </w:t>
      </w:r>
      <w:r w:rsidR="00AF0750">
        <w:t xml:space="preserve">Project Level </w:t>
      </w:r>
      <w:r w:rsidR="00E053C8">
        <w:t xml:space="preserve">Measurement and Analysis </w:t>
      </w:r>
      <w:r>
        <w:t>Data by P</w:t>
      </w:r>
      <w:r w:rsidR="00AF0750">
        <w:t>PQA</w:t>
      </w:r>
      <w:r>
        <w:t xml:space="preserve"> Group</w:t>
      </w:r>
      <w:r w:rsidR="00364671">
        <w:t xml:space="preserve"> Member</w:t>
      </w:r>
    </w:p>
    <w:p w:rsidR="00EB4D85" w:rsidRDefault="00EB4D85" w:rsidP="00EB4D85">
      <w:pPr>
        <w:pStyle w:val="ListParagraph"/>
        <w:numPr>
          <w:ilvl w:val="0"/>
          <w:numId w:val="4"/>
        </w:numPr>
        <w:ind w:left="426" w:hanging="426"/>
      </w:pPr>
      <w:r>
        <w:t>Review of the process and its work products by PPQA members.</w:t>
      </w:r>
    </w:p>
    <w:p w:rsidR="00EB4D85" w:rsidRDefault="00EB4D85" w:rsidP="00EB4D85">
      <w:pPr>
        <w:pStyle w:val="ListParagraph"/>
        <w:numPr>
          <w:ilvl w:val="0"/>
          <w:numId w:val="4"/>
        </w:numPr>
        <w:ind w:left="426" w:hanging="426"/>
      </w:pPr>
      <w:r>
        <w:t>Review of the process and its work products by Senior Management.</w:t>
      </w:r>
    </w:p>
    <w:p w:rsidR="00C1777B" w:rsidRPr="00732E2A" w:rsidRDefault="00E92BC6" w:rsidP="00C66051">
      <w:pPr>
        <w:pStyle w:val="Heading1"/>
      </w:pPr>
      <w:bookmarkStart w:id="126" w:name="_Toc447796359"/>
      <w:r>
        <w:t>Guidelines</w:t>
      </w:r>
      <w:bookmarkStart w:id="127" w:name="_Selection_of_Measurement"/>
      <w:bookmarkEnd w:id="126"/>
      <w:bookmarkEnd w:id="127"/>
    </w:p>
    <w:p w:rsidR="00EB4D85" w:rsidRDefault="00EB4D85" w:rsidP="00EB4D85">
      <w:r w:rsidRPr="00EB4D85">
        <w:t xml:space="preserve">Refer "Configuration Management </w:t>
      </w:r>
      <w:r w:rsidR="004D7243">
        <w:t xml:space="preserve">and Release </w:t>
      </w:r>
      <w:r w:rsidRPr="00EB4D85">
        <w:t>Procedure" (PRCD_CONFIG) for Access Rights, location of work products, naming convention and types of controls.</w:t>
      </w:r>
    </w:p>
    <w:p w:rsidR="00285239" w:rsidRPr="00004F37" w:rsidRDefault="00285239" w:rsidP="00285239">
      <w:pPr>
        <w:pStyle w:val="Heading2"/>
      </w:pPr>
      <w:bookmarkStart w:id="128" w:name="_Toc447796360"/>
      <w:r>
        <w:t>Calculation of</w:t>
      </w:r>
      <w:r w:rsidRPr="00004F37">
        <w:t xml:space="preserve"> </w:t>
      </w:r>
      <w:proofErr w:type="spellStart"/>
      <w:r w:rsidRPr="00004F37">
        <w:t>Cpk</w:t>
      </w:r>
      <w:bookmarkEnd w:id="128"/>
      <w:proofErr w:type="spellEnd"/>
    </w:p>
    <w:p w:rsidR="00285239" w:rsidRDefault="00285239" w:rsidP="00C66051">
      <w:pPr>
        <w:rPr>
          <w:rFonts w:ascii="Arial" w:hAnsi="Arial" w:cs="Arial"/>
          <w:color w:val="000000"/>
          <w:sz w:val="17"/>
          <w:szCs w:val="17"/>
        </w:rPr>
      </w:pPr>
      <w:proofErr w:type="spellStart"/>
      <w:r w:rsidRPr="00051CC4">
        <w:t>Cpk</w:t>
      </w:r>
      <w:proofErr w:type="spellEnd"/>
      <w:r w:rsidRPr="00051CC4">
        <w:t xml:space="preserve"> takes into account the center of the data relative to the specifications, as well as the variation in the process. </w:t>
      </w:r>
      <w:proofErr w:type="spellStart"/>
      <w:r w:rsidRPr="00051CC4">
        <w:t>Cpk</w:t>
      </w:r>
      <w:proofErr w:type="spellEnd"/>
      <w:r w:rsidRPr="00051CC4">
        <w:t xml:space="preserve"> is simple to calculate. The smaller of the two Z values is selected</w:t>
      </w:r>
      <w:r>
        <w:rPr>
          <w:rFonts w:ascii="Arial" w:hAnsi="Arial" w:cs="Arial"/>
          <w:color w:val="000000"/>
          <w:sz w:val="17"/>
          <w:szCs w:val="17"/>
        </w:rPr>
        <w:t xml:space="preserve">. </w:t>
      </w:r>
      <w:r w:rsidRPr="00051CC4">
        <w:t>This is known as</w:t>
      </w:r>
      <w:r>
        <w:rPr>
          <w:rFonts w:ascii="Arial" w:hAnsi="Arial" w:cs="Arial"/>
          <w:color w:val="000000"/>
          <w:sz w:val="17"/>
          <w:szCs w:val="17"/>
        </w:rPr>
        <w:t xml:space="preserve"> </w:t>
      </w:r>
      <w:proofErr w:type="spellStart"/>
      <w:r w:rsidRPr="00051CC4">
        <w:rPr>
          <w:rFonts w:asciiTheme="minorHAnsi" w:hAnsiTheme="minorHAnsi" w:cstheme="minorHAnsi"/>
          <w:color w:val="000000"/>
          <w:sz w:val="17"/>
          <w:szCs w:val="17"/>
        </w:rPr>
        <w:t>Z</w:t>
      </w:r>
      <w:r w:rsidRPr="00051CC4">
        <w:rPr>
          <w:rFonts w:asciiTheme="minorHAnsi" w:hAnsiTheme="minorHAnsi" w:cstheme="minorHAnsi"/>
          <w:color w:val="000000"/>
          <w:sz w:val="17"/>
          <w:szCs w:val="17"/>
          <w:vertAlign w:val="subscript"/>
        </w:rPr>
        <w:t>min</w:t>
      </w:r>
      <w:proofErr w:type="spellEnd"/>
      <w:r>
        <w:rPr>
          <w:rStyle w:val="apple-converted-space"/>
          <w:rFonts w:ascii="Arial" w:hAnsi="Arial" w:cs="Arial"/>
          <w:color w:val="000000"/>
          <w:sz w:val="17"/>
          <w:szCs w:val="17"/>
        </w:rPr>
        <w:t xml:space="preserve">. </w:t>
      </w:r>
      <w:r w:rsidRPr="00051CC4">
        <w:rPr>
          <w:rFonts w:asciiTheme="minorHAnsi" w:hAnsiTheme="minorHAnsi" w:cstheme="minorHAnsi"/>
        </w:rPr>
        <w:t>When</w:t>
      </w:r>
      <w:r w:rsidRPr="00051CC4">
        <w:rPr>
          <w:rFonts w:asciiTheme="minorHAnsi" w:hAnsiTheme="minorHAnsi" w:cstheme="minorHAnsi"/>
          <w:color w:val="000000"/>
        </w:rPr>
        <w:t xml:space="preserve"> </w:t>
      </w:r>
      <w:proofErr w:type="spellStart"/>
      <w:r w:rsidRPr="00051CC4">
        <w:rPr>
          <w:rFonts w:asciiTheme="minorHAnsi" w:hAnsiTheme="minorHAnsi" w:cstheme="minorHAnsi"/>
          <w:color w:val="000000"/>
        </w:rPr>
        <w:t>Z</w:t>
      </w:r>
      <w:r>
        <w:rPr>
          <w:rFonts w:ascii="Arial" w:hAnsi="Arial" w:cs="Arial"/>
          <w:color w:val="000000"/>
          <w:sz w:val="17"/>
          <w:szCs w:val="17"/>
          <w:vertAlign w:val="subscript"/>
        </w:rPr>
        <w:t>min</w:t>
      </w:r>
      <w:proofErr w:type="spellEnd"/>
      <w:r>
        <w:rPr>
          <w:rStyle w:val="apple-converted-space"/>
          <w:rFonts w:ascii="Arial" w:hAnsi="Arial" w:cs="Arial"/>
          <w:color w:val="000000"/>
          <w:sz w:val="17"/>
          <w:szCs w:val="17"/>
        </w:rPr>
        <w:t> </w:t>
      </w:r>
      <w:r w:rsidRPr="00051CC4">
        <w:t>has been selected, it is divided by 3. The formula is</w:t>
      </w:r>
      <w:r>
        <w:rPr>
          <w:rFonts w:ascii="Arial" w:hAnsi="Arial" w:cs="Arial"/>
          <w:color w:val="000000"/>
          <w:sz w:val="17"/>
          <w:szCs w:val="17"/>
        </w:rPr>
        <w:t>:</w:t>
      </w:r>
    </w:p>
    <w:p w:rsidR="00285239" w:rsidRDefault="00B371FB" w:rsidP="00285239">
      <w:pPr>
        <w:pStyle w:val="text"/>
        <w:jc w:val="center"/>
        <w:rPr>
          <w:rFonts w:ascii="Arial" w:hAnsi="Arial" w:cs="Arial"/>
          <w:noProof/>
          <w:color w:val="000000"/>
          <w:sz w:val="17"/>
          <w:szCs w:val="17"/>
        </w:rPr>
      </w:pPr>
      <w:r>
        <w:rPr>
          <w:rFonts w:ascii="Arial" w:hAnsi="Arial" w:cs="Arial"/>
          <w:noProof/>
          <w:color w:val="000000"/>
          <w:sz w:val="17"/>
          <w:szCs w:val="17"/>
          <w:lang w:val="en-IN" w:eastAsia="en-IN"/>
        </w:rPr>
        <w:drawing>
          <wp:inline distT="0" distB="0" distL="0" distR="0">
            <wp:extent cx="809625" cy="390525"/>
            <wp:effectExtent l="0" t="0" r="9525" b="9525"/>
            <wp:docPr id="1" name="Picture 1" descr="http://www.qualityadvisor.com/library/images/cp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qualityadvisor.com/library/images/cp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9625" cy="390525"/>
                    </a:xfrm>
                    <a:prstGeom prst="rect">
                      <a:avLst/>
                    </a:prstGeom>
                    <a:noFill/>
                    <a:ln>
                      <a:noFill/>
                    </a:ln>
                  </pic:spPr>
                </pic:pic>
              </a:graphicData>
            </a:graphic>
          </wp:inline>
        </w:drawing>
      </w:r>
    </w:p>
    <w:p w:rsidR="00376833" w:rsidRDefault="00376833" w:rsidP="00376833">
      <w:pPr>
        <w:pStyle w:val="text"/>
        <w:rPr>
          <w:rFonts w:ascii="Arial" w:hAnsi="Arial" w:cs="Arial"/>
          <w:color w:val="000000"/>
          <w:sz w:val="17"/>
          <w:szCs w:val="17"/>
        </w:rPr>
      </w:pPr>
      <w:r>
        <w:rPr>
          <w:rFonts w:ascii="Arial" w:hAnsi="Arial" w:cs="Arial"/>
          <w:noProof/>
          <w:color w:val="000000"/>
          <w:sz w:val="17"/>
          <w:szCs w:val="17"/>
        </w:rPr>
        <w:t>Where Z</w:t>
      </w:r>
      <w:r w:rsidR="00051CC4">
        <w:rPr>
          <w:rFonts w:ascii="Arial" w:hAnsi="Arial" w:cs="Arial"/>
          <w:noProof/>
          <w:color w:val="000000"/>
          <w:sz w:val="17"/>
          <w:szCs w:val="17"/>
        </w:rPr>
        <w:t xml:space="preserve"> </w:t>
      </w:r>
      <w:r w:rsidR="00CA18DC">
        <w:rPr>
          <w:rFonts w:ascii="Arial" w:hAnsi="Arial" w:cs="Arial"/>
          <w:noProof/>
          <w:color w:val="000000"/>
          <w:sz w:val="17"/>
          <w:szCs w:val="17"/>
        </w:rPr>
        <w:t>=</w:t>
      </w:r>
      <w:r w:rsidR="00051CC4">
        <w:rPr>
          <w:rFonts w:ascii="Arial" w:hAnsi="Arial" w:cs="Arial"/>
          <w:noProof/>
          <w:color w:val="000000"/>
          <w:sz w:val="17"/>
          <w:szCs w:val="17"/>
        </w:rPr>
        <w:t xml:space="preserve"> </w:t>
      </w:r>
      <w:r w:rsidR="00CA18DC">
        <w:rPr>
          <w:rFonts w:ascii="Arial" w:hAnsi="Arial" w:cs="Arial"/>
          <w:noProof/>
          <w:color w:val="000000"/>
          <w:sz w:val="17"/>
          <w:szCs w:val="17"/>
        </w:rPr>
        <w:t xml:space="preserve"> </w:t>
      </w:r>
      <m:oMath>
        <m:f>
          <m:fPr>
            <m:ctrlPr>
              <w:rPr>
                <w:rFonts w:ascii="Cambria Math" w:eastAsiaTheme="minorEastAsia" w:hAnsi="Cambria Math" w:cstheme="minorBidi"/>
                <w:i/>
                <w:sz w:val="22"/>
                <w:szCs w:val="22"/>
              </w:rPr>
            </m:ctrlPr>
          </m:fPr>
          <m:num>
            <m:r>
              <w:rPr>
                <w:rFonts w:ascii="Cambria Math" w:hAnsi="Cambria Math"/>
              </w:rPr>
              <m:t>UCL-Mean(x)</m:t>
            </m:r>
            <m:r>
              <w:rPr>
                <w:rFonts w:ascii="Cambria Math" w:eastAsiaTheme="minorEastAsia" w:hAnsi="Cambria Math"/>
                <w:i/>
              </w:rPr>
              <w:fldChar w:fldCharType="begin"/>
            </m:r>
            <m:r>
              <m:rPr>
                <m:sty m:val="p"/>
              </m:rPr>
              <w:rPr>
                <w:rFonts w:ascii="Cambria Math" w:eastAsiaTheme="minorEastAsia" w:hAnsi="Cambria Math"/>
              </w:rPr>
              <m:t xml:space="preserve"> </m:t>
            </m:r>
            <m:r>
              <m:rPr>
                <m:sty m:val="p"/>
              </m:rPr>
              <w:rPr>
                <w:rFonts w:ascii="Cambria Math" w:hAnsi="Cambria Math"/>
              </w:rPr>
              <m:t>EQ \O(x,ˉ)</m:t>
            </m:r>
            <m:r>
              <m:rPr>
                <m:sty m:val="p"/>
              </m:rPr>
              <w:rPr>
                <w:rFonts w:ascii="Cambria Math" w:eastAsiaTheme="minorEastAsia" w:hAnsi="Cambria Math"/>
              </w:rPr>
              <m:t xml:space="preserve"> </m:t>
            </m:r>
            <m:r>
              <w:rPr>
                <w:rFonts w:ascii="Cambria Math" w:eastAsiaTheme="minorEastAsia" w:hAnsi="Cambria Math"/>
                <w:i/>
              </w:rPr>
              <w:fldChar w:fldCharType="end"/>
            </m:r>
          </m:num>
          <m:den>
            <m:r>
              <w:rPr>
                <w:rFonts w:ascii="Cambria Math" w:hAnsi="Cambria Math"/>
              </w:rPr>
              <m:t>σ</m:t>
            </m:r>
          </m:den>
        </m:f>
      </m:oMath>
      <w:r w:rsidR="00CA18DC">
        <w:rPr>
          <w:rFonts w:ascii="Arial" w:hAnsi="Arial" w:cs="Arial"/>
          <w:sz w:val="22"/>
          <w:szCs w:val="22"/>
        </w:rPr>
        <w:t xml:space="preserve">  </w:t>
      </w:r>
      <w:r w:rsidR="00CA18DC" w:rsidRPr="00051CC4">
        <w:rPr>
          <w:rFonts w:ascii="Arial" w:hAnsi="Arial" w:cs="Arial"/>
          <w:color w:val="000000"/>
          <w:sz w:val="17"/>
          <w:szCs w:val="17"/>
        </w:rPr>
        <w:t>or</w:t>
      </w:r>
      <w:r w:rsidR="00CA18DC">
        <w:rPr>
          <w:rFonts w:ascii="Arial" w:hAnsi="Arial" w:cs="Arial"/>
          <w:sz w:val="22"/>
          <w:szCs w:val="22"/>
        </w:rPr>
        <w:t xml:space="preserve">    </w:t>
      </w:r>
      <m:oMath>
        <m:f>
          <m:fPr>
            <m:ctrlPr>
              <w:rPr>
                <w:rFonts w:ascii="Cambria Math" w:eastAsiaTheme="minorEastAsia" w:hAnsi="Cambria Math" w:cstheme="minorBidi"/>
                <w:i/>
                <w:sz w:val="22"/>
                <w:szCs w:val="22"/>
              </w:rPr>
            </m:ctrlPr>
          </m:fPr>
          <m:num>
            <m:r>
              <w:rPr>
                <w:rFonts w:ascii="Cambria Math" w:hAnsi="Cambria Math"/>
              </w:rPr>
              <m:t>Mean(x)</m:t>
            </m:r>
            <m:r>
              <w:rPr>
                <w:rFonts w:ascii="Cambria Math" w:eastAsiaTheme="minorEastAsia" w:hAnsi="Cambria Math"/>
                <w:i/>
              </w:rPr>
              <w:fldChar w:fldCharType="begin"/>
            </m:r>
            <m:r>
              <m:rPr>
                <m:sty m:val="p"/>
              </m:rPr>
              <w:rPr>
                <w:rFonts w:ascii="Cambria Math" w:eastAsiaTheme="minorEastAsia" w:hAnsi="Cambria Math"/>
              </w:rPr>
              <m:t xml:space="preserve"> </m:t>
            </m:r>
            <m:r>
              <m:rPr>
                <m:sty m:val="p"/>
              </m:rPr>
              <w:rPr>
                <w:rFonts w:ascii="Cambria Math" w:hAnsi="Cambria Math"/>
              </w:rPr>
              <m:t>EQ \O(x,ˉ)</m:t>
            </m:r>
            <m:r>
              <m:rPr>
                <m:sty m:val="p"/>
              </m:rPr>
              <w:rPr>
                <w:rFonts w:ascii="Cambria Math" w:eastAsiaTheme="minorEastAsia" w:hAnsi="Cambria Math"/>
              </w:rPr>
              <m:t xml:space="preserve"> </m:t>
            </m:r>
            <m:r>
              <w:rPr>
                <w:rFonts w:ascii="Cambria Math" w:eastAsiaTheme="minorEastAsia" w:hAnsi="Cambria Math"/>
                <w:i/>
              </w:rPr>
              <w:fldChar w:fldCharType="end"/>
            </m:r>
            <m:r>
              <w:rPr>
                <w:rFonts w:ascii="Cambria Math" w:hAnsi="Cambria Math"/>
              </w:rPr>
              <m:t>- LCL</m:t>
            </m:r>
          </m:num>
          <m:den>
            <m:r>
              <w:rPr>
                <w:rFonts w:ascii="Cambria Math" w:hAnsi="Cambria Math"/>
              </w:rPr>
              <m:t>σ</m:t>
            </m:r>
          </m:den>
        </m:f>
        <m:r>
          <m:rPr>
            <m:sty m:val="p"/>
          </m:rPr>
          <w:rPr>
            <w:rFonts w:ascii="Cambria Math" w:eastAsiaTheme="minorEastAsia" w:hAnsi="Cambria Math" w:cstheme="minorBidi"/>
            <w:sz w:val="22"/>
            <w:szCs w:val="22"/>
          </w:rPr>
          <w:br/>
        </m:r>
      </m:oMath>
      <w:r>
        <w:rPr>
          <w:rFonts w:ascii="Cambria Math" w:eastAsiaTheme="minorEastAsia" w:hAnsi="Cambria Math" w:cstheme="minorBidi"/>
          <w:sz w:val="22"/>
          <w:szCs w:val="22"/>
        </w:rPr>
        <w:br/>
      </w:r>
    </w:p>
    <w:p w:rsidR="00285239" w:rsidRPr="00051CC4" w:rsidRDefault="00285239" w:rsidP="00C66051">
      <w:r w:rsidRPr="00051CC4">
        <w:t xml:space="preserve">If the </w:t>
      </w:r>
      <w:proofErr w:type="spellStart"/>
      <w:r w:rsidRPr="00051CC4">
        <w:t>Cpk</w:t>
      </w:r>
      <w:proofErr w:type="spellEnd"/>
      <w:r w:rsidRPr="00051CC4">
        <w:t xml:space="preserve"> formula is written in full, it becomes more apparent how </w:t>
      </w:r>
      <w:proofErr w:type="spellStart"/>
      <w:r w:rsidRPr="00051CC4">
        <w:t>Cpk</w:t>
      </w:r>
      <w:proofErr w:type="spellEnd"/>
      <w:r w:rsidRPr="00051CC4">
        <w:t xml:space="preserve"> works.</w:t>
      </w:r>
    </w:p>
    <w:p w:rsidR="00285239" w:rsidRDefault="00B371FB" w:rsidP="00285239">
      <w:pPr>
        <w:pStyle w:val="text"/>
        <w:jc w:val="center"/>
        <w:rPr>
          <w:rFonts w:ascii="Arial" w:hAnsi="Arial" w:cs="Arial"/>
          <w:color w:val="000000"/>
          <w:sz w:val="17"/>
          <w:szCs w:val="17"/>
        </w:rPr>
      </w:pPr>
      <w:r>
        <w:rPr>
          <w:rFonts w:ascii="Arial" w:hAnsi="Arial" w:cs="Arial"/>
          <w:noProof/>
          <w:color w:val="000000"/>
          <w:sz w:val="17"/>
          <w:szCs w:val="17"/>
          <w:lang w:val="en-IN" w:eastAsia="en-IN"/>
        </w:rPr>
        <w:drawing>
          <wp:inline distT="0" distB="0" distL="0" distR="0">
            <wp:extent cx="809625" cy="390525"/>
            <wp:effectExtent l="0" t="0" r="9525" b="9525"/>
            <wp:docPr id="2" name="Picture 6" descr="http://www.qualityadvisor.com/library/images/cp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qualityadvisor.com/library/images/cpk.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9625" cy="390525"/>
                    </a:xfrm>
                    <a:prstGeom prst="rect">
                      <a:avLst/>
                    </a:prstGeom>
                    <a:noFill/>
                    <a:ln>
                      <a:noFill/>
                    </a:ln>
                  </pic:spPr>
                </pic:pic>
              </a:graphicData>
            </a:graphic>
          </wp:inline>
        </w:drawing>
      </w:r>
    </w:p>
    <w:p w:rsidR="00285239" w:rsidRPr="00051CC4" w:rsidRDefault="00285239" w:rsidP="00C66051">
      <w:r w:rsidRPr="00051CC4">
        <w:t>This is the smaller of:</w:t>
      </w:r>
    </w:p>
    <w:p w:rsidR="00285239" w:rsidRDefault="00B371FB" w:rsidP="00285239">
      <w:pPr>
        <w:pStyle w:val="text"/>
        <w:jc w:val="center"/>
        <w:rPr>
          <w:rFonts w:ascii="Arial" w:hAnsi="Arial" w:cs="Arial"/>
          <w:color w:val="000000"/>
          <w:sz w:val="17"/>
          <w:szCs w:val="17"/>
        </w:rPr>
      </w:pPr>
      <w:r>
        <w:rPr>
          <w:rFonts w:ascii="Arial" w:hAnsi="Arial" w:cs="Arial"/>
          <w:noProof/>
          <w:color w:val="000000"/>
          <w:sz w:val="17"/>
          <w:szCs w:val="17"/>
          <w:lang w:val="en-IN" w:eastAsia="en-IN"/>
        </w:rPr>
        <w:lastRenderedPageBreak/>
        <w:drawing>
          <wp:inline distT="0" distB="0" distL="0" distR="0">
            <wp:extent cx="1343025" cy="428625"/>
            <wp:effectExtent l="0" t="0" r="9525" b="9525"/>
            <wp:docPr id="3" name="Picture 5" descr="http://www.qualityadvisor.com/library/images/cpk-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qualityadvisor.com/library/images/cpk-full.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3025" cy="428625"/>
                    </a:xfrm>
                    <a:prstGeom prst="rect">
                      <a:avLst/>
                    </a:prstGeom>
                    <a:noFill/>
                    <a:ln>
                      <a:noFill/>
                    </a:ln>
                  </pic:spPr>
                </pic:pic>
              </a:graphicData>
            </a:graphic>
          </wp:inline>
        </w:drawing>
      </w:r>
    </w:p>
    <w:p w:rsidR="00285239" w:rsidRPr="00051CC4" w:rsidRDefault="00285239" w:rsidP="00C66051">
      <w:r w:rsidRPr="00051CC4">
        <w:t>Graphically this can be drawn for the example as follows:</w:t>
      </w:r>
    </w:p>
    <w:p w:rsidR="00285239" w:rsidRDefault="00B371FB" w:rsidP="00285239">
      <w:pPr>
        <w:pStyle w:val="text"/>
        <w:jc w:val="center"/>
        <w:rPr>
          <w:rFonts w:ascii="Arial" w:hAnsi="Arial" w:cs="Arial"/>
          <w:color w:val="000000"/>
          <w:sz w:val="17"/>
          <w:szCs w:val="17"/>
        </w:rPr>
      </w:pPr>
      <w:r>
        <w:rPr>
          <w:rFonts w:ascii="Arial" w:hAnsi="Arial" w:cs="Arial"/>
          <w:noProof/>
          <w:color w:val="000000"/>
          <w:sz w:val="17"/>
          <w:szCs w:val="17"/>
          <w:lang w:val="en-IN" w:eastAsia="en-IN"/>
        </w:rPr>
        <w:drawing>
          <wp:inline distT="0" distB="0" distL="0" distR="0">
            <wp:extent cx="2009775" cy="1533525"/>
            <wp:effectExtent l="0" t="0" r="9525" b="9525"/>
            <wp:docPr id="4" name="Picture 4" descr="http://www.qualityadvisor.com/library/images/cpk-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qualityadvisor.com/library/images/cpk-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9775" cy="1533525"/>
                    </a:xfrm>
                    <a:prstGeom prst="rect">
                      <a:avLst/>
                    </a:prstGeom>
                    <a:noFill/>
                    <a:ln>
                      <a:noFill/>
                    </a:ln>
                  </pic:spPr>
                </pic:pic>
              </a:graphicData>
            </a:graphic>
          </wp:inline>
        </w:drawing>
      </w:r>
    </w:p>
    <w:p w:rsidR="00285239" w:rsidRPr="00051CC4" w:rsidRDefault="00285239" w:rsidP="00C66051">
      <w:r w:rsidRPr="00051CC4">
        <w:t xml:space="preserve">The diagram clearly shows that the overall average is too close to the upper specification. By taking the smaller of the two Z values, </w:t>
      </w:r>
      <w:proofErr w:type="spellStart"/>
      <w:r w:rsidRPr="00051CC4">
        <w:t>Cpk</w:t>
      </w:r>
      <w:proofErr w:type="spellEnd"/>
      <w:r w:rsidRPr="00051CC4">
        <w:t xml:space="preserve"> is always looking at the worst side, where the specification is closest to the overall average. Since it is looking only at half the picture, instead of dividing by 6</w:t>
      </w:r>
      <w:r w:rsidR="00B371FB">
        <w:rPr>
          <w:noProof/>
          <w:lang w:val="en-IN" w:eastAsia="en-IN" w:bidi="ar-SA"/>
        </w:rPr>
        <w:drawing>
          <wp:inline distT="0" distB="0" distL="0" distR="0">
            <wp:extent cx="133350" cy="123825"/>
            <wp:effectExtent l="0" t="0" r="0" b="9525"/>
            <wp:docPr id="5" name="Picture 3" descr="http://www.qualityadvisor.com/library/images/sigma-hat-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qualityadvisor.com/library/images/sigma-hat-sm.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051CC4">
        <w:t> as in Cp, it is divided by 3</w:t>
      </w:r>
      <w:r w:rsidR="00B371FB">
        <w:rPr>
          <w:noProof/>
          <w:lang w:val="en-IN" w:eastAsia="en-IN" w:bidi="ar-SA"/>
        </w:rPr>
        <w:drawing>
          <wp:inline distT="0" distB="0" distL="0" distR="0">
            <wp:extent cx="133350" cy="123825"/>
            <wp:effectExtent l="0" t="0" r="0" b="9525"/>
            <wp:docPr id="6" name="Picture 2" descr="http://www.qualityadvisor.com/library/images/sigma-hat-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qualityadvisor.com/library/images/sigma-hat-sm.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051CC4">
        <w:t>.</w:t>
      </w:r>
    </w:p>
    <w:p w:rsidR="00285239" w:rsidRDefault="00285239" w:rsidP="00C66051">
      <w:pPr>
        <w:rPr>
          <w:rFonts w:ascii="Arial" w:hAnsi="Arial" w:cs="Arial"/>
          <w:color w:val="000000"/>
          <w:sz w:val="17"/>
          <w:szCs w:val="17"/>
        </w:rPr>
      </w:pPr>
      <w:r w:rsidRPr="00051CC4">
        <w:t xml:space="preserve">A </w:t>
      </w:r>
      <w:proofErr w:type="spellStart"/>
      <w:r w:rsidRPr="00051CC4">
        <w:t>Cpk</w:t>
      </w:r>
      <w:proofErr w:type="spellEnd"/>
      <w:r w:rsidRPr="00051CC4">
        <w:t xml:space="preserve"> value of one indicates that the tail of the distribution and the specification are an equal distance from the overall average, as shown below</w:t>
      </w:r>
      <w:r>
        <w:rPr>
          <w:rFonts w:ascii="Arial" w:hAnsi="Arial" w:cs="Arial"/>
          <w:color w:val="000000"/>
          <w:sz w:val="17"/>
          <w:szCs w:val="17"/>
        </w:rPr>
        <w:t>:</w:t>
      </w:r>
    </w:p>
    <w:p w:rsidR="00285239" w:rsidRDefault="00B371FB" w:rsidP="00285239">
      <w:pPr>
        <w:pStyle w:val="NormalWeb"/>
        <w:jc w:val="center"/>
        <w:rPr>
          <w:rFonts w:ascii="Arial" w:hAnsi="Arial" w:cs="Arial"/>
          <w:color w:val="000000"/>
          <w:sz w:val="17"/>
          <w:szCs w:val="17"/>
        </w:rPr>
      </w:pPr>
      <w:r>
        <w:rPr>
          <w:rFonts w:ascii="Arial" w:hAnsi="Arial" w:cs="Arial"/>
          <w:noProof/>
          <w:color w:val="000000"/>
          <w:sz w:val="17"/>
          <w:szCs w:val="17"/>
          <w:lang w:val="en-IN" w:eastAsia="en-IN"/>
        </w:rPr>
        <w:drawing>
          <wp:inline distT="0" distB="0" distL="0" distR="0">
            <wp:extent cx="1666875" cy="1476375"/>
            <wp:effectExtent l="0" t="0" r="9525" b="9525"/>
            <wp:docPr id="7" name="Picture 7" descr="http://www.qualityadvisor.com/library/images/cpk-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qualityadvisor.com/library/images/cpk-6.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66875" cy="1476375"/>
                    </a:xfrm>
                    <a:prstGeom prst="rect">
                      <a:avLst/>
                    </a:prstGeom>
                    <a:noFill/>
                    <a:ln>
                      <a:noFill/>
                    </a:ln>
                  </pic:spPr>
                </pic:pic>
              </a:graphicData>
            </a:graphic>
          </wp:inline>
        </w:drawing>
      </w:r>
    </w:p>
    <w:p w:rsidR="00285239" w:rsidRPr="00051CC4" w:rsidRDefault="00285239" w:rsidP="00C66051">
      <w:r w:rsidRPr="00051CC4">
        <w:t xml:space="preserve">A </w:t>
      </w:r>
      <w:proofErr w:type="spellStart"/>
      <w:r w:rsidRPr="00051CC4">
        <w:t>Cpk</w:t>
      </w:r>
      <w:proofErr w:type="spellEnd"/>
      <w:r w:rsidRPr="00051CC4">
        <w:t xml:space="preserve"> of less than one, as in the example, means that some of the data is beyond the specification limit. A </w:t>
      </w:r>
      <w:proofErr w:type="spellStart"/>
      <w:r w:rsidRPr="00051CC4">
        <w:t>Cpk</w:t>
      </w:r>
      <w:proofErr w:type="spellEnd"/>
      <w:r w:rsidRPr="00051CC4">
        <w:t xml:space="preserve"> greater than one indicates that the data is within the specification. </w:t>
      </w:r>
      <w:proofErr w:type="gramStart"/>
      <w:r w:rsidRPr="00051CC4">
        <w:t xml:space="preserve">The larger the </w:t>
      </w:r>
      <w:proofErr w:type="spellStart"/>
      <w:r w:rsidRPr="00051CC4">
        <w:t>Cpk</w:t>
      </w:r>
      <w:proofErr w:type="spellEnd"/>
      <w:r w:rsidRPr="00051CC4">
        <w:t>, the more central and within specification the data.</w:t>
      </w:r>
      <w:proofErr w:type="gramEnd"/>
    </w:p>
    <w:p w:rsidR="00A261E3" w:rsidRDefault="00A261E3" w:rsidP="00A261E3">
      <w:pPr>
        <w:pStyle w:val="Heading1"/>
      </w:pPr>
      <w:bookmarkStart w:id="129" w:name="_Toc447796361"/>
      <w:r>
        <w:t>Applicable Measurements</w:t>
      </w:r>
      <w:bookmarkEnd w:id="129"/>
    </w:p>
    <w:p w:rsidR="00A261E3" w:rsidRDefault="001131DA" w:rsidP="007C2ED2">
      <w:r w:rsidRPr="001131DA">
        <w:t>NA</w:t>
      </w:r>
    </w:p>
    <w:p w:rsidR="00B81986" w:rsidRPr="00E57469" w:rsidRDefault="004A2ED1" w:rsidP="00E57469">
      <w:pPr>
        <w:pStyle w:val="Heading1"/>
      </w:pPr>
      <w:bookmarkStart w:id="130" w:name="_Toc447796362"/>
      <w:r>
        <w:t>Exit Criteria/Outputs</w:t>
      </w:r>
      <w:bookmarkEnd w:id="130"/>
    </w:p>
    <w:p w:rsidR="00165E73" w:rsidRDefault="00364671" w:rsidP="00364671">
      <w:pPr>
        <w:pStyle w:val="ListParagraph"/>
        <w:numPr>
          <w:ilvl w:val="0"/>
          <w:numId w:val="30"/>
        </w:numPr>
      </w:pPr>
      <w:r>
        <w:t>Measurement D</w:t>
      </w:r>
      <w:r w:rsidR="004B575E">
        <w:t xml:space="preserve">ata </w:t>
      </w:r>
      <w:r w:rsidR="00811C94">
        <w:t>Report</w:t>
      </w:r>
      <w:r>
        <w:t>s</w:t>
      </w:r>
    </w:p>
    <w:p w:rsidR="00364671" w:rsidRDefault="00364671" w:rsidP="00364671">
      <w:pPr>
        <w:pStyle w:val="ListParagraph"/>
        <w:numPr>
          <w:ilvl w:val="0"/>
          <w:numId w:val="30"/>
        </w:numPr>
      </w:pPr>
      <w:r>
        <w:lastRenderedPageBreak/>
        <w:t>Approved M</w:t>
      </w:r>
      <w:r w:rsidR="00051CC4">
        <w:t xml:space="preserve">easurement and </w:t>
      </w:r>
      <w:r>
        <w:t>A</w:t>
      </w:r>
      <w:r w:rsidR="00051CC4">
        <w:t>nalysis</w:t>
      </w:r>
      <w:r>
        <w:t xml:space="preserve"> Plan</w:t>
      </w:r>
    </w:p>
    <w:p w:rsidR="00364671" w:rsidRDefault="00364671" w:rsidP="00364671">
      <w:pPr>
        <w:pStyle w:val="ListParagraph"/>
        <w:numPr>
          <w:ilvl w:val="0"/>
          <w:numId w:val="30"/>
        </w:numPr>
      </w:pPr>
      <w:r>
        <w:t>Revised Organizational Goal</w:t>
      </w:r>
      <w:r w:rsidR="00051CC4">
        <w:t>s</w:t>
      </w:r>
    </w:p>
    <w:sectPr w:rsidR="00364671" w:rsidSect="004B4664">
      <w:headerReference w:type="default" r:id="rId17"/>
      <w:footerReference w:type="default" r:id="rId18"/>
      <w:pgSz w:w="12240" w:h="15840" w:code="1"/>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293D" w:rsidRDefault="0042293D">
      <w:r>
        <w:separator/>
      </w:r>
    </w:p>
  </w:endnote>
  <w:endnote w:type="continuationSeparator" w:id="0">
    <w:p w:rsidR="0042293D" w:rsidRDefault="00422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angal">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3DD" w:rsidRDefault="00CF43DD" w:rsidP="00D06F22">
    <w:pPr>
      <w:jc w:val="center"/>
    </w:pPr>
    <w:r>
      <w:t>Genus Innovation Limited</w:t>
    </w:r>
  </w:p>
  <w:p w:rsidR="00CF43DD" w:rsidRDefault="00CF43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293D" w:rsidRDefault="0042293D">
      <w:r>
        <w:separator/>
      </w:r>
    </w:p>
  </w:footnote>
  <w:footnote w:type="continuationSeparator" w:id="0">
    <w:p w:rsidR="0042293D" w:rsidRDefault="0042293D">
      <w:r>
        <w:continuationSeparator/>
      </w:r>
    </w:p>
  </w:footnote>
  <w:footnote w:id="1">
    <w:p w:rsidR="005A46B9" w:rsidRDefault="005A46B9">
      <w:pPr>
        <w:pStyle w:val="FootnoteText"/>
      </w:pPr>
      <w:ins w:id="6" w:author="Jalaj Mathur" w:date="2022-04-12T16:17:00Z">
        <w:r>
          <w:rPr>
            <w:rStyle w:val="FootnoteReference"/>
          </w:rPr>
          <w:footnoteRef/>
        </w:r>
        <w:r>
          <w:t xml:space="preserve"> https://gil.einframe.com</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3DD" w:rsidRDefault="0042293D" w:rsidP="00CB1F86">
    <w:r>
      <w:fldChar w:fldCharType="begin"/>
    </w:r>
    <w:r>
      <w:instrText xml:space="preserve"> TITLE   \* MERGEFORMAT </w:instrText>
    </w:r>
    <w:r>
      <w:fldChar w:fldCharType="separate"/>
    </w:r>
    <w:r w:rsidR="00CF43DD">
      <w:t>Measurement and Analysis Procedure</w:t>
    </w:r>
    <w:r>
      <w:fldChar w:fldCharType="end"/>
    </w:r>
    <w:r w:rsidR="00CF43DD">
      <w:br/>
    </w:r>
    <w:r>
      <w:fldChar w:fldCharType="begin"/>
    </w:r>
    <w:r>
      <w:instrText xml:space="preserve"> FILENAME   \* MERGEFORMAT </w:instrText>
    </w:r>
    <w:r>
      <w:fldChar w:fldCharType="separate"/>
    </w:r>
    <w:r w:rsidR="00CF43DD">
      <w:rPr>
        <w:noProof/>
      </w:rPr>
      <w:t>PRCD_MEASUR.docx</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7F8E"/>
    <w:multiLevelType w:val="hybridMultilevel"/>
    <w:tmpl w:val="B64C21B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311188"/>
    <w:multiLevelType w:val="hybridMultilevel"/>
    <w:tmpl w:val="7F2E9604"/>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45A2E1E"/>
    <w:multiLevelType w:val="hybridMultilevel"/>
    <w:tmpl w:val="EA2C2D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B59D5"/>
    <w:multiLevelType w:val="hybridMultilevel"/>
    <w:tmpl w:val="C7FE0298"/>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09A06B2C"/>
    <w:multiLevelType w:val="hybridMultilevel"/>
    <w:tmpl w:val="7A10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477573"/>
    <w:multiLevelType w:val="hybridMultilevel"/>
    <w:tmpl w:val="213A1F4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0E4F2F29"/>
    <w:multiLevelType w:val="hybridMultilevel"/>
    <w:tmpl w:val="0A441EE8"/>
    <w:lvl w:ilvl="0" w:tplc="0409000B">
      <w:start w:val="1"/>
      <w:numFmt w:val="bullet"/>
      <w:lvlText w:val=""/>
      <w:lvlJc w:val="left"/>
      <w:pPr>
        <w:ind w:left="936" w:hanging="360"/>
      </w:pPr>
      <w:rPr>
        <w:rFonts w:ascii="Wingdings" w:hAnsi="Wingding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D3954B3"/>
    <w:multiLevelType w:val="hybridMultilevel"/>
    <w:tmpl w:val="637E4AC6"/>
    <w:lvl w:ilvl="0" w:tplc="0409000B">
      <w:start w:val="1"/>
      <w:numFmt w:val="bullet"/>
      <w:lvlText w:val=""/>
      <w:lvlJc w:val="left"/>
      <w:pPr>
        <w:ind w:left="936" w:hanging="360"/>
      </w:pPr>
      <w:rPr>
        <w:rFonts w:ascii="Wingdings" w:hAnsi="Wingding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232F6B77"/>
    <w:multiLevelType w:val="hybridMultilevel"/>
    <w:tmpl w:val="FE5E1E8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193099"/>
    <w:multiLevelType w:val="hybridMultilevel"/>
    <w:tmpl w:val="232CC5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0E13CC"/>
    <w:multiLevelType w:val="hybridMultilevel"/>
    <w:tmpl w:val="639AA4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36420F"/>
    <w:multiLevelType w:val="hybridMultilevel"/>
    <w:tmpl w:val="75CC8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8D4255"/>
    <w:multiLevelType w:val="hybridMultilevel"/>
    <w:tmpl w:val="FD380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625CB3"/>
    <w:multiLevelType w:val="hybridMultilevel"/>
    <w:tmpl w:val="DA441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B70B41"/>
    <w:multiLevelType w:val="hybridMultilevel"/>
    <w:tmpl w:val="B664B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BA3081"/>
    <w:multiLevelType w:val="hybridMultilevel"/>
    <w:tmpl w:val="E932AD0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E3718C"/>
    <w:multiLevelType w:val="hybridMultilevel"/>
    <w:tmpl w:val="C4184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DE5A28"/>
    <w:multiLevelType w:val="hybridMultilevel"/>
    <w:tmpl w:val="EF2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AA4BB1"/>
    <w:multiLevelType w:val="hybridMultilevel"/>
    <w:tmpl w:val="61F44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E756C3"/>
    <w:multiLevelType w:val="singleLevel"/>
    <w:tmpl w:val="7C02D048"/>
    <w:lvl w:ilvl="0">
      <w:start w:val="1"/>
      <w:numFmt w:val="bullet"/>
      <w:pStyle w:val="TableText-bullet"/>
      <w:lvlText w:val=""/>
      <w:lvlJc w:val="left"/>
      <w:pPr>
        <w:tabs>
          <w:tab w:val="num" w:pos="340"/>
        </w:tabs>
        <w:ind w:left="340" w:hanging="340"/>
      </w:pPr>
      <w:rPr>
        <w:rFonts w:ascii="Symbol" w:hAnsi="Symbol" w:hint="default"/>
        <w:color w:val="auto"/>
        <w:sz w:val="22"/>
      </w:rPr>
    </w:lvl>
  </w:abstractNum>
  <w:abstractNum w:abstractNumId="20">
    <w:nsid w:val="5E84331C"/>
    <w:multiLevelType w:val="hybridMultilevel"/>
    <w:tmpl w:val="C828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7E2488"/>
    <w:multiLevelType w:val="hybridMultilevel"/>
    <w:tmpl w:val="7A708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880910"/>
    <w:multiLevelType w:val="singleLevel"/>
    <w:tmpl w:val="39D28B10"/>
    <w:lvl w:ilvl="0">
      <w:start w:val="1"/>
      <w:numFmt w:val="decimal"/>
      <w:pStyle w:val="Index1"/>
      <w:lvlText w:val="%1."/>
      <w:lvlJc w:val="left"/>
      <w:pPr>
        <w:tabs>
          <w:tab w:val="num" w:pos="360"/>
        </w:tabs>
        <w:ind w:left="360" w:hanging="360"/>
      </w:pPr>
    </w:lvl>
  </w:abstractNum>
  <w:abstractNum w:abstractNumId="23">
    <w:nsid w:val="6CFC484F"/>
    <w:multiLevelType w:val="hybridMultilevel"/>
    <w:tmpl w:val="BF3A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A7725E"/>
    <w:multiLevelType w:val="hybridMultilevel"/>
    <w:tmpl w:val="9718EF84"/>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72625F2F"/>
    <w:multiLevelType w:val="hybridMultilevel"/>
    <w:tmpl w:val="7D10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97794A"/>
    <w:multiLevelType w:val="hybridMultilevel"/>
    <w:tmpl w:val="E174D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672D82"/>
    <w:multiLevelType w:val="multilevel"/>
    <w:tmpl w:val="750476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E0A1175"/>
    <w:multiLevelType w:val="hybridMultilevel"/>
    <w:tmpl w:val="E334E912"/>
    <w:lvl w:ilvl="0" w:tplc="C97C53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3A5825"/>
    <w:multiLevelType w:val="hybridMultilevel"/>
    <w:tmpl w:val="A41E9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473DC4"/>
    <w:multiLevelType w:val="hybridMultilevel"/>
    <w:tmpl w:val="C72C9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7"/>
  </w:num>
  <w:num w:numId="3">
    <w:abstractNumId w:val="19"/>
  </w:num>
  <w:num w:numId="4">
    <w:abstractNumId w:val="1"/>
  </w:num>
  <w:num w:numId="5">
    <w:abstractNumId w:val="28"/>
  </w:num>
  <w:num w:numId="6">
    <w:abstractNumId w:val="4"/>
  </w:num>
  <w:num w:numId="7">
    <w:abstractNumId w:val="5"/>
  </w:num>
  <w:num w:numId="8">
    <w:abstractNumId w:val="29"/>
  </w:num>
  <w:num w:numId="9">
    <w:abstractNumId w:val="15"/>
  </w:num>
  <w:num w:numId="10">
    <w:abstractNumId w:val="10"/>
  </w:num>
  <w:num w:numId="11">
    <w:abstractNumId w:val="21"/>
  </w:num>
  <w:num w:numId="12">
    <w:abstractNumId w:val="2"/>
  </w:num>
  <w:num w:numId="13">
    <w:abstractNumId w:val="9"/>
  </w:num>
  <w:num w:numId="14">
    <w:abstractNumId w:val="11"/>
  </w:num>
  <w:num w:numId="15">
    <w:abstractNumId w:val="0"/>
  </w:num>
  <w:num w:numId="16">
    <w:abstractNumId w:val="8"/>
  </w:num>
  <w:num w:numId="17">
    <w:abstractNumId w:val="7"/>
  </w:num>
  <w:num w:numId="18">
    <w:abstractNumId w:val="6"/>
  </w:num>
  <w:num w:numId="19">
    <w:abstractNumId w:val="3"/>
  </w:num>
  <w:num w:numId="20">
    <w:abstractNumId w:val="24"/>
  </w:num>
  <w:num w:numId="21">
    <w:abstractNumId w:val="12"/>
  </w:num>
  <w:num w:numId="22">
    <w:abstractNumId w:val="13"/>
  </w:num>
  <w:num w:numId="23">
    <w:abstractNumId w:val="25"/>
  </w:num>
  <w:num w:numId="24">
    <w:abstractNumId w:val="23"/>
  </w:num>
  <w:num w:numId="25">
    <w:abstractNumId w:val="17"/>
  </w:num>
  <w:num w:numId="26">
    <w:abstractNumId w:val="18"/>
  </w:num>
  <w:num w:numId="27">
    <w:abstractNumId w:val="30"/>
  </w:num>
  <w:num w:numId="28">
    <w:abstractNumId w:val="16"/>
  </w:num>
  <w:num w:numId="29">
    <w:abstractNumId w:val="20"/>
  </w:num>
  <w:num w:numId="30">
    <w:abstractNumId w:val="26"/>
  </w:num>
  <w:num w:numId="31">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efaultTabStop w:val="288"/>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000F5"/>
    <w:rsid w:val="00000CCC"/>
    <w:rsid w:val="00002A62"/>
    <w:rsid w:val="00025786"/>
    <w:rsid w:val="0002721C"/>
    <w:rsid w:val="000334BA"/>
    <w:rsid w:val="000352E3"/>
    <w:rsid w:val="000401E4"/>
    <w:rsid w:val="00040682"/>
    <w:rsid w:val="0004185C"/>
    <w:rsid w:val="000470E6"/>
    <w:rsid w:val="00051CC4"/>
    <w:rsid w:val="00054B2E"/>
    <w:rsid w:val="0005548A"/>
    <w:rsid w:val="00056B25"/>
    <w:rsid w:val="0006614B"/>
    <w:rsid w:val="000662A0"/>
    <w:rsid w:val="00067B0E"/>
    <w:rsid w:val="00082BBD"/>
    <w:rsid w:val="00083613"/>
    <w:rsid w:val="00084392"/>
    <w:rsid w:val="000917A2"/>
    <w:rsid w:val="000A1536"/>
    <w:rsid w:val="000A76F6"/>
    <w:rsid w:val="000B3A49"/>
    <w:rsid w:val="000B5C32"/>
    <w:rsid w:val="000C7ABC"/>
    <w:rsid w:val="000D0B41"/>
    <w:rsid w:val="000D154A"/>
    <w:rsid w:val="000D33BD"/>
    <w:rsid w:val="000D5595"/>
    <w:rsid w:val="000D7D9A"/>
    <w:rsid w:val="000E0385"/>
    <w:rsid w:val="000E1928"/>
    <w:rsid w:val="000E2757"/>
    <w:rsid w:val="000E6712"/>
    <w:rsid w:val="000E71AE"/>
    <w:rsid w:val="000F479D"/>
    <w:rsid w:val="000F5D04"/>
    <w:rsid w:val="000F627D"/>
    <w:rsid w:val="000F65C5"/>
    <w:rsid w:val="000F6BBE"/>
    <w:rsid w:val="000F6EC3"/>
    <w:rsid w:val="001057C7"/>
    <w:rsid w:val="0010612F"/>
    <w:rsid w:val="001117ED"/>
    <w:rsid w:val="001131DA"/>
    <w:rsid w:val="00132F1B"/>
    <w:rsid w:val="001370E7"/>
    <w:rsid w:val="00145572"/>
    <w:rsid w:val="001479E0"/>
    <w:rsid w:val="00155E0C"/>
    <w:rsid w:val="00161D65"/>
    <w:rsid w:val="00165E73"/>
    <w:rsid w:val="00166CB1"/>
    <w:rsid w:val="001700DE"/>
    <w:rsid w:val="001807DA"/>
    <w:rsid w:val="00180BD5"/>
    <w:rsid w:val="00183F13"/>
    <w:rsid w:val="00185834"/>
    <w:rsid w:val="001B0ADF"/>
    <w:rsid w:val="001B0B83"/>
    <w:rsid w:val="001B226D"/>
    <w:rsid w:val="001B6FD0"/>
    <w:rsid w:val="001B7925"/>
    <w:rsid w:val="001B7A03"/>
    <w:rsid w:val="001C0B5D"/>
    <w:rsid w:val="001C14E8"/>
    <w:rsid w:val="001C4881"/>
    <w:rsid w:val="001C4A95"/>
    <w:rsid w:val="001C7B04"/>
    <w:rsid w:val="001D172E"/>
    <w:rsid w:val="001D40B7"/>
    <w:rsid w:val="001D6E4E"/>
    <w:rsid w:val="001E0FAC"/>
    <w:rsid w:val="001F0342"/>
    <w:rsid w:val="001F37B0"/>
    <w:rsid w:val="001F6FE1"/>
    <w:rsid w:val="002000F5"/>
    <w:rsid w:val="00201C1B"/>
    <w:rsid w:val="00220FBA"/>
    <w:rsid w:val="00221BB5"/>
    <w:rsid w:val="002230B3"/>
    <w:rsid w:val="00227145"/>
    <w:rsid w:val="00245E76"/>
    <w:rsid w:val="00246051"/>
    <w:rsid w:val="00254E7D"/>
    <w:rsid w:val="00254EAD"/>
    <w:rsid w:val="00255E55"/>
    <w:rsid w:val="00257530"/>
    <w:rsid w:val="00260ACF"/>
    <w:rsid w:val="00262617"/>
    <w:rsid w:val="002663F2"/>
    <w:rsid w:val="002722E2"/>
    <w:rsid w:val="00282AD4"/>
    <w:rsid w:val="00285239"/>
    <w:rsid w:val="002859D5"/>
    <w:rsid w:val="00290614"/>
    <w:rsid w:val="002A2CFB"/>
    <w:rsid w:val="002B15AB"/>
    <w:rsid w:val="002B18FC"/>
    <w:rsid w:val="002B1EBA"/>
    <w:rsid w:val="002B4688"/>
    <w:rsid w:val="002C132D"/>
    <w:rsid w:val="002D085F"/>
    <w:rsid w:val="002D109E"/>
    <w:rsid w:val="002D7DE7"/>
    <w:rsid w:val="002D7E76"/>
    <w:rsid w:val="002E5562"/>
    <w:rsid w:val="00300DB0"/>
    <w:rsid w:val="00306518"/>
    <w:rsid w:val="00313BAE"/>
    <w:rsid w:val="00313CBD"/>
    <w:rsid w:val="0031495A"/>
    <w:rsid w:val="003150F6"/>
    <w:rsid w:val="00315D4F"/>
    <w:rsid w:val="00315DDC"/>
    <w:rsid w:val="003238F7"/>
    <w:rsid w:val="00324EE0"/>
    <w:rsid w:val="00327A0D"/>
    <w:rsid w:val="00331E81"/>
    <w:rsid w:val="00336EC9"/>
    <w:rsid w:val="00341507"/>
    <w:rsid w:val="003428D4"/>
    <w:rsid w:val="003467E7"/>
    <w:rsid w:val="00350516"/>
    <w:rsid w:val="00355E15"/>
    <w:rsid w:val="003614DE"/>
    <w:rsid w:val="00362AB1"/>
    <w:rsid w:val="00362D23"/>
    <w:rsid w:val="00364671"/>
    <w:rsid w:val="003648DE"/>
    <w:rsid w:val="00376833"/>
    <w:rsid w:val="00376DC9"/>
    <w:rsid w:val="00381849"/>
    <w:rsid w:val="00394D08"/>
    <w:rsid w:val="00395BDC"/>
    <w:rsid w:val="003A0097"/>
    <w:rsid w:val="003A1700"/>
    <w:rsid w:val="003A3E90"/>
    <w:rsid w:val="003A6B7C"/>
    <w:rsid w:val="003B2E28"/>
    <w:rsid w:val="003B7AA9"/>
    <w:rsid w:val="003C0B59"/>
    <w:rsid w:val="003C2690"/>
    <w:rsid w:val="003D01C9"/>
    <w:rsid w:val="003E007C"/>
    <w:rsid w:val="003E05E6"/>
    <w:rsid w:val="003E5DF4"/>
    <w:rsid w:val="003F3507"/>
    <w:rsid w:val="003F72AE"/>
    <w:rsid w:val="004025F1"/>
    <w:rsid w:val="00406846"/>
    <w:rsid w:val="00406C97"/>
    <w:rsid w:val="004146FE"/>
    <w:rsid w:val="00415974"/>
    <w:rsid w:val="00420B8D"/>
    <w:rsid w:val="004223A6"/>
    <w:rsid w:val="00422911"/>
    <w:rsid w:val="0042293D"/>
    <w:rsid w:val="004264EA"/>
    <w:rsid w:val="0043750A"/>
    <w:rsid w:val="00441611"/>
    <w:rsid w:val="00442369"/>
    <w:rsid w:val="00445AB9"/>
    <w:rsid w:val="00453AC4"/>
    <w:rsid w:val="00463F01"/>
    <w:rsid w:val="004673A4"/>
    <w:rsid w:val="004777EF"/>
    <w:rsid w:val="00497784"/>
    <w:rsid w:val="004A14F0"/>
    <w:rsid w:val="004A2ED1"/>
    <w:rsid w:val="004A46B8"/>
    <w:rsid w:val="004A6E8A"/>
    <w:rsid w:val="004A7680"/>
    <w:rsid w:val="004B4664"/>
    <w:rsid w:val="004B575E"/>
    <w:rsid w:val="004C5841"/>
    <w:rsid w:val="004D1493"/>
    <w:rsid w:val="004D37B7"/>
    <w:rsid w:val="004D7243"/>
    <w:rsid w:val="004E2895"/>
    <w:rsid w:val="004E70AE"/>
    <w:rsid w:val="004F1355"/>
    <w:rsid w:val="004F673C"/>
    <w:rsid w:val="004F7B0C"/>
    <w:rsid w:val="005014A0"/>
    <w:rsid w:val="00502D6B"/>
    <w:rsid w:val="00503AEF"/>
    <w:rsid w:val="0050598C"/>
    <w:rsid w:val="00511139"/>
    <w:rsid w:val="00513865"/>
    <w:rsid w:val="00513A79"/>
    <w:rsid w:val="005156C2"/>
    <w:rsid w:val="005175B2"/>
    <w:rsid w:val="005239E7"/>
    <w:rsid w:val="005240AD"/>
    <w:rsid w:val="00530174"/>
    <w:rsid w:val="005322BB"/>
    <w:rsid w:val="00533791"/>
    <w:rsid w:val="00540642"/>
    <w:rsid w:val="00544B9E"/>
    <w:rsid w:val="00544BF4"/>
    <w:rsid w:val="00546A36"/>
    <w:rsid w:val="00551BBD"/>
    <w:rsid w:val="00561294"/>
    <w:rsid w:val="00563913"/>
    <w:rsid w:val="00567384"/>
    <w:rsid w:val="00571941"/>
    <w:rsid w:val="00572E15"/>
    <w:rsid w:val="00573188"/>
    <w:rsid w:val="005800C0"/>
    <w:rsid w:val="00580379"/>
    <w:rsid w:val="00581113"/>
    <w:rsid w:val="0058174E"/>
    <w:rsid w:val="005843A8"/>
    <w:rsid w:val="005924B3"/>
    <w:rsid w:val="00595485"/>
    <w:rsid w:val="005A094C"/>
    <w:rsid w:val="005A2839"/>
    <w:rsid w:val="005A3BF3"/>
    <w:rsid w:val="005A46B9"/>
    <w:rsid w:val="005A72BA"/>
    <w:rsid w:val="005B35FC"/>
    <w:rsid w:val="005C5A8B"/>
    <w:rsid w:val="005C5B2B"/>
    <w:rsid w:val="005D1257"/>
    <w:rsid w:val="005D4831"/>
    <w:rsid w:val="005E0764"/>
    <w:rsid w:val="005E2B62"/>
    <w:rsid w:val="005E2C3B"/>
    <w:rsid w:val="005F2DE1"/>
    <w:rsid w:val="005F70B7"/>
    <w:rsid w:val="0060064A"/>
    <w:rsid w:val="00605C4B"/>
    <w:rsid w:val="00606305"/>
    <w:rsid w:val="00615F9C"/>
    <w:rsid w:val="0062572B"/>
    <w:rsid w:val="00626387"/>
    <w:rsid w:val="0062695B"/>
    <w:rsid w:val="00627B26"/>
    <w:rsid w:val="00634432"/>
    <w:rsid w:val="00634919"/>
    <w:rsid w:val="00642773"/>
    <w:rsid w:val="00643A7B"/>
    <w:rsid w:val="0065039A"/>
    <w:rsid w:val="00660FEC"/>
    <w:rsid w:val="00662A6F"/>
    <w:rsid w:val="00670EB3"/>
    <w:rsid w:val="006718E1"/>
    <w:rsid w:val="00675A2E"/>
    <w:rsid w:val="0067736D"/>
    <w:rsid w:val="00680FA7"/>
    <w:rsid w:val="006814BE"/>
    <w:rsid w:val="00686461"/>
    <w:rsid w:val="006901C8"/>
    <w:rsid w:val="006956D4"/>
    <w:rsid w:val="00697057"/>
    <w:rsid w:val="00697A72"/>
    <w:rsid w:val="006A0B36"/>
    <w:rsid w:val="006A7E9B"/>
    <w:rsid w:val="006B4742"/>
    <w:rsid w:val="006C7BB5"/>
    <w:rsid w:val="006C7EA2"/>
    <w:rsid w:val="006F5EC9"/>
    <w:rsid w:val="006F6783"/>
    <w:rsid w:val="007006BD"/>
    <w:rsid w:val="007008FE"/>
    <w:rsid w:val="00701828"/>
    <w:rsid w:val="00701CA6"/>
    <w:rsid w:val="00706EE8"/>
    <w:rsid w:val="00712A3B"/>
    <w:rsid w:val="007155BF"/>
    <w:rsid w:val="00715EF9"/>
    <w:rsid w:val="00722C5A"/>
    <w:rsid w:val="007237E5"/>
    <w:rsid w:val="00732B8C"/>
    <w:rsid w:val="00732E2A"/>
    <w:rsid w:val="007404D3"/>
    <w:rsid w:val="0074065C"/>
    <w:rsid w:val="007444CD"/>
    <w:rsid w:val="00745B20"/>
    <w:rsid w:val="0075415D"/>
    <w:rsid w:val="0075419E"/>
    <w:rsid w:val="0075556B"/>
    <w:rsid w:val="007625BC"/>
    <w:rsid w:val="00763203"/>
    <w:rsid w:val="0077537B"/>
    <w:rsid w:val="00776B59"/>
    <w:rsid w:val="00781A3B"/>
    <w:rsid w:val="00791584"/>
    <w:rsid w:val="007940CD"/>
    <w:rsid w:val="007950A1"/>
    <w:rsid w:val="00795F39"/>
    <w:rsid w:val="007A3712"/>
    <w:rsid w:val="007A4ECA"/>
    <w:rsid w:val="007A5DDD"/>
    <w:rsid w:val="007B2331"/>
    <w:rsid w:val="007B3A81"/>
    <w:rsid w:val="007B6A46"/>
    <w:rsid w:val="007B7A0E"/>
    <w:rsid w:val="007C085F"/>
    <w:rsid w:val="007C09E0"/>
    <w:rsid w:val="007C2ED2"/>
    <w:rsid w:val="007C6995"/>
    <w:rsid w:val="007D06B2"/>
    <w:rsid w:val="007E114E"/>
    <w:rsid w:val="007E7878"/>
    <w:rsid w:val="007F25B7"/>
    <w:rsid w:val="007F34F0"/>
    <w:rsid w:val="007F52D1"/>
    <w:rsid w:val="0080540B"/>
    <w:rsid w:val="00811AFC"/>
    <w:rsid w:val="00811C94"/>
    <w:rsid w:val="00814804"/>
    <w:rsid w:val="00814C85"/>
    <w:rsid w:val="0082026B"/>
    <w:rsid w:val="00823644"/>
    <w:rsid w:val="008314D8"/>
    <w:rsid w:val="008439A8"/>
    <w:rsid w:val="0084537C"/>
    <w:rsid w:val="00854398"/>
    <w:rsid w:val="00854F1D"/>
    <w:rsid w:val="0085583C"/>
    <w:rsid w:val="00856F3D"/>
    <w:rsid w:val="008661F3"/>
    <w:rsid w:val="00871917"/>
    <w:rsid w:val="00887838"/>
    <w:rsid w:val="00887F97"/>
    <w:rsid w:val="008928D5"/>
    <w:rsid w:val="00893F5B"/>
    <w:rsid w:val="008967A3"/>
    <w:rsid w:val="008A298F"/>
    <w:rsid w:val="008A3073"/>
    <w:rsid w:val="008A5CC5"/>
    <w:rsid w:val="008B1C5B"/>
    <w:rsid w:val="008B1E2D"/>
    <w:rsid w:val="008B69B5"/>
    <w:rsid w:val="008C0B26"/>
    <w:rsid w:val="008D6681"/>
    <w:rsid w:val="008E7072"/>
    <w:rsid w:val="008F6F13"/>
    <w:rsid w:val="009001F5"/>
    <w:rsid w:val="009029FA"/>
    <w:rsid w:val="00903658"/>
    <w:rsid w:val="00905014"/>
    <w:rsid w:val="00905460"/>
    <w:rsid w:val="00930F87"/>
    <w:rsid w:val="00933E61"/>
    <w:rsid w:val="00935701"/>
    <w:rsid w:val="00937A95"/>
    <w:rsid w:val="009436FC"/>
    <w:rsid w:val="009451FA"/>
    <w:rsid w:val="00952383"/>
    <w:rsid w:val="00952778"/>
    <w:rsid w:val="009554A9"/>
    <w:rsid w:val="00964F1B"/>
    <w:rsid w:val="0097194E"/>
    <w:rsid w:val="0097537F"/>
    <w:rsid w:val="0098367A"/>
    <w:rsid w:val="00995204"/>
    <w:rsid w:val="00995866"/>
    <w:rsid w:val="009A379E"/>
    <w:rsid w:val="009A4011"/>
    <w:rsid w:val="009B5A81"/>
    <w:rsid w:val="009B75CB"/>
    <w:rsid w:val="009C1334"/>
    <w:rsid w:val="009C234D"/>
    <w:rsid w:val="009D1A86"/>
    <w:rsid w:val="009D1D95"/>
    <w:rsid w:val="009D2683"/>
    <w:rsid w:val="009D3D60"/>
    <w:rsid w:val="009E15CD"/>
    <w:rsid w:val="009E7819"/>
    <w:rsid w:val="009E79D8"/>
    <w:rsid w:val="009F058C"/>
    <w:rsid w:val="009F51CB"/>
    <w:rsid w:val="00A04999"/>
    <w:rsid w:val="00A05386"/>
    <w:rsid w:val="00A06F9F"/>
    <w:rsid w:val="00A10DD3"/>
    <w:rsid w:val="00A10F6E"/>
    <w:rsid w:val="00A14E80"/>
    <w:rsid w:val="00A249A1"/>
    <w:rsid w:val="00A261E3"/>
    <w:rsid w:val="00A318E7"/>
    <w:rsid w:val="00A33D43"/>
    <w:rsid w:val="00A40C93"/>
    <w:rsid w:val="00A4190F"/>
    <w:rsid w:val="00A645E3"/>
    <w:rsid w:val="00A679E9"/>
    <w:rsid w:val="00A758A9"/>
    <w:rsid w:val="00A76587"/>
    <w:rsid w:val="00A8130E"/>
    <w:rsid w:val="00A821B0"/>
    <w:rsid w:val="00A83CB7"/>
    <w:rsid w:val="00A855C0"/>
    <w:rsid w:val="00A8794C"/>
    <w:rsid w:val="00A95FB6"/>
    <w:rsid w:val="00AA1E74"/>
    <w:rsid w:val="00AA39DA"/>
    <w:rsid w:val="00AA6D63"/>
    <w:rsid w:val="00AC63B5"/>
    <w:rsid w:val="00AD0CF2"/>
    <w:rsid w:val="00AD4BE9"/>
    <w:rsid w:val="00AD6A47"/>
    <w:rsid w:val="00AE02E8"/>
    <w:rsid w:val="00AE0447"/>
    <w:rsid w:val="00AE54C9"/>
    <w:rsid w:val="00AF06AC"/>
    <w:rsid w:val="00AF0750"/>
    <w:rsid w:val="00AF4743"/>
    <w:rsid w:val="00B11FB5"/>
    <w:rsid w:val="00B13CF5"/>
    <w:rsid w:val="00B1756E"/>
    <w:rsid w:val="00B23694"/>
    <w:rsid w:val="00B25BBF"/>
    <w:rsid w:val="00B25D33"/>
    <w:rsid w:val="00B3343F"/>
    <w:rsid w:val="00B36A01"/>
    <w:rsid w:val="00B371FB"/>
    <w:rsid w:val="00B41C32"/>
    <w:rsid w:val="00B50523"/>
    <w:rsid w:val="00B52431"/>
    <w:rsid w:val="00B53022"/>
    <w:rsid w:val="00B6191A"/>
    <w:rsid w:val="00B63E9A"/>
    <w:rsid w:val="00B66E66"/>
    <w:rsid w:val="00B761F9"/>
    <w:rsid w:val="00B81986"/>
    <w:rsid w:val="00B8388B"/>
    <w:rsid w:val="00B94E0B"/>
    <w:rsid w:val="00B95A69"/>
    <w:rsid w:val="00B97060"/>
    <w:rsid w:val="00BA33E9"/>
    <w:rsid w:val="00BA4939"/>
    <w:rsid w:val="00BB1640"/>
    <w:rsid w:val="00BD16FB"/>
    <w:rsid w:val="00BD376C"/>
    <w:rsid w:val="00BD4054"/>
    <w:rsid w:val="00BD720F"/>
    <w:rsid w:val="00BE557E"/>
    <w:rsid w:val="00BE7C2F"/>
    <w:rsid w:val="00C02443"/>
    <w:rsid w:val="00C07A5F"/>
    <w:rsid w:val="00C12FD7"/>
    <w:rsid w:val="00C152EF"/>
    <w:rsid w:val="00C174A2"/>
    <w:rsid w:val="00C1777B"/>
    <w:rsid w:val="00C23551"/>
    <w:rsid w:val="00C2420D"/>
    <w:rsid w:val="00C24481"/>
    <w:rsid w:val="00C25E76"/>
    <w:rsid w:val="00C35F79"/>
    <w:rsid w:val="00C36060"/>
    <w:rsid w:val="00C40077"/>
    <w:rsid w:val="00C40284"/>
    <w:rsid w:val="00C43202"/>
    <w:rsid w:val="00C46F03"/>
    <w:rsid w:val="00C53A94"/>
    <w:rsid w:val="00C55A0F"/>
    <w:rsid w:val="00C579AB"/>
    <w:rsid w:val="00C62B88"/>
    <w:rsid w:val="00C63DA5"/>
    <w:rsid w:val="00C66051"/>
    <w:rsid w:val="00C72085"/>
    <w:rsid w:val="00C8083E"/>
    <w:rsid w:val="00C81D91"/>
    <w:rsid w:val="00C82020"/>
    <w:rsid w:val="00C83BE9"/>
    <w:rsid w:val="00C92E5D"/>
    <w:rsid w:val="00C97226"/>
    <w:rsid w:val="00CA18DC"/>
    <w:rsid w:val="00CA279A"/>
    <w:rsid w:val="00CA4146"/>
    <w:rsid w:val="00CB1F86"/>
    <w:rsid w:val="00CB25AB"/>
    <w:rsid w:val="00CB3103"/>
    <w:rsid w:val="00CB396B"/>
    <w:rsid w:val="00CB4ADF"/>
    <w:rsid w:val="00CB50D2"/>
    <w:rsid w:val="00CC18A2"/>
    <w:rsid w:val="00CC2D96"/>
    <w:rsid w:val="00CC6EE5"/>
    <w:rsid w:val="00CD5923"/>
    <w:rsid w:val="00CD6976"/>
    <w:rsid w:val="00CE040C"/>
    <w:rsid w:val="00CF0B6D"/>
    <w:rsid w:val="00CF319E"/>
    <w:rsid w:val="00CF43DD"/>
    <w:rsid w:val="00CF789E"/>
    <w:rsid w:val="00D06F22"/>
    <w:rsid w:val="00D16BF4"/>
    <w:rsid w:val="00D21948"/>
    <w:rsid w:val="00D21E16"/>
    <w:rsid w:val="00D32886"/>
    <w:rsid w:val="00D40181"/>
    <w:rsid w:val="00D4043E"/>
    <w:rsid w:val="00D40FF4"/>
    <w:rsid w:val="00D445F3"/>
    <w:rsid w:val="00D46591"/>
    <w:rsid w:val="00D50224"/>
    <w:rsid w:val="00D5127F"/>
    <w:rsid w:val="00D52F0A"/>
    <w:rsid w:val="00D5492B"/>
    <w:rsid w:val="00D55886"/>
    <w:rsid w:val="00D719A8"/>
    <w:rsid w:val="00D875A0"/>
    <w:rsid w:val="00D961B0"/>
    <w:rsid w:val="00D96E96"/>
    <w:rsid w:val="00DA4747"/>
    <w:rsid w:val="00DB0450"/>
    <w:rsid w:val="00DB1149"/>
    <w:rsid w:val="00DB74B4"/>
    <w:rsid w:val="00DC1940"/>
    <w:rsid w:val="00DC1DD5"/>
    <w:rsid w:val="00DC6DF6"/>
    <w:rsid w:val="00DC7E70"/>
    <w:rsid w:val="00DD3B74"/>
    <w:rsid w:val="00DD5069"/>
    <w:rsid w:val="00DD7D3F"/>
    <w:rsid w:val="00DE2C8D"/>
    <w:rsid w:val="00DE37CA"/>
    <w:rsid w:val="00DF3C28"/>
    <w:rsid w:val="00DF5131"/>
    <w:rsid w:val="00DF7B46"/>
    <w:rsid w:val="00E01440"/>
    <w:rsid w:val="00E01766"/>
    <w:rsid w:val="00E04353"/>
    <w:rsid w:val="00E04632"/>
    <w:rsid w:val="00E053C8"/>
    <w:rsid w:val="00E06CB9"/>
    <w:rsid w:val="00E06DCD"/>
    <w:rsid w:val="00E074B6"/>
    <w:rsid w:val="00E12908"/>
    <w:rsid w:val="00E13A54"/>
    <w:rsid w:val="00E157F9"/>
    <w:rsid w:val="00E20BB8"/>
    <w:rsid w:val="00E236E4"/>
    <w:rsid w:val="00E25D68"/>
    <w:rsid w:val="00E3006B"/>
    <w:rsid w:val="00E31B89"/>
    <w:rsid w:val="00E33367"/>
    <w:rsid w:val="00E36A12"/>
    <w:rsid w:val="00E4409C"/>
    <w:rsid w:val="00E57469"/>
    <w:rsid w:val="00E77F49"/>
    <w:rsid w:val="00E82881"/>
    <w:rsid w:val="00E85675"/>
    <w:rsid w:val="00E91C3E"/>
    <w:rsid w:val="00E92BC6"/>
    <w:rsid w:val="00EA0BBD"/>
    <w:rsid w:val="00EA6825"/>
    <w:rsid w:val="00EB3A51"/>
    <w:rsid w:val="00EB4547"/>
    <w:rsid w:val="00EB4D85"/>
    <w:rsid w:val="00EB6E7D"/>
    <w:rsid w:val="00EC0318"/>
    <w:rsid w:val="00ED0D9C"/>
    <w:rsid w:val="00ED0FBF"/>
    <w:rsid w:val="00ED2551"/>
    <w:rsid w:val="00ED3B7D"/>
    <w:rsid w:val="00EE2E9D"/>
    <w:rsid w:val="00EE5812"/>
    <w:rsid w:val="00EE5D8E"/>
    <w:rsid w:val="00EE6103"/>
    <w:rsid w:val="00EF08B9"/>
    <w:rsid w:val="00EF1E85"/>
    <w:rsid w:val="00F0243B"/>
    <w:rsid w:val="00F06E96"/>
    <w:rsid w:val="00F2087C"/>
    <w:rsid w:val="00F31C2B"/>
    <w:rsid w:val="00F4735D"/>
    <w:rsid w:val="00F533B4"/>
    <w:rsid w:val="00F53E28"/>
    <w:rsid w:val="00F53FF8"/>
    <w:rsid w:val="00F54DF2"/>
    <w:rsid w:val="00F55D3C"/>
    <w:rsid w:val="00F6074C"/>
    <w:rsid w:val="00F60B11"/>
    <w:rsid w:val="00F64EA9"/>
    <w:rsid w:val="00F65059"/>
    <w:rsid w:val="00F65B53"/>
    <w:rsid w:val="00F711B1"/>
    <w:rsid w:val="00F7587D"/>
    <w:rsid w:val="00F765E9"/>
    <w:rsid w:val="00F86249"/>
    <w:rsid w:val="00F90699"/>
    <w:rsid w:val="00FA406A"/>
    <w:rsid w:val="00FB46FE"/>
    <w:rsid w:val="00FB4F94"/>
    <w:rsid w:val="00FD7279"/>
    <w:rsid w:val="00FE2614"/>
    <w:rsid w:val="00FE5FE1"/>
    <w:rsid w:val="00FE7BA0"/>
    <w:rsid w:val="00FF014C"/>
    <w:rsid w:val="00FF0DF1"/>
    <w:rsid w:val="00FF41CF"/>
    <w:rsid w:val="00FF5E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1"/>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semiHidden/>
    <w:unhideWhenUsed/>
    <w:rsid w:val="004A2ED1"/>
    <w:rPr>
      <w:sz w:val="20"/>
      <w:szCs w:val="20"/>
    </w:rPr>
  </w:style>
  <w:style w:type="character" w:customStyle="1" w:styleId="CommentTextChar">
    <w:name w:val="Comment Text Char"/>
    <w:link w:val="CommentText"/>
    <w:uiPriority w:val="99"/>
    <w:semiHidden/>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3"/>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link w:val="NoSpacing"/>
    <w:uiPriority w:val="1"/>
    <w:rsid w:val="004B4664"/>
    <w:rPr>
      <w:sz w:val="22"/>
      <w:szCs w:val="22"/>
      <w:lang w:bidi="en-US"/>
    </w:rPr>
  </w:style>
  <w:style w:type="table" w:customStyle="1" w:styleId="LightList-Accent11">
    <w:name w:val="Light List - Accent 11"/>
    <w:basedOn w:val="TableNormal"/>
    <w:uiPriority w:val="61"/>
    <w:rsid w:val="00E5746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2">
    <w:name w:val="Light List - Accent 12"/>
    <w:basedOn w:val="TableNormal"/>
    <w:uiPriority w:val="61"/>
    <w:rsid w:val="001F6FE1"/>
    <w:rPr>
      <w:rFonts w:eastAsia="Calibri" w:cs="Mangal"/>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285239"/>
    <w:pPr>
      <w:spacing w:before="100" w:beforeAutospacing="1" w:after="100" w:afterAutospacing="1" w:line="240" w:lineRule="auto"/>
    </w:pPr>
    <w:rPr>
      <w:rFonts w:ascii="Times New Roman" w:hAnsi="Times New Roman"/>
      <w:sz w:val="24"/>
      <w:szCs w:val="24"/>
      <w:lang w:bidi="ar-SA"/>
    </w:rPr>
  </w:style>
  <w:style w:type="paragraph" w:customStyle="1" w:styleId="text">
    <w:name w:val="text"/>
    <w:basedOn w:val="Normal"/>
    <w:rsid w:val="00285239"/>
    <w:pPr>
      <w:spacing w:before="100" w:beforeAutospacing="1" w:after="100" w:afterAutospacing="1" w:line="240" w:lineRule="auto"/>
    </w:pPr>
    <w:rPr>
      <w:rFonts w:ascii="Times New Roman" w:hAnsi="Times New Roman"/>
      <w:sz w:val="24"/>
      <w:szCs w:val="24"/>
      <w:lang w:bidi="ar-SA"/>
    </w:rPr>
  </w:style>
  <w:style w:type="character" w:customStyle="1" w:styleId="apple-converted-space">
    <w:name w:val="apple-converted-space"/>
    <w:rsid w:val="00285239"/>
  </w:style>
  <w:style w:type="paragraph" w:styleId="FootnoteText">
    <w:name w:val="footnote text"/>
    <w:basedOn w:val="Normal"/>
    <w:link w:val="FootnoteTextChar"/>
    <w:uiPriority w:val="99"/>
    <w:semiHidden/>
    <w:unhideWhenUsed/>
    <w:rsid w:val="005A46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46B9"/>
    <w:rPr>
      <w:lang w:bidi="en-US"/>
    </w:rPr>
  </w:style>
  <w:style w:type="character" w:styleId="FootnoteReference">
    <w:name w:val="footnote reference"/>
    <w:basedOn w:val="DefaultParagraphFont"/>
    <w:uiPriority w:val="99"/>
    <w:semiHidden/>
    <w:unhideWhenUsed/>
    <w:rsid w:val="005A46B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1"/>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semiHidden/>
    <w:unhideWhenUsed/>
    <w:rsid w:val="004A2ED1"/>
    <w:rPr>
      <w:sz w:val="20"/>
      <w:szCs w:val="20"/>
    </w:rPr>
  </w:style>
  <w:style w:type="character" w:customStyle="1" w:styleId="CommentTextChar">
    <w:name w:val="Comment Text Char"/>
    <w:link w:val="CommentText"/>
    <w:uiPriority w:val="99"/>
    <w:semiHidden/>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3"/>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link w:val="NoSpacing"/>
    <w:uiPriority w:val="1"/>
    <w:rsid w:val="004B4664"/>
    <w:rPr>
      <w:sz w:val="22"/>
      <w:szCs w:val="22"/>
      <w:lang w:bidi="en-US"/>
    </w:rPr>
  </w:style>
  <w:style w:type="table" w:customStyle="1" w:styleId="LightList-Accent11">
    <w:name w:val="Light List - Accent 11"/>
    <w:basedOn w:val="TableNormal"/>
    <w:uiPriority w:val="61"/>
    <w:rsid w:val="00E5746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2">
    <w:name w:val="Light List - Accent 12"/>
    <w:basedOn w:val="TableNormal"/>
    <w:uiPriority w:val="61"/>
    <w:rsid w:val="001F6FE1"/>
    <w:rPr>
      <w:rFonts w:eastAsia="Calibri" w:cs="Mangal"/>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285239"/>
    <w:pPr>
      <w:spacing w:before="100" w:beforeAutospacing="1" w:after="100" w:afterAutospacing="1" w:line="240" w:lineRule="auto"/>
    </w:pPr>
    <w:rPr>
      <w:rFonts w:ascii="Times New Roman" w:hAnsi="Times New Roman"/>
      <w:sz w:val="24"/>
      <w:szCs w:val="24"/>
      <w:lang w:bidi="ar-SA"/>
    </w:rPr>
  </w:style>
  <w:style w:type="paragraph" w:customStyle="1" w:styleId="text">
    <w:name w:val="text"/>
    <w:basedOn w:val="Normal"/>
    <w:rsid w:val="00285239"/>
    <w:pPr>
      <w:spacing w:before="100" w:beforeAutospacing="1" w:after="100" w:afterAutospacing="1" w:line="240" w:lineRule="auto"/>
    </w:pPr>
    <w:rPr>
      <w:rFonts w:ascii="Times New Roman" w:hAnsi="Times New Roman"/>
      <w:sz w:val="24"/>
      <w:szCs w:val="24"/>
      <w:lang w:bidi="ar-SA"/>
    </w:rPr>
  </w:style>
  <w:style w:type="character" w:customStyle="1" w:styleId="apple-converted-space">
    <w:name w:val="apple-converted-space"/>
    <w:rsid w:val="00285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5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gif"/><Relationship Id="rId18"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gif"/><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bhav.GENUSRND\AppData\Roaming\Microsoft\Templates\Procedur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2332D-9BB3-43B4-A687-31296B3EB13F}">
  <ds:schemaRefs>
    <ds:schemaRef ds:uri="http://schemas.microsoft.com/office/2006/metadata/properties"/>
  </ds:schemaRefs>
</ds:datastoreItem>
</file>

<file path=customXml/itemProps2.xml><?xml version="1.0" encoding="utf-8"?>
<ds:datastoreItem xmlns:ds="http://schemas.openxmlformats.org/officeDocument/2006/customXml" ds:itemID="{821E9CD4-693B-47D9-8DA2-27B25168ECC0}">
  <ds:schemaRefs>
    <ds:schemaRef ds:uri="http://schemas.microsoft.com/sharepoint/v3/contenttype/forms"/>
  </ds:schemaRefs>
</ds:datastoreItem>
</file>

<file path=customXml/itemProps3.xml><?xml version="1.0" encoding="utf-8"?>
<ds:datastoreItem xmlns:ds="http://schemas.openxmlformats.org/officeDocument/2006/customXml" ds:itemID="{C794E3A2-7DC7-4F8E-8C5F-299159CE94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F562C98-712E-4872-A504-0707C7F72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Procedure Template</Template>
  <TotalTime>222</TotalTime>
  <Pages>15</Pages>
  <Words>2887</Words>
  <Characters>16457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Measurement and Analysis Procedure</vt:lpstr>
    </vt:vector>
  </TitlesOfParts>
  <Company>GENUS</Company>
  <LinksUpToDate>false</LinksUpToDate>
  <CharactersWithSpaces>19306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and Analysis Procedure</dc:title>
  <dc:creator>Genus</dc:creator>
  <cp:lastModifiedBy>Jalaj Mathur</cp:lastModifiedBy>
  <cp:revision>56</cp:revision>
  <cp:lastPrinted>2001-03-01T10:01:00Z</cp:lastPrinted>
  <dcterms:created xsi:type="dcterms:W3CDTF">2015-07-03T10:22:00Z</dcterms:created>
  <dcterms:modified xsi:type="dcterms:W3CDTF">2022-04-18T04:58:00Z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y fmtid="{D5CDD505-2E9C-101B-9397-08002B2CF9AE}" pid="3" name="ContentType">
    <vt:lpwstr>Document</vt:lpwstr>
  </property>
</Properties>
</file>