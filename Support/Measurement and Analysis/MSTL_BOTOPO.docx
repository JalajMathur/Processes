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291" w:rsidRDefault="00746193">
      <w:r w:rsidRPr="00746193">
        <w:rPr>
          <w:rStyle w:val="Heading1Char"/>
        </w:rPr>
        <w:t xml:space="preserve">Business </w:t>
      </w:r>
      <w:r w:rsidR="00F972AC">
        <w:rPr>
          <w:rStyle w:val="Heading1Char"/>
        </w:rPr>
        <w:t>Objective to Process Objective M</w:t>
      </w:r>
      <w:r w:rsidRPr="00746193">
        <w:rPr>
          <w:rStyle w:val="Heading1Char"/>
        </w:rPr>
        <w:t>apping</w:t>
      </w:r>
    </w:p>
    <w:tbl>
      <w:tblPr>
        <w:tblStyle w:val="LightList-Accent1"/>
        <w:tblW w:w="14350" w:type="dxa"/>
        <w:tblInd w:w="-522" w:type="dxa"/>
        <w:tblLook w:val="04A0" w:firstRow="1" w:lastRow="0" w:firstColumn="1" w:lastColumn="0" w:noHBand="0" w:noVBand="1"/>
      </w:tblPr>
      <w:tblGrid>
        <w:gridCol w:w="1410"/>
        <w:gridCol w:w="2128"/>
        <w:gridCol w:w="1864"/>
        <w:gridCol w:w="1512"/>
        <w:gridCol w:w="1427"/>
        <w:gridCol w:w="2106"/>
        <w:gridCol w:w="2715"/>
        <w:gridCol w:w="1188"/>
      </w:tblGrid>
      <w:tr w:rsidR="00D02121" w:rsidTr="00F0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C36CED" w:rsidRDefault="00C36CED">
            <w:r>
              <w:t>Business Goal</w:t>
            </w:r>
          </w:p>
        </w:tc>
        <w:tc>
          <w:tcPr>
            <w:tcW w:w="2128" w:type="dxa"/>
          </w:tcPr>
          <w:p w:rsidR="00C36CED" w:rsidRDefault="00C36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Need</w:t>
            </w:r>
          </w:p>
        </w:tc>
        <w:tc>
          <w:tcPr>
            <w:tcW w:w="1864" w:type="dxa"/>
          </w:tcPr>
          <w:p w:rsidR="00C36CED" w:rsidRDefault="00D02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Measurement Objective</w:t>
            </w:r>
          </w:p>
        </w:tc>
        <w:tc>
          <w:tcPr>
            <w:tcW w:w="1512" w:type="dxa"/>
          </w:tcPr>
          <w:p w:rsidR="00C36CED" w:rsidRDefault="00C36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Affected Processes</w:t>
            </w:r>
          </w:p>
        </w:tc>
        <w:tc>
          <w:tcPr>
            <w:tcW w:w="1427" w:type="dxa"/>
          </w:tcPr>
          <w:p w:rsidR="00C36CED" w:rsidRDefault="00C36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2106" w:type="dxa"/>
          </w:tcPr>
          <w:p w:rsidR="00C36CED" w:rsidRDefault="00C36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Measures</w:t>
            </w:r>
          </w:p>
        </w:tc>
        <w:tc>
          <w:tcPr>
            <w:tcW w:w="2715" w:type="dxa"/>
          </w:tcPr>
          <w:p w:rsidR="00C36CED" w:rsidRDefault="00C36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Derived Measures</w:t>
            </w:r>
          </w:p>
        </w:tc>
        <w:tc>
          <w:tcPr>
            <w:tcW w:w="1188" w:type="dxa"/>
          </w:tcPr>
          <w:p w:rsidR="00C36CED" w:rsidRDefault="00DA6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Tolerance Limits</w:t>
            </w:r>
          </w:p>
        </w:tc>
      </w:tr>
      <w:tr w:rsidR="00D02121" w:rsidTr="00F0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C36CED" w:rsidRDefault="00C36CED">
            <w:r>
              <w:t>Improve Quality of the Product</w:t>
            </w:r>
          </w:p>
        </w:tc>
        <w:tc>
          <w:tcPr>
            <w:tcW w:w="2128" w:type="dxa"/>
          </w:tcPr>
          <w:p w:rsidR="00C36CED" w:rsidRDefault="000E0E90" w:rsidP="00973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many defects are detected in the </w:t>
            </w:r>
            <w:r w:rsidR="00C1533D">
              <w:t>products being manufactured</w:t>
            </w:r>
            <w:r w:rsidR="00C36CED">
              <w:t>?</w:t>
            </w:r>
          </w:p>
        </w:tc>
        <w:tc>
          <w:tcPr>
            <w:tcW w:w="1864" w:type="dxa"/>
          </w:tcPr>
          <w:p w:rsidR="00C36CED" w:rsidRDefault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reduce the number of defects in the product delivered to the </w:t>
            </w:r>
            <w:r w:rsidR="000E0E90">
              <w:t xml:space="preserve">customer </w:t>
            </w:r>
          </w:p>
        </w:tc>
        <w:tc>
          <w:tcPr>
            <w:tcW w:w="1512" w:type="dxa"/>
          </w:tcPr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-Technical Solution</w:t>
            </w:r>
          </w:p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-Product Integration</w:t>
            </w:r>
          </w:p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-Verification</w:t>
            </w:r>
          </w:p>
          <w:p w:rsidR="00C36CED" w:rsidRDefault="00C36CED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-Validation</w:t>
            </w:r>
          </w:p>
        </w:tc>
        <w:tc>
          <w:tcPr>
            <w:tcW w:w="1427" w:type="dxa"/>
          </w:tcPr>
          <w:p w:rsidR="00C36CED" w:rsidRDefault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Quality</w:t>
            </w:r>
          </w:p>
        </w:tc>
        <w:tc>
          <w:tcPr>
            <w:tcW w:w="2106" w:type="dxa"/>
          </w:tcPr>
          <w:p w:rsidR="00C36CED" w:rsidRDefault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of defects </w:t>
            </w:r>
            <w:r w:rsidR="000948EA">
              <w:t>detected in</w:t>
            </w:r>
            <w:r>
              <w:t xml:space="preserve"> </w:t>
            </w:r>
            <w:r w:rsidR="00C1533D">
              <w:t>the products being manufactured</w:t>
            </w:r>
            <w:r w:rsidR="00C013C8">
              <w:t xml:space="preserve"> in the month</w:t>
            </w:r>
          </w:p>
          <w:p w:rsidR="00F03E4F" w:rsidRDefault="00F0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6CED" w:rsidRDefault="00C0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of quantity produced in the month</w:t>
            </w:r>
          </w:p>
        </w:tc>
        <w:tc>
          <w:tcPr>
            <w:tcW w:w="2715" w:type="dxa"/>
          </w:tcPr>
          <w:p w:rsidR="00C36CED" w:rsidRDefault="00E64E07" w:rsidP="00C36CED">
            <w:pPr>
              <w:pStyle w:val="IntenseQuote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Rejection Percentage</w:t>
            </w:r>
          </w:p>
          <w:p w:rsidR="00C36CED" w:rsidRDefault="00E64E07" w:rsidP="00C3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rejection percentage is the ratio of total line failures in a month and the total quantity produced in the month.</w:t>
            </w:r>
          </w:p>
        </w:tc>
        <w:tc>
          <w:tcPr>
            <w:tcW w:w="1188" w:type="dxa"/>
          </w:tcPr>
          <w:p w:rsidR="00C36CED" w:rsidRPr="008F0B5D" w:rsidRDefault="00D9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±5%</w:t>
            </w:r>
          </w:p>
        </w:tc>
      </w:tr>
      <w:tr w:rsidR="00D02121" w:rsidTr="00F0161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C36CED" w:rsidRDefault="00C36CED">
            <w:r>
              <w:t>Improve on-Time Delivery Performance</w:t>
            </w:r>
          </w:p>
        </w:tc>
        <w:tc>
          <w:tcPr>
            <w:tcW w:w="2128" w:type="dxa"/>
          </w:tcPr>
          <w:p w:rsidR="00C36CED" w:rsidRDefault="00C36CED" w:rsidP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percentage of projects is delivered on-time?</w:t>
            </w:r>
          </w:p>
        </w:tc>
        <w:tc>
          <w:tcPr>
            <w:tcW w:w="1864" w:type="dxa"/>
          </w:tcPr>
          <w:p w:rsidR="00C36CED" w:rsidRDefault="00C36CED" w:rsidP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determine the variance between the estimated and actual schedules.</w:t>
            </w:r>
          </w:p>
        </w:tc>
        <w:tc>
          <w:tcPr>
            <w:tcW w:w="1512" w:type="dxa"/>
          </w:tcPr>
          <w:p w:rsidR="00C36CED" w:rsidRDefault="00C36CED" w:rsidP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-Project Planning</w:t>
            </w:r>
          </w:p>
          <w:p w:rsidR="00C36CED" w:rsidRDefault="00C36CED" w:rsidP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-Project Monitoring and Control</w:t>
            </w:r>
          </w:p>
        </w:tc>
        <w:tc>
          <w:tcPr>
            <w:tcW w:w="1427" w:type="dxa"/>
          </w:tcPr>
          <w:p w:rsidR="00C36CED" w:rsidRDefault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</w:t>
            </w:r>
          </w:p>
        </w:tc>
        <w:tc>
          <w:tcPr>
            <w:tcW w:w="2106" w:type="dxa"/>
          </w:tcPr>
          <w:p w:rsidR="00C36CED" w:rsidRDefault="00C36CED" w:rsidP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milestone dates</w:t>
            </w:r>
          </w:p>
          <w:p w:rsidR="00C36CED" w:rsidRDefault="00C36CED" w:rsidP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6CED" w:rsidRDefault="00C36CED" w:rsidP="00C3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Milestone Dates</w:t>
            </w:r>
          </w:p>
        </w:tc>
        <w:tc>
          <w:tcPr>
            <w:tcW w:w="2715" w:type="dxa"/>
          </w:tcPr>
          <w:p w:rsidR="00C36CED" w:rsidRDefault="00C36CED" w:rsidP="00C36CED">
            <w:pPr>
              <w:pStyle w:val="IntenseQuote"/>
              <w:spacing w:before="0" w:after="0"/>
              <w:ind w:left="-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 Variance</w:t>
            </w:r>
          </w:p>
          <w:p w:rsidR="00C36CED" w:rsidRPr="00C36CED" w:rsidRDefault="00C36CED" w:rsidP="002C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 Variance measures the difference between scheduled and achieved durations for a project.</w:t>
            </w:r>
          </w:p>
        </w:tc>
        <w:tc>
          <w:tcPr>
            <w:tcW w:w="1188" w:type="dxa"/>
          </w:tcPr>
          <w:p w:rsidR="00C36CED" w:rsidRDefault="00C36CED" w:rsidP="00E97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±</w:t>
            </w:r>
            <w:r w:rsidR="00E97A7A">
              <w:rPr>
                <w:rFonts w:cstheme="minorHAnsi"/>
              </w:rPr>
              <w:t>20</w:t>
            </w:r>
            <w:r>
              <w:rPr>
                <w:rFonts w:cstheme="minorHAnsi"/>
              </w:rPr>
              <w:t>%</w:t>
            </w:r>
          </w:p>
        </w:tc>
      </w:tr>
    </w:tbl>
    <w:p w:rsidR="00C36CED" w:rsidRDefault="00C36CED">
      <w:bookmarkStart w:id="0" w:name="_GoBack"/>
      <w:bookmarkEnd w:id="0"/>
    </w:p>
    <w:p w:rsidR="00C36CED" w:rsidRDefault="00C36CED"/>
    <w:p w:rsidR="00945451" w:rsidRPr="004843DE" w:rsidRDefault="00945451" w:rsidP="006C5F01">
      <w:pPr>
        <w:rPr>
          <w:b/>
        </w:rPr>
      </w:pPr>
    </w:p>
    <w:sectPr w:rsidR="00945451" w:rsidRPr="004843DE" w:rsidSect="00D02121">
      <w:headerReference w:type="default" r:id="rId12"/>
      <w:footerReference w:type="default" r:id="rId13"/>
      <w:pgSz w:w="15840" w:h="12240" w:orient="landscape"/>
      <w:pgMar w:top="1440" w:right="1440" w:bottom="22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A32" w:rsidRDefault="00BB3A32" w:rsidP="004A560D">
      <w:pPr>
        <w:spacing w:after="0" w:line="240" w:lineRule="auto"/>
      </w:pPr>
      <w:r>
        <w:separator/>
      </w:r>
    </w:p>
  </w:endnote>
  <w:endnote w:type="continuationSeparator" w:id="0">
    <w:p w:rsidR="00BB3A32" w:rsidRDefault="00BB3A32" w:rsidP="004A5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E9B" w:rsidRDefault="00EA7E9B" w:rsidP="004A560D">
    <w:pPr>
      <w:pStyle w:val="Footer"/>
      <w:jc w:val="center"/>
    </w:pPr>
    <w:r>
      <w:t xml:space="preserve">Genus </w:t>
    </w:r>
    <w:r w:rsidR="001119D9">
      <w:t>Innovation</w:t>
    </w:r>
    <w:r>
      <w:t xml:space="preserve"> Limited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A32" w:rsidRDefault="00BB3A32" w:rsidP="004A560D">
      <w:pPr>
        <w:spacing w:after="0" w:line="240" w:lineRule="auto"/>
      </w:pPr>
      <w:r>
        <w:separator/>
      </w:r>
    </w:p>
  </w:footnote>
  <w:footnote w:type="continuationSeparator" w:id="0">
    <w:p w:rsidR="00BB3A32" w:rsidRDefault="00BB3A32" w:rsidP="004A5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E9B" w:rsidRDefault="005C6C9D">
    <w:pPr>
      <w:pStyle w:val="Header"/>
    </w:pPr>
    <w:fldSimple w:instr=" TITLE  \* Upper  \* MERGEFORMAT ">
      <w:r w:rsidR="00EA7E9B">
        <w:t>BUSINESS OBJECTIVES TO PROCESS OBJECTIVES MAPPING</w:t>
      </w:r>
    </w:fldSimple>
  </w:p>
  <w:p w:rsidR="00EA7E9B" w:rsidRDefault="005C6C9D">
    <w:pPr>
      <w:pStyle w:val="Header"/>
    </w:pPr>
    <w:fldSimple w:instr=" FILENAME  \* Upper  \* MERGEFORMAT ">
      <w:r w:rsidR="00EA7E9B">
        <w:rPr>
          <w:noProof/>
        </w:rPr>
        <w:t>MSTL_BOTOPO.DOCX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680A"/>
    <w:multiLevelType w:val="hybridMultilevel"/>
    <w:tmpl w:val="2F42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252B5"/>
    <w:multiLevelType w:val="hybridMultilevel"/>
    <w:tmpl w:val="75608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14269"/>
    <w:multiLevelType w:val="hybridMultilevel"/>
    <w:tmpl w:val="DB3A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5AD8"/>
    <w:rsid w:val="00061193"/>
    <w:rsid w:val="00092CE1"/>
    <w:rsid w:val="000948EA"/>
    <w:rsid w:val="000D043F"/>
    <w:rsid w:val="000E0E90"/>
    <w:rsid w:val="001119D9"/>
    <w:rsid w:val="00157FC2"/>
    <w:rsid w:val="0017746C"/>
    <w:rsid w:val="001E45E8"/>
    <w:rsid w:val="001F0391"/>
    <w:rsid w:val="001F3664"/>
    <w:rsid w:val="00221722"/>
    <w:rsid w:val="0023553D"/>
    <w:rsid w:val="0026697F"/>
    <w:rsid w:val="002B06BC"/>
    <w:rsid w:val="002C2BB3"/>
    <w:rsid w:val="00311425"/>
    <w:rsid w:val="00312A79"/>
    <w:rsid w:val="0032126D"/>
    <w:rsid w:val="003231E4"/>
    <w:rsid w:val="003D4291"/>
    <w:rsid w:val="003E3B99"/>
    <w:rsid w:val="0042361C"/>
    <w:rsid w:val="00425AD8"/>
    <w:rsid w:val="00443B85"/>
    <w:rsid w:val="0047559A"/>
    <w:rsid w:val="004843DE"/>
    <w:rsid w:val="004A428B"/>
    <w:rsid w:val="004A560D"/>
    <w:rsid w:val="004C36F7"/>
    <w:rsid w:val="00530F89"/>
    <w:rsid w:val="005349FA"/>
    <w:rsid w:val="0055464D"/>
    <w:rsid w:val="005C6C9D"/>
    <w:rsid w:val="00621B57"/>
    <w:rsid w:val="00630BBF"/>
    <w:rsid w:val="006611B1"/>
    <w:rsid w:val="00683E39"/>
    <w:rsid w:val="00697DA9"/>
    <w:rsid w:val="006B557F"/>
    <w:rsid w:val="006C5F01"/>
    <w:rsid w:val="00732F7C"/>
    <w:rsid w:val="00746193"/>
    <w:rsid w:val="00750B65"/>
    <w:rsid w:val="007C744C"/>
    <w:rsid w:val="00862E41"/>
    <w:rsid w:val="00873979"/>
    <w:rsid w:val="0088370B"/>
    <w:rsid w:val="008F0B5D"/>
    <w:rsid w:val="008F147C"/>
    <w:rsid w:val="00905012"/>
    <w:rsid w:val="00917A13"/>
    <w:rsid w:val="00922DF0"/>
    <w:rsid w:val="00945451"/>
    <w:rsid w:val="00950C33"/>
    <w:rsid w:val="00973758"/>
    <w:rsid w:val="009B2D2D"/>
    <w:rsid w:val="009B305C"/>
    <w:rsid w:val="00A1441E"/>
    <w:rsid w:val="00A450AD"/>
    <w:rsid w:val="00A51780"/>
    <w:rsid w:val="00A73929"/>
    <w:rsid w:val="00A85AA1"/>
    <w:rsid w:val="00A9162D"/>
    <w:rsid w:val="00AF2EC3"/>
    <w:rsid w:val="00B7584B"/>
    <w:rsid w:val="00BA0145"/>
    <w:rsid w:val="00BB3A32"/>
    <w:rsid w:val="00BD52D4"/>
    <w:rsid w:val="00BD7D49"/>
    <w:rsid w:val="00BF2CA3"/>
    <w:rsid w:val="00C013C8"/>
    <w:rsid w:val="00C1533D"/>
    <w:rsid w:val="00C36CED"/>
    <w:rsid w:val="00C5552A"/>
    <w:rsid w:val="00C8102E"/>
    <w:rsid w:val="00C85420"/>
    <w:rsid w:val="00CC031F"/>
    <w:rsid w:val="00CF7BB7"/>
    <w:rsid w:val="00D02121"/>
    <w:rsid w:val="00D1069D"/>
    <w:rsid w:val="00D25C31"/>
    <w:rsid w:val="00D405A5"/>
    <w:rsid w:val="00D72CD0"/>
    <w:rsid w:val="00D9447C"/>
    <w:rsid w:val="00D96182"/>
    <w:rsid w:val="00D96710"/>
    <w:rsid w:val="00DA1499"/>
    <w:rsid w:val="00DA6A92"/>
    <w:rsid w:val="00DB7183"/>
    <w:rsid w:val="00DD139A"/>
    <w:rsid w:val="00DF66C4"/>
    <w:rsid w:val="00E06DC3"/>
    <w:rsid w:val="00E07821"/>
    <w:rsid w:val="00E64E07"/>
    <w:rsid w:val="00E65F87"/>
    <w:rsid w:val="00E7550F"/>
    <w:rsid w:val="00E75ED2"/>
    <w:rsid w:val="00E97A7A"/>
    <w:rsid w:val="00EA7E9B"/>
    <w:rsid w:val="00ED70DC"/>
    <w:rsid w:val="00F01614"/>
    <w:rsid w:val="00F03AB5"/>
    <w:rsid w:val="00F03E4F"/>
    <w:rsid w:val="00F10A7F"/>
    <w:rsid w:val="00F27F75"/>
    <w:rsid w:val="00F5775B"/>
    <w:rsid w:val="00F72E0B"/>
    <w:rsid w:val="00F972AC"/>
    <w:rsid w:val="00FB0F8B"/>
    <w:rsid w:val="00FB315B"/>
    <w:rsid w:val="00FE7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E41"/>
  </w:style>
  <w:style w:type="paragraph" w:styleId="Heading1">
    <w:name w:val="heading 1"/>
    <w:basedOn w:val="Normal"/>
    <w:next w:val="Normal"/>
    <w:link w:val="Heading1Char"/>
    <w:uiPriority w:val="9"/>
    <w:qFormat/>
    <w:rsid w:val="00746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4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1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1">
    <w:name w:val="Light List Accent 1"/>
    <w:basedOn w:val="TableNormal"/>
    <w:uiPriority w:val="61"/>
    <w:rsid w:val="007C7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A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60D"/>
  </w:style>
  <w:style w:type="paragraph" w:styleId="Footer">
    <w:name w:val="footer"/>
    <w:basedOn w:val="Normal"/>
    <w:link w:val="FooterChar"/>
    <w:uiPriority w:val="99"/>
    <w:unhideWhenUsed/>
    <w:rsid w:val="004A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60D"/>
  </w:style>
  <w:style w:type="character" w:styleId="PlaceholderText">
    <w:name w:val="Placeholder Text"/>
    <w:basedOn w:val="DefaultParagraphFont"/>
    <w:uiPriority w:val="99"/>
    <w:semiHidden/>
    <w:rsid w:val="004A56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6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1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C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CE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4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1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8EC96-B22C-4176-9C6C-ADABFA14239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D9B862F-E80A-4912-B1CA-EDFCB47AA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1BA7AB-44E2-4542-B00C-4E892743B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77B2913-4FFC-49C5-9B4C-DFF045E17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Objectives to Process Objectives Mapping</vt:lpstr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Objectives to Process Objectives Mapping</dc:title>
  <dc:subject/>
  <dc:creator>MD Review</dc:creator>
  <cp:keywords/>
  <dc:description/>
  <cp:lastModifiedBy>Jalaj Mathur</cp:lastModifiedBy>
  <cp:revision>56</cp:revision>
  <dcterms:created xsi:type="dcterms:W3CDTF">2010-07-29T06:19:00Z</dcterms:created>
  <dcterms:modified xsi:type="dcterms:W3CDTF">2022-05-06T10:17:00Z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