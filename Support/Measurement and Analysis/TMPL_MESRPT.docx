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E17" w:rsidRDefault="00E668FD" w:rsidP="00EB0E17">
      <w:pPr>
        <w:pStyle w:val="Title"/>
      </w:pPr>
      <w:r>
        <w:t xml:space="preserve">&lt;Project Name&gt; </w:t>
      </w:r>
      <w:r w:rsidR="00F2132A">
        <w:fldChar w:fldCharType="begin"/>
      </w:r>
      <w:r w:rsidR="00F2132A">
        <w:instrText xml:space="preserve"> TITLE  \* Upper  \* MERGEFORMAT </w:instrText>
      </w:r>
      <w:r w:rsidR="00F2132A">
        <w:fldChar w:fldCharType="separate"/>
      </w:r>
      <w:r>
        <w:t>METRICS REPORT</w:t>
      </w:r>
      <w:r w:rsidR="00F2132A"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536097"/>
        <w:docPartObj>
          <w:docPartGallery w:val="Table of Contents"/>
          <w:docPartUnique/>
        </w:docPartObj>
      </w:sdtPr>
      <w:sdtEndPr/>
      <w:sdtContent>
        <w:p w:rsidR="007B3EB6" w:rsidRDefault="007B3EB6">
          <w:pPr>
            <w:pStyle w:val="TOCHeading"/>
          </w:pPr>
          <w:r>
            <w:t>Contents</w:t>
          </w:r>
        </w:p>
        <w:bookmarkStart w:id="0" w:name="_GoBack"/>
        <w:bookmarkEnd w:id="0"/>
        <w:p w:rsidR="00B65337" w:rsidRDefault="00880B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 w:rsidR="007B3EB6">
            <w:instrText xml:space="preserve"> TOC \o "1-3" \h \z \u </w:instrText>
          </w:r>
          <w:r>
            <w:fldChar w:fldCharType="separate"/>
          </w:r>
          <w:hyperlink w:anchor="_Toc427058986" w:history="1">
            <w:r w:rsidR="00B65337" w:rsidRPr="00F9607B">
              <w:rPr>
                <w:rStyle w:val="Hyperlink"/>
                <w:iCs/>
                <w:noProof/>
              </w:rPr>
              <w:t>1.</w:t>
            </w:r>
            <w:r w:rsidR="00B65337">
              <w:rPr>
                <w:noProof/>
                <w:lang w:val="en-US" w:eastAsia="en-US"/>
              </w:rPr>
              <w:tab/>
            </w:r>
            <w:r w:rsidR="00B65337" w:rsidRPr="00F9607B">
              <w:rPr>
                <w:rStyle w:val="Hyperlink"/>
                <w:noProof/>
              </w:rPr>
              <w:t>Project Introduction</w:t>
            </w:r>
            <w:r w:rsidR="00B65337">
              <w:rPr>
                <w:noProof/>
                <w:webHidden/>
              </w:rPr>
              <w:tab/>
            </w:r>
            <w:r w:rsidR="00B65337">
              <w:rPr>
                <w:noProof/>
                <w:webHidden/>
              </w:rPr>
              <w:fldChar w:fldCharType="begin"/>
            </w:r>
            <w:r w:rsidR="00B65337">
              <w:rPr>
                <w:noProof/>
                <w:webHidden/>
              </w:rPr>
              <w:instrText xml:space="preserve"> PAGEREF _Toc427058986 \h </w:instrText>
            </w:r>
            <w:r w:rsidR="00B65337">
              <w:rPr>
                <w:noProof/>
                <w:webHidden/>
              </w:rPr>
            </w:r>
            <w:r w:rsidR="00B65337">
              <w:rPr>
                <w:noProof/>
                <w:webHidden/>
              </w:rPr>
              <w:fldChar w:fldCharType="separate"/>
            </w:r>
            <w:r w:rsidR="00B65337">
              <w:rPr>
                <w:noProof/>
                <w:webHidden/>
              </w:rPr>
              <w:t>2</w:t>
            </w:r>
            <w:r w:rsidR="00B65337"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7" w:history="1">
            <w:r w:rsidRPr="00F9607B">
              <w:rPr>
                <w:rStyle w:val="Hyperlink"/>
                <w:noProof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Schedule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8" w:history="1">
            <w:r w:rsidRPr="00F9607B">
              <w:rPr>
                <w:rStyle w:val="Hyperlink"/>
                <w:noProof/>
              </w:rPr>
              <w:t>2.1.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Graphical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89" w:history="1">
            <w:r w:rsidRPr="00F9607B">
              <w:rPr>
                <w:rStyle w:val="Hyperlink"/>
                <w:noProof/>
              </w:rPr>
              <w:t>2.2.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Causal Analysis(Phase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0" w:history="1">
            <w:r w:rsidRPr="00F9607B">
              <w:rPr>
                <w:rStyle w:val="Hyperlink"/>
                <w:noProof/>
              </w:rPr>
              <w:t>2.3.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Corrective Actions(Phase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1" w:history="1">
            <w:r w:rsidRPr="00F9607B">
              <w:rPr>
                <w:rStyle w:val="Hyperlink"/>
                <w:noProof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Effort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2" w:history="1">
            <w:r w:rsidRPr="00F9607B">
              <w:rPr>
                <w:rStyle w:val="Hyperlink"/>
                <w:noProof/>
              </w:rPr>
              <w:t>3.1.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Effort variance of the RD phase with respect to preliminary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3" w:history="1">
            <w:r w:rsidRPr="00F9607B">
              <w:rPr>
                <w:rStyle w:val="Hyperlink"/>
                <w:noProof/>
              </w:rPr>
              <w:t>3.2.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Graphical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4" w:history="1">
            <w:r w:rsidRPr="00F9607B">
              <w:rPr>
                <w:rStyle w:val="Hyperlink"/>
                <w:noProof/>
              </w:rPr>
              <w:t>3.3.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Causal Analysis(Phase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5" w:history="1">
            <w:r w:rsidRPr="00F9607B">
              <w:rPr>
                <w:rStyle w:val="Hyperlink"/>
                <w:noProof/>
              </w:rPr>
              <w:t>3.4.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Corrective Actions(Phase wise)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6" w:history="1">
            <w:r w:rsidRPr="00F9607B">
              <w:rPr>
                <w:rStyle w:val="Hyperlink"/>
                <w:noProof/>
              </w:rPr>
              <w:t>4.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Product Defect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7" w:history="1">
            <w:r w:rsidRPr="00F9607B">
              <w:rPr>
                <w:rStyle w:val="Hyperlink"/>
                <w:noProof/>
              </w:rPr>
              <w:t>4.1.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8" w:history="1">
            <w:r w:rsidRPr="00F9607B">
              <w:rPr>
                <w:rStyle w:val="Hyperlink"/>
                <w:noProof/>
              </w:rPr>
              <w:t>4.2.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en-US" w:eastAsia="en-US"/>
            </w:rPr>
          </w:pPr>
          <w:hyperlink w:anchor="_Toc427058999" w:history="1">
            <w:r w:rsidRPr="00F9607B">
              <w:rPr>
                <w:rStyle w:val="Hyperlink"/>
                <w:noProof/>
              </w:rPr>
              <w:t>5.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Project’s Process Defect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0" w:history="1">
            <w:r w:rsidRPr="00F9607B">
              <w:rPr>
                <w:rStyle w:val="Hyperlink"/>
                <w:noProof/>
              </w:rPr>
              <w:t>5.1.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Corrective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337" w:rsidRDefault="00B65337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427059001" w:history="1">
            <w:r w:rsidRPr="00F9607B">
              <w:rPr>
                <w:rStyle w:val="Hyperlink"/>
                <w:noProof/>
              </w:rPr>
              <w:t>5.2.</w:t>
            </w:r>
            <w:r>
              <w:rPr>
                <w:noProof/>
                <w:lang w:val="en-US" w:eastAsia="en-US"/>
              </w:rPr>
              <w:tab/>
            </w:r>
            <w:r w:rsidRPr="00F9607B">
              <w:rPr>
                <w:rStyle w:val="Hyperlink"/>
                <w:noProof/>
              </w:rPr>
              <w:t>Root Cause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_Toc427059001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EB6" w:rsidRDefault="00880B9D">
          <w:r>
            <w:fldChar w:fldCharType="end"/>
          </w:r>
        </w:p>
      </w:sdtContent>
    </w:sdt>
    <w:p w:rsidR="00BE1AC1" w:rsidRPr="007B3EB6" w:rsidRDefault="00BE1AC1" w:rsidP="007B3EB6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BE1AC1" w:rsidRDefault="00BE1AC1" w:rsidP="00D37B37">
      <w:pPr>
        <w:rPr>
          <w:sz w:val="24"/>
          <w:szCs w:val="24"/>
        </w:rPr>
      </w:pPr>
    </w:p>
    <w:p w:rsidR="008D547D" w:rsidRPr="002D1D89" w:rsidRDefault="00D37B37" w:rsidP="0087754E">
      <w:pPr>
        <w:pStyle w:val="Heading1"/>
        <w:numPr>
          <w:ilvl w:val="0"/>
          <w:numId w:val="10"/>
        </w:numPr>
        <w:rPr>
          <w:iCs/>
        </w:rPr>
      </w:pPr>
      <w:bookmarkStart w:id="1" w:name="_Toc427058986"/>
      <w:r w:rsidRPr="002D1D89">
        <w:lastRenderedPageBreak/>
        <w:t>Project Introduction</w:t>
      </w:r>
      <w:bookmarkEnd w:id="1"/>
      <w:r w:rsidRPr="002D1D89">
        <w:rPr>
          <w:iCs/>
        </w:rPr>
        <w:t xml:space="preserve"> </w:t>
      </w:r>
    </w:p>
    <w:p w:rsidR="0087754E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>&lt;Brief project introduction here,  Project metrics goals, measurements most critical for the project&gt;</w:t>
      </w:r>
    </w:p>
    <w:p w:rsidR="00F41C58" w:rsidRPr="000B2D4C" w:rsidRDefault="00060FEC" w:rsidP="0087754E">
      <w:pPr>
        <w:ind w:left="720"/>
      </w:pPr>
      <w:r>
        <w:t>P</w:t>
      </w:r>
      <w:r w:rsidR="00D37B37">
        <w:t>roject Manager:</w:t>
      </w:r>
      <w:r w:rsidR="00F41C58" w:rsidRPr="00AA26FF">
        <w:t xml:space="preserve">    </w:t>
      </w:r>
      <w:r w:rsidR="006C37ED" w:rsidRPr="00AA26FF">
        <w:t xml:space="preserve"> </w:t>
      </w:r>
    </w:p>
    <w:p w:rsidR="00F41C58" w:rsidRPr="000B2D4C" w:rsidRDefault="00513A2A" w:rsidP="0087754E">
      <w:pPr>
        <w:ind w:left="720"/>
      </w:pPr>
      <w:r>
        <w:t>T</w:t>
      </w:r>
      <w:r w:rsidR="00DF16EA">
        <w:t>eam Size :</w:t>
      </w:r>
      <w:r w:rsidR="00F41C58" w:rsidRPr="00AA26FF">
        <w:t xml:space="preserve">     </w:t>
      </w:r>
    </w:p>
    <w:p w:rsidR="000D58E9" w:rsidRPr="00BE1AC1" w:rsidRDefault="00BE1AC1" w:rsidP="0087754E">
      <w:pPr>
        <w:pStyle w:val="Heading1"/>
        <w:numPr>
          <w:ilvl w:val="0"/>
          <w:numId w:val="10"/>
        </w:numPr>
      </w:pPr>
      <w:bookmarkStart w:id="2" w:name="_Toc427058987"/>
      <w:r w:rsidRPr="00BE1AC1">
        <w:t>Schedule Variance</w:t>
      </w:r>
      <w:bookmarkEnd w:id="2"/>
    </w:p>
    <w:p w:rsidR="000D58E9" w:rsidRDefault="000D58E9" w:rsidP="0087754E">
      <w:pPr>
        <w:pStyle w:val="Heading2"/>
        <w:numPr>
          <w:ilvl w:val="1"/>
          <w:numId w:val="10"/>
        </w:numPr>
      </w:pPr>
      <w:bookmarkStart w:id="3" w:name="_Toc284862457"/>
      <w:bookmarkStart w:id="4" w:name="_Toc427058988"/>
      <w:r>
        <w:t>Graphical Representation</w:t>
      </w:r>
      <w:bookmarkEnd w:id="3"/>
      <w:bookmarkEnd w:id="4"/>
    </w:p>
    <w:p w:rsidR="00BE1AC1" w:rsidRPr="000B2D4C" w:rsidRDefault="00BE1AC1" w:rsidP="0087754E">
      <w:pPr>
        <w:ind w:left="720"/>
      </w:pPr>
    </w:p>
    <w:p w:rsidR="00D37B37" w:rsidRDefault="00D37B37" w:rsidP="0087754E">
      <w:pPr>
        <w:pStyle w:val="Heading2"/>
        <w:numPr>
          <w:ilvl w:val="1"/>
          <w:numId w:val="10"/>
        </w:numPr>
      </w:pPr>
      <w:bookmarkStart w:id="5" w:name="_Toc427058989"/>
      <w:r>
        <w:t>Causal Analysis</w:t>
      </w:r>
      <w:r w:rsidR="0087754E">
        <w:t>(Phase wise)</w:t>
      </w:r>
      <w:bookmarkEnd w:id="5"/>
      <w:r>
        <w:t xml:space="preserve"> </w:t>
      </w:r>
    </w:p>
    <w:p w:rsidR="00BE1AC1" w:rsidRPr="00AA26FF" w:rsidRDefault="00BE1AC1" w:rsidP="00AA26FF"/>
    <w:p w:rsidR="00D37B37" w:rsidRDefault="00D37B37" w:rsidP="0087754E">
      <w:pPr>
        <w:pStyle w:val="Heading2"/>
        <w:numPr>
          <w:ilvl w:val="1"/>
          <w:numId w:val="10"/>
        </w:numPr>
      </w:pPr>
      <w:bookmarkStart w:id="6" w:name="_Toc427058990"/>
      <w:r>
        <w:t>Corrective Actions</w:t>
      </w:r>
      <w:r w:rsidR="0087754E">
        <w:t>(Phase wise)</w:t>
      </w:r>
      <w:bookmarkEnd w:id="6"/>
    </w:p>
    <w:p w:rsidR="00BE1AC1" w:rsidRPr="00AA26FF" w:rsidRDefault="00BE1AC1" w:rsidP="00AA26FF"/>
    <w:p w:rsidR="00BE1AC1" w:rsidRPr="00AA26FF" w:rsidRDefault="00BE1AC1" w:rsidP="00AA26FF"/>
    <w:p w:rsidR="00BE1AC1" w:rsidRPr="00AA26FF" w:rsidRDefault="00BE1AC1" w:rsidP="00AA26FF"/>
    <w:p w:rsidR="00D37B37" w:rsidRDefault="00BE1AC1" w:rsidP="0087754E">
      <w:pPr>
        <w:pStyle w:val="Heading1"/>
        <w:numPr>
          <w:ilvl w:val="0"/>
          <w:numId w:val="10"/>
        </w:numPr>
      </w:pPr>
      <w:bookmarkStart w:id="7" w:name="_Toc427058991"/>
      <w:r w:rsidRPr="00BE1AC1">
        <w:t>Effort Variance</w:t>
      </w:r>
      <w:bookmarkEnd w:id="7"/>
    </w:p>
    <w:p w:rsidR="00D103EB" w:rsidRDefault="00D103EB" w:rsidP="00D103EB">
      <w:pPr>
        <w:ind w:left="360"/>
      </w:pPr>
    </w:p>
    <w:p w:rsidR="00D103EB" w:rsidRDefault="00D103EB" w:rsidP="00D103EB">
      <w:pPr>
        <w:pStyle w:val="Heading2"/>
        <w:numPr>
          <w:ilvl w:val="1"/>
          <w:numId w:val="10"/>
        </w:numPr>
      </w:pPr>
      <w:bookmarkStart w:id="8" w:name="_Toc427058992"/>
      <w:r>
        <w:t>Effort variance of the RD phase with respect to preliminary estimates</w:t>
      </w:r>
      <w:bookmarkEnd w:id="8"/>
    </w:p>
    <w:p w:rsidR="00D103EB" w:rsidRDefault="00D103EB" w:rsidP="00D103EB">
      <w:pPr>
        <w:ind w:left="360"/>
      </w:pPr>
    </w:p>
    <w:p w:rsidR="00BE1AC1" w:rsidRDefault="00BE1AC1" w:rsidP="0087754E">
      <w:pPr>
        <w:pStyle w:val="Heading2"/>
        <w:numPr>
          <w:ilvl w:val="1"/>
          <w:numId w:val="10"/>
        </w:numPr>
      </w:pPr>
      <w:bookmarkStart w:id="9" w:name="_Toc427058993"/>
      <w:r>
        <w:t>Graphical Representation</w:t>
      </w:r>
      <w:bookmarkEnd w:id="9"/>
    </w:p>
    <w:p w:rsidR="00BE1AC1" w:rsidRPr="000B2D4C" w:rsidRDefault="00BE1AC1" w:rsidP="0087754E">
      <w:pPr>
        <w:ind w:left="720"/>
      </w:pPr>
    </w:p>
    <w:p w:rsidR="00BE1AC1" w:rsidRDefault="00BE1AC1" w:rsidP="0087754E">
      <w:pPr>
        <w:pStyle w:val="Heading2"/>
        <w:numPr>
          <w:ilvl w:val="1"/>
          <w:numId w:val="10"/>
        </w:numPr>
      </w:pPr>
      <w:bookmarkStart w:id="10" w:name="_Toc427058994"/>
      <w:r>
        <w:t>Causal Analysis</w:t>
      </w:r>
      <w:r w:rsidR="0087754E">
        <w:t>(Phase wise)</w:t>
      </w:r>
      <w:bookmarkEnd w:id="10"/>
      <w:r w:rsidR="0087754E">
        <w:t xml:space="preserve"> </w:t>
      </w:r>
      <w:r>
        <w:t xml:space="preserve"> </w:t>
      </w:r>
    </w:p>
    <w:p w:rsidR="00BE1AC1" w:rsidRPr="00AA26FF" w:rsidRDefault="00BE1AC1" w:rsidP="00AA26FF"/>
    <w:p w:rsidR="00BE1AC1" w:rsidRDefault="00BE1AC1" w:rsidP="0087754E">
      <w:pPr>
        <w:pStyle w:val="Heading2"/>
        <w:numPr>
          <w:ilvl w:val="1"/>
          <w:numId w:val="10"/>
        </w:numPr>
      </w:pPr>
      <w:bookmarkStart w:id="11" w:name="_Toc427058995"/>
      <w:r>
        <w:t>Corrective Actions</w:t>
      </w:r>
      <w:r w:rsidR="0087754E">
        <w:t>(Phase wise)</w:t>
      </w:r>
      <w:bookmarkEnd w:id="11"/>
    </w:p>
    <w:p w:rsidR="00D155A8" w:rsidRDefault="00D155A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37B37" w:rsidRPr="00F44F9C" w:rsidRDefault="006F25CC" w:rsidP="0087754E">
      <w:pPr>
        <w:pStyle w:val="Heading2"/>
        <w:ind w:left="360"/>
      </w:pPr>
      <w:r>
        <w:lastRenderedPageBreak/>
        <w:br/>
      </w:r>
    </w:p>
    <w:p w:rsidR="00D37B37" w:rsidRPr="00BE1AC1" w:rsidRDefault="00BD7FC6" w:rsidP="0087754E">
      <w:pPr>
        <w:pStyle w:val="Heading1"/>
        <w:numPr>
          <w:ilvl w:val="0"/>
          <w:numId w:val="10"/>
        </w:numPr>
      </w:pPr>
      <w:bookmarkStart w:id="12" w:name="_Toc427058996"/>
      <w:r>
        <w:t>Product Defect Density</w:t>
      </w:r>
      <w:bookmarkEnd w:id="12"/>
    </w:p>
    <w:p w:rsidR="002238D2" w:rsidRPr="00AA26FF" w:rsidRDefault="00EE726D" w:rsidP="00AA26FF">
      <w:pPr>
        <w:rPr>
          <w:rStyle w:val="SubtleEmphasis"/>
        </w:rPr>
      </w:pPr>
      <w:r>
        <w:br/>
      </w:r>
      <w:r w:rsidR="00AA26FF" w:rsidRPr="00AA26FF">
        <w:rPr>
          <w:rStyle w:val="SubtleEmphasis"/>
        </w:rPr>
        <w:t xml:space="preserve">&lt;Calculated value of the </w:t>
      </w:r>
      <w:r w:rsidR="00026149" w:rsidRPr="00026149">
        <w:rPr>
          <w:rStyle w:val="SubtleEmphasis"/>
        </w:rPr>
        <w:t>Product Defect Density</w:t>
      </w:r>
      <w:r w:rsidR="00AA26FF" w:rsidRPr="00AA26FF">
        <w:rPr>
          <w:rStyle w:val="SubtleEmphasis"/>
        </w:rPr>
        <w:t>&gt;</w:t>
      </w:r>
    </w:p>
    <w:p w:rsidR="002238D2" w:rsidRDefault="002238D2" w:rsidP="0087754E">
      <w:pPr>
        <w:pStyle w:val="Heading2"/>
        <w:numPr>
          <w:ilvl w:val="1"/>
          <w:numId w:val="10"/>
        </w:numPr>
      </w:pPr>
      <w:bookmarkStart w:id="13" w:name="_Toc427058997"/>
      <w:r>
        <w:t>Corrective Actions</w:t>
      </w:r>
      <w:bookmarkEnd w:id="13"/>
    </w:p>
    <w:p w:rsidR="002238D2" w:rsidRPr="00AA26FF" w:rsidRDefault="002238D2" w:rsidP="00AA26FF"/>
    <w:p w:rsidR="002238D2" w:rsidRPr="002238D2" w:rsidRDefault="002238D2" w:rsidP="0087754E">
      <w:pPr>
        <w:pStyle w:val="Heading2"/>
        <w:numPr>
          <w:ilvl w:val="1"/>
          <w:numId w:val="10"/>
        </w:numPr>
      </w:pPr>
      <w:bookmarkStart w:id="14" w:name="_Toc427058998"/>
      <w:r w:rsidRPr="002238D2">
        <w:t>Root Cause Analysis</w:t>
      </w:r>
      <w:bookmarkEnd w:id="14"/>
    </w:p>
    <w:p w:rsidR="002238D2" w:rsidRPr="00AA26FF" w:rsidRDefault="002238D2" w:rsidP="00AA26FF"/>
    <w:p w:rsidR="000958BE" w:rsidRPr="00AA26FF" w:rsidRDefault="000958BE" w:rsidP="00AA26FF"/>
    <w:p w:rsidR="008C37F9" w:rsidRPr="00BE1AC1" w:rsidRDefault="008C37F9" w:rsidP="008C37F9">
      <w:pPr>
        <w:pStyle w:val="Heading1"/>
        <w:numPr>
          <w:ilvl w:val="0"/>
          <w:numId w:val="10"/>
        </w:numPr>
      </w:pPr>
      <w:bookmarkStart w:id="15" w:name="_Toc427058999"/>
      <w:r>
        <w:t>Pro</w:t>
      </w:r>
      <w:r>
        <w:t>ject’s Process</w:t>
      </w:r>
      <w:r>
        <w:t xml:space="preserve"> Defect Density</w:t>
      </w:r>
      <w:bookmarkEnd w:id="15"/>
    </w:p>
    <w:p w:rsidR="00AA26FF" w:rsidRPr="00AA26FF" w:rsidRDefault="00AA26FF" w:rsidP="00AA26FF">
      <w:pPr>
        <w:rPr>
          <w:rStyle w:val="SubtleEmphasis"/>
        </w:rPr>
      </w:pPr>
      <w:r w:rsidRPr="00AA26FF">
        <w:rPr>
          <w:rStyle w:val="SubtleEmphasis"/>
        </w:rPr>
        <w:t xml:space="preserve">&lt;Calculated value of the </w:t>
      </w:r>
      <w:r w:rsidR="008C37F9" w:rsidRPr="008C37F9">
        <w:rPr>
          <w:rStyle w:val="SubtleEmphasis"/>
        </w:rPr>
        <w:t>Project’s Process Defect Density</w:t>
      </w:r>
      <w:r w:rsidRPr="00AA26FF">
        <w:rPr>
          <w:rStyle w:val="SubtleEmphasis"/>
        </w:rPr>
        <w:t>&gt;</w:t>
      </w:r>
    </w:p>
    <w:p w:rsidR="002538CE" w:rsidRDefault="002538CE" w:rsidP="0087754E">
      <w:pPr>
        <w:pStyle w:val="Heading2"/>
        <w:numPr>
          <w:ilvl w:val="1"/>
          <w:numId w:val="10"/>
        </w:numPr>
      </w:pPr>
      <w:bookmarkStart w:id="16" w:name="_Toc427059000"/>
      <w:r>
        <w:t>Corrective Actions</w:t>
      </w:r>
      <w:bookmarkEnd w:id="16"/>
    </w:p>
    <w:p w:rsidR="002538CE" w:rsidRPr="00AA26FF" w:rsidRDefault="002538CE" w:rsidP="00AA26FF"/>
    <w:p w:rsidR="002538CE" w:rsidRPr="002238D2" w:rsidRDefault="002538CE" w:rsidP="0087754E">
      <w:pPr>
        <w:pStyle w:val="Heading2"/>
        <w:numPr>
          <w:ilvl w:val="1"/>
          <w:numId w:val="10"/>
        </w:numPr>
      </w:pPr>
      <w:bookmarkStart w:id="17" w:name="_Toc427059001"/>
      <w:r w:rsidRPr="002238D2">
        <w:t>Root Cause Analysis</w:t>
      </w:r>
      <w:bookmarkEnd w:id="17"/>
    </w:p>
    <w:p w:rsidR="002538CE" w:rsidRPr="00AA26FF" w:rsidRDefault="002538CE" w:rsidP="00AA26FF"/>
    <w:p w:rsidR="000958BE" w:rsidRPr="00AA26FF" w:rsidRDefault="000958BE" w:rsidP="00AA26FF"/>
    <w:p w:rsidR="00657901" w:rsidRPr="00D22751" w:rsidRDefault="00657901" w:rsidP="00D22751">
      <w:pPr>
        <w:rPr>
          <w:b/>
          <w:color w:val="548DD4" w:themeColor="text2" w:themeTint="99"/>
          <w:sz w:val="28"/>
        </w:rPr>
      </w:pPr>
      <w:r w:rsidRPr="00D22751">
        <w:rPr>
          <w:b/>
          <w:color w:val="548DD4" w:themeColor="text2" w:themeTint="99"/>
          <w:sz w:val="28"/>
        </w:rPr>
        <w:t>Date :</w:t>
      </w:r>
    </w:p>
    <w:p w:rsidR="00657901" w:rsidRPr="00AA26FF" w:rsidRDefault="00657901" w:rsidP="00AA26FF">
      <w:r w:rsidRPr="00AA26FF">
        <w:t>[DD/MM/YYYY]</w:t>
      </w:r>
    </w:p>
    <w:p w:rsidR="00443579" w:rsidRPr="00657901" w:rsidRDefault="00443579" w:rsidP="00657901">
      <w:pPr>
        <w:ind w:firstLine="720"/>
      </w:pPr>
    </w:p>
    <w:sectPr w:rsidR="00443579" w:rsidRPr="00657901" w:rsidSect="00BC07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32A" w:rsidRDefault="00F2132A" w:rsidP="0049035E">
      <w:pPr>
        <w:spacing w:after="0" w:line="240" w:lineRule="auto"/>
      </w:pPr>
      <w:r>
        <w:separator/>
      </w:r>
    </w:p>
  </w:endnote>
  <w:endnote w:type="continuationSeparator" w:id="0">
    <w:p w:rsidR="00F2132A" w:rsidRDefault="00F2132A" w:rsidP="0049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AD" w:rsidRDefault="00FD00AD">
    <w:pPr>
      <w:pStyle w:val="Footer"/>
    </w:pPr>
    <w:r>
      <w:t xml:space="preserve">Genus </w:t>
    </w:r>
    <w:r w:rsidR="00A971FC">
      <w:t>Innovation</w:t>
    </w:r>
    <w:r>
      <w:t xml:space="preserve"> Limited                                                         </w:t>
    </w:r>
    <w:r w:rsidR="00E851A0">
      <w:t xml:space="preserve">     Template version number - 2</w:t>
    </w:r>
  </w:p>
  <w:p w:rsidR="00FD00AD" w:rsidRDefault="00FD0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32A" w:rsidRDefault="00F2132A" w:rsidP="0049035E">
      <w:pPr>
        <w:spacing w:after="0" w:line="240" w:lineRule="auto"/>
      </w:pPr>
      <w:r>
        <w:separator/>
      </w:r>
    </w:p>
  </w:footnote>
  <w:footnote w:type="continuationSeparator" w:id="0">
    <w:p w:rsidR="00F2132A" w:rsidRDefault="00F2132A" w:rsidP="0049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203" w:rsidRDefault="00F2132A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496035">
      <w:rPr>
        <w:noProof/>
      </w:rPr>
      <w:t>TMPL_MESRPT.docx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5D87"/>
    <w:multiLevelType w:val="hybridMultilevel"/>
    <w:tmpl w:val="7CF2A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013A8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F60"/>
    <w:multiLevelType w:val="hybridMultilevel"/>
    <w:tmpl w:val="B20E67E2"/>
    <w:lvl w:ilvl="0" w:tplc="5A60794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C6081"/>
    <w:multiLevelType w:val="multilevel"/>
    <w:tmpl w:val="20E438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2A1B0335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4165D"/>
    <w:multiLevelType w:val="hybridMultilevel"/>
    <w:tmpl w:val="0C28CE54"/>
    <w:lvl w:ilvl="0" w:tplc="57E42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7AAA"/>
    <w:multiLevelType w:val="hybridMultilevel"/>
    <w:tmpl w:val="4630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3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10B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A81D17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D16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EE56AE"/>
    <w:multiLevelType w:val="hybridMultilevel"/>
    <w:tmpl w:val="B26A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57F7"/>
    <w:rsid w:val="0000167A"/>
    <w:rsid w:val="00002F0C"/>
    <w:rsid w:val="000067C4"/>
    <w:rsid w:val="00014312"/>
    <w:rsid w:val="0002400D"/>
    <w:rsid w:val="00026149"/>
    <w:rsid w:val="0002797F"/>
    <w:rsid w:val="00030918"/>
    <w:rsid w:val="00031502"/>
    <w:rsid w:val="00040FC6"/>
    <w:rsid w:val="00045912"/>
    <w:rsid w:val="00046FFD"/>
    <w:rsid w:val="00052C47"/>
    <w:rsid w:val="00053B65"/>
    <w:rsid w:val="00053CF0"/>
    <w:rsid w:val="0005555A"/>
    <w:rsid w:val="00057321"/>
    <w:rsid w:val="00060FEC"/>
    <w:rsid w:val="00071380"/>
    <w:rsid w:val="00077875"/>
    <w:rsid w:val="000779B1"/>
    <w:rsid w:val="00081E9D"/>
    <w:rsid w:val="00082EC9"/>
    <w:rsid w:val="00087D44"/>
    <w:rsid w:val="0009053B"/>
    <w:rsid w:val="00091527"/>
    <w:rsid w:val="000958BE"/>
    <w:rsid w:val="00097177"/>
    <w:rsid w:val="000A179B"/>
    <w:rsid w:val="000A52AE"/>
    <w:rsid w:val="000A601F"/>
    <w:rsid w:val="000B0368"/>
    <w:rsid w:val="000B4AFF"/>
    <w:rsid w:val="000C74CF"/>
    <w:rsid w:val="000D1551"/>
    <w:rsid w:val="000D4048"/>
    <w:rsid w:val="000D58E9"/>
    <w:rsid w:val="000D62AD"/>
    <w:rsid w:val="000D732B"/>
    <w:rsid w:val="000E0FB2"/>
    <w:rsid w:val="000F0C5E"/>
    <w:rsid w:val="000F173F"/>
    <w:rsid w:val="000F1E77"/>
    <w:rsid w:val="000F24C3"/>
    <w:rsid w:val="000F3266"/>
    <w:rsid w:val="000F5C18"/>
    <w:rsid w:val="000F5C75"/>
    <w:rsid w:val="000F5E72"/>
    <w:rsid w:val="00103515"/>
    <w:rsid w:val="0010563B"/>
    <w:rsid w:val="001165E5"/>
    <w:rsid w:val="00117168"/>
    <w:rsid w:val="0012297E"/>
    <w:rsid w:val="00127332"/>
    <w:rsid w:val="00131D6E"/>
    <w:rsid w:val="00134F12"/>
    <w:rsid w:val="0013611C"/>
    <w:rsid w:val="00136B38"/>
    <w:rsid w:val="00141DA0"/>
    <w:rsid w:val="00145529"/>
    <w:rsid w:val="00145679"/>
    <w:rsid w:val="00150456"/>
    <w:rsid w:val="001552B0"/>
    <w:rsid w:val="001727A2"/>
    <w:rsid w:val="001755F9"/>
    <w:rsid w:val="001855B5"/>
    <w:rsid w:val="001872AF"/>
    <w:rsid w:val="00191716"/>
    <w:rsid w:val="00191868"/>
    <w:rsid w:val="00192227"/>
    <w:rsid w:val="0019543F"/>
    <w:rsid w:val="00197D86"/>
    <w:rsid w:val="001A29BA"/>
    <w:rsid w:val="001A35B1"/>
    <w:rsid w:val="001B38B6"/>
    <w:rsid w:val="001B3A23"/>
    <w:rsid w:val="001B45C7"/>
    <w:rsid w:val="001C0C32"/>
    <w:rsid w:val="001C30E3"/>
    <w:rsid w:val="001C4255"/>
    <w:rsid w:val="001D17E1"/>
    <w:rsid w:val="001D2F62"/>
    <w:rsid w:val="001D568C"/>
    <w:rsid w:val="001E34E6"/>
    <w:rsid w:val="001E431F"/>
    <w:rsid w:val="001E5EC4"/>
    <w:rsid w:val="001E67B1"/>
    <w:rsid w:val="001F1C62"/>
    <w:rsid w:val="001F4190"/>
    <w:rsid w:val="001F4417"/>
    <w:rsid w:val="001F6062"/>
    <w:rsid w:val="001F6BA4"/>
    <w:rsid w:val="001F7B48"/>
    <w:rsid w:val="00202F54"/>
    <w:rsid w:val="00205569"/>
    <w:rsid w:val="002055D5"/>
    <w:rsid w:val="00206792"/>
    <w:rsid w:val="00207D75"/>
    <w:rsid w:val="0021317F"/>
    <w:rsid w:val="00213535"/>
    <w:rsid w:val="0021373D"/>
    <w:rsid w:val="00213E04"/>
    <w:rsid w:val="002145D5"/>
    <w:rsid w:val="002238D2"/>
    <w:rsid w:val="00225FA2"/>
    <w:rsid w:val="002262C0"/>
    <w:rsid w:val="00227BB7"/>
    <w:rsid w:val="002300E7"/>
    <w:rsid w:val="00236CA3"/>
    <w:rsid w:val="00240324"/>
    <w:rsid w:val="002410BE"/>
    <w:rsid w:val="002432C1"/>
    <w:rsid w:val="00253765"/>
    <w:rsid w:val="002538CE"/>
    <w:rsid w:val="002551DA"/>
    <w:rsid w:val="00261030"/>
    <w:rsid w:val="00262901"/>
    <w:rsid w:val="00275159"/>
    <w:rsid w:val="0029398F"/>
    <w:rsid w:val="0029452C"/>
    <w:rsid w:val="002955BC"/>
    <w:rsid w:val="00295871"/>
    <w:rsid w:val="002A16AC"/>
    <w:rsid w:val="002A183C"/>
    <w:rsid w:val="002A2C8D"/>
    <w:rsid w:val="002A46E4"/>
    <w:rsid w:val="002B2700"/>
    <w:rsid w:val="002D1CC6"/>
    <w:rsid w:val="002D1D89"/>
    <w:rsid w:val="002D56DA"/>
    <w:rsid w:val="002F5464"/>
    <w:rsid w:val="002F619C"/>
    <w:rsid w:val="00304556"/>
    <w:rsid w:val="003053CD"/>
    <w:rsid w:val="00306761"/>
    <w:rsid w:val="0031754F"/>
    <w:rsid w:val="00323F99"/>
    <w:rsid w:val="00323FC4"/>
    <w:rsid w:val="00324AA1"/>
    <w:rsid w:val="00325D43"/>
    <w:rsid w:val="00334A5D"/>
    <w:rsid w:val="0033691F"/>
    <w:rsid w:val="003424BB"/>
    <w:rsid w:val="00342758"/>
    <w:rsid w:val="00343203"/>
    <w:rsid w:val="00344EAB"/>
    <w:rsid w:val="00346ECF"/>
    <w:rsid w:val="00350FB3"/>
    <w:rsid w:val="003539B8"/>
    <w:rsid w:val="00353AED"/>
    <w:rsid w:val="00353CB3"/>
    <w:rsid w:val="00362045"/>
    <w:rsid w:val="003630C1"/>
    <w:rsid w:val="00364871"/>
    <w:rsid w:val="00366DEF"/>
    <w:rsid w:val="00370B4A"/>
    <w:rsid w:val="003865B6"/>
    <w:rsid w:val="00387699"/>
    <w:rsid w:val="003A04B8"/>
    <w:rsid w:val="003A293A"/>
    <w:rsid w:val="003B1F2E"/>
    <w:rsid w:val="003B2106"/>
    <w:rsid w:val="003B4AA7"/>
    <w:rsid w:val="003B4C16"/>
    <w:rsid w:val="003B5763"/>
    <w:rsid w:val="003B5A08"/>
    <w:rsid w:val="003C4F26"/>
    <w:rsid w:val="003D351C"/>
    <w:rsid w:val="003E228D"/>
    <w:rsid w:val="003E2C43"/>
    <w:rsid w:val="003E70F6"/>
    <w:rsid w:val="003F0201"/>
    <w:rsid w:val="003F1D4C"/>
    <w:rsid w:val="003F7AEE"/>
    <w:rsid w:val="003F7C0E"/>
    <w:rsid w:val="00402DE8"/>
    <w:rsid w:val="00406D9C"/>
    <w:rsid w:val="0042024D"/>
    <w:rsid w:val="004216EA"/>
    <w:rsid w:val="0042736F"/>
    <w:rsid w:val="00430258"/>
    <w:rsid w:val="00431EE0"/>
    <w:rsid w:val="004329CC"/>
    <w:rsid w:val="00433C4A"/>
    <w:rsid w:val="00441BC1"/>
    <w:rsid w:val="00443579"/>
    <w:rsid w:val="00443928"/>
    <w:rsid w:val="00453432"/>
    <w:rsid w:val="00453463"/>
    <w:rsid w:val="00457ACF"/>
    <w:rsid w:val="004650C7"/>
    <w:rsid w:val="0046792A"/>
    <w:rsid w:val="00467985"/>
    <w:rsid w:val="00470B9E"/>
    <w:rsid w:val="00472092"/>
    <w:rsid w:val="00473E5B"/>
    <w:rsid w:val="00487BDF"/>
    <w:rsid w:val="0049035E"/>
    <w:rsid w:val="004926F8"/>
    <w:rsid w:val="004957D9"/>
    <w:rsid w:val="00496035"/>
    <w:rsid w:val="00496B59"/>
    <w:rsid w:val="00496D2E"/>
    <w:rsid w:val="004979C9"/>
    <w:rsid w:val="004B1FAA"/>
    <w:rsid w:val="004C07F6"/>
    <w:rsid w:val="004C0F98"/>
    <w:rsid w:val="004D1053"/>
    <w:rsid w:val="004D3696"/>
    <w:rsid w:val="004D3707"/>
    <w:rsid w:val="004D3732"/>
    <w:rsid w:val="004D45F0"/>
    <w:rsid w:val="004D6E83"/>
    <w:rsid w:val="004E06B6"/>
    <w:rsid w:val="004E5572"/>
    <w:rsid w:val="004E5F86"/>
    <w:rsid w:val="004E7DB3"/>
    <w:rsid w:val="004F27D4"/>
    <w:rsid w:val="004F4194"/>
    <w:rsid w:val="00507BD4"/>
    <w:rsid w:val="00513A2A"/>
    <w:rsid w:val="00527005"/>
    <w:rsid w:val="00530C55"/>
    <w:rsid w:val="005529CB"/>
    <w:rsid w:val="005634FE"/>
    <w:rsid w:val="005649B3"/>
    <w:rsid w:val="00573D9B"/>
    <w:rsid w:val="00574A5D"/>
    <w:rsid w:val="00576E95"/>
    <w:rsid w:val="00582D2D"/>
    <w:rsid w:val="0058575D"/>
    <w:rsid w:val="00585EA8"/>
    <w:rsid w:val="00587DED"/>
    <w:rsid w:val="00590A57"/>
    <w:rsid w:val="00592ACA"/>
    <w:rsid w:val="0059772D"/>
    <w:rsid w:val="005A4F2E"/>
    <w:rsid w:val="005B79AC"/>
    <w:rsid w:val="005C086A"/>
    <w:rsid w:val="005C2153"/>
    <w:rsid w:val="005C3278"/>
    <w:rsid w:val="005C757B"/>
    <w:rsid w:val="005C7AAD"/>
    <w:rsid w:val="005D598B"/>
    <w:rsid w:val="005D602A"/>
    <w:rsid w:val="005F1434"/>
    <w:rsid w:val="005F1634"/>
    <w:rsid w:val="005F31D4"/>
    <w:rsid w:val="005F3A53"/>
    <w:rsid w:val="006006C7"/>
    <w:rsid w:val="00603E75"/>
    <w:rsid w:val="00604D30"/>
    <w:rsid w:val="006068EE"/>
    <w:rsid w:val="00614ACF"/>
    <w:rsid w:val="006152B4"/>
    <w:rsid w:val="00617A31"/>
    <w:rsid w:val="00636641"/>
    <w:rsid w:val="00636B76"/>
    <w:rsid w:val="006410AB"/>
    <w:rsid w:val="00642F01"/>
    <w:rsid w:val="006517B2"/>
    <w:rsid w:val="00651E52"/>
    <w:rsid w:val="00653BE7"/>
    <w:rsid w:val="00657901"/>
    <w:rsid w:val="006640E5"/>
    <w:rsid w:val="00664186"/>
    <w:rsid w:val="0068299E"/>
    <w:rsid w:val="0068421B"/>
    <w:rsid w:val="00685054"/>
    <w:rsid w:val="006917CD"/>
    <w:rsid w:val="006940B7"/>
    <w:rsid w:val="006A1A7D"/>
    <w:rsid w:val="006A2090"/>
    <w:rsid w:val="006A46D7"/>
    <w:rsid w:val="006B1D52"/>
    <w:rsid w:val="006B6280"/>
    <w:rsid w:val="006C37ED"/>
    <w:rsid w:val="006C6B70"/>
    <w:rsid w:val="006D2F53"/>
    <w:rsid w:val="006D34EE"/>
    <w:rsid w:val="006E251A"/>
    <w:rsid w:val="006E4A36"/>
    <w:rsid w:val="006F1981"/>
    <w:rsid w:val="006F25CC"/>
    <w:rsid w:val="006F52DE"/>
    <w:rsid w:val="006F540E"/>
    <w:rsid w:val="006F5F15"/>
    <w:rsid w:val="006F7103"/>
    <w:rsid w:val="00700DE5"/>
    <w:rsid w:val="00703B9E"/>
    <w:rsid w:val="007103BC"/>
    <w:rsid w:val="007109F8"/>
    <w:rsid w:val="007170D9"/>
    <w:rsid w:val="007172FF"/>
    <w:rsid w:val="00717A12"/>
    <w:rsid w:val="0072068C"/>
    <w:rsid w:val="007207AE"/>
    <w:rsid w:val="007241DD"/>
    <w:rsid w:val="007308B6"/>
    <w:rsid w:val="00732F94"/>
    <w:rsid w:val="00734601"/>
    <w:rsid w:val="00742DB0"/>
    <w:rsid w:val="00743263"/>
    <w:rsid w:val="007467DA"/>
    <w:rsid w:val="007474BD"/>
    <w:rsid w:val="00747BD0"/>
    <w:rsid w:val="00752633"/>
    <w:rsid w:val="00763662"/>
    <w:rsid w:val="007674ED"/>
    <w:rsid w:val="00770542"/>
    <w:rsid w:val="007726F3"/>
    <w:rsid w:val="00775A95"/>
    <w:rsid w:val="007817EC"/>
    <w:rsid w:val="00782000"/>
    <w:rsid w:val="00783393"/>
    <w:rsid w:val="00786C8D"/>
    <w:rsid w:val="00791E39"/>
    <w:rsid w:val="007938C4"/>
    <w:rsid w:val="0079394A"/>
    <w:rsid w:val="00795392"/>
    <w:rsid w:val="00795F51"/>
    <w:rsid w:val="007961C9"/>
    <w:rsid w:val="007A33F9"/>
    <w:rsid w:val="007A7523"/>
    <w:rsid w:val="007B1745"/>
    <w:rsid w:val="007B3C9A"/>
    <w:rsid w:val="007B3EB6"/>
    <w:rsid w:val="007B78C1"/>
    <w:rsid w:val="007C19FA"/>
    <w:rsid w:val="007C2A3F"/>
    <w:rsid w:val="007C50D7"/>
    <w:rsid w:val="007C5471"/>
    <w:rsid w:val="007D0115"/>
    <w:rsid w:val="007D3145"/>
    <w:rsid w:val="007E37F8"/>
    <w:rsid w:val="007E45B9"/>
    <w:rsid w:val="007E60AA"/>
    <w:rsid w:val="007F20AD"/>
    <w:rsid w:val="007F45AB"/>
    <w:rsid w:val="007F4D66"/>
    <w:rsid w:val="007F6F88"/>
    <w:rsid w:val="007F7E81"/>
    <w:rsid w:val="00801773"/>
    <w:rsid w:val="00801DF6"/>
    <w:rsid w:val="00803DD0"/>
    <w:rsid w:val="0080597E"/>
    <w:rsid w:val="00805A66"/>
    <w:rsid w:val="00806287"/>
    <w:rsid w:val="00811A02"/>
    <w:rsid w:val="0081349D"/>
    <w:rsid w:val="008167FB"/>
    <w:rsid w:val="0081733B"/>
    <w:rsid w:val="00817D53"/>
    <w:rsid w:val="00824356"/>
    <w:rsid w:val="008269E0"/>
    <w:rsid w:val="00830739"/>
    <w:rsid w:val="008322E1"/>
    <w:rsid w:val="00841D78"/>
    <w:rsid w:val="00845700"/>
    <w:rsid w:val="00851222"/>
    <w:rsid w:val="00853DB8"/>
    <w:rsid w:val="008551C4"/>
    <w:rsid w:val="008623EA"/>
    <w:rsid w:val="008650D2"/>
    <w:rsid w:val="008655AA"/>
    <w:rsid w:val="00871F62"/>
    <w:rsid w:val="00872FFC"/>
    <w:rsid w:val="008743BD"/>
    <w:rsid w:val="0087754E"/>
    <w:rsid w:val="00880352"/>
    <w:rsid w:val="00880471"/>
    <w:rsid w:val="00880B9D"/>
    <w:rsid w:val="0088284F"/>
    <w:rsid w:val="00883C0B"/>
    <w:rsid w:val="00892BE6"/>
    <w:rsid w:val="008A2FD4"/>
    <w:rsid w:val="008A37C6"/>
    <w:rsid w:val="008B34D4"/>
    <w:rsid w:val="008B3C6D"/>
    <w:rsid w:val="008B3D0F"/>
    <w:rsid w:val="008B4F4F"/>
    <w:rsid w:val="008B508D"/>
    <w:rsid w:val="008B59BC"/>
    <w:rsid w:val="008C1112"/>
    <w:rsid w:val="008C37F9"/>
    <w:rsid w:val="008D547D"/>
    <w:rsid w:val="008D6D6A"/>
    <w:rsid w:val="008D7D80"/>
    <w:rsid w:val="008E6993"/>
    <w:rsid w:val="008E72F6"/>
    <w:rsid w:val="008F43D0"/>
    <w:rsid w:val="00902DEA"/>
    <w:rsid w:val="009065ED"/>
    <w:rsid w:val="00910C07"/>
    <w:rsid w:val="00913968"/>
    <w:rsid w:val="0091538E"/>
    <w:rsid w:val="009156AD"/>
    <w:rsid w:val="0091672E"/>
    <w:rsid w:val="0093570A"/>
    <w:rsid w:val="009362DE"/>
    <w:rsid w:val="0094112B"/>
    <w:rsid w:val="0094349C"/>
    <w:rsid w:val="009457F7"/>
    <w:rsid w:val="00946CB7"/>
    <w:rsid w:val="00951DC7"/>
    <w:rsid w:val="00963E80"/>
    <w:rsid w:val="00971596"/>
    <w:rsid w:val="00976E03"/>
    <w:rsid w:val="00990515"/>
    <w:rsid w:val="00995CE7"/>
    <w:rsid w:val="009A265C"/>
    <w:rsid w:val="009A69C0"/>
    <w:rsid w:val="009B24E4"/>
    <w:rsid w:val="009C2BAB"/>
    <w:rsid w:val="009C546A"/>
    <w:rsid w:val="009C7987"/>
    <w:rsid w:val="009F3EF9"/>
    <w:rsid w:val="00A004BB"/>
    <w:rsid w:val="00A00F8A"/>
    <w:rsid w:val="00A0296B"/>
    <w:rsid w:val="00A034A6"/>
    <w:rsid w:val="00A034B0"/>
    <w:rsid w:val="00A120EC"/>
    <w:rsid w:val="00A17FFA"/>
    <w:rsid w:val="00A205AA"/>
    <w:rsid w:val="00A22D81"/>
    <w:rsid w:val="00A25B11"/>
    <w:rsid w:val="00A33545"/>
    <w:rsid w:val="00A365C5"/>
    <w:rsid w:val="00A367D5"/>
    <w:rsid w:val="00A42CAF"/>
    <w:rsid w:val="00A474E7"/>
    <w:rsid w:val="00A47863"/>
    <w:rsid w:val="00A509EA"/>
    <w:rsid w:val="00A50E58"/>
    <w:rsid w:val="00A51609"/>
    <w:rsid w:val="00A51B91"/>
    <w:rsid w:val="00A5273A"/>
    <w:rsid w:val="00A533D3"/>
    <w:rsid w:val="00A542E2"/>
    <w:rsid w:val="00A570B8"/>
    <w:rsid w:val="00A64CBC"/>
    <w:rsid w:val="00A651D2"/>
    <w:rsid w:val="00A6573C"/>
    <w:rsid w:val="00A668CC"/>
    <w:rsid w:val="00A67FDF"/>
    <w:rsid w:val="00A80EFE"/>
    <w:rsid w:val="00A81117"/>
    <w:rsid w:val="00A9367E"/>
    <w:rsid w:val="00A94C33"/>
    <w:rsid w:val="00A971FC"/>
    <w:rsid w:val="00AA0045"/>
    <w:rsid w:val="00AA26FF"/>
    <w:rsid w:val="00AB1188"/>
    <w:rsid w:val="00AB26C9"/>
    <w:rsid w:val="00AB4E27"/>
    <w:rsid w:val="00AB6834"/>
    <w:rsid w:val="00AB6974"/>
    <w:rsid w:val="00AC1C29"/>
    <w:rsid w:val="00AC3D0D"/>
    <w:rsid w:val="00AC7ADA"/>
    <w:rsid w:val="00AD27B2"/>
    <w:rsid w:val="00AF3CF0"/>
    <w:rsid w:val="00AF49D0"/>
    <w:rsid w:val="00AF4B2B"/>
    <w:rsid w:val="00AF6AA2"/>
    <w:rsid w:val="00AF6D5B"/>
    <w:rsid w:val="00B11C4A"/>
    <w:rsid w:val="00B1298B"/>
    <w:rsid w:val="00B15C7B"/>
    <w:rsid w:val="00B176B7"/>
    <w:rsid w:val="00B2344D"/>
    <w:rsid w:val="00B35EEA"/>
    <w:rsid w:val="00B454AC"/>
    <w:rsid w:val="00B50D37"/>
    <w:rsid w:val="00B520FF"/>
    <w:rsid w:val="00B6084C"/>
    <w:rsid w:val="00B61A11"/>
    <w:rsid w:val="00B6324D"/>
    <w:rsid w:val="00B635AF"/>
    <w:rsid w:val="00B6419C"/>
    <w:rsid w:val="00B65337"/>
    <w:rsid w:val="00B67AC1"/>
    <w:rsid w:val="00B74218"/>
    <w:rsid w:val="00B74DCD"/>
    <w:rsid w:val="00B76981"/>
    <w:rsid w:val="00B76A13"/>
    <w:rsid w:val="00B82DE6"/>
    <w:rsid w:val="00B95840"/>
    <w:rsid w:val="00BB0900"/>
    <w:rsid w:val="00BB21DA"/>
    <w:rsid w:val="00BB22B3"/>
    <w:rsid w:val="00BB314E"/>
    <w:rsid w:val="00BB433B"/>
    <w:rsid w:val="00BB6F5E"/>
    <w:rsid w:val="00BC075E"/>
    <w:rsid w:val="00BC497D"/>
    <w:rsid w:val="00BC4C7F"/>
    <w:rsid w:val="00BD7FC6"/>
    <w:rsid w:val="00BE1AC1"/>
    <w:rsid w:val="00BF213A"/>
    <w:rsid w:val="00BF2456"/>
    <w:rsid w:val="00BF67B7"/>
    <w:rsid w:val="00BF76AA"/>
    <w:rsid w:val="00C07BF6"/>
    <w:rsid w:val="00C160E1"/>
    <w:rsid w:val="00C20D11"/>
    <w:rsid w:val="00C21CAC"/>
    <w:rsid w:val="00C23A96"/>
    <w:rsid w:val="00C243F3"/>
    <w:rsid w:val="00C261D6"/>
    <w:rsid w:val="00C306FE"/>
    <w:rsid w:val="00C3648A"/>
    <w:rsid w:val="00C46008"/>
    <w:rsid w:val="00C4678E"/>
    <w:rsid w:val="00C47432"/>
    <w:rsid w:val="00C53129"/>
    <w:rsid w:val="00C531C9"/>
    <w:rsid w:val="00C55386"/>
    <w:rsid w:val="00C6074D"/>
    <w:rsid w:val="00C60817"/>
    <w:rsid w:val="00C66025"/>
    <w:rsid w:val="00C6608E"/>
    <w:rsid w:val="00C70F15"/>
    <w:rsid w:val="00C8483F"/>
    <w:rsid w:val="00C86685"/>
    <w:rsid w:val="00C87C7C"/>
    <w:rsid w:val="00C9027C"/>
    <w:rsid w:val="00C92116"/>
    <w:rsid w:val="00C92DA6"/>
    <w:rsid w:val="00CA3025"/>
    <w:rsid w:val="00CB7B2F"/>
    <w:rsid w:val="00CC08C6"/>
    <w:rsid w:val="00CD35CC"/>
    <w:rsid w:val="00CD7DD4"/>
    <w:rsid w:val="00CE427E"/>
    <w:rsid w:val="00CF1979"/>
    <w:rsid w:val="00D02559"/>
    <w:rsid w:val="00D103EB"/>
    <w:rsid w:val="00D155A8"/>
    <w:rsid w:val="00D22434"/>
    <w:rsid w:val="00D22751"/>
    <w:rsid w:val="00D264A9"/>
    <w:rsid w:val="00D278C8"/>
    <w:rsid w:val="00D32E11"/>
    <w:rsid w:val="00D33A52"/>
    <w:rsid w:val="00D354A1"/>
    <w:rsid w:val="00D372D5"/>
    <w:rsid w:val="00D37816"/>
    <w:rsid w:val="00D37B37"/>
    <w:rsid w:val="00D40F3D"/>
    <w:rsid w:val="00D42839"/>
    <w:rsid w:val="00D43CF5"/>
    <w:rsid w:val="00D46411"/>
    <w:rsid w:val="00D46422"/>
    <w:rsid w:val="00D46EB7"/>
    <w:rsid w:val="00D501FD"/>
    <w:rsid w:val="00D5724A"/>
    <w:rsid w:val="00D576D2"/>
    <w:rsid w:val="00D66BF6"/>
    <w:rsid w:val="00D703AD"/>
    <w:rsid w:val="00D7154C"/>
    <w:rsid w:val="00D71C0C"/>
    <w:rsid w:val="00D720AE"/>
    <w:rsid w:val="00D7335B"/>
    <w:rsid w:val="00D80EDC"/>
    <w:rsid w:val="00D8162E"/>
    <w:rsid w:val="00D92142"/>
    <w:rsid w:val="00DA5DAC"/>
    <w:rsid w:val="00DA75FE"/>
    <w:rsid w:val="00DB2E40"/>
    <w:rsid w:val="00DB5ED6"/>
    <w:rsid w:val="00DC0D1C"/>
    <w:rsid w:val="00DD22CC"/>
    <w:rsid w:val="00DD24F6"/>
    <w:rsid w:val="00DD4A9C"/>
    <w:rsid w:val="00DD554B"/>
    <w:rsid w:val="00DE18F6"/>
    <w:rsid w:val="00DE2CBD"/>
    <w:rsid w:val="00DE5832"/>
    <w:rsid w:val="00DE68BB"/>
    <w:rsid w:val="00DF16EA"/>
    <w:rsid w:val="00E00D1D"/>
    <w:rsid w:val="00E00D7A"/>
    <w:rsid w:val="00E043A6"/>
    <w:rsid w:val="00E163C4"/>
    <w:rsid w:val="00E16C9D"/>
    <w:rsid w:val="00E17620"/>
    <w:rsid w:val="00E17E85"/>
    <w:rsid w:val="00E27208"/>
    <w:rsid w:val="00E30245"/>
    <w:rsid w:val="00E3412A"/>
    <w:rsid w:val="00E36B5F"/>
    <w:rsid w:val="00E412D6"/>
    <w:rsid w:val="00E461BE"/>
    <w:rsid w:val="00E46898"/>
    <w:rsid w:val="00E46B6B"/>
    <w:rsid w:val="00E55334"/>
    <w:rsid w:val="00E56317"/>
    <w:rsid w:val="00E61E2F"/>
    <w:rsid w:val="00E65365"/>
    <w:rsid w:val="00E668FD"/>
    <w:rsid w:val="00E7598F"/>
    <w:rsid w:val="00E76144"/>
    <w:rsid w:val="00E82B95"/>
    <w:rsid w:val="00E839DC"/>
    <w:rsid w:val="00E83E08"/>
    <w:rsid w:val="00E842E0"/>
    <w:rsid w:val="00E851A0"/>
    <w:rsid w:val="00E85E6A"/>
    <w:rsid w:val="00E85FDD"/>
    <w:rsid w:val="00E922BE"/>
    <w:rsid w:val="00EA5FA9"/>
    <w:rsid w:val="00EB0E17"/>
    <w:rsid w:val="00EB39F9"/>
    <w:rsid w:val="00EB4B99"/>
    <w:rsid w:val="00EB7D88"/>
    <w:rsid w:val="00EC6EFD"/>
    <w:rsid w:val="00ED41F5"/>
    <w:rsid w:val="00EE1E93"/>
    <w:rsid w:val="00EE3798"/>
    <w:rsid w:val="00EE65E9"/>
    <w:rsid w:val="00EE726D"/>
    <w:rsid w:val="00EF3892"/>
    <w:rsid w:val="00EF5691"/>
    <w:rsid w:val="00EF5EC9"/>
    <w:rsid w:val="00F022BC"/>
    <w:rsid w:val="00F128CE"/>
    <w:rsid w:val="00F2132A"/>
    <w:rsid w:val="00F2379E"/>
    <w:rsid w:val="00F248AF"/>
    <w:rsid w:val="00F3079D"/>
    <w:rsid w:val="00F31421"/>
    <w:rsid w:val="00F36E88"/>
    <w:rsid w:val="00F41C58"/>
    <w:rsid w:val="00F44F9C"/>
    <w:rsid w:val="00F46702"/>
    <w:rsid w:val="00F54631"/>
    <w:rsid w:val="00F5501E"/>
    <w:rsid w:val="00F55D67"/>
    <w:rsid w:val="00F624E9"/>
    <w:rsid w:val="00F64CAE"/>
    <w:rsid w:val="00F668D3"/>
    <w:rsid w:val="00F66A62"/>
    <w:rsid w:val="00F67CEA"/>
    <w:rsid w:val="00F7304F"/>
    <w:rsid w:val="00F75A1F"/>
    <w:rsid w:val="00F75FCD"/>
    <w:rsid w:val="00F81EC9"/>
    <w:rsid w:val="00F867E2"/>
    <w:rsid w:val="00F908A1"/>
    <w:rsid w:val="00FA0D79"/>
    <w:rsid w:val="00FA3866"/>
    <w:rsid w:val="00FA3AF6"/>
    <w:rsid w:val="00FA4E2E"/>
    <w:rsid w:val="00FB3249"/>
    <w:rsid w:val="00FB3AB3"/>
    <w:rsid w:val="00FC3FFF"/>
    <w:rsid w:val="00FC79DA"/>
    <w:rsid w:val="00FD00AD"/>
    <w:rsid w:val="00FE0D83"/>
    <w:rsid w:val="00FF7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4E"/>
  </w:style>
  <w:style w:type="paragraph" w:styleId="Heading1">
    <w:name w:val="heading 1"/>
    <w:basedOn w:val="Normal"/>
    <w:next w:val="Normal"/>
    <w:link w:val="Heading1Char"/>
    <w:uiPriority w:val="9"/>
    <w:qFormat/>
    <w:rsid w:val="00877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5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5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5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5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5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22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87754E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8775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8775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35E"/>
  </w:style>
  <w:style w:type="paragraph" w:styleId="Footer">
    <w:name w:val="footer"/>
    <w:basedOn w:val="Normal"/>
    <w:link w:val="FooterChar"/>
    <w:uiPriority w:val="99"/>
    <w:unhideWhenUsed/>
    <w:rsid w:val="00490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35E"/>
  </w:style>
  <w:style w:type="paragraph" w:styleId="ListParagraph">
    <w:name w:val="List Paragraph"/>
    <w:basedOn w:val="Normal"/>
    <w:uiPriority w:val="34"/>
    <w:qFormat/>
    <w:rsid w:val="0087754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5F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5F86"/>
  </w:style>
  <w:style w:type="paragraph" w:styleId="Title">
    <w:name w:val="Title"/>
    <w:basedOn w:val="Normal"/>
    <w:next w:val="Normal"/>
    <w:link w:val="TitleChar"/>
    <w:uiPriority w:val="10"/>
    <w:qFormat/>
    <w:rsid w:val="008775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75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5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3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E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3E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5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5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5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5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75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75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754E"/>
    <w:rPr>
      <w:b/>
      <w:bCs/>
    </w:rPr>
  </w:style>
  <w:style w:type="character" w:styleId="Emphasis">
    <w:name w:val="Emphasis"/>
    <w:basedOn w:val="DefaultParagraphFont"/>
    <w:uiPriority w:val="20"/>
    <w:qFormat/>
    <w:rsid w:val="0087754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775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754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5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54E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8775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775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75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754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749B521D0538459402BA112F7403F3" ma:contentTypeVersion="0" ma:contentTypeDescription="Create a new document." ma:contentTypeScope="" ma:versionID="868b028a47c4082beb3580cab01cf07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9F3619E-09EC-46A8-9AE7-8048E65F8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DB490A-BB59-48B1-9CB4-20AE826C8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ED7A1-3A0E-4E99-81B2-792A550AE8C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1F0562-42F3-452F-94A0-BA4C2F50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Metrics Report</vt:lpstr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Metrics Report</dc:title>
  <dc:creator>Rishi Bhatnagar</dc:creator>
  <cp:lastModifiedBy>Rajkumar Jain</cp:lastModifiedBy>
  <cp:revision>24</cp:revision>
  <dcterms:created xsi:type="dcterms:W3CDTF">2014-06-28T04:47:00Z</dcterms:created>
  <dcterms:modified xsi:type="dcterms:W3CDTF">2015-08-11T06:51:00Z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0x01010084749B521D0538459402BA112F7403F3</vt:lpwstr>
  </property>
</Properties>
</file>