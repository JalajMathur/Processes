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7F" w:rsidRPr="0003063D" w:rsidRDefault="0054757A" w:rsidP="0054757A">
      <w:pPr>
        <w:pStyle w:val="Heading2"/>
        <w:rPr>
          <w:sz w:val="52"/>
          <w:szCs w:val="52"/>
        </w:rPr>
      </w:pPr>
      <w:bookmarkStart w:id="0" w:name="_GoBack"/>
      <w:bookmarkEnd w:id="0"/>
      <w:r w:rsidRPr="0003063D">
        <w:rPr>
          <w:sz w:val="52"/>
          <w:szCs w:val="52"/>
        </w:rPr>
        <w:t>Change Request</w:t>
      </w:r>
    </w:p>
    <w:p w:rsidR="0054757A" w:rsidRDefault="0054757A"/>
    <w:p w:rsidR="0054757A" w:rsidRDefault="008C187E">
      <w:r>
        <w:t xml:space="preserve">Project </w:t>
      </w:r>
      <w:r w:rsidR="003C4FAA">
        <w:t>Code:</w:t>
      </w:r>
      <w:r>
        <w:t xml:space="preserve">    </w:t>
      </w:r>
      <w:r w:rsidR="0054757A">
        <w:tab/>
      </w:r>
      <w:r w:rsidR="0054757A">
        <w:tab/>
      </w:r>
      <w:r w:rsidR="0054757A">
        <w:tab/>
      </w:r>
      <w:r w:rsidR="0054757A">
        <w:tab/>
        <w:t xml:space="preserve"> </w:t>
      </w:r>
      <w:r w:rsidR="0054757A">
        <w:tab/>
      </w:r>
      <w:r w:rsidR="0054757A">
        <w:tab/>
      </w:r>
      <w:r w:rsidR="0054757A">
        <w:tab/>
        <w:t xml:space="preserve">       Date</w:t>
      </w:r>
    </w:p>
    <w:p w:rsidR="0054757A" w:rsidRDefault="0054757A"/>
    <w:p w:rsidR="008C187E" w:rsidRDefault="008C187E">
      <w:r>
        <w:t xml:space="preserve">Change </w:t>
      </w:r>
      <w:r w:rsidR="003C4FAA">
        <w:t>Request Count</w:t>
      </w:r>
      <w:r w:rsidR="00363C1A">
        <w:t>:</w:t>
      </w:r>
    </w:p>
    <w:p w:rsidR="0054757A" w:rsidRDefault="00127E09">
      <w:r>
        <w:t>Affected Work products</w:t>
      </w:r>
      <w:r w:rsidR="003C4FAA">
        <w:t xml:space="preserve"> - </w:t>
      </w:r>
    </w:p>
    <w:p w:rsidR="0054757A" w:rsidRDefault="0054757A">
      <w:r>
        <w:t xml:space="preserve">Type of Change       - </w:t>
      </w:r>
      <w:r w:rsidR="003C4FAA">
        <w:t>Functional /</w:t>
      </w:r>
      <w:r>
        <w:t xml:space="preserve"> Non</w:t>
      </w:r>
      <w:r w:rsidR="009C73F9">
        <w:t xml:space="preserve"> functional</w:t>
      </w:r>
    </w:p>
    <w:p w:rsidR="00925F06" w:rsidRDefault="00925F06">
      <w:r>
        <w:t xml:space="preserve">Phase at Change </w:t>
      </w:r>
      <w:r w:rsidR="00127E09">
        <w:t>requested</w:t>
      </w:r>
      <w:r>
        <w:t xml:space="preserve"> - </w:t>
      </w:r>
    </w:p>
    <w:p w:rsidR="00925F06" w:rsidRDefault="005C3EE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5pt;margin-top:2.9pt;width:459.75pt;height:.05pt;z-index:251659264" o:connectortype="straight"/>
        </w:pict>
      </w:r>
    </w:p>
    <w:p w:rsidR="00925F06" w:rsidRDefault="00925F06"/>
    <w:p w:rsidR="00633E33" w:rsidRDefault="00633E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66"/>
        <w:gridCol w:w="934"/>
        <w:gridCol w:w="934"/>
        <w:gridCol w:w="1027"/>
        <w:gridCol w:w="1029"/>
        <w:gridCol w:w="954"/>
        <w:gridCol w:w="1032"/>
        <w:gridCol w:w="930"/>
        <w:gridCol w:w="730"/>
      </w:tblGrid>
      <w:tr w:rsidR="00633E33" w:rsidTr="001806C1">
        <w:tc>
          <w:tcPr>
            <w:tcW w:w="957" w:type="dxa"/>
          </w:tcPr>
          <w:p w:rsidR="00633E33" w:rsidRDefault="00633E33" w:rsidP="001806C1">
            <w:r>
              <w:t>Existing Details</w:t>
            </w:r>
          </w:p>
        </w:tc>
        <w:tc>
          <w:tcPr>
            <w:tcW w:w="957" w:type="dxa"/>
          </w:tcPr>
          <w:p w:rsidR="00633E33" w:rsidRDefault="00633E33" w:rsidP="001806C1">
            <w:r>
              <w:t>Proposed Details</w:t>
            </w:r>
          </w:p>
        </w:tc>
        <w:tc>
          <w:tcPr>
            <w:tcW w:w="957" w:type="dxa"/>
          </w:tcPr>
          <w:p w:rsidR="00633E33" w:rsidRDefault="00633E33" w:rsidP="001806C1">
            <w:r>
              <w:t>Reason to Change</w:t>
            </w:r>
          </w:p>
        </w:tc>
        <w:tc>
          <w:tcPr>
            <w:tcW w:w="957" w:type="dxa"/>
          </w:tcPr>
          <w:p w:rsidR="00633E33" w:rsidRDefault="00633E33" w:rsidP="001806C1">
            <w:r>
              <w:t>Impact of the Change</w:t>
            </w:r>
          </w:p>
        </w:tc>
        <w:tc>
          <w:tcPr>
            <w:tcW w:w="958" w:type="dxa"/>
          </w:tcPr>
          <w:p w:rsidR="00633E33" w:rsidRDefault="00633E33" w:rsidP="001806C1">
            <w:r>
              <w:t>Effect on Schedule</w:t>
            </w:r>
          </w:p>
        </w:tc>
        <w:tc>
          <w:tcPr>
            <w:tcW w:w="958" w:type="dxa"/>
          </w:tcPr>
          <w:p w:rsidR="00633E33" w:rsidRDefault="00633E33" w:rsidP="001806C1">
            <w:r>
              <w:t xml:space="preserve">Base-Lined </w:t>
            </w:r>
            <w:proofErr w:type="spellStart"/>
            <w:r>
              <w:t>Artefacts</w:t>
            </w:r>
            <w:proofErr w:type="spellEnd"/>
            <w:r>
              <w:t xml:space="preserve"> affected</w:t>
            </w:r>
          </w:p>
        </w:tc>
        <w:tc>
          <w:tcPr>
            <w:tcW w:w="958" w:type="dxa"/>
          </w:tcPr>
          <w:p w:rsidR="00633E33" w:rsidRDefault="00E4427D" w:rsidP="001806C1">
            <w:r>
              <w:t>Request By</w:t>
            </w:r>
          </w:p>
        </w:tc>
        <w:tc>
          <w:tcPr>
            <w:tcW w:w="958" w:type="dxa"/>
          </w:tcPr>
          <w:p w:rsidR="00633E33" w:rsidRDefault="00E4427D" w:rsidP="001806C1">
            <w:r>
              <w:t>Change accepted -Yes/NO</w:t>
            </w:r>
          </w:p>
        </w:tc>
        <w:tc>
          <w:tcPr>
            <w:tcW w:w="958" w:type="dxa"/>
          </w:tcPr>
          <w:p w:rsidR="00633E33" w:rsidRDefault="00E4427D" w:rsidP="001806C1">
            <w:r>
              <w:t>Reason to not accept</w:t>
            </w:r>
          </w:p>
        </w:tc>
        <w:tc>
          <w:tcPr>
            <w:tcW w:w="958" w:type="dxa"/>
          </w:tcPr>
          <w:p w:rsidR="00633E33" w:rsidRDefault="00633E33" w:rsidP="001806C1"/>
        </w:tc>
      </w:tr>
      <w:tr w:rsidR="00633E33" w:rsidTr="001806C1">
        <w:tc>
          <w:tcPr>
            <w:tcW w:w="957" w:type="dxa"/>
          </w:tcPr>
          <w:p w:rsidR="00633E33" w:rsidRDefault="00633E33" w:rsidP="001806C1"/>
        </w:tc>
        <w:tc>
          <w:tcPr>
            <w:tcW w:w="957" w:type="dxa"/>
          </w:tcPr>
          <w:p w:rsidR="00633E33" w:rsidRDefault="00633E33" w:rsidP="001806C1"/>
        </w:tc>
        <w:tc>
          <w:tcPr>
            <w:tcW w:w="957" w:type="dxa"/>
          </w:tcPr>
          <w:p w:rsidR="00633E33" w:rsidRDefault="00633E33" w:rsidP="001806C1"/>
        </w:tc>
        <w:tc>
          <w:tcPr>
            <w:tcW w:w="957" w:type="dxa"/>
          </w:tcPr>
          <w:p w:rsidR="00633E33" w:rsidRDefault="00633E33" w:rsidP="001806C1"/>
        </w:tc>
        <w:tc>
          <w:tcPr>
            <w:tcW w:w="958" w:type="dxa"/>
          </w:tcPr>
          <w:p w:rsidR="00633E33" w:rsidRDefault="00633E33" w:rsidP="001806C1"/>
        </w:tc>
        <w:tc>
          <w:tcPr>
            <w:tcW w:w="958" w:type="dxa"/>
          </w:tcPr>
          <w:p w:rsidR="00633E33" w:rsidRDefault="00633E33" w:rsidP="001806C1"/>
        </w:tc>
        <w:tc>
          <w:tcPr>
            <w:tcW w:w="958" w:type="dxa"/>
          </w:tcPr>
          <w:p w:rsidR="00633E33" w:rsidRDefault="00633E33" w:rsidP="001806C1"/>
        </w:tc>
        <w:tc>
          <w:tcPr>
            <w:tcW w:w="958" w:type="dxa"/>
          </w:tcPr>
          <w:p w:rsidR="00633E33" w:rsidRDefault="00633E33" w:rsidP="001806C1"/>
        </w:tc>
        <w:tc>
          <w:tcPr>
            <w:tcW w:w="958" w:type="dxa"/>
          </w:tcPr>
          <w:p w:rsidR="00633E33" w:rsidRDefault="00633E33" w:rsidP="001806C1"/>
        </w:tc>
        <w:tc>
          <w:tcPr>
            <w:tcW w:w="958" w:type="dxa"/>
          </w:tcPr>
          <w:p w:rsidR="00633E33" w:rsidRDefault="00633E33" w:rsidP="001806C1"/>
        </w:tc>
      </w:tr>
    </w:tbl>
    <w:p w:rsidR="00633E33" w:rsidRDefault="00633E33"/>
    <w:p w:rsidR="00925F06" w:rsidRDefault="00925F06"/>
    <w:p w:rsidR="00925F06" w:rsidRDefault="00925F06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:rsidR="00925F06" w:rsidRDefault="00925F06"/>
    <w:p w:rsidR="00CD3793" w:rsidRDefault="00CD3793"/>
    <w:p w:rsidR="00633E33" w:rsidRDefault="00633E33"/>
    <w:p w:rsidR="00633E33" w:rsidRDefault="00633E33"/>
    <w:p w:rsidR="00CD3793" w:rsidRDefault="00CD3793"/>
    <w:sectPr w:rsidR="00CD3793" w:rsidSect="00D073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EE5" w:rsidRDefault="005C3EE5" w:rsidP="00CD3793">
      <w:pPr>
        <w:spacing w:after="0" w:line="240" w:lineRule="auto"/>
      </w:pPr>
      <w:r>
        <w:separator/>
      </w:r>
    </w:p>
  </w:endnote>
  <w:endnote w:type="continuationSeparator" w:id="0">
    <w:p w:rsidR="005C3EE5" w:rsidRDefault="005C3EE5" w:rsidP="00CD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793" w:rsidRDefault="00CD3793" w:rsidP="00CD3793">
    <w:pPr>
      <w:pStyle w:val="Header"/>
      <w:ind w:left="-90"/>
    </w:pPr>
    <w:r>
      <w:t xml:space="preserve">Genus </w:t>
    </w:r>
    <w:r w:rsidR="00127E09">
      <w:t>Innovation</w:t>
    </w:r>
    <w:r>
      <w:t xml:space="preserve"> Limi</w:t>
    </w:r>
    <w:r w:rsidR="00641CC0">
      <w:t>te</w:t>
    </w:r>
    <w:r w:rsidR="00127E09">
      <w:t>d</w:t>
    </w:r>
    <w:r w:rsidR="00127E09">
      <w:tab/>
    </w:r>
    <w:r w:rsidR="00127E09">
      <w:tab/>
      <w:t xml:space="preserve">Template Version Number - </w:t>
    </w:r>
    <w:r w:rsidR="007132D4">
      <w:t>2</w:t>
    </w:r>
  </w:p>
  <w:p w:rsidR="00CD3793" w:rsidRDefault="00CD3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EE5" w:rsidRDefault="005C3EE5" w:rsidP="00CD3793">
      <w:pPr>
        <w:spacing w:after="0" w:line="240" w:lineRule="auto"/>
      </w:pPr>
      <w:r>
        <w:separator/>
      </w:r>
    </w:p>
  </w:footnote>
  <w:footnote w:type="continuationSeparator" w:id="0">
    <w:p w:rsidR="005C3EE5" w:rsidRDefault="005C3EE5" w:rsidP="00CD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793" w:rsidRDefault="005C3EE5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663004">
      <w:rPr>
        <w:noProof/>
      </w:rPr>
      <w:t>CHANGE REQUEST</w:t>
    </w:r>
    <w:r>
      <w:rPr>
        <w:noProof/>
      </w:rPr>
      <w:fldChar w:fldCharType="end"/>
    </w:r>
  </w:p>
  <w:p w:rsidR="00CD3793" w:rsidRDefault="00CD37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57A"/>
    <w:rsid w:val="0003063D"/>
    <w:rsid w:val="00127E09"/>
    <w:rsid w:val="0020095F"/>
    <w:rsid w:val="002A54AF"/>
    <w:rsid w:val="00363C1A"/>
    <w:rsid w:val="00374FD9"/>
    <w:rsid w:val="003C4FAA"/>
    <w:rsid w:val="003D664E"/>
    <w:rsid w:val="00404E47"/>
    <w:rsid w:val="0049004E"/>
    <w:rsid w:val="004C0BDB"/>
    <w:rsid w:val="004D1FAB"/>
    <w:rsid w:val="00541995"/>
    <w:rsid w:val="0054757A"/>
    <w:rsid w:val="00590818"/>
    <w:rsid w:val="005967C2"/>
    <w:rsid w:val="005C3EE5"/>
    <w:rsid w:val="00633E33"/>
    <w:rsid w:val="00641CC0"/>
    <w:rsid w:val="006523B1"/>
    <w:rsid w:val="00663004"/>
    <w:rsid w:val="007132D4"/>
    <w:rsid w:val="008C187E"/>
    <w:rsid w:val="00925F06"/>
    <w:rsid w:val="009C73F9"/>
    <w:rsid w:val="00A972CE"/>
    <w:rsid w:val="00AC690D"/>
    <w:rsid w:val="00CD3793"/>
    <w:rsid w:val="00D0737F"/>
    <w:rsid w:val="00D40DC5"/>
    <w:rsid w:val="00DF4E26"/>
    <w:rsid w:val="00E4427D"/>
    <w:rsid w:val="00E60035"/>
    <w:rsid w:val="00ED6521"/>
    <w:rsid w:val="00F0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37F"/>
  </w:style>
  <w:style w:type="paragraph" w:styleId="Heading1">
    <w:name w:val="heading 1"/>
    <w:basedOn w:val="Normal"/>
    <w:next w:val="Normal"/>
    <w:link w:val="Heading1Char"/>
    <w:uiPriority w:val="9"/>
    <w:qFormat/>
    <w:rsid w:val="0054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CD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3793"/>
  </w:style>
  <w:style w:type="paragraph" w:styleId="Footer">
    <w:name w:val="footer"/>
    <w:basedOn w:val="Normal"/>
    <w:link w:val="FooterChar"/>
    <w:uiPriority w:val="99"/>
    <w:unhideWhenUsed/>
    <w:rsid w:val="00CD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93"/>
  </w:style>
  <w:style w:type="paragraph" w:styleId="BalloonText">
    <w:name w:val="Balloon Text"/>
    <w:basedOn w:val="Normal"/>
    <w:link w:val="BalloonTextChar"/>
    <w:uiPriority w:val="99"/>
    <w:semiHidden/>
    <w:unhideWhenUsed/>
    <w:rsid w:val="00CD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3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52123-2D1B-49DB-9C04-01F3A417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Srivastava</dc:creator>
  <cp:lastModifiedBy>Jalaj Mathur</cp:lastModifiedBy>
  <cp:revision>51</cp:revision>
  <dcterms:created xsi:type="dcterms:W3CDTF">2012-07-05T07:50:00Z</dcterms:created>
  <dcterms:modified xsi:type="dcterms:W3CDTF">2022-05-06T10:26:00Z</dcterms:modified>
</cp:coreProperties>
</file>