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71887194"/>
        <w:docPartObj>
          <w:docPartGallery w:val="Cover Pages"/>
          <w:docPartUnique/>
        </w:docPartObj>
      </w:sdtPr>
      <w:sdtEndPr>
        <w:rPr>
          <w:rFonts w:ascii="Calibri" w:eastAsia="Times New Roman" w:hAnsi="Calibr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4B4664" w14:paraId="6F211B91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4DBD382E" w14:textId="77777777" w:rsidR="004B4664" w:rsidRDefault="004B466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GENUS</w:t>
                    </w:r>
                    <w:r w:rsidR="00BB120E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</w:t>
                    </w:r>
                    <w:r w:rsidR="00420844">
                      <w:rPr>
                        <w:rFonts w:asciiTheme="majorHAnsi" w:eastAsiaTheme="majorEastAsia" w:hAnsiTheme="majorHAnsi" w:cstheme="majorBidi"/>
                        <w:caps/>
                      </w:rPr>
                      <w:t>INNOVATION</w:t>
                    </w:r>
                    <w:r w:rsidR="00BB120E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LIMITED</w:t>
                    </w:r>
                  </w:p>
                </w:tc>
              </w:sdtContent>
            </w:sdt>
          </w:tr>
          <w:tr w:rsidR="004B4664" w14:paraId="75161154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642B883A" w14:textId="77777777" w:rsidR="004B4664" w:rsidRDefault="009F391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Validation Procedure</w:t>
                    </w:r>
                  </w:p>
                </w:tc>
              </w:sdtContent>
            </w:sdt>
          </w:tr>
          <w:tr w:rsidR="004B4664" w14:paraId="24E93A6D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6AA3B1CF" w14:textId="77777777" w:rsidR="004B4664" w:rsidRDefault="0036377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fldChar w:fldCharType="begin"/>
                </w:r>
                <w:r>
                  <w:instrText xml:space="preserve"> FILENAME   \* MERGEFORMAT </w:instrText>
                </w:r>
                <w:r>
                  <w:fldChar w:fldCharType="separate"/>
                </w:r>
                <w:r w:rsidR="00E56605" w:rsidRPr="00E56605">
                  <w:rPr>
                    <w:rFonts w:asciiTheme="majorHAnsi" w:eastAsiaTheme="majorEastAsia" w:hAnsiTheme="majorHAnsi" w:cstheme="majorBidi"/>
                    <w:noProof/>
                  </w:rPr>
                  <w:t>PRCD</w:t>
                </w:r>
                <w:r w:rsidR="00E56605">
                  <w:rPr>
                    <w:noProof/>
                  </w:rPr>
                  <w:t>_VALDTN.docx</w:t>
                </w:r>
                <w:r>
                  <w:rPr>
                    <w:noProof/>
                  </w:rPr>
                  <w:fldChar w:fldCharType="end"/>
                </w:r>
              </w:p>
            </w:tc>
          </w:tr>
          <w:tr w:rsidR="004B4664" w14:paraId="38B0EDB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2273347A" w14:textId="77777777" w:rsidR="004B4664" w:rsidRDefault="004B4664">
                <w:pPr>
                  <w:pStyle w:val="NoSpacing"/>
                  <w:jc w:val="center"/>
                </w:pPr>
              </w:p>
            </w:tc>
          </w:tr>
          <w:tr w:rsidR="004B4664" w14:paraId="024ACFB7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769D0EB9" w14:textId="77777777" w:rsidR="004B4664" w:rsidRDefault="00716E5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Genus</w:t>
                    </w:r>
                  </w:p>
                </w:tc>
              </w:sdtContent>
            </w:sdt>
          </w:tr>
          <w:tr w:rsidR="004B4664" w14:paraId="632572C0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B0F4061" w14:textId="77777777" w:rsidR="004B4664" w:rsidRDefault="004B4664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2EB01259" w14:textId="77777777" w:rsidR="004B4664" w:rsidRDefault="004B4664"/>
        <w:p w14:paraId="33BCAC63" w14:textId="77777777" w:rsidR="004B4664" w:rsidRDefault="004B466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4B4664" w14:paraId="4AAD198A" w14:textId="77777777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14:paraId="682E1373" w14:textId="77777777" w:rsidR="004B4664" w:rsidRDefault="00E278D1" w:rsidP="00B11482">
                    <w:pPr>
                      <w:pStyle w:val="NoSpacing"/>
                    </w:pPr>
                    <w:r>
                      <w:t xml:space="preserve">Validation demonstrates that the system satisfies its operational requirements, i.e. it is the ‘right’ product to fill an operational need.     </w:t>
                    </w:r>
                  </w:p>
                </w:tc>
              </w:sdtContent>
            </w:sdt>
          </w:tr>
        </w:tbl>
        <w:p w14:paraId="6DB99926" w14:textId="77777777" w:rsidR="004B4664" w:rsidRDefault="004B4664"/>
        <w:p w14:paraId="043534BA" w14:textId="77777777" w:rsidR="004B4664" w:rsidRDefault="004B4664">
          <w:pPr>
            <w:spacing w:after="0" w:line="240" w:lineRule="auto"/>
          </w:pPr>
          <w:r>
            <w:br w:type="page"/>
          </w:r>
        </w:p>
      </w:sdtContent>
    </w:sdt>
    <w:sdt>
      <w:sdtPr>
        <w:rPr>
          <w:rFonts w:ascii="Calibri" w:hAnsi="Calibri"/>
          <w:b w:val="0"/>
          <w:bCs w:val="0"/>
          <w:color w:val="auto"/>
          <w:sz w:val="22"/>
          <w:szCs w:val="22"/>
        </w:rPr>
        <w:id w:val="-18466313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8348908" w14:textId="77777777" w:rsidR="004B4664" w:rsidRDefault="004B4664">
          <w:pPr>
            <w:pStyle w:val="TOCHeading"/>
          </w:pPr>
          <w:r>
            <w:t>Contents</w:t>
          </w:r>
        </w:p>
        <w:p w14:paraId="59E3BE0B" w14:textId="77777777" w:rsidR="00E56605" w:rsidRDefault="00140144">
          <w:pPr>
            <w:pStyle w:val="TOC1"/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r>
            <w:fldChar w:fldCharType="begin"/>
          </w:r>
          <w:r w:rsidR="004B4664">
            <w:instrText xml:space="preserve"> TOC \o "1-3" \h \z \u </w:instrText>
          </w:r>
          <w:r>
            <w:fldChar w:fldCharType="separate"/>
          </w:r>
          <w:hyperlink w:anchor="_Toc102745251" w:history="1">
            <w:r w:rsidR="00E56605" w:rsidRPr="00A23821">
              <w:rPr>
                <w:rStyle w:val="Hyperlink"/>
                <w:noProof/>
              </w:rPr>
              <w:t>Overview</w:t>
            </w:r>
            <w:r w:rsidR="00E56605">
              <w:rPr>
                <w:noProof/>
                <w:webHidden/>
              </w:rPr>
              <w:tab/>
            </w:r>
            <w:r w:rsidR="00E56605">
              <w:rPr>
                <w:noProof/>
                <w:webHidden/>
              </w:rPr>
              <w:fldChar w:fldCharType="begin"/>
            </w:r>
            <w:r w:rsidR="00E56605">
              <w:rPr>
                <w:noProof/>
                <w:webHidden/>
              </w:rPr>
              <w:instrText xml:space="preserve"> PAGEREF _Toc102745251 \h </w:instrText>
            </w:r>
            <w:r w:rsidR="00E56605">
              <w:rPr>
                <w:noProof/>
                <w:webHidden/>
              </w:rPr>
            </w:r>
            <w:r w:rsidR="00E56605">
              <w:rPr>
                <w:noProof/>
                <w:webHidden/>
              </w:rPr>
              <w:fldChar w:fldCharType="separate"/>
            </w:r>
            <w:r w:rsidR="00E56605">
              <w:rPr>
                <w:noProof/>
                <w:webHidden/>
              </w:rPr>
              <w:t>2</w:t>
            </w:r>
            <w:r w:rsidR="00E56605">
              <w:rPr>
                <w:noProof/>
                <w:webHidden/>
              </w:rPr>
              <w:fldChar w:fldCharType="end"/>
            </w:r>
          </w:hyperlink>
        </w:p>
        <w:p w14:paraId="10FE9AAB" w14:textId="77777777" w:rsidR="00E56605" w:rsidRDefault="00E56605">
          <w:pPr>
            <w:pStyle w:val="TOC1"/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5252" w:history="1">
            <w:r w:rsidRPr="00A23821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05077" w14:textId="77777777" w:rsidR="00E56605" w:rsidRDefault="00E56605">
          <w:pPr>
            <w:pStyle w:val="TOC1"/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5253" w:history="1">
            <w:r w:rsidRPr="00A23821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B9D80" w14:textId="77777777" w:rsidR="00E56605" w:rsidRDefault="00E56605">
          <w:pPr>
            <w:pStyle w:val="TOC1"/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5254" w:history="1">
            <w:r w:rsidRPr="00A23821">
              <w:rPr>
                <w:rStyle w:val="Hyperlink"/>
                <w:noProof/>
              </w:rPr>
              <w:t>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62125" w14:textId="77777777" w:rsidR="00E56605" w:rsidRDefault="00E56605">
          <w:pPr>
            <w:pStyle w:val="TOC1"/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5255" w:history="1">
            <w:r w:rsidRPr="00A23821">
              <w:rPr>
                <w:rStyle w:val="Hyperlink"/>
                <w:noProof/>
              </w:rPr>
              <w:t>Entry Criteria/Triggers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28CFD" w14:textId="77777777" w:rsidR="00E56605" w:rsidRDefault="00E56605">
          <w:pPr>
            <w:pStyle w:val="TOC1"/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5256" w:history="1">
            <w:r w:rsidRPr="00A23821">
              <w:rPr>
                <w:rStyle w:val="Hyperlink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7AC2F" w14:textId="77777777" w:rsidR="00E56605" w:rsidRDefault="00E56605">
          <w:pPr>
            <w:pStyle w:val="TOC1"/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5257" w:history="1">
            <w:r w:rsidRPr="00A23821">
              <w:rPr>
                <w:rStyle w:val="Hyperlink"/>
                <w:noProof/>
              </w:rPr>
              <w:t>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584F4" w14:textId="77777777" w:rsidR="00E56605" w:rsidRDefault="00E56605">
          <w:pPr>
            <w:pStyle w:val="TOC1"/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5258" w:history="1">
            <w:r w:rsidRPr="00A23821">
              <w:rPr>
                <w:rStyle w:val="Hyperlink"/>
                <w:noProof/>
              </w:rPr>
              <w:t>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A6479" w14:textId="77777777" w:rsidR="00E56605" w:rsidRDefault="00E5660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5259" w:history="1">
            <w:r w:rsidRPr="00A23821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D5C02" w14:textId="77777777" w:rsidR="00E56605" w:rsidRDefault="00E56605">
          <w:pPr>
            <w:pStyle w:val="TOC1"/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5260" w:history="1">
            <w:r w:rsidRPr="00A23821">
              <w:rPr>
                <w:rStyle w:val="Hyperlink"/>
                <w:noProof/>
              </w:rPr>
              <w:t>Applicable Measurements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FA1B3" w14:textId="77777777" w:rsidR="00E56605" w:rsidRDefault="00E56605">
          <w:pPr>
            <w:pStyle w:val="TOC1"/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5261" w:history="1">
            <w:r w:rsidRPr="00A23821">
              <w:rPr>
                <w:rStyle w:val="Hyperlink"/>
                <w:noProof/>
              </w:rPr>
              <w:t>Exit Criteria/Outputs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C6F62" w14:textId="77777777" w:rsidR="004B4664" w:rsidRDefault="00140144">
          <w:r>
            <w:rPr>
              <w:b/>
              <w:bCs/>
              <w:noProof/>
            </w:rPr>
            <w:fldChar w:fldCharType="end"/>
          </w:r>
        </w:p>
      </w:sdtContent>
    </w:sdt>
    <w:p w14:paraId="6149D52C" w14:textId="77777777" w:rsidR="00E37568" w:rsidRDefault="00E37568">
      <w:pPr>
        <w:spacing w:after="0" w:line="240" w:lineRule="auto"/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14:paraId="6883D944" w14:textId="77777777" w:rsidR="00260ACF" w:rsidRDefault="00260ACF" w:rsidP="00C82020">
      <w:pPr>
        <w:pStyle w:val="Heading1"/>
      </w:pPr>
      <w:bookmarkStart w:id="0" w:name="_Toc102745251"/>
      <w:r>
        <w:lastRenderedPageBreak/>
        <w:t>Overview</w:t>
      </w:r>
      <w:bookmarkEnd w:id="0"/>
    </w:p>
    <w:p w14:paraId="2532EF34" w14:textId="77777777" w:rsidR="00716E50" w:rsidRPr="00716E50" w:rsidRDefault="0075714E" w:rsidP="00716E50">
      <w:r>
        <w:t xml:space="preserve"> </w:t>
      </w:r>
      <w:r w:rsidR="00E278D1">
        <w:t xml:space="preserve">Validation demonstrates that the system satisfies its operational requirements, i.e. it is the ‘right’ product to fill an operational need. </w:t>
      </w:r>
      <w:r w:rsidR="00716E50">
        <w:rPr>
          <w:szCs w:val="19"/>
        </w:rPr>
        <w:t xml:space="preserve">   </w:t>
      </w:r>
    </w:p>
    <w:p w14:paraId="2E0F6E24" w14:textId="77777777" w:rsidR="00B81986" w:rsidRDefault="00260ACF">
      <w:pPr>
        <w:pStyle w:val="Heading1"/>
      </w:pPr>
      <w:bookmarkStart w:id="1" w:name="_Toc102745252"/>
      <w:r>
        <w:t>Objective</w:t>
      </w:r>
      <w:bookmarkEnd w:id="1"/>
    </w:p>
    <w:p w14:paraId="21012329" w14:textId="77777777" w:rsidR="00193277" w:rsidRPr="00193277" w:rsidRDefault="00193277" w:rsidP="00193277">
      <w:r>
        <w:t>The Validation (VAL) Process</w:t>
      </w:r>
      <w:r w:rsidR="00B11482">
        <w:t>’</w:t>
      </w:r>
      <w:r>
        <w:t xml:space="preserve"> objective is to demonstrate that selected work products fulfill their intended use when placed </w:t>
      </w:r>
      <w:r w:rsidR="009F6C8B">
        <w:t xml:space="preserve">in their intended environment. </w:t>
      </w:r>
      <w:r w:rsidR="00F819B5">
        <w:t>This also ensures the early detection of the defects and bugs pri</w:t>
      </w:r>
      <w:r w:rsidR="007360A8">
        <w:t>or to the delivery of the produc</w:t>
      </w:r>
      <w:r w:rsidR="00F819B5">
        <w:t xml:space="preserve">t to the end customer. </w:t>
      </w:r>
    </w:p>
    <w:p w14:paraId="43AEABB1" w14:textId="77777777" w:rsidR="00B81986" w:rsidRDefault="00260ACF">
      <w:pPr>
        <w:pStyle w:val="Heading1"/>
      </w:pPr>
      <w:bookmarkStart w:id="2" w:name="_Toc102745253"/>
      <w:r>
        <w:t>Scope</w:t>
      </w:r>
      <w:bookmarkEnd w:id="2"/>
    </w:p>
    <w:p w14:paraId="1EFD904D" w14:textId="77777777" w:rsidR="00B81986" w:rsidRPr="005239E7" w:rsidRDefault="00271E53" w:rsidP="009F6C8B">
      <w:r>
        <w:t xml:space="preserve">This </w:t>
      </w:r>
      <w:r w:rsidR="009F59C7">
        <w:t xml:space="preserve">procedure applies to all the </w:t>
      </w:r>
      <w:r w:rsidR="007028D2">
        <w:t>Development</w:t>
      </w:r>
      <w:r w:rsidR="009F59C7">
        <w:t xml:space="preserve"> </w:t>
      </w:r>
      <w:r w:rsidR="007028D2">
        <w:t>Projects.</w:t>
      </w:r>
    </w:p>
    <w:p w14:paraId="00959C23" w14:textId="77777777" w:rsidR="005E2C3B" w:rsidRDefault="00FE5FE1" w:rsidP="000352E3">
      <w:pPr>
        <w:pStyle w:val="Heading1"/>
      </w:pPr>
      <w:bookmarkStart w:id="3" w:name="_Toc102745254"/>
      <w:r>
        <w:t>Inputs</w:t>
      </w:r>
      <w:bookmarkEnd w:id="3"/>
    </w:p>
    <w:p w14:paraId="0693AD1B" w14:textId="77777777" w:rsidR="009F6C8B" w:rsidRDefault="00CD0527" w:rsidP="00F5266D">
      <w:pPr>
        <w:pStyle w:val="ListParagraph"/>
        <w:numPr>
          <w:ilvl w:val="0"/>
          <w:numId w:val="8"/>
        </w:numPr>
      </w:pPr>
      <w:r>
        <w:t>Plan of V</w:t>
      </w:r>
      <w:r w:rsidR="009F59C7">
        <w:t>alidation</w:t>
      </w:r>
      <w:r>
        <w:t xml:space="preserve"> Activities</w:t>
      </w:r>
      <w:r w:rsidR="005402C3">
        <w:t xml:space="preserve"> (</w:t>
      </w:r>
      <w:r>
        <w:t>TMPL_PRJPLN</w:t>
      </w:r>
      <w:r w:rsidR="005402C3">
        <w:t>)</w:t>
      </w:r>
    </w:p>
    <w:p w14:paraId="6A6495BC" w14:textId="77777777" w:rsidR="00F819B5" w:rsidRDefault="00F819B5" w:rsidP="00F5266D">
      <w:pPr>
        <w:pStyle w:val="ListParagraph"/>
        <w:numPr>
          <w:ilvl w:val="0"/>
          <w:numId w:val="8"/>
        </w:numPr>
      </w:pPr>
      <w:r>
        <w:t>Requirement Documents</w:t>
      </w:r>
    </w:p>
    <w:p w14:paraId="2FD14A16" w14:textId="77777777" w:rsidR="00F819B5" w:rsidRDefault="00F819B5" w:rsidP="00F5266D">
      <w:pPr>
        <w:pStyle w:val="ListParagraph"/>
        <w:numPr>
          <w:ilvl w:val="0"/>
          <w:numId w:val="8"/>
        </w:numPr>
      </w:pPr>
      <w:r>
        <w:t>Design Data</w:t>
      </w:r>
    </w:p>
    <w:p w14:paraId="0B140117" w14:textId="77777777" w:rsidR="00F819B5" w:rsidRPr="009F6C8B" w:rsidRDefault="00600AB2" w:rsidP="00F5266D">
      <w:pPr>
        <w:pStyle w:val="ListParagraph"/>
        <w:numPr>
          <w:ilvl w:val="0"/>
          <w:numId w:val="8"/>
        </w:numPr>
      </w:pPr>
      <w:r>
        <w:t>Interface Control and Integration Design Document</w:t>
      </w:r>
    </w:p>
    <w:p w14:paraId="197A93B1" w14:textId="77777777" w:rsidR="00B81986" w:rsidRDefault="00260ACF" w:rsidP="005239E7">
      <w:pPr>
        <w:pStyle w:val="Heading1"/>
      </w:pPr>
      <w:bookmarkStart w:id="4" w:name="_Toc102745255"/>
      <w:r>
        <w:t>Entry Criteria/</w:t>
      </w:r>
      <w:r w:rsidR="00AC63B5">
        <w:t>Triggers</w:t>
      </w:r>
      <w:bookmarkEnd w:id="4"/>
    </w:p>
    <w:p w14:paraId="0E80B9F5" w14:textId="77777777" w:rsidR="009F59C7" w:rsidRDefault="005305CA" w:rsidP="00F5266D">
      <w:pPr>
        <w:pStyle w:val="ListParagraph"/>
        <w:numPr>
          <w:ilvl w:val="0"/>
          <w:numId w:val="7"/>
        </w:numPr>
      </w:pPr>
      <w:r>
        <w:t>V</w:t>
      </w:r>
      <w:r w:rsidR="006B76F8">
        <w:t>erified</w:t>
      </w:r>
      <w:r w:rsidR="005402C3">
        <w:t xml:space="preserve"> </w:t>
      </w:r>
      <w:r w:rsidR="0077001F">
        <w:t>Integrated P</w:t>
      </w:r>
      <w:r w:rsidR="005402C3">
        <w:t>roduct.</w:t>
      </w:r>
    </w:p>
    <w:p w14:paraId="7B6A9882" w14:textId="77777777" w:rsidR="000078F4" w:rsidRDefault="000078F4" w:rsidP="00F5266D">
      <w:pPr>
        <w:pStyle w:val="ListParagraph"/>
        <w:numPr>
          <w:ilvl w:val="0"/>
          <w:numId w:val="7"/>
        </w:numPr>
      </w:pPr>
      <w:r w:rsidRPr="000078F4">
        <w:t>The practitioners have undergone QMS trainings with focus on performing their processes.</w:t>
      </w:r>
    </w:p>
    <w:p w14:paraId="4369AF62" w14:textId="77777777" w:rsidR="00A8794C" w:rsidRDefault="00706EE8" w:rsidP="007C6995">
      <w:pPr>
        <w:pStyle w:val="Heading1"/>
      </w:pPr>
      <w:bookmarkStart w:id="5" w:name="_Toc102745256"/>
      <w:r>
        <w:t>Tasks</w:t>
      </w:r>
      <w:bookmarkEnd w:id="5"/>
    </w:p>
    <w:tbl>
      <w:tblPr>
        <w:tblStyle w:val="LightList-Accent1"/>
        <w:tblW w:w="9743" w:type="dxa"/>
        <w:tblBorders>
          <w:top w:val="single" w:sz="4" w:space="0" w:color="4F81BD" w:themeColor="accent1"/>
          <w:left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096"/>
        <w:gridCol w:w="6521"/>
        <w:gridCol w:w="2126"/>
      </w:tblGrid>
      <w:tr w:rsidR="007950A1" w:rsidRPr="00260ACF" w14:paraId="42EFEFC8" w14:textId="77777777" w:rsidTr="00BB2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487A1BB1" w14:textId="77777777" w:rsidR="00260ACF" w:rsidRPr="00260ACF" w:rsidRDefault="0043750A" w:rsidP="00B81986">
            <w:proofErr w:type="spellStart"/>
            <w:r>
              <w:t>Sr.No</w:t>
            </w:r>
            <w:proofErr w:type="spellEnd"/>
          </w:p>
        </w:tc>
        <w:tc>
          <w:tcPr>
            <w:tcW w:w="6521" w:type="dxa"/>
          </w:tcPr>
          <w:p w14:paraId="0F852E05" w14:textId="77777777" w:rsidR="00260ACF" w:rsidRPr="00260ACF" w:rsidRDefault="00260ACF" w:rsidP="00B81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126" w:type="dxa"/>
          </w:tcPr>
          <w:p w14:paraId="03432BB2" w14:textId="77777777" w:rsidR="00260ACF" w:rsidRPr="00260ACF" w:rsidRDefault="00260ACF" w:rsidP="00B81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Owner/Role</w:t>
            </w:r>
          </w:p>
        </w:tc>
      </w:tr>
      <w:tr w:rsidR="001B7D44" w:rsidRPr="00260ACF" w14:paraId="1C0F9CE1" w14:textId="77777777" w:rsidTr="00BB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09CE9445" w14:textId="77777777" w:rsidR="001B7D44" w:rsidRDefault="001B7D44" w:rsidP="003313AE">
            <w:pPr>
              <w:pStyle w:val="ListParagraph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551ABF8E" w14:textId="77777777" w:rsidR="001B7D44" w:rsidRPr="003313AE" w:rsidRDefault="004508F7" w:rsidP="00450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Plan for Validation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14:paraId="7E339608" w14:textId="77777777" w:rsidR="001B7D44" w:rsidRPr="00260ACF" w:rsidRDefault="001B7D44" w:rsidP="008B1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1CE6" w:rsidRPr="00260ACF" w14:paraId="308F5522" w14:textId="77777777" w:rsidTr="00BB2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1E0233D7" w14:textId="77777777" w:rsidR="00261CE6" w:rsidRDefault="00261CE6" w:rsidP="00F5266D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14:paraId="558B7940" w14:textId="77777777" w:rsidR="00261CE6" w:rsidRPr="003313AE" w:rsidRDefault="009D4F9F" w:rsidP="00B11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Test Schedule and Test Environment</w:t>
            </w:r>
            <w:r w:rsidR="00B65228">
              <w:t xml:space="preserve"> using “System Test </w:t>
            </w:r>
            <w:r w:rsidR="006C3B2F">
              <w:t>Case”</w:t>
            </w:r>
            <w:r w:rsidR="00B65228">
              <w:t xml:space="preserve"> (TMPL_SYSCAS)</w:t>
            </w:r>
            <w:r w:rsidR="00A65DE4">
              <w:t>.</w:t>
            </w:r>
          </w:p>
        </w:tc>
        <w:tc>
          <w:tcPr>
            <w:tcW w:w="2126" w:type="dxa"/>
          </w:tcPr>
          <w:p w14:paraId="62B7644A" w14:textId="77777777" w:rsidR="00261CE6" w:rsidRPr="00260ACF" w:rsidRDefault="003D1551" w:rsidP="00FB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Validation </w:t>
            </w:r>
            <w:r w:rsidR="00FB2B19">
              <w:t>Member</w:t>
            </w:r>
          </w:p>
        </w:tc>
      </w:tr>
      <w:tr w:rsidR="009D4F9F" w:rsidRPr="00260ACF" w14:paraId="612A169E" w14:textId="77777777" w:rsidTr="00BB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5C1C28F" w14:textId="77777777" w:rsidR="009D4F9F" w:rsidRDefault="009D4F9F" w:rsidP="00F5266D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14:paraId="7551AD2E" w14:textId="77777777" w:rsidR="009D4F9F" w:rsidRDefault="009D4F9F" w:rsidP="00B65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Prepare Test</w:t>
            </w:r>
            <w:r w:rsidRPr="003313AE">
              <w:t xml:space="preserve"> </w:t>
            </w:r>
            <w:r>
              <w:t>Cases</w:t>
            </w:r>
            <w:r w:rsidR="00295123">
              <w:t>.</w:t>
            </w:r>
            <w:r>
              <w:t xml:space="preserve"> 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96DB79E" w14:textId="77777777" w:rsidR="009D4F9F" w:rsidRDefault="00FB2B19" w:rsidP="00FB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Validation Member</w:t>
            </w:r>
          </w:p>
        </w:tc>
      </w:tr>
      <w:tr w:rsidR="003313AE" w:rsidRPr="00260ACF" w14:paraId="038B81DF" w14:textId="77777777" w:rsidTr="00BB2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26B28CA8" w14:textId="77777777" w:rsidR="003313AE" w:rsidRDefault="003313AE" w:rsidP="00F5266D">
            <w:pPr>
              <w:pStyle w:val="ListParagraph"/>
              <w:numPr>
                <w:ilvl w:val="1"/>
                <w:numId w:val="3"/>
              </w:numPr>
            </w:pPr>
          </w:p>
        </w:tc>
        <w:tc>
          <w:tcPr>
            <w:tcW w:w="6521" w:type="dxa"/>
          </w:tcPr>
          <w:p w14:paraId="2ACADA08" w14:textId="77777777" w:rsidR="003313AE" w:rsidRPr="008B17FF" w:rsidRDefault="00655236" w:rsidP="00096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</w:t>
            </w:r>
            <w:r w:rsidR="003313AE">
              <w:t>esting</w:t>
            </w:r>
            <w:r w:rsidR="00053ABB">
              <w:t xml:space="preserve"> </w:t>
            </w:r>
            <w:r>
              <w:t>methods</w:t>
            </w:r>
            <w:r w:rsidR="00A65DE4">
              <w:t>.</w:t>
            </w:r>
          </w:p>
        </w:tc>
        <w:tc>
          <w:tcPr>
            <w:tcW w:w="2126" w:type="dxa"/>
          </w:tcPr>
          <w:p w14:paraId="431B25F2" w14:textId="77777777" w:rsidR="003313AE" w:rsidRDefault="003313AE" w:rsidP="00331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13AE" w:rsidRPr="00260ACF" w14:paraId="0842CDCD" w14:textId="77777777" w:rsidTr="00BB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A01EA08" w14:textId="77777777" w:rsidR="003313AE" w:rsidRDefault="003313AE" w:rsidP="00F5266D">
            <w:pPr>
              <w:pStyle w:val="ListParagraph"/>
              <w:numPr>
                <w:ilvl w:val="1"/>
                <w:numId w:val="3"/>
              </w:numPr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14:paraId="567BFA37" w14:textId="77777777" w:rsidR="003313AE" w:rsidRPr="008B17FF" w:rsidRDefault="003313AE" w:rsidP="00EE4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Identify the methods and criteria for </w:t>
            </w:r>
            <w:r w:rsidR="00EE40D2">
              <w:t>testing</w:t>
            </w:r>
            <w:r w:rsidR="00A65DE4">
              <w:t>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D3AEA7E" w14:textId="77777777" w:rsidR="003313AE" w:rsidRDefault="003313AE" w:rsidP="00331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1CE6" w:rsidRPr="00260ACF" w14:paraId="0E3D4EC8" w14:textId="77777777" w:rsidTr="00BB2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05DDE5DA" w14:textId="77777777" w:rsidR="00261CE6" w:rsidRDefault="00261CE6" w:rsidP="00F5266D">
            <w:pPr>
              <w:pStyle w:val="ListParagraph"/>
              <w:numPr>
                <w:ilvl w:val="1"/>
                <w:numId w:val="3"/>
              </w:numPr>
            </w:pPr>
          </w:p>
        </w:tc>
        <w:tc>
          <w:tcPr>
            <w:tcW w:w="6521" w:type="dxa"/>
          </w:tcPr>
          <w:p w14:paraId="2CC78E66" w14:textId="77777777" w:rsidR="00261CE6" w:rsidRDefault="003313AE" w:rsidP="00261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intended environment and the tools required</w:t>
            </w:r>
            <w:r w:rsidR="00A65DE4">
              <w:t>.</w:t>
            </w:r>
          </w:p>
        </w:tc>
        <w:tc>
          <w:tcPr>
            <w:tcW w:w="2126" w:type="dxa"/>
          </w:tcPr>
          <w:p w14:paraId="7EAEAD5A" w14:textId="77777777" w:rsidR="00261CE6" w:rsidRPr="00260ACF" w:rsidRDefault="00261CE6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5236" w:rsidRPr="00260ACF" w14:paraId="38070D7E" w14:textId="77777777" w:rsidTr="00BB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1041683" w14:textId="77777777" w:rsidR="00655236" w:rsidRDefault="00655236" w:rsidP="00F5266D">
            <w:pPr>
              <w:pStyle w:val="ListParagraph"/>
              <w:numPr>
                <w:ilvl w:val="1"/>
                <w:numId w:val="3"/>
              </w:numPr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14:paraId="74E080D8" w14:textId="77777777" w:rsidR="00655236" w:rsidRDefault="00655236" w:rsidP="00EE4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Identify the acceptance criteria for </w:t>
            </w:r>
            <w:r w:rsidR="00EE40D2">
              <w:t>testing</w:t>
            </w:r>
            <w:r w:rsidR="00A65DE4">
              <w:t>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3BBD5D4" w14:textId="77777777" w:rsidR="00655236" w:rsidRPr="00260ACF" w:rsidRDefault="00655236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B71" w:rsidRPr="00260ACF" w14:paraId="56357626" w14:textId="77777777" w:rsidTr="00BB2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019D6EB2" w14:textId="77777777" w:rsidR="00622B71" w:rsidRDefault="00622B71" w:rsidP="00F5266D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14:paraId="0FAC66ED" w14:textId="77777777" w:rsidR="00622B71" w:rsidRDefault="00622B71" w:rsidP="005962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Review </w:t>
            </w:r>
            <w:r w:rsidR="00423146">
              <w:t xml:space="preserve">the </w:t>
            </w:r>
            <w:r w:rsidR="00EE40D2">
              <w:t>Test</w:t>
            </w:r>
            <w:r w:rsidR="00423146">
              <w:t xml:space="preserve"> </w:t>
            </w:r>
            <w:r w:rsidR="004B7B35">
              <w:t>Cases</w:t>
            </w:r>
            <w:r w:rsidR="00A65DE4">
              <w:t>.</w:t>
            </w:r>
            <w:r w:rsidR="005962AC">
              <w:t xml:space="preserve"> </w:t>
            </w:r>
            <w:proofErr w:type="gramStart"/>
            <w:r w:rsidR="005962AC">
              <w:t>Use  “</w:t>
            </w:r>
            <w:proofErr w:type="gramEnd"/>
            <w:r w:rsidR="005962AC" w:rsidRPr="005962AC">
              <w:t>Test Cases Review Checklist</w:t>
            </w:r>
            <w:r w:rsidR="005962AC">
              <w:t>” (CHKL_TSTCAS).</w:t>
            </w:r>
          </w:p>
        </w:tc>
        <w:tc>
          <w:tcPr>
            <w:tcW w:w="2126" w:type="dxa"/>
          </w:tcPr>
          <w:p w14:paraId="63F557C8" w14:textId="77777777" w:rsidR="00622B71" w:rsidRPr="00260ACF" w:rsidRDefault="00FB2B19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Manager</w:t>
            </w:r>
          </w:p>
        </w:tc>
      </w:tr>
      <w:tr w:rsidR="00423146" w:rsidRPr="00260ACF" w14:paraId="17981F9B" w14:textId="77777777" w:rsidTr="00BB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C0273E8" w14:textId="77777777" w:rsidR="00423146" w:rsidRDefault="00423146" w:rsidP="00F5266D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14:paraId="65257EE5" w14:textId="77777777" w:rsidR="00423146" w:rsidRDefault="00423146" w:rsidP="00080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Close all the defects identified </w:t>
            </w:r>
            <w:r w:rsidR="00B11482">
              <w:t>by</w:t>
            </w:r>
            <w:r>
              <w:t xml:space="preserve"> the review of </w:t>
            </w:r>
            <w:r w:rsidR="00EE40D2">
              <w:t>Test</w:t>
            </w:r>
            <w:r>
              <w:t xml:space="preserve"> </w:t>
            </w:r>
            <w:r w:rsidR="0008082B">
              <w:t>Cases</w:t>
            </w:r>
            <w:r w:rsidR="00A65DE4">
              <w:t>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A81FB71" w14:textId="77777777" w:rsidR="00423146" w:rsidRPr="00260ACF" w:rsidRDefault="00FB2B19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Validation Member</w:t>
            </w:r>
          </w:p>
        </w:tc>
      </w:tr>
      <w:tr w:rsidR="00423146" w:rsidRPr="00260ACF" w14:paraId="0FA04D69" w14:textId="77777777" w:rsidTr="00BB2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420132F5" w14:textId="77777777" w:rsidR="00423146" w:rsidRDefault="00423146" w:rsidP="00F5266D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14:paraId="430CBCF1" w14:textId="77777777" w:rsidR="00423146" w:rsidRDefault="00423146" w:rsidP="00105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</w:t>
            </w:r>
            <w:r w:rsidR="00105DE7">
              <w:t>v</w:t>
            </w:r>
            <w:r>
              <w:t xml:space="preserve">e the </w:t>
            </w:r>
            <w:r w:rsidR="00EE40D2">
              <w:t>Test</w:t>
            </w:r>
            <w:r w:rsidR="00EF5D86">
              <w:t xml:space="preserve"> C</w:t>
            </w:r>
            <w:r w:rsidR="00105DE7">
              <w:t>ases</w:t>
            </w:r>
            <w:r w:rsidR="00B65228">
              <w:t xml:space="preserve"> and </w:t>
            </w:r>
            <w:r w:rsidR="00A26F0C">
              <w:t>update</w:t>
            </w:r>
            <w:r w:rsidR="00B65228">
              <w:t xml:space="preserve"> System Test Case </w:t>
            </w:r>
            <w:r w:rsidR="006C3B2F">
              <w:t>IDs in</w:t>
            </w:r>
            <w:r w:rsidR="00B65228">
              <w:t xml:space="preserve"> </w:t>
            </w:r>
            <w:r w:rsidR="00A65DE4">
              <w:t>“Requirement Traceability Table” (TMPL_REQTRT).</w:t>
            </w:r>
          </w:p>
        </w:tc>
        <w:tc>
          <w:tcPr>
            <w:tcW w:w="2126" w:type="dxa"/>
          </w:tcPr>
          <w:p w14:paraId="5AB93E85" w14:textId="77777777" w:rsidR="00423146" w:rsidRPr="00260ACF" w:rsidRDefault="00FB2B19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Manager</w:t>
            </w:r>
          </w:p>
        </w:tc>
      </w:tr>
      <w:tr w:rsidR="00655236" w:rsidRPr="00260ACF" w14:paraId="385DCBAA" w14:textId="77777777" w:rsidTr="00BB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13C66780" w14:textId="77777777" w:rsidR="00655236" w:rsidRPr="00423146" w:rsidRDefault="00655236" w:rsidP="00655236">
            <w:pPr>
              <w:pStyle w:val="ListParagraph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3D7D4F60" w14:textId="77777777" w:rsidR="00655236" w:rsidRPr="00423146" w:rsidRDefault="0077001F" w:rsidP="00655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System </w:t>
            </w:r>
            <w:r w:rsidR="00EC402F">
              <w:rPr>
                <w:b/>
              </w:rPr>
              <w:t>Level T</w:t>
            </w:r>
            <w:r>
              <w:rPr>
                <w:b/>
              </w:rPr>
              <w:t>esting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14:paraId="0B5AE05B" w14:textId="77777777" w:rsidR="00655236" w:rsidRPr="00423146" w:rsidRDefault="00655236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F7EC4" w:rsidRPr="00260ACF" w14:paraId="1414BD1B" w14:textId="77777777" w:rsidTr="00BB2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015B12FA" w14:textId="77777777" w:rsidR="00BF7EC4" w:rsidRDefault="00BF7EC4" w:rsidP="00F5266D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14:paraId="1DF3A89C" w14:textId="77777777" w:rsidR="00BF7EC4" w:rsidRDefault="0086654E" w:rsidP="00B11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BF7EC4">
              <w:t xml:space="preserve">ntimate the completion of Integration </w:t>
            </w:r>
            <w:r w:rsidR="00B11482">
              <w:t>T</w:t>
            </w:r>
            <w:r w:rsidR="00BF7EC4">
              <w:t>esting to the Validation Manager.</w:t>
            </w:r>
          </w:p>
        </w:tc>
        <w:tc>
          <w:tcPr>
            <w:tcW w:w="2126" w:type="dxa"/>
          </w:tcPr>
          <w:p w14:paraId="27982D76" w14:textId="77777777" w:rsidR="00BF7EC4" w:rsidRDefault="00275583" w:rsidP="00CD0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Team</w:t>
            </w:r>
            <w:r w:rsidR="0086654E">
              <w:t>/ Project Manager</w:t>
            </w:r>
          </w:p>
        </w:tc>
      </w:tr>
      <w:tr w:rsidR="00BF7EC4" w:rsidRPr="00260ACF" w14:paraId="4F69BE85" w14:textId="77777777" w:rsidTr="00BB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AA77D99" w14:textId="77777777" w:rsidR="00BF7EC4" w:rsidRDefault="00BF7EC4" w:rsidP="00F5266D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14:paraId="068A5567" w14:textId="77777777" w:rsidR="00BF7EC4" w:rsidRDefault="00BF7EC4" w:rsidP="00BF7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integrated product.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3FB0133" w14:textId="77777777" w:rsidR="00BF7EC4" w:rsidRDefault="00BF7EC4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Validation Manager</w:t>
            </w:r>
          </w:p>
        </w:tc>
      </w:tr>
      <w:tr w:rsidR="00BF7EC4" w:rsidRPr="00260ACF" w14:paraId="7FDF5360" w14:textId="77777777" w:rsidTr="00BB2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26BEC89D" w14:textId="77777777" w:rsidR="00BF7EC4" w:rsidRDefault="00BF7EC4" w:rsidP="00F5266D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14:paraId="0022EFC7" w14:textId="77777777" w:rsidR="00BF7EC4" w:rsidRDefault="00BF7EC4" w:rsidP="00B11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1CE6">
              <w:t xml:space="preserve">Establish </w:t>
            </w:r>
            <w:r w:rsidR="00B11482">
              <w:t>V</w:t>
            </w:r>
            <w:r w:rsidRPr="00261CE6">
              <w:t xml:space="preserve">alidation </w:t>
            </w:r>
            <w:r w:rsidR="00B11482">
              <w:t>E</w:t>
            </w:r>
            <w:r w:rsidRPr="00261CE6">
              <w:t>nvironment</w:t>
            </w:r>
            <w:r w:rsidR="00295123">
              <w:t>.</w:t>
            </w:r>
          </w:p>
        </w:tc>
        <w:tc>
          <w:tcPr>
            <w:tcW w:w="2126" w:type="dxa"/>
          </w:tcPr>
          <w:p w14:paraId="5755565F" w14:textId="77777777" w:rsidR="00BF7EC4" w:rsidRPr="00260ACF" w:rsidRDefault="00BF7EC4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7EC4" w:rsidRPr="00260ACF" w14:paraId="1A300334" w14:textId="77777777" w:rsidTr="00BB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58E8270" w14:textId="77777777" w:rsidR="00BF7EC4" w:rsidRDefault="00BF7EC4" w:rsidP="00F5266D">
            <w:pPr>
              <w:pStyle w:val="ListParagraph"/>
              <w:numPr>
                <w:ilvl w:val="1"/>
                <w:numId w:val="3"/>
              </w:numPr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14:paraId="372EC034" w14:textId="77777777" w:rsidR="00BF7EC4" w:rsidRDefault="00BF7EC4" w:rsidP="00B11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Cs/>
                <w:szCs w:val="21"/>
              </w:rPr>
              <w:t xml:space="preserve">Establish </w:t>
            </w:r>
            <w:r w:rsidR="00B11482">
              <w:rPr>
                <w:bCs/>
                <w:szCs w:val="21"/>
              </w:rPr>
              <w:t>V</w:t>
            </w:r>
            <w:r>
              <w:rPr>
                <w:bCs/>
                <w:szCs w:val="21"/>
              </w:rPr>
              <w:t xml:space="preserve">alidation </w:t>
            </w:r>
            <w:r w:rsidR="00B11482">
              <w:rPr>
                <w:bCs/>
                <w:szCs w:val="21"/>
              </w:rPr>
              <w:t>E</w:t>
            </w:r>
            <w:r>
              <w:rPr>
                <w:bCs/>
                <w:szCs w:val="21"/>
              </w:rPr>
              <w:t xml:space="preserve">nvironment including required tools and enabling systems as per the Validation Plan.  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790699A" w14:textId="77777777" w:rsidR="00BF7EC4" w:rsidRPr="00260ACF" w:rsidRDefault="00BF7EC4" w:rsidP="00FB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Validation Manager</w:t>
            </w:r>
          </w:p>
        </w:tc>
      </w:tr>
      <w:tr w:rsidR="00BF7EC4" w:rsidRPr="00260ACF" w14:paraId="0C13870C" w14:textId="77777777" w:rsidTr="00BB2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3EF79597" w14:textId="77777777" w:rsidR="00BF7EC4" w:rsidRDefault="00BF7EC4" w:rsidP="00F5266D">
            <w:pPr>
              <w:pStyle w:val="ListParagraph"/>
              <w:numPr>
                <w:ilvl w:val="1"/>
                <w:numId w:val="3"/>
              </w:numPr>
            </w:pPr>
          </w:p>
        </w:tc>
        <w:tc>
          <w:tcPr>
            <w:tcW w:w="6521" w:type="dxa"/>
          </w:tcPr>
          <w:p w14:paraId="3B32A86F" w14:textId="77777777" w:rsidR="00BF7EC4" w:rsidRPr="00261CE6" w:rsidRDefault="00D16FA1" w:rsidP="00D16FA1">
            <w:pPr>
              <w:pStyle w:val="Blocklabel"/>
              <w:tabs>
                <w:tab w:val="num" w:pos="-16"/>
              </w:tabs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bCs/>
                <w:szCs w:val="21"/>
              </w:rPr>
              <w:t>Instruct</w:t>
            </w:r>
            <w:r w:rsidR="00BF7EC4">
              <w:rPr>
                <w:b w:val="0"/>
                <w:bCs/>
                <w:szCs w:val="21"/>
              </w:rPr>
              <w:t xml:space="preserve"> team members to perform validation activities</w:t>
            </w:r>
            <w:r>
              <w:rPr>
                <w:b w:val="0"/>
                <w:bCs/>
                <w:szCs w:val="21"/>
              </w:rPr>
              <w:t>.</w:t>
            </w:r>
            <w:r w:rsidR="00BF7EC4">
              <w:rPr>
                <w:b w:val="0"/>
                <w:bCs/>
                <w:szCs w:val="21"/>
              </w:rPr>
              <w:t xml:space="preserve"> </w:t>
            </w:r>
            <w:r>
              <w:rPr>
                <w:b w:val="0"/>
                <w:bCs/>
                <w:szCs w:val="21"/>
              </w:rPr>
              <w:t>(Provide training for the same, if required)</w:t>
            </w:r>
            <w:r w:rsidR="00BF7EC4">
              <w:rPr>
                <w:b w:val="0"/>
                <w:bCs/>
                <w:szCs w:val="21"/>
              </w:rPr>
              <w:t xml:space="preserve">  </w:t>
            </w:r>
          </w:p>
        </w:tc>
        <w:tc>
          <w:tcPr>
            <w:tcW w:w="2126" w:type="dxa"/>
          </w:tcPr>
          <w:p w14:paraId="2174775A" w14:textId="77777777" w:rsidR="00BF7EC4" w:rsidRPr="00260ACF" w:rsidRDefault="00BF7EC4" w:rsidP="00FB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Manager</w:t>
            </w:r>
          </w:p>
        </w:tc>
      </w:tr>
      <w:tr w:rsidR="00BF7EC4" w:rsidRPr="00260ACF" w14:paraId="098676E4" w14:textId="77777777" w:rsidTr="00BB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430988C" w14:textId="77777777" w:rsidR="00BF7EC4" w:rsidRDefault="00BF7EC4" w:rsidP="00F5266D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14:paraId="37590DC0" w14:textId="77777777" w:rsidR="005B643A" w:rsidRDefault="00BF7EC4" w:rsidP="00E3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Validate </w:t>
            </w:r>
            <w:r w:rsidR="0086654E">
              <w:t xml:space="preserve">the integrated </w:t>
            </w:r>
            <w:r>
              <w:t xml:space="preserve">product according to the </w:t>
            </w:r>
            <w:r w:rsidR="0086654E">
              <w:t>testing methods defined in</w:t>
            </w:r>
            <w:r>
              <w:t xml:space="preserve"> </w:t>
            </w:r>
            <w:r w:rsidR="00CD0527">
              <w:t>“</w:t>
            </w:r>
            <w:r w:rsidR="00FB2B19">
              <w:t>System Test Case Template” (TMPL_SYSCAS)</w:t>
            </w:r>
            <w:r w:rsidR="00BA4A21">
              <w:t>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E713EE3" w14:textId="77777777" w:rsidR="00BF7EC4" w:rsidRPr="00260ACF" w:rsidRDefault="00BF7EC4" w:rsidP="00FB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Validation </w:t>
            </w:r>
            <w:r w:rsidR="00FB2B19">
              <w:t>Member</w:t>
            </w:r>
          </w:p>
        </w:tc>
      </w:tr>
      <w:tr w:rsidR="00BF7EC4" w:rsidRPr="00260ACF" w14:paraId="14789D14" w14:textId="77777777" w:rsidTr="00BB2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068BB604" w14:textId="77777777" w:rsidR="00BF7EC4" w:rsidRDefault="00BF7EC4" w:rsidP="00F5266D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14:paraId="006FF61A" w14:textId="779317CF" w:rsidR="006465D6" w:rsidRDefault="0086654E" w:rsidP="006465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>
              <w:t>L</w:t>
            </w:r>
            <w:r w:rsidR="00BF7EC4">
              <w:t xml:space="preserve">og the </w:t>
            </w:r>
            <w:r>
              <w:t xml:space="preserve">system testing </w:t>
            </w:r>
            <w:r w:rsidR="00BF7EC4">
              <w:t>defect</w:t>
            </w:r>
            <w:r>
              <w:t>s</w:t>
            </w:r>
            <w:r w:rsidR="00BF7EC4">
              <w:t xml:space="preserve"> </w:t>
            </w:r>
            <w:r w:rsidR="006465D6">
              <w:t xml:space="preserve">using Incident Management module of in </w:t>
            </w:r>
            <w:proofErr w:type="spellStart"/>
            <w:r w:rsidR="006465D6">
              <w:t>GIL.ef</w:t>
            </w:r>
            <w:proofErr w:type="spellEnd"/>
            <w:r w:rsidR="006465D6">
              <w:rPr>
                <w:rStyle w:val="FootnoteReference"/>
              </w:rPr>
              <w:footnoteReference w:id="1"/>
            </w:r>
            <w:r w:rsidR="006465D6">
              <w:t xml:space="preserve"> using “Validation” category.</w:t>
            </w:r>
            <w:r w:rsidR="006465D6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38D258DF" w14:textId="67EFE19C" w:rsidR="00BF7EC4" w:rsidRDefault="00BF7EC4" w:rsidP="00F52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8A83D4C" w14:textId="77777777" w:rsidR="00E366B3" w:rsidRDefault="00676EC7" w:rsidP="00E366B3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defects</w:t>
            </w:r>
          </w:p>
          <w:p w14:paraId="69448817" w14:textId="78AF00E0" w:rsidR="00E366B3" w:rsidRPr="001B7D44" w:rsidRDefault="00E366B3" w:rsidP="00E366B3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Classification of defects (functional</w:t>
            </w:r>
            <w:r w:rsidR="006465D6">
              <w:t>,</w:t>
            </w:r>
            <w:r>
              <w:t xml:space="preserve"> non-functional</w:t>
            </w:r>
            <w:r w:rsidR="006465D6">
              <w:t xml:space="preserve"> or observation</w:t>
            </w:r>
            <w:r>
              <w:t>)</w:t>
            </w:r>
          </w:p>
        </w:tc>
        <w:tc>
          <w:tcPr>
            <w:tcW w:w="2126" w:type="dxa"/>
          </w:tcPr>
          <w:p w14:paraId="0525C163" w14:textId="77777777" w:rsidR="00BF7EC4" w:rsidRPr="00260ACF" w:rsidRDefault="00FB2B19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Member</w:t>
            </w:r>
          </w:p>
        </w:tc>
      </w:tr>
      <w:tr w:rsidR="00BF7EC4" w:rsidRPr="00260ACF" w14:paraId="43E27ED4" w14:textId="77777777" w:rsidTr="00BB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22EBEE3" w14:textId="77777777" w:rsidR="00BF7EC4" w:rsidRDefault="00BF7EC4" w:rsidP="00F5266D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14:paraId="065DF444" w14:textId="77777777" w:rsidR="00BF7EC4" w:rsidRDefault="00372171" w:rsidP="00E07CD8">
            <w:pPr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Share</w:t>
            </w:r>
            <w:r w:rsidR="00BF7EC4">
              <w:t xml:space="preserve"> the</w:t>
            </w:r>
            <w:r w:rsidR="0086654E">
              <w:t xml:space="preserve"> </w:t>
            </w:r>
            <w:r w:rsidR="00FD2E5F">
              <w:t>defects</w:t>
            </w:r>
            <w:r w:rsidR="0086654E">
              <w:t xml:space="preserve"> of </w:t>
            </w:r>
            <w:r w:rsidR="00E07CD8">
              <w:t>System</w:t>
            </w:r>
            <w:r w:rsidR="0086654E">
              <w:t xml:space="preserve"> Testing </w:t>
            </w:r>
            <w:r>
              <w:t>with the</w:t>
            </w:r>
            <w:r w:rsidR="0086654E">
              <w:t xml:space="preserve"> </w:t>
            </w:r>
            <w:r w:rsidR="00182987">
              <w:t>Project M</w:t>
            </w:r>
            <w:r w:rsidR="00814C22">
              <w:t>anager</w:t>
            </w:r>
            <w:r w:rsidR="00BF7EC4">
              <w:t>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D709A76" w14:textId="77777777" w:rsidR="00BF7EC4" w:rsidRPr="00260ACF" w:rsidRDefault="00BF7EC4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Validation Manager</w:t>
            </w:r>
          </w:p>
        </w:tc>
      </w:tr>
      <w:tr w:rsidR="00BF7EC4" w:rsidRPr="00260ACF" w14:paraId="414794C3" w14:textId="77777777" w:rsidTr="00BB2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shd w:val="clear" w:color="auto" w:fill="B8CCE4" w:themeFill="accent1" w:themeFillTint="66"/>
          </w:tcPr>
          <w:p w14:paraId="63285C50" w14:textId="77777777" w:rsidR="00BF7EC4" w:rsidRDefault="00BF7EC4" w:rsidP="0086654E">
            <w:pPr>
              <w:pStyle w:val="ListParagraph"/>
            </w:pPr>
          </w:p>
        </w:tc>
        <w:tc>
          <w:tcPr>
            <w:tcW w:w="6521" w:type="dxa"/>
            <w:shd w:val="clear" w:color="auto" w:fill="B8CCE4" w:themeFill="accent1" w:themeFillTint="66"/>
          </w:tcPr>
          <w:p w14:paraId="1E6A45FA" w14:textId="77777777" w:rsidR="00BF7EC4" w:rsidRPr="0086654E" w:rsidRDefault="0086654E" w:rsidP="001A7CD8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Resolve the D</w:t>
            </w:r>
            <w:r w:rsidR="00BF7EC4" w:rsidRPr="0086654E">
              <w:rPr>
                <w:b/>
              </w:rPr>
              <w:t>efects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6E0B4449" w14:textId="77777777" w:rsidR="00BF7EC4" w:rsidRDefault="00BF7EC4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68B3" w:rsidRPr="00260ACF" w14:paraId="0D83674A" w14:textId="77777777" w:rsidTr="00BB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7222DA93" w14:textId="77777777" w:rsidR="007468B3" w:rsidRDefault="007468B3" w:rsidP="00F5266D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14:paraId="3E281C29" w14:textId="77777777" w:rsidR="007468B3" w:rsidRPr="001B7D44" w:rsidRDefault="007468B3" w:rsidP="00E3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Assign the defect to the concerned person responsible for the </w:t>
            </w:r>
            <w:r>
              <w:lastRenderedPageBreak/>
              <w:t>identified module</w:t>
            </w:r>
            <w:r w:rsidRPr="00D92455">
              <w:t xml:space="preserve">. </w:t>
            </w:r>
          </w:p>
        </w:tc>
        <w:tc>
          <w:tcPr>
            <w:tcW w:w="2126" w:type="dxa"/>
          </w:tcPr>
          <w:p w14:paraId="23CD13F5" w14:textId="77777777" w:rsidR="007468B3" w:rsidRPr="00260ACF" w:rsidRDefault="007468B3" w:rsidP="000C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Project Manager</w:t>
            </w:r>
          </w:p>
        </w:tc>
      </w:tr>
      <w:tr w:rsidR="00BF7EC4" w:rsidRPr="00260ACF" w14:paraId="7C072191" w14:textId="77777777" w:rsidTr="00BB2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051E27BA" w14:textId="77777777" w:rsidR="00BF7EC4" w:rsidRDefault="00BF7EC4" w:rsidP="005F1732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14:paraId="70E6B3A1" w14:textId="77777777" w:rsidR="00BF7EC4" w:rsidRDefault="00ED1804" w:rsidP="00ED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BF7EC4">
              <w:t>esolve</w:t>
            </w:r>
            <w:r>
              <w:t xml:space="preserve"> the defect</w:t>
            </w:r>
            <w:r w:rsidR="00E366B3">
              <w:t>.</w:t>
            </w:r>
            <w:r>
              <w:t xml:space="preserve"> </w:t>
            </w:r>
          </w:p>
        </w:tc>
        <w:tc>
          <w:tcPr>
            <w:tcW w:w="2126" w:type="dxa"/>
          </w:tcPr>
          <w:p w14:paraId="5D861602" w14:textId="77777777" w:rsidR="00BF7EC4" w:rsidRPr="00260ACF" w:rsidRDefault="00F36BE3" w:rsidP="00CD0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Team</w:t>
            </w:r>
          </w:p>
        </w:tc>
      </w:tr>
      <w:tr w:rsidR="00A96E0B" w:rsidRPr="00260ACF" w14:paraId="07EAAD1A" w14:textId="77777777" w:rsidTr="00BB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389FA585" w14:textId="77777777" w:rsidR="00A96E0B" w:rsidRDefault="00A96E0B" w:rsidP="005F1732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14:paraId="5F9DC43E" w14:textId="5EA6B2AE" w:rsidR="00A96E0B" w:rsidRDefault="00A96E0B" w:rsidP="00E01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the</w:t>
            </w:r>
            <w:r w:rsidR="006465D6">
              <w:t xml:space="preserve"> logged incident</w:t>
            </w:r>
            <w:r>
              <w:t xml:space="preserve"> with the current status.</w:t>
            </w:r>
            <w:r w:rsidR="006465D6">
              <w:t xml:space="preserve"> Resolve the incident</w:t>
            </w:r>
          </w:p>
        </w:tc>
        <w:tc>
          <w:tcPr>
            <w:tcW w:w="2126" w:type="dxa"/>
          </w:tcPr>
          <w:p w14:paraId="427E7210" w14:textId="77777777" w:rsidR="00A96E0B" w:rsidRPr="00260ACF" w:rsidRDefault="00A96E0B" w:rsidP="000C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Team</w:t>
            </w:r>
          </w:p>
        </w:tc>
      </w:tr>
      <w:tr w:rsidR="00ED1804" w:rsidRPr="00260ACF" w14:paraId="6271B429" w14:textId="77777777" w:rsidTr="00BB2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50FF7764" w14:textId="77777777" w:rsidR="00ED1804" w:rsidRDefault="00ED1804" w:rsidP="005F1732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14:paraId="739412F6" w14:textId="2B3CFC60" w:rsidR="00ED1804" w:rsidRDefault="00ED1804" w:rsidP="00B81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Revalidate the defects</w:t>
            </w:r>
            <w:r w:rsidR="006465D6">
              <w:t>.</w:t>
            </w:r>
            <w:r w:rsidR="00E366B3">
              <w:t xml:space="preserve"> </w:t>
            </w:r>
            <w:proofErr w:type="gramStart"/>
            <w:r w:rsidR="00E366B3">
              <w:t>and</w:t>
            </w:r>
            <w:proofErr w:type="gramEnd"/>
            <w:r w:rsidR="00E366B3">
              <w:t xml:space="preserve"> change the status </w:t>
            </w:r>
            <w:r w:rsidR="00323A99">
              <w:t xml:space="preserve"> to </w:t>
            </w:r>
            <w:r w:rsidR="00E366B3">
              <w:t>“active” if not</w:t>
            </w:r>
            <w:r w:rsidR="00323A99">
              <w:t xml:space="preserve"> resolved satisfactorily.</w:t>
            </w:r>
          </w:p>
        </w:tc>
        <w:tc>
          <w:tcPr>
            <w:tcW w:w="2126" w:type="dxa"/>
          </w:tcPr>
          <w:p w14:paraId="12A86D31" w14:textId="77777777" w:rsidR="00ED1804" w:rsidRDefault="00ED1804" w:rsidP="00CD0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Validation </w:t>
            </w:r>
            <w:r w:rsidR="00FB2B19">
              <w:t>Member</w:t>
            </w:r>
          </w:p>
        </w:tc>
      </w:tr>
      <w:tr w:rsidR="00DD1001" w:rsidRPr="00260ACF" w14:paraId="09C657E5" w14:textId="77777777" w:rsidTr="00BB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3F196E0C" w14:textId="77777777" w:rsidR="00DD1001" w:rsidRDefault="00DD1001" w:rsidP="005F1732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14:paraId="4D9FA471" w14:textId="77777777" w:rsidR="00DD1001" w:rsidRDefault="00DD1001" w:rsidP="00595D8B">
            <w:pPr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Analyze the defects. The analysis may be performed in a meeting with the technical staff. The techniques that can be used for root cause analysis are Fishbone diagram (Ishikawa Diagram), Why-Why Analysis, FMEA, and others. Identify and document the root causes. Use template “Root Cause Analysis” (TMPL_ROCSAN).</w:t>
            </w:r>
          </w:p>
        </w:tc>
        <w:tc>
          <w:tcPr>
            <w:tcW w:w="2126" w:type="dxa"/>
          </w:tcPr>
          <w:p w14:paraId="007453FA" w14:textId="77777777" w:rsidR="00DD1001" w:rsidRPr="00260ACF" w:rsidRDefault="00DD1001" w:rsidP="00595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Team</w:t>
            </w:r>
          </w:p>
        </w:tc>
      </w:tr>
      <w:tr w:rsidR="00DD1001" w:rsidRPr="00260ACF" w14:paraId="3BF4C879" w14:textId="77777777" w:rsidTr="00BB2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shd w:val="clear" w:color="auto" w:fill="B8CCE4" w:themeFill="accent1" w:themeFillTint="66"/>
          </w:tcPr>
          <w:p w14:paraId="192696E8" w14:textId="77777777" w:rsidR="00DD1001" w:rsidRDefault="00DD1001" w:rsidP="00ED1804">
            <w:pPr>
              <w:pStyle w:val="ListParagraph"/>
            </w:pPr>
          </w:p>
        </w:tc>
        <w:tc>
          <w:tcPr>
            <w:tcW w:w="6521" w:type="dxa"/>
            <w:shd w:val="clear" w:color="auto" w:fill="B8CCE4" w:themeFill="accent1" w:themeFillTint="66"/>
          </w:tcPr>
          <w:p w14:paraId="7877EF6C" w14:textId="77777777" w:rsidR="00DD1001" w:rsidRPr="00ED1804" w:rsidRDefault="00DD1001" w:rsidP="00ED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Certify Product Validation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2C290014" w14:textId="77777777" w:rsidR="00DD1001" w:rsidRDefault="00DD1001" w:rsidP="00CD0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001" w:rsidRPr="00260ACF" w14:paraId="14A5C88D" w14:textId="77777777" w:rsidTr="00BB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8BB8F31" w14:textId="77777777" w:rsidR="00DD1001" w:rsidRDefault="00DD1001" w:rsidP="005F1732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14:paraId="0E711E59" w14:textId="77777777" w:rsidR="00DD1001" w:rsidRDefault="00DD1001" w:rsidP="00CD0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Generate a validation report using “Validation Report Template” (TMPL_VALRPT) on the successful completion of Validation.</w:t>
            </w:r>
          </w:p>
          <w:p w14:paraId="24A6041E" w14:textId="77777777" w:rsidR="00DD1001" w:rsidRDefault="00DD1001" w:rsidP="00CD0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Report has the following details</w:t>
            </w:r>
          </w:p>
          <w:p w14:paraId="0FF8A6D4" w14:textId="77777777" w:rsidR="00DD1001" w:rsidRDefault="00DD1001" w:rsidP="00F5266D">
            <w:pPr>
              <w:pStyle w:val="ListParagraph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Validation number</w:t>
            </w:r>
          </w:p>
          <w:p w14:paraId="5124C1C5" w14:textId="77777777" w:rsidR="00DD1001" w:rsidRDefault="00DD1001" w:rsidP="00F5266D">
            <w:pPr>
              <w:pStyle w:val="ListParagraph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  <w:p w14:paraId="0A2A8999" w14:textId="77777777" w:rsidR="00DD1001" w:rsidRDefault="00DD1001" w:rsidP="00F5266D">
            <w:pPr>
              <w:pStyle w:val="ListParagraph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Code</w:t>
            </w:r>
          </w:p>
          <w:p w14:paraId="1CED5CB2" w14:textId="77777777" w:rsidR="00DD1001" w:rsidRDefault="00DD1001" w:rsidP="00F5266D">
            <w:pPr>
              <w:pStyle w:val="ListParagraph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Details of version / revision of configurable items under validation   </w:t>
            </w:r>
          </w:p>
          <w:p w14:paraId="5909CF49" w14:textId="77777777" w:rsidR="00DD1001" w:rsidRDefault="00DD1001" w:rsidP="005F1732">
            <w:pPr>
              <w:pStyle w:val="ListParagraph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plan used for validation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8620D51" w14:textId="77777777" w:rsidR="00DD1001" w:rsidRPr="00260ACF" w:rsidRDefault="00DD1001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Validation Manager</w:t>
            </w:r>
          </w:p>
        </w:tc>
      </w:tr>
      <w:tr w:rsidR="00DD1001" w:rsidRPr="00260ACF" w14:paraId="43C0BE40" w14:textId="77777777" w:rsidTr="00BB2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shd w:val="clear" w:color="auto" w:fill="B8CCE4" w:themeFill="accent1" w:themeFillTint="66"/>
          </w:tcPr>
          <w:p w14:paraId="370B80D2" w14:textId="77777777" w:rsidR="00DD1001" w:rsidRPr="00E51EE5" w:rsidRDefault="00DD1001" w:rsidP="00E51EE5">
            <w:pPr>
              <w:pStyle w:val="ListParagraph"/>
            </w:pPr>
          </w:p>
        </w:tc>
        <w:tc>
          <w:tcPr>
            <w:tcW w:w="6521" w:type="dxa"/>
            <w:shd w:val="clear" w:color="auto" w:fill="B8CCE4" w:themeFill="accent1" w:themeFillTint="66"/>
          </w:tcPr>
          <w:p w14:paraId="4F59C996" w14:textId="77777777" w:rsidR="00DD1001" w:rsidRPr="00E51EE5" w:rsidRDefault="00DD1001" w:rsidP="00E51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51EE5">
              <w:rPr>
                <w:b/>
              </w:rPr>
              <w:t xml:space="preserve">Release </w:t>
            </w:r>
            <w:r>
              <w:rPr>
                <w:b/>
              </w:rPr>
              <w:t>the Final Product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42975C67" w14:textId="77777777" w:rsidR="00DD1001" w:rsidRPr="00E51EE5" w:rsidRDefault="00DD1001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D1001" w:rsidRPr="00260ACF" w14:paraId="0E3ACBDD" w14:textId="77777777" w:rsidTr="00BB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44F6721" w14:textId="77777777" w:rsidR="00DD1001" w:rsidRDefault="00DD1001" w:rsidP="005F1732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14:paraId="05343A94" w14:textId="77777777" w:rsidR="00DD1001" w:rsidRDefault="00DD1001" w:rsidP="002D3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Follow the “Configuration Management and Release Procedure” (PRCD_CONFIG) to deliver the Final Product to the customer.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FB7EE39" w14:textId="77777777" w:rsidR="00DD1001" w:rsidRDefault="00DD1001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</w:tr>
    </w:tbl>
    <w:p w14:paraId="00AB97E2" w14:textId="77777777" w:rsidR="00271E53" w:rsidRDefault="00271E53" w:rsidP="00271E53">
      <w:r w:rsidRPr="00271E53">
        <w:t>* Improvements/Suggestions are solicited on “Process Improvement Proposals Database”.</w:t>
      </w:r>
      <w:r w:rsidR="000078F4">
        <w:br/>
      </w:r>
      <w:r w:rsidR="000078F4" w:rsidRPr="000078F4">
        <w:t>*For details on the Roles and Responsibilities of the practitioners, Refer "Roles and Responsibility" document in the QMS.</w:t>
      </w:r>
    </w:p>
    <w:p w14:paraId="51EE6E3A" w14:textId="77777777" w:rsidR="00E01440" w:rsidRDefault="00E01440" w:rsidP="004A2ED1">
      <w:pPr>
        <w:pStyle w:val="Heading1"/>
      </w:pPr>
      <w:bookmarkStart w:id="6" w:name="_Toc102745257"/>
      <w:r>
        <w:t>Verification</w:t>
      </w:r>
      <w:bookmarkEnd w:id="6"/>
    </w:p>
    <w:p w14:paraId="43077898" w14:textId="77777777" w:rsidR="002611D2" w:rsidRDefault="002611D2" w:rsidP="00F5266D">
      <w:pPr>
        <w:pStyle w:val="ListParagraph"/>
        <w:numPr>
          <w:ilvl w:val="0"/>
          <w:numId w:val="7"/>
        </w:numPr>
      </w:pPr>
      <w:r>
        <w:t>Review of Test Plan by Project Manager</w:t>
      </w:r>
      <w:r w:rsidR="006C3B2F">
        <w:t>.</w:t>
      </w:r>
      <w:r>
        <w:t xml:space="preserve">  </w:t>
      </w:r>
    </w:p>
    <w:p w14:paraId="10AA3624" w14:textId="77777777" w:rsidR="00933E61" w:rsidRDefault="002611D2" w:rsidP="00F5266D">
      <w:pPr>
        <w:pStyle w:val="ListParagraph"/>
        <w:numPr>
          <w:ilvl w:val="0"/>
          <w:numId w:val="7"/>
        </w:numPr>
      </w:pPr>
      <w:r>
        <w:lastRenderedPageBreak/>
        <w:t xml:space="preserve">Review </w:t>
      </w:r>
      <w:r w:rsidR="003B58F7">
        <w:t>of</w:t>
      </w:r>
      <w:r>
        <w:t xml:space="preserve"> val</w:t>
      </w:r>
      <w:r w:rsidR="003916F2">
        <w:t>idation results with Design Team</w:t>
      </w:r>
      <w:r w:rsidR="00933E61">
        <w:t>.</w:t>
      </w:r>
    </w:p>
    <w:p w14:paraId="6CEBAB2A" w14:textId="77777777" w:rsidR="000078F4" w:rsidRDefault="000078F4" w:rsidP="000078F4">
      <w:pPr>
        <w:pStyle w:val="ListParagraph"/>
        <w:numPr>
          <w:ilvl w:val="0"/>
          <w:numId w:val="7"/>
        </w:numPr>
      </w:pPr>
      <w:r>
        <w:t>Review of the process and its work products by PPQA members.</w:t>
      </w:r>
    </w:p>
    <w:p w14:paraId="28124AEB" w14:textId="77777777" w:rsidR="000078F4" w:rsidRDefault="000078F4" w:rsidP="000078F4">
      <w:pPr>
        <w:pStyle w:val="ListParagraph"/>
        <w:numPr>
          <w:ilvl w:val="0"/>
          <w:numId w:val="7"/>
        </w:numPr>
      </w:pPr>
      <w:r>
        <w:t>Review of the process and its work products by Senior Management.</w:t>
      </w:r>
    </w:p>
    <w:p w14:paraId="60D0D922" w14:textId="77777777" w:rsidR="00121A09" w:rsidRDefault="00E92BC6" w:rsidP="003253C9">
      <w:pPr>
        <w:pStyle w:val="Heading1"/>
      </w:pPr>
      <w:bookmarkStart w:id="7" w:name="_Toc102745258"/>
      <w:r>
        <w:t>Guidelines</w:t>
      </w:r>
      <w:bookmarkEnd w:id="7"/>
    </w:p>
    <w:p w14:paraId="4726DD4B" w14:textId="77777777" w:rsidR="000078F4" w:rsidRPr="000078F4" w:rsidRDefault="000078F4" w:rsidP="000078F4">
      <w:r w:rsidRPr="000078F4">
        <w:t xml:space="preserve">Refer "Configuration Management </w:t>
      </w:r>
      <w:r w:rsidR="00633CC6">
        <w:t xml:space="preserve">and Release </w:t>
      </w:r>
      <w:r w:rsidRPr="000078F4">
        <w:t>Procedure" (PRCD_CONFIG) for Access Rights, location of work products, naming convention and types of controls.</w:t>
      </w:r>
    </w:p>
    <w:p w14:paraId="39046E52" w14:textId="77777777" w:rsidR="00E366B3" w:rsidRDefault="00E366B3" w:rsidP="00E366B3">
      <w:pPr>
        <w:pStyle w:val="Heading2"/>
      </w:pPr>
      <w:bookmarkStart w:id="8" w:name="_Toc266442356"/>
      <w:bookmarkStart w:id="9" w:name="_Toc102745259"/>
      <w:r>
        <w:t>Definitions</w:t>
      </w:r>
      <w:bookmarkEnd w:id="8"/>
      <w:bookmarkEnd w:id="9"/>
    </w:p>
    <w:p w14:paraId="7A092517" w14:textId="77777777" w:rsidR="00E366B3" w:rsidRDefault="00E366B3" w:rsidP="00E366B3">
      <w:pPr>
        <w:pStyle w:val="Bullet"/>
        <w:numPr>
          <w:ilvl w:val="0"/>
          <w:numId w:val="10"/>
        </w:numPr>
        <w:tabs>
          <w:tab w:val="clear" w:pos="720"/>
        </w:tabs>
        <w:spacing w:before="0" w:after="200"/>
      </w:pPr>
      <w:r w:rsidRPr="00060476">
        <w:rPr>
          <w:rStyle w:val="IntenseQuoteChar"/>
        </w:rPr>
        <w:t>Functional Defects</w:t>
      </w:r>
      <w:r>
        <w:rPr>
          <w:rFonts w:ascii="Verdana" w:hAnsi="Verdana"/>
          <w:color w:val="000000"/>
          <w:sz w:val="17"/>
          <w:szCs w:val="17"/>
        </w:rPr>
        <w:t>- Defects</w:t>
      </w:r>
      <w:r w:rsidRPr="00060476">
        <w:t xml:space="preserve"> that a</w:t>
      </w:r>
      <w:r>
        <w:t>ffect the functionality of the p</w:t>
      </w:r>
      <w:r w:rsidRPr="00060476">
        <w:t xml:space="preserve">roduct e.g. </w:t>
      </w:r>
      <w:r>
        <w:t>contradiction in requirements, data width issue in DB schema, v</w:t>
      </w:r>
      <w:r w:rsidRPr="00060476">
        <w:t xml:space="preserve">ariable type issues </w:t>
      </w:r>
      <w:r>
        <w:t>e</w:t>
      </w:r>
      <w:r w:rsidRPr="00060476">
        <w:t>tc</w:t>
      </w:r>
      <w:r>
        <w:t>.</w:t>
      </w:r>
    </w:p>
    <w:p w14:paraId="4BE0D35F" w14:textId="77777777" w:rsidR="00E366B3" w:rsidRDefault="00E366B3" w:rsidP="00E366B3">
      <w:pPr>
        <w:pStyle w:val="Bullet"/>
        <w:numPr>
          <w:ilvl w:val="0"/>
          <w:numId w:val="10"/>
        </w:numPr>
        <w:tabs>
          <w:tab w:val="clear" w:pos="720"/>
        </w:tabs>
        <w:spacing w:before="0" w:after="200"/>
      </w:pPr>
      <w:r>
        <w:rPr>
          <w:rFonts w:ascii="Verdana" w:hAnsi="Verdana"/>
          <w:color w:val="000000"/>
          <w:sz w:val="17"/>
          <w:szCs w:val="17"/>
        </w:rPr>
        <w:t xml:space="preserve"> </w:t>
      </w:r>
      <w:r w:rsidRPr="00060476">
        <w:rPr>
          <w:rStyle w:val="IntenseQuoteChar"/>
        </w:rPr>
        <w:t>Non-Functional Defects</w:t>
      </w:r>
      <w:r>
        <w:rPr>
          <w:rFonts w:ascii="Verdana" w:hAnsi="Verdana"/>
          <w:color w:val="000000"/>
          <w:sz w:val="17"/>
          <w:szCs w:val="17"/>
        </w:rPr>
        <w:t xml:space="preserve">: </w:t>
      </w:r>
      <w:r>
        <w:t>Defects related to p</w:t>
      </w:r>
      <w:r w:rsidRPr="00060476">
        <w:t>rocess adherence</w:t>
      </w:r>
      <w:r>
        <w:t>, a</w:t>
      </w:r>
      <w:r w:rsidRPr="00060476">
        <w:t>esthetics etc. are Non-Functional Defects e.g. -</w:t>
      </w:r>
      <w:r>
        <w:t xml:space="preserve"> indentation in code, spelling, g</w:t>
      </w:r>
      <w:r w:rsidRPr="00060476">
        <w:t>ramm</w:t>
      </w:r>
      <w:r>
        <w:t>a</w:t>
      </w:r>
      <w:r w:rsidRPr="00060476">
        <w:t>r, formatting etc</w:t>
      </w:r>
      <w:r>
        <w:t>.</w:t>
      </w:r>
    </w:p>
    <w:p w14:paraId="0B19D2A2" w14:textId="77777777" w:rsidR="00A261E3" w:rsidRPr="00ED0937" w:rsidRDefault="00A261E3" w:rsidP="00A261E3">
      <w:pPr>
        <w:pStyle w:val="Heading1"/>
        <w:rPr>
          <w:color w:val="auto"/>
        </w:rPr>
      </w:pPr>
      <w:bookmarkStart w:id="10" w:name="_Toc102745260"/>
      <w:r>
        <w:t>Applicable Measurements</w:t>
      </w:r>
      <w:bookmarkEnd w:id="10"/>
    </w:p>
    <w:p w14:paraId="78B252A3" w14:textId="77777777" w:rsidR="002611D2" w:rsidRDefault="002611D2" w:rsidP="00F5266D">
      <w:pPr>
        <w:pStyle w:val="ListParagraph"/>
        <w:numPr>
          <w:ilvl w:val="0"/>
          <w:numId w:val="6"/>
        </w:numPr>
      </w:pPr>
      <w:r>
        <w:t>Number of defects observed during System Testing.</w:t>
      </w:r>
    </w:p>
    <w:p w14:paraId="6C19237C" w14:textId="77777777" w:rsidR="00D2799C" w:rsidRPr="00D2799C" w:rsidRDefault="004A2ED1" w:rsidP="00D2799C">
      <w:pPr>
        <w:pStyle w:val="Heading1"/>
      </w:pPr>
      <w:bookmarkStart w:id="11" w:name="_Toc102745261"/>
      <w:r>
        <w:t>Exit Criteria/Outputs</w:t>
      </w:r>
      <w:bookmarkEnd w:id="11"/>
    </w:p>
    <w:p w14:paraId="1B733805" w14:textId="77777777" w:rsidR="00765343" w:rsidRDefault="00D2799C" w:rsidP="00A15742">
      <w:pPr>
        <w:numPr>
          <w:ilvl w:val="0"/>
          <w:numId w:val="2"/>
        </w:numPr>
        <w:spacing w:after="0"/>
        <w:ind w:right="-14"/>
      </w:pPr>
      <w:r>
        <w:t>Successful Validation of product &amp; Product components with clos</w:t>
      </w:r>
      <w:r w:rsidR="00F4484F">
        <w:t>ure</w:t>
      </w:r>
      <w:r>
        <w:t xml:space="preserve"> of all defects observed during validation.</w:t>
      </w:r>
    </w:p>
    <w:p w14:paraId="2E38E7EB" w14:textId="77777777" w:rsidR="00165E73" w:rsidRDefault="00765343" w:rsidP="00A15742">
      <w:pPr>
        <w:numPr>
          <w:ilvl w:val="0"/>
          <w:numId w:val="2"/>
        </w:numPr>
        <w:spacing w:after="0"/>
        <w:ind w:right="-14"/>
      </w:pPr>
      <w:r>
        <w:t xml:space="preserve"> </w:t>
      </w:r>
      <w:r w:rsidR="006C3B2F">
        <w:t>Validated Product</w:t>
      </w:r>
      <w:r w:rsidR="00165E73">
        <w:tab/>
      </w:r>
      <w:r w:rsidR="00165E73">
        <w:tab/>
      </w:r>
    </w:p>
    <w:p w14:paraId="5825DC84" w14:textId="77777777" w:rsidR="00165E73" w:rsidRPr="00165E73" w:rsidRDefault="00165E73" w:rsidP="00165E73"/>
    <w:p w14:paraId="3F898BFF" w14:textId="77777777" w:rsidR="00DC7E70" w:rsidRPr="001117ED" w:rsidRDefault="00DC7E70" w:rsidP="00A8794C">
      <w:pPr>
        <w:ind w:left="360"/>
      </w:pPr>
      <w:bookmarkStart w:id="12" w:name="_GoBack"/>
      <w:bookmarkEnd w:id="12"/>
    </w:p>
    <w:sectPr w:rsidR="00DC7E70" w:rsidRPr="001117ED" w:rsidSect="004B4664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A74FAD" w15:done="0"/>
  <w15:commentEx w15:paraId="43D7AC05" w15:done="0"/>
  <w15:commentEx w15:paraId="6F896A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5FFEE" w16cex:dateUtc="2022-03-11T11:35:00Z"/>
  <w16cex:commentExtensible w16cex:durableId="25D60014" w16cex:dateUtc="2022-03-11T11:36:00Z"/>
  <w16cex:commentExtensible w16cex:durableId="25D600CA" w16cex:dateUtc="2022-03-11T11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A74FAD" w16cid:durableId="25D5FFEE"/>
  <w16cid:commentId w16cid:paraId="43D7AC05" w16cid:durableId="25D60014"/>
  <w16cid:commentId w16cid:paraId="6F896A00" w16cid:durableId="25D600C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3E1F8D" w14:textId="77777777" w:rsidR="00363775" w:rsidRDefault="00363775">
      <w:r>
        <w:separator/>
      </w:r>
    </w:p>
  </w:endnote>
  <w:endnote w:type="continuationSeparator" w:id="0">
    <w:p w14:paraId="01BA6458" w14:textId="77777777" w:rsidR="00363775" w:rsidRDefault="00363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661314" w14:textId="77777777" w:rsidR="00B11482" w:rsidRDefault="0043796C" w:rsidP="00D06F22">
    <w:pPr>
      <w:jc w:val="center"/>
    </w:pPr>
    <w:r>
      <w:t>Genus Innovation</w:t>
    </w:r>
    <w:r w:rsidR="00B11482">
      <w:t xml:space="preserve"> Limited</w:t>
    </w:r>
  </w:p>
  <w:p w14:paraId="59F6AC06" w14:textId="77777777" w:rsidR="00B11482" w:rsidRDefault="00B114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A6CEA9" w14:textId="77777777" w:rsidR="00363775" w:rsidRDefault="00363775">
      <w:r>
        <w:separator/>
      </w:r>
    </w:p>
  </w:footnote>
  <w:footnote w:type="continuationSeparator" w:id="0">
    <w:p w14:paraId="295A2CE1" w14:textId="77777777" w:rsidR="00363775" w:rsidRDefault="00363775">
      <w:r>
        <w:continuationSeparator/>
      </w:r>
    </w:p>
  </w:footnote>
  <w:footnote w:id="1">
    <w:p w14:paraId="70B81421" w14:textId="77777777" w:rsidR="006465D6" w:rsidRDefault="006465D6" w:rsidP="006465D6">
      <w:pPr>
        <w:pStyle w:val="FootnoteText"/>
      </w:pPr>
      <w:r>
        <w:rPr>
          <w:rStyle w:val="FootnoteReference"/>
        </w:rPr>
        <w:footnoteRef/>
      </w:r>
      <w:r>
        <w:t xml:space="preserve"> https://gil.einframe.com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D6ED64" w14:textId="77777777" w:rsidR="00B11482" w:rsidRDefault="00363775" w:rsidP="00CB1F86">
    <w:r>
      <w:fldChar w:fldCharType="begin"/>
    </w:r>
    <w:r>
      <w:instrText xml:space="preserve"> TITLE   \* MERGEFORMAT </w:instrText>
    </w:r>
    <w:r>
      <w:fldChar w:fldCharType="separate"/>
    </w:r>
    <w:r w:rsidR="00B11482">
      <w:t xml:space="preserve">Validation Procedure </w:t>
    </w:r>
    <w:r>
      <w:fldChar w:fldCharType="end"/>
    </w:r>
    <w:r w:rsidR="00B11482">
      <w:br/>
    </w:r>
    <w:r>
      <w:fldChar w:fldCharType="begin"/>
    </w:r>
    <w:r>
      <w:instrText xml:space="preserve"> FILENAME   \* MERGEFORMAT </w:instrText>
    </w:r>
    <w:r>
      <w:fldChar w:fldCharType="separate"/>
    </w:r>
    <w:r w:rsidR="00B11482">
      <w:rPr>
        <w:noProof/>
      </w:rPr>
      <w:t>PRCD_VALDTN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D230F"/>
    <w:multiLevelType w:val="hybridMultilevel"/>
    <w:tmpl w:val="0DC6DD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57888472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D2738"/>
    <w:multiLevelType w:val="hybridMultilevel"/>
    <w:tmpl w:val="C43E08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6226D9"/>
    <w:multiLevelType w:val="hybridMultilevel"/>
    <w:tmpl w:val="CEE6C912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756C3"/>
    <w:multiLevelType w:val="singleLevel"/>
    <w:tmpl w:val="7C02D048"/>
    <w:lvl w:ilvl="0">
      <w:start w:val="1"/>
      <w:numFmt w:val="bullet"/>
      <w:pStyle w:val="TableText-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4">
    <w:nsid w:val="502261AC"/>
    <w:multiLevelType w:val="hybridMultilevel"/>
    <w:tmpl w:val="BDB08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985001"/>
    <w:multiLevelType w:val="hybridMultilevel"/>
    <w:tmpl w:val="52760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C850F9"/>
    <w:multiLevelType w:val="hybridMultilevel"/>
    <w:tmpl w:val="5E28A5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482392"/>
    <w:multiLevelType w:val="singleLevel"/>
    <w:tmpl w:val="90188C1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8">
    <w:nsid w:val="67880910"/>
    <w:multiLevelType w:val="singleLevel"/>
    <w:tmpl w:val="39D28B10"/>
    <w:lvl w:ilvl="0">
      <w:start w:val="1"/>
      <w:numFmt w:val="decimal"/>
      <w:pStyle w:val="Index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6672D82"/>
    <w:multiLevelType w:val="multilevel"/>
    <w:tmpl w:val="75047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4"/>
  </w:num>
  <w:num w:numId="9">
    <w:abstractNumId w:val="5"/>
  </w:num>
  <w:num w:numId="10">
    <w:abstractNumId w:val="7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ibhav Garg">
    <w15:presenceInfo w15:providerId="Windows Live" w15:userId="977904c31b5ebf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288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2E33"/>
    <w:rsid w:val="00002A62"/>
    <w:rsid w:val="000078F4"/>
    <w:rsid w:val="000352E3"/>
    <w:rsid w:val="0004185C"/>
    <w:rsid w:val="000500B2"/>
    <w:rsid w:val="00053ABB"/>
    <w:rsid w:val="00054B2E"/>
    <w:rsid w:val="0005548A"/>
    <w:rsid w:val="00056B25"/>
    <w:rsid w:val="0006164D"/>
    <w:rsid w:val="000662A0"/>
    <w:rsid w:val="0007063F"/>
    <w:rsid w:val="00074969"/>
    <w:rsid w:val="0008082B"/>
    <w:rsid w:val="00082BBD"/>
    <w:rsid w:val="00083613"/>
    <w:rsid w:val="00084392"/>
    <w:rsid w:val="00096F6C"/>
    <w:rsid w:val="000B3A49"/>
    <w:rsid w:val="000B5C32"/>
    <w:rsid w:val="000C7ABC"/>
    <w:rsid w:val="000D0B41"/>
    <w:rsid w:val="000D154A"/>
    <w:rsid w:val="000D5595"/>
    <w:rsid w:val="000F5D04"/>
    <w:rsid w:val="000F627D"/>
    <w:rsid w:val="000F65C5"/>
    <w:rsid w:val="000F6EC3"/>
    <w:rsid w:val="000F7998"/>
    <w:rsid w:val="001057C7"/>
    <w:rsid w:val="00105DE7"/>
    <w:rsid w:val="0010612F"/>
    <w:rsid w:val="001117ED"/>
    <w:rsid w:val="00121A09"/>
    <w:rsid w:val="001244D7"/>
    <w:rsid w:val="0013276F"/>
    <w:rsid w:val="00132F1B"/>
    <w:rsid w:val="001370E7"/>
    <w:rsid w:val="00140144"/>
    <w:rsid w:val="0014376E"/>
    <w:rsid w:val="001479E0"/>
    <w:rsid w:val="00155E0C"/>
    <w:rsid w:val="00165E73"/>
    <w:rsid w:val="00166CB1"/>
    <w:rsid w:val="001700DE"/>
    <w:rsid w:val="00182987"/>
    <w:rsid w:val="00185834"/>
    <w:rsid w:val="00193277"/>
    <w:rsid w:val="001A2D4D"/>
    <w:rsid w:val="001A7CD8"/>
    <w:rsid w:val="001B0ADF"/>
    <w:rsid w:val="001B0B83"/>
    <w:rsid w:val="001B6F28"/>
    <w:rsid w:val="001B7925"/>
    <w:rsid w:val="001B7D44"/>
    <w:rsid w:val="001C14E8"/>
    <w:rsid w:val="001D172E"/>
    <w:rsid w:val="001E77A1"/>
    <w:rsid w:val="001F0342"/>
    <w:rsid w:val="00201C1B"/>
    <w:rsid w:val="002321CE"/>
    <w:rsid w:val="0023343F"/>
    <w:rsid w:val="0025329D"/>
    <w:rsid w:val="00260ACF"/>
    <w:rsid w:val="002611D2"/>
    <w:rsid w:val="00261CE6"/>
    <w:rsid w:val="00271E53"/>
    <w:rsid w:val="00275583"/>
    <w:rsid w:val="00280DC1"/>
    <w:rsid w:val="00283C6F"/>
    <w:rsid w:val="00290614"/>
    <w:rsid w:val="00295123"/>
    <w:rsid w:val="002A13AA"/>
    <w:rsid w:val="002B1902"/>
    <w:rsid w:val="002B1EBA"/>
    <w:rsid w:val="002C132D"/>
    <w:rsid w:val="002D3252"/>
    <w:rsid w:val="002D362B"/>
    <w:rsid w:val="002D7E76"/>
    <w:rsid w:val="00323A99"/>
    <w:rsid w:val="00323E51"/>
    <w:rsid w:val="0032496B"/>
    <w:rsid w:val="00324EE0"/>
    <w:rsid w:val="003253C9"/>
    <w:rsid w:val="003313AE"/>
    <w:rsid w:val="00331913"/>
    <w:rsid w:val="00331E81"/>
    <w:rsid w:val="00341507"/>
    <w:rsid w:val="003467E7"/>
    <w:rsid w:val="003553BB"/>
    <w:rsid w:val="00355E15"/>
    <w:rsid w:val="00357FF8"/>
    <w:rsid w:val="00360A87"/>
    <w:rsid w:val="00362AB1"/>
    <w:rsid w:val="00362D23"/>
    <w:rsid w:val="00363775"/>
    <w:rsid w:val="00372171"/>
    <w:rsid w:val="00372FDA"/>
    <w:rsid w:val="003916F2"/>
    <w:rsid w:val="00395BDC"/>
    <w:rsid w:val="003A1700"/>
    <w:rsid w:val="003A3E90"/>
    <w:rsid w:val="003B117E"/>
    <w:rsid w:val="003B2E28"/>
    <w:rsid w:val="003B58F7"/>
    <w:rsid w:val="003C0B59"/>
    <w:rsid w:val="003C0F5F"/>
    <w:rsid w:val="003D01C9"/>
    <w:rsid w:val="003D1551"/>
    <w:rsid w:val="003E63C6"/>
    <w:rsid w:val="0040599D"/>
    <w:rsid w:val="00406C97"/>
    <w:rsid w:val="00420844"/>
    <w:rsid w:val="004223A6"/>
    <w:rsid w:val="00422911"/>
    <w:rsid w:val="00423146"/>
    <w:rsid w:val="004264EA"/>
    <w:rsid w:val="0043750A"/>
    <w:rsid w:val="0043796C"/>
    <w:rsid w:val="00442369"/>
    <w:rsid w:val="004508F7"/>
    <w:rsid w:val="00472E33"/>
    <w:rsid w:val="004777EF"/>
    <w:rsid w:val="004A2ED1"/>
    <w:rsid w:val="004A46B8"/>
    <w:rsid w:val="004A556E"/>
    <w:rsid w:val="004B0625"/>
    <w:rsid w:val="004B4664"/>
    <w:rsid w:val="004B61F5"/>
    <w:rsid w:val="004B7B35"/>
    <w:rsid w:val="004D1471"/>
    <w:rsid w:val="004E70AE"/>
    <w:rsid w:val="004F120E"/>
    <w:rsid w:val="004F1F58"/>
    <w:rsid w:val="005014A0"/>
    <w:rsid w:val="0050598C"/>
    <w:rsid w:val="00511139"/>
    <w:rsid w:val="005239E7"/>
    <w:rsid w:val="005240AD"/>
    <w:rsid w:val="00524998"/>
    <w:rsid w:val="00530174"/>
    <w:rsid w:val="005305CA"/>
    <w:rsid w:val="00533791"/>
    <w:rsid w:val="005402C3"/>
    <w:rsid w:val="0054472B"/>
    <w:rsid w:val="00546D11"/>
    <w:rsid w:val="00551BBD"/>
    <w:rsid w:val="00557962"/>
    <w:rsid w:val="005800C0"/>
    <w:rsid w:val="00581113"/>
    <w:rsid w:val="005843A8"/>
    <w:rsid w:val="005924B3"/>
    <w:rsid w:val="005962AC"/>
    <w:rsid w:val="005A32B8"/>
    <w:rsid w:val="005A72BA"/>
    <w:rsid w:val="005B643A"/>
    <w:rsid w:val="005C2DBD"/>
    <w:rsid w:val="005C4E33"/>
    <w:rsid w:val="005C5A8B"/>
    <w:rsid w:val="005C5B2B"/>
    <w:rsid w:val="005D1257"/>
    <w:rsid w:val="005D4831"/>
    <w:rsid w:val="005E2B62"/>
    <w:rsid w:val="005E2C3B"/>
    <w:rsid w:val="005F1732"/>
    <w:rsid w:val="00600AB2"/>
    <w:rsid w:val="00603299"/>
    <w:rsid w:val="006034FB"/>
    <w:rsid w:val="00605C4B"/>
    <w:rsid w:val="006062C6"/>
    <w:rsid w:val="00615F9C"/>
    <w:rsid w:val="00622B71"/>
    <w:rsid w:val="0062572B"/>
    <w:rsid w:val="0062695B"/>
    <w:rsid w:val="00627B26"/>
    <w:rsid w:val="00633CC6"/>
    <w:rsid w:val="00643A7B"/>
    <w:rsid w:val="006465D6"/>
    <w:rsid w:val="00655236"/>
    <w:rsid w:val="00657CED"/>
    <w:rsid w:val="00660FEC"/>
    <w:rsid w:val="006718E1"/>
    <w:rsid w:val="00676EC7"/>
    <w:rsid w:val="0067736D"/>
    <w:rsid w:val="00686461"/>
    <w:rsid w:val="00697824"/>
    <w:rsid w:val="00697A72"/>
    <w:rsid w:val="006B76F8"/>
    <w:rsid w:val="006C0C46"/>
    <w:rsid w:val="006C3B2F"/>
    <w:rsid w:val="006E5FB6"/>
    <w:rsid w:val="007008FE"/>
    <w:rsid w:val="007028D2"/>
    <w:rsid w:val="00705252"/>
    <w:rsid w:val="00706EE8"/>
    <w:rsid w:val="00712A3B"/>
    <w:rsid w:val="007156C8"/>
    <w:rsid w:val="00715EF9"/>
    <w:rsid w:val="00716E50"/>
    <w:rsid w:val="00732B8C"/>
    <w:rsid w:val="007360A8"/>
    <w:rsid w:val="007404D3"/>
    <w:rsid w:val="007444CD"/>
    <w:rsid w:val="00745B20"/>
    <w:rsid w:val="007468B3"/>
    <w:rsid w:val="0075556B"/>
    <w:rsid w:val="0075714E"/>
    <w:rsid w:val="00765343"/>
    <w:rsid w:val="0076779C"/>
    <w:rsid w:val="0077001F"/>
    <w:rsid w:val="00776B59"/>
    <w:rsid w:val="00781A3B"/>
    <w:rsid w:val="007940CD"/>
    <w:rsid w:val="007950A1"/>
    <w:rsid w:val="007A3712"/>
    <w:rsid w:val="007A4ECA"/>
    <w:rsid w:val="007A5DDD"/>
    <w:rsid w:val="007B0114"/>
    <w:rsid w:val="007B3A81"/>
    <w:rsid w:val="007B47D8"/>
    <w:rsid w:val="007B4E76"/>
    <w:rsid w:val="007B7A0E"/>
    <w:rsid w:val="007C085F"/>
    <w:rsid w:val="007C09E0"/>
    <w:rsid w:val="007C6995"/>
    <w:rsid w:val="007D06B2"/>
    <w:rsid w:val="007E7878"/>
    <w:rsid w:val="007F1884"/>
    <w:rsid w:val="007F34F0"/>
    <w:rsid w:val="00803AC6"/>
    <w:rsid w:val="00811AFC"/>
    <w:rsid w:val="00814C22"/>
    <w:rsid w:val="00814C85"/>
    <w:rsid w:val="0081565C"/>
    <w:rsid w:val="00815E29"/>
    <w:rsid w:val="00823644"/>
    <w:rsid w:val="008332EC"/>
    <w:rsid w:val="00854F1D"/>
    <w:rsid w:val="00864D17"/>
    <w:rsid w:val="008661F3"/>
    <w:rsid w:val="0086654E"/>
    <w:rsid w:val="00871917"/>
    <w:rsid w:val="00886871"/>
    <w:rsid w:val="00887F97"/>
    <w:rsid w:val="00893F5B"/>
    <w:rsid w:val="008967A3"/>
    <w:rsid w:val="008A298F"/>
    <w:rsid w:val="008B17FF"/>
    <w:rsid w:val="008B1C5B"/>
    <w:rsid w:val="008C13DF"/>
    <w:rsid w:val="008F48DC"/>
    <w:rsid w:val="00903658"/>
    <w:rsid w:val="009106CF"/>
    <w:rsid w:val="00913473"/>
    <w:rsid w:val="00916254"/>
    <w:rsid w:val="00923170"/>
    <w:rsid w:val="00930F87"/>
    <w:rsid w:val="00933E61"/>
    <w:rsid w:val="00935701"/>
    <w:rsid w:val="00941B2B"/>
    <w:rsid w:val="009451FA"/>
    <w:rsid w:val="00952383"/>
    <w:rsid w:val="00954022"/>
    <w:rsid w:val="0095521A"/>
    <w:rsid w:val="009554A9"/>
    <w:rsid w:val="00962181"/>
    <w:rsid w:val="00964F1B"/>
    <w:rsid w:val="0098367A"/>
    <w:rsid w:val="009966C4"/>
    <w:rsid w:val="009A379E"/>
    <w:rsid w:val="009A73F2"/>
    <w:rsid w:val="009B2563"/>
    <w:rsid w:val="009B75CB"/>
    <w:rsid w:val="009C1334"/>
    <w:rsid w:val="009D2683"/>
    <w:rsid w:val="009D4F9F"/>
    <w:rsid w:val="009E15CD"/>
    <w:rsid w:val="009E7819"/>
    <w:rsid w:val="009F058C"/>
    <w:rsid w:val="009F3915"/>
    <w:rsid w:val="009F45BB"/>
    <w:rsid w:val="009F54BD"/>
    <w:rsid w:val="009F59C7"/>
    <w:rsid w:val="009F6C8B"/>
    <w:rsid w:val="00A051F6"/>
    <w:rsid w:val="00A05386"/>
    <w:rsid w:val="00A14E80"/>
    <w:rsid w:val="00A15742"/>
    <w:rsid w:val="00A249A1"/>
    <w:rsid w:val="00A261E3"/>
    <w:rsid w:val="00A26F0C"/>
    <w:rsid w:val="00A3347D"/>
    <w:rsid w:val="00A33D43"/>
    <w:rsid w:val="00A40C93"/>
    <w:rsid w:val="00A537EE"/>
    <w:rsid w:val="00A632B6"/>
    <w:rsid w:val="00A645E3"/>
    <w:rsid w:val="00A65DE4"/>
    <w:rsid w:val="00A70B20"/>
    <w:rsid w:val="00A8130E"/>
    <w:rsid w:val="00A83CB7"/>
    <w:rsid w:val="00A855C0"/>
    <w:rsid w:val="00A8794C"/>
    <w:rsid w:val="00A96E0B"/>
    <w:rsid w:val="00AA39DA"/>
    <w:rsid w:val="00AB1F7E"/>
    <w:rsid w:val="00AC329C"/>
    <w:rsid w:val="00AC63B5"/>
    <w:rsid w:val="00AE02E8"/>
    <w:rsid w:val="00AF4743"/>
    <w:rsid w:val="00B11482"/>
    <w:rsid w:val="00B13CF5"/>
    <w:rsid w:val="00B23694"/>
    <w:rsid w:val="00B25BBF"/>
    <w:rsid w:val="00B35B6D"/>
    <w:rsid w:val="00B3723B"/>
    <w:rsid w:val="00B420BE"/>
    <w:rsid w:val="00B46D11"/>
    <w:rsid w:val="00B50523"/>
    <w:rsid w:val="00B52431"/>
    <w:rsid w:val="00B53022"/>
    <w:rsid w:val="00B60B3D"/>
    <w:rsid w:val="00B63E9A"/>
    <w:rsid w:val="00B65228"/>
    <w:rsid w:val="00B70B3E"/>
    <w:rsid w:val="00B72F6E"/>
    <w:rsid w:val="00B81441"/>
    <w:rsid w:val="00B81986"/>
    <w:rsid w:val="00B82B8E"/>
    <w:rsid w:val="00B87E3A"/>
    <w:rsid w:val="00BA4A21"/>
    <w:rsid w:val="00BA6C52"/>
    <w:rsid w:val="00BB120E"/>
    <w:rsid w:val="00BB2FBE"/>
    <w:rsid w:val="00BD376C"/>
    <w:rsid w:val="00BD4054"/>
    <w:rsid w:val="00BD720F"/>
    <w:rsid w:val="00BE557E"/>
    <w:rsid w:val="00BF77E9"/>
    <w:rsid w:val="00BF7EC4"/>
    <w:rsid w:val="00C02443"/>
    <w:rsid w:val="00C14D1A"/>
    <w:rsid w:val="00C23551"/>
    <w:rsid w:val="00C2420D"/>
    <w:rsid w:val="00C24481"/>
    <w:rsid w:val="00C36060"/>
    <w:rsid w:val="00C40284"/>
    <w:rsid w:val="00C43202"/>
    <w:rsid w:val="00C4344B"/>
    <w:rsid w:val="00C53A94"/>
    <w:rsid w:val="00C54834"/>
    <w:rsid w:val="00C55A0F"/>
    <w:rsid w:val="00C5770A"/>
    <w:rsid w:val="00C579AB"/>
    <w:rsid w:val="00C82020"/>
    <w:rsid w:val="00CB1F86"/>
    <w:rsid w:val="00CB225E"/>
    <w:rsid w:val="00CB50D2"/>
    <w:rsid w:val="00CD0527"/>
    <w:rsid w:val="00CD6976"/>
    <w:rsid w:val="00CF194F"/>
    <w:rsid w:val="00CF319E"/>
    <w:rsid w:val="00D065C6"/>
    <w:rsid w:val="00D06F22"/>
    <w:rsid w:val="00D16BF4"/>
    <w:rsid w:val="00D16FA1"/>
    <w:rsid w:val="00D17C1D"/>
    <w:rsid w:val="00D236C0"/>
    <w:rsid w:val="00D2799C"/>
    <w:rsid w:val="00D40181"/>
    <w:rsid w:val="00D4043E"/>
    <w:rsid w:val="00D450E5"/>
    <w:rsid w:val="00D5127F"/>
    <w:rsid w:val="00D5492B"/>
    <w:rsid w:val="00D719A8"/>
    <w:rsid w:val="00D8740A"/>
    <w:rsid w:val="00D92455"/>
    <w:rsid w:val="00D94003"/>
    <w:rsid w:val="00DB0450"/>
    <w:rsid w:val="00DB22BA"/>
    <w:rsid w:val="00DC1940"/>
    <w:rsid w:val="00DC50C1"/>
    <w:rsid w:val="00DC6DF6"/>
    <w:rsid w:val="00DC7E70"/>
    <w:rsid w:val="00DD1001"/>
    <w:rsid w:val="00DD5069"/>
    <w:rsid w:val="00DD7D3F"/>
    <w:rsid w:val="00DE2C8D"/>
    <w:rsid w:val="00DE37CA"/>
    <w:rsid w:val="00E01440"/>
    <w:rsid w:val="00E015B9"/>
    <w:rsid w:val="00E074B6"/>
    <w:rsid w:val="00E07CD8"/>
    <w:rsid w:val="00E157F9"/>
    <w:rsid w:val="00E20BB8"/>
    <w:rsid w:val="00E20F6A"/>
    <w:rsid w:val="00E236E4"/>
    <w:rsid w:val="00E278D1"/>
    <w:rsid w:val="00E3006B"/>
    <w:rsid w:val="00E33367"/>
    <w:rsid w:val="00E366B3"/>
    <w:rsid w:val="00E37568"/>
    <w:rsid w:val="00E51EE5"/>
    <w:rsid w:val="00E54ED6"/>
    <w:rsid w:val="00E56605"/>
    <w:rsid w:val="00E57469"/>
    <w:rsid w:val="00E74F2F"/>
    <w:rsid w:val="00E77F49"/>
    <w:rsid w:val="00E91C3E"/>
    <w:rsid w:val="00E92BC6"/>
    <w:rsid w:val="00EA0BBD"/>
    <w:rsid w:val="00EA6825"/>
    <w:rsid w:val="00EA7516"/>
    <w:rsid w:val="00EB3A51"/>
    <w:rsid w:val="00EB4547"/>
    <w:rsid w:val="00EB5E96"/>
    <w:rsid w:val="00EC0318"/>
    <w:rsid w:val="00EC402F"/>
    <w:rsid w:val="00ED0937"/>
    <w:rsid w:val="00ED0FBF"/>
    <w:rsid w:val="00ED1804"/>
    <w:rsid w:val="00ED3B7D"/>
    <w:rsid w:val="00EE37F9"/>
    <w:rsid w:val="00EE40D2"/>
    <w:rsid w:val="00EF1E85"/>
    <w:rsid w:val="00EF5D86"/>
    <w:rsid w:val="00F0243B"/>
    <w:rsid w:val="00F06E96"/>
    <w:rsid w:val="00F2087C"/>
    <w:rsid w:val="00F30132"/>
    <w:rsid w:val="00F31C2B"/>
    <w:rsid w:val="00F3508B"/>
    <w:rsid w:val="00F36BE3"/>
    <w:rsid w:val="00F4484F"/>
    <w:rsid w:val="00F44CC1"/>
    <w:rsid w:val="00F4735D"/>
    <w:rsid w:val="00F51461"/>
    <w:rsid w:val="00F5266D"/>
    <w:rsid w:val="00F533B4"/>
    <w:rsid w:val="00F53FF8"/>
    <w:rsid w:val="00F54672"/>
    <w:rsid w:val="00F54DF2"/>
    <w:rsid w:val="00F55D3C"/>
    <w:rsid w:val="00F60F44"/>
    <w:rsid w:val="00F711B1"/>
    <w:rsid w:val="00F765E9"/>
    <w:rsid w:val="00F819B5"/>
    <w:rsid w:val="00F86249"/>
    <w:rsid w:val="00FA310B"/>
    <w:rsid w:val="00FA406A"/>
    <w:rsid w:val="00FB2B19"/>
    <w:rsid w:val="00FC5C4D"/>
    <w:rsid w:val="00FD2E5F"/>
    <w:rsid w:val="00FD7279"/>
    <w:rsid w:val="00FE15D0"/>
    <w:rsid w:val="00FE2614"/>
    <w:rsid w:val="00FE5FE1"/>
    <w:rsid w:val="00FF0DF1"/>
    <w:rsid w:val="00FF5E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908A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7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7E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7E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7ED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17ED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7ED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7ED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7ED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7ED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7ED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B23694"/>
    <w:pPr>
      <w:numPr>
        <w:numId w:val="1"/>
      </w:numPr>
      <w:spacing w:after="60"/>
      <w:ind w:right="-117"/>
    </w:pPr>
  </w:style>
  <w:style w:type="paragraph" w:customStyle="1" w:styleId="Blocklabel">
    <w:name w:val="Block label"/>
    <w:basedOn w:val="Normal"/>
    <w:next w:val="Normal"/>
    <w:rsid w:val="00B23694"/>
    <w:pPr>
      <w:keepNext/>
    </w:pPr>
    <w:rPr>
      <w:b/>
    </w:rPr>
  </w:style>
  <w:style w:type="paragraph" w:styleId="Header">
    <w:name w:val="header"/>
    <w:basedOn w:val="Normal"/>
    <w:link w:val="HeaderChar"/>
    <w:semiHidden/>
    <w:rsid w:val="00B236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23694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B23694"/>
    <w:pPr>
      <w:numPr>
        <w:ilvl w:val="12"/>
      </w:numPr>
      <w:tabs>
        <w:tab w:val="left" w:pos="346"/>
      </w:tabs>
      <w:spacing w:after="60"/>
      <w:ind w:left="432"/>
    </w:pPr>
  </w:style>
  <w:style w:type="paragraph" w:styleId="BodyTextIndent2">
    <w:name w:val="Body Text Indent 2"/>
    <w:basedOn w:val="Normal"/>
    <w:semiHidden/>
    <w:rsid w:val="00B23694"/>
    <w:pPr>
      <w:numPr>
        <w:ilvl w:val="12"/>
      </w:numPr>
      <w:spacing w:after="60"/>
      <w:ind w:left="450"/>
    </w:pPr>
  </w:style>
  <w:style w:type="paragraph" w:styleId="DocumentMap">
    <w:name w:val="Document Map"/>
    <w:basedOn w:val="Normal"/>
    <w:semiHidden/>
    <w:rsid w:val="00B23694"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  <w:semiHidden/>
    <w:rsid w:val="00B23694"/>
  </w:style>
  <w:style w:type="paragraph" w:customStyle="1" w:styleId="Bullet">
    <w:name w:val="Bullet"/>
    <w:basedOn w:val="Normal"/>
    <w:rsid w:val="00B23694"/>
    <w:pPr>
      <w:tabs>
        <w:tab w:val="left" w:pos="720"/>
      </w:tabs>
      <w:spacing w:before="60" w:after="60"/>
      <w:ind w:left="720" w:hanging="360"/>
    </w:pPr>
  </w:style>
  <w:style w:type="character" w:styleId="FollowedHyperlink">
    <w:name w:val="FollowedHyperlink"/>
    <w:semiHidden/>
    <w:rsid w:val="00B23694"/>
    <w:rPr>
      <w:color w:val="800080"/>
      <w:u w:val="single"/>
    </w:rPr>
  </w:style>
  <w:style w:type="character" w:styleId="Hyperlink">
    <w:name w:val="Hyperlink"/>
    <w:uiPriority w:val="99"/>
    <w:rsid w:val="00B23694"/>
    <w:rPr>
      <w:color w:val="0000FF"/>
      <w:u w:val="single"/>
    </w:rPr>
  </w:style>
  <w:style w:type="paragraph" w:customStyle="1" w:styleId="StepText">
    <w:name w:val="Step Text"/>
    <w:basedOn w:val="Normal"/>
    <w:rsid w:val="00B23694"/>
    <w:pPr>
      <w:ind w:left="360"/>
    </w:pPr>
  </w:style>
  <w:style w:type="paragraph" w:styleId="BalloonText">
    <w:name w:val="Balloon Text"/>
    <w:basedOn w:val="Normal"/>
    <w:semiHidden/>
    <w:rsid w:val="00B2369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1117E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1117E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1117ED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1117ED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1117ED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1117ED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1117ED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1117ED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1117E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17E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7E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1117E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7ED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1117ED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1117ED"/>
    <w:rPr>
      <w:b/>
      <w:bCs/>
    </w:rPr>
  </w:style>
  <w:style w:type="character" w:styleId="Emphasis">
    <w:name w:val="Emphasis"/>
    <w:uiPriority w:val="20"/>
    <w:qFormat/>
    <w:rsid w:val="001117ED"/>
    <w:rPr>
      <w:i/>
      <w:iCs/>
    </w:rPr>
  </w:style>
  <w:style w:type="paragraph" w:styleId="NoSpacing">
    <w:name w:val="No Spacing"/>
    <w:link w:val="NoSpacingChar"/>
    <w:uiPriority w:val="1"/>
    <w:qFormat/>
    <w:rsid w:val="001117ED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1117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7ED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1117E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7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117ED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1117ED"/>
    <w:rPr>
      <w:i/>
      <w:iCs/>
      <w:color w:val="808080"/>
    </w:rPr>
  </w:style>
  <w:style w:type="character" w:styleId="IntenseEmphasis">
    <w:name w:val="Intense Emphasis"/>
    <w:uiPriority w:val="21"/>
    <w:qFormat/>
    <w:rsid w:val="001117ED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1117ED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1117ED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1117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17ED"/>
    <w:pPr>
      <w:outlineLvl w:val="9"/>
    </w:pPr>
  </w:style>
  <w:style w:type="character" w:customStyle="1" w:styleId="HeaderChar">
    <w:name w:val="Header Char"/>
    <w:link w:val="Header"/>
    <w:semiHidden/>
    <w:rsid w:val="00D06F22"/>
    <w:rPr>
      <w:sz w:val="22"/>
      <w:szCs w:val="22"/>
      <w:lang w:bidi="en-US"/>
    </w:rPr>
  </w:style>
  <w:style w:type="character" w:styleId="CommentReference">
    <w:name w:val="annotation reference"/>
    <w:uiPriority w:val="99"/>
    <w:semiHidden/>
    <w:unhideWhenUsed/>
    <w:rsid w:val="004A2E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A2ED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4A2ED1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ED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A2ED1"/>
    <w:rPr>
      <w:b/>
      <w:bCs/>
      <w:lang w:bidi="en-US"/>
    </w:rPr>
  </w:style>
  <w:style w:type="table" w:styleId="TableGrid">
    <w:name w:val="Table Grid"/>
    <w:basedOn w:val="TableNormal"/>
    <w:uiPriority w:val="59"/>
    <w:rsid w:val="00260A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cessBody">
    <w:name w:val="ProcessBody"/>
    <w:basedOn w:val="Normal"/>
    <w:link w:val="ProcessBodyChar"/>
    <w:rsid w:val="001700DE"/>
    <w:pPr>
      <w:widowControl w:val="0"/>
      <w:suppressLineNumbers/>
      <w:suppressAutoHyphens/>
      <w:spacing w:before="60" w:after="60" w:line="280" w:lineRule="exact"/>
      <w:ind w:left="709"/>
      <w:jc w:val="both"/>
    </w:pPr>
    <w:rPr>
      <w:rFonts w:ascii="Arial" w:hAnsi="Arial"/>
      <w:sz w:val="20"/>
      <w:lang w:bidi="ar-SA"/>
    </w:rPr>
  </w:style>
  <w:style w:type="character" w:customStyle="1" w:styleId="ProcessBodyChar">
    <w:name w:val="ProcessBody Char"/>
    <w:basedOn w:val="DefaultParagraphFont"/>
    <w:link w:val="ProcessBody"/>
    <w:rsid w:val="001700DE"/>
    <w:rPr>
      <w:rFonts w:ascii="Arial" w:hAnsi="Arial"/>
      <w:szCs w:val="22"/>
    </w:rPr>
  </w:style>
  <w:style w:type="paragraph" w:customStyle="1" w:styleId="Char">
    <w:name w:val="Char"/>
    <w:basedOn w:val="Normal"/>
    <w:semiHidden/>
    <w:rsid w:val="001700DE"/>
    <w:pPr>
      <w:widowControl w:val="0"/>
      <w:spacing w:after="0" w:line="280" w:lineRule="atLeast"/>
    </w:pPr>
    <w:rPr>
      <w:rFonts w:ascii="Times New Roman" w:eastAsia="MS Mincho" w:hAnsi="Times New Roman"/>
      <w:lang w:val="en-GB" w:eastAsia="en-GB" w:bidi="ar-SA"/>
    </w:rPr>
  </w:style>
  <w:style w:type="paragraph" w:customStyle="1" w:styleId="TableText-bullet">
    <w:name w:val="TableText-bullet"/>
    <w:basedOn w:val="Normal"/>
    <w:rsid w:val="001700DE"/>
    <w:pPr>
      <w:widowControl w:val="0"/>
      <w:numPr>
        <w:numId w:val="4"/>
      </w:numPr>
      <w:suppressLineNumbers/>
      <w:tabs>
        <w:tab w:val="clear" w:pos="340"/>
        <w:tab w:val="num" w:pos="397"/>
      </w:tabs>
      <w:suppressAutoHyphens/>
      <w:spacing w:before="60" w:after="60" w:line="240" w:lineRule="exact"/>
      <w:ind w:left="397"/>
    </w:pPr>
    <w:rPr>
      <w:rFonts w:ascii="Arial" w:hAnsi="Arial"/>
      <w:sz w:val="16"/>
      <w:lang w:bidi="ar-SA"/>
    </w:rPr>
  </w:style>
  <w:style w:type="paragraph" w:customStyle="1" w:styleId="Tabletext">
    <w:name w:val="Tabletext"/>
    <w:basedOn w:val="Normal"/>
    <w:rsid w:val="00E157F9"/>
    <w:pPr>
      <w:widowControl w:val="0"/>
      <w:suppressLineNumbers/>
      <w:suppressAutoHyphens/>
      <w:spacing w:before="60" w:after="60" w:line="240" w:lineRule="exact"/>
      <w:ind w:left="57"/>
    </w:pPr>
    <w:rPr>
      <w:rFonts w:ascii="Arial" w:hAnsi="Arial"/>
      <w:sz w:val="16"/>
      <w:lang w:bidi="ar-SA"/>
    </w:rPr>
  </w:style>
  <w:style w:type="paragraph" w:customStyle="1" w:styleId="TableFormat">
    <w:name w:val="Table Format"/>
    <w:basedOn w:val="Normal"/>
    <w:autoRedefine/>
    <w:rsid w:val="00E157F9"/>
    <w:pPr>
      <w:spacing w:before="120" w:after="120" w:line="240" w:lineRule="auto"/>
    </w:pPr>
    <w:rPr>
      <w:rFonts w:ascii="Arial" w:hAnsi="Arial"/>
      <w:sz w:val="20"/>
      <w:szCs w:val="20"/>
      <w:lang w:bidi="ar-SA"/>
    </w:rPr>
  </w:style>
  <w:style w:type="table" w:customStyle="1" w:styleId="RBI-Table">
    <w:name w:val="RBI-Table"/>
    <w:basedOn w:val="TableNormal"/>
    <w:rsid w:val="001479E0"/>
    <w:rPr>
      <w:rFonts w:ascii="Arial" w:hAnsi="Arial"/>
      <w:sz w:val="18"/>
    </w:rPr>
    <w:tblPr>
      <w:tblInd w:w="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rPr>
        <w:tblHeader/>
      </w:trPr>
      <w:tcPr>
        <w:shd w:val="clear" w:color="auto" w:fill="666666"/>
      </w:tcPr>
    </w:tblStylePr>
  </w:style>
  <w:style w:type="paragraph" w:styleId="Revision">
    <w:name w:val="Revision"/>
    <w:hidden/>
    <w:uiPriority w:val="99"/>
    <w:semiHidden/>
    <w:rsid w:val="00C36060"/>
    <w:rPr>
      <w:sz w:val="22"/>
      <w:szCs w:val="22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5305CA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4664"/>
    <w:pPr>
      <w:spacing w:after="100"/>
      <w:ind w:left="220"/>
    </w:pPr>
  </w:style>
  <w:style w:type="character" w:customStyle="1" w:styleId="NoSpacingChar">
    <w:name w:val="No Spacing Char"/>
    <w:basedOn w:val="DefaultParagraphFont"/>
    <w:link w:val="NoSpacing"/>
    <w:uiPriority w:val="1"/>
    <w:rsid w:val="004B4664"/>
    <w:rPr>
      <w:sz w:val="22"/>
      <w:szCs w:val="22"/>
      <w:lang w:bidi="en-US"/>
    </w:rPr>
  </w:style>
  <w:style w:type="table" w:styleId="LightList-Accent1">
    <w:name w:val="Light List Accent 1"/>
    <w:basedOn w:val="TableNormal"/>
    <w:uiPriority w:val="61"/>
    <w:rsid w:val="00E5746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465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65D6"/>
    <w:rPr>
      <w:lang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465D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5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microsoft.com/office/2016/09/relationships/commentsIds" Target="commentsIds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header" Target="header1.xml"/><Relationship Id="rId22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ibhav.GENUSRND\AppData\Roaming\Microsoft\Templates\Procedur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2010-05-18T00:00:00</PublishDate>
  <Abstract>Validation demonstrates that the system satisfies its operational requirements, i.e. it is the ‘right’ product to fill an operational need.     </Abstract>
  <CompanyAddress/>
  <CompanyPhone/>
  <CompanyFax/>
  <CompanyEmail/>
</CoverPage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068604E74C047BC66B3ED07869872" ma:contentTypeVersion="0" ma:contentTypeDescription="Create a new document." ma:contentTypeScope="" ma:versionID="7d65b694ac3f1c289d6201da35c196e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>
  <documentManagement/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60D463-E0A4-43CC-B4FC-6A78BAE7598D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5CD435CC-2805-4CA7-9720-7042FCFFED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17621D5-8118-4296-944B-367BCA2FC84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13EE0B9-61A1-4D97-84E8-9D6D67F97DB6}">
  <ds:schemaRefs>
    <ds:schemaRef ds:uri="http://schemas.microsoft.com/office/2006/metadata/properties"/>
  </ds:schemaRefs>
</ds:datastoreItem>
</file>

<file path=customXml/itemProps6.xml><?xml version="1.0" encoding="utf-8"?>
<ds:datastoreItem xmlns:ds="http://schemas.openxmlformats.org/officeDocument/2006/customXml" ds:itemID="{59F0E4BC-AA6E-4B12-A1DA-0876A3235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Procedure Template.dotx</Template>
  <TotalTime>49</TotalTime>
  <Pages>6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Validation Procedure</vt:lpstr>
    </vt:vector>
  </TitlesOfParts>
  <Company>GENUS INNOVATION LIMITED</Company>
  <LinksUpToDate>false</LinksUpToDate>
  <CharactersWithSpaces>5920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Validation Procedure</dc:title>
  <dc:creator>Genus</dc:creator>
  <cp:lastModifiedBy>Jalaj Mathur</cp:lastModifiedBy>
  <cp:revision>23</cp:revision>
  <cp:lastPrinted>2001-03-01T10:01:00Z</cp:lastPrinted>
  <dcterms:created xsi:type="dcterms:W3CDTF">2015-07-11T10:38:00Z</dcterms:created>
  <dcterms:modified xsi:type="dcterms:W3CDTF">2022-05-06T10:30:00Z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0x01010005A068604E74C047BC66B3ED07869872</vt:lpwstr>
  </property>
  <property fmtid="{D5CDD505-2E9C-101B-9397-08002B2CF9AE}" pid="3" name="ContentType">
    <vt:lpwstr>Document</vt:lpwstr>
  </property>
</Properties>
</file>