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 w14:paraId="0DE9FF36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62A401A" w14:textId="77777777" w:rsidR="004B4664" w:rsidRDefault="004B46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3A4A48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INNOVATION LIMITED</w:t>
                    </w:r>
                  </w:p>
                </w:tc>
              </w:sdtContent>
            </w:sdt>
          </w:tr>
          <w:tr w:rsidR="004B4664" w14:paraId="7A37784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4F08552" w14:textId="77777777" w:rsidR="004B4664" w:rsidRDefault="00EA595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Review Procedure</w:t>
                    </w:r>
                  </w:p>
                </w:tc>
              </w:sdtContent>
            </w:sdt>
          </w:tr>
          <w:tr w:rsidR="004B4664" w14:paraId="0113410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D0EEFD3" w14:textId="77777777" w:rsidR="004B4664" w:rsidRDefault="005E057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fldChar w:fldCharType="begin"/>
                </w:r>
                <w:r>
                  <w:instrText xml:space="preserve"> FILENAME   \* MERGEFORMAT </w:instrText>
                </w:r>
                <w:r>
                  <w:fldChar w:fldCharType="separate"/>
                </w:r>
                <w:r w:rsidR="00D87725">
                  <w:rPr>
                    <w:noProof/>
                  </w:rPr>
                  <w:t>PRCD_PERREV.docx</w:t>
                </w:r>
                <w:r>
                  <w:rPr>
                    <w:noProof/>
                  </w:rPr>
                  <w:fldChar w:fldCharType="end"/>
                </w:r>
              </w:p>
            </w:tc>
          </w:tr>
          <w:tr w:rsidR="004B4664" w14:paraId="6736F01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B1848D" w14:textId="77777777" w:rsidR="004B4664" w:rsidRDefault="004B4664">
                <w:pPr>
                  <w:pStyle w:val="NoSpacing"/>
                  <w:jc w:val="center"/>
                </w:pPr>
              </w:p>
            </w:tc>
          </w:tr>
          <w:tr w:rsidR="004B4664" w14:paraId="24F6A71F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1A65423" w14:textId="77777777" w:rsidR="004B4664" w:rsidRDefault="00BA3FC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>Genus</w:t>
                    </w:r>
                  </w:p>
                </w:tc>
              </w:sdtContent>
            </w:sdt>
          </w:tr>
        </w:tbl>
        <w:p w14:paraId="25761306" w14:textId="77777777" w:rsidR="004B4664" w:rsidRDefault="004B4664"/>
        <w:p w14:paraId="3DC4A0F3" w14:textId="77777777"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 w14:paraId="55FDDFA8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B5F66F7" w14:textId="77777777" w:rsidR="004B4664" w:rsidRDefault="003B5D29" w:rsidP="003B5D29">
                    <w:pPr>
                      <w:pStyle w:val="NoSpacing"/>
                    </w:pPr>
                    <w:r>
                      <w:t>Reviews involve a methodical examination of work products to verify them, identify defects and close defects.</w:t>
                    </w:r>
                  </w:p>
                </w:tc>
              </w:sdtContent>
            </w:sdt>
          </w:tr>
        </w:tbl>
        <w:p w14:paraId="077A0647" w14:textId="77777777" w:rsidR="004B4664" w:rsidRDefault="004B4664"/>
        <w:p w14:paraId="6F4F87E3" w14:textId="77777777"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1D1536" w14:textId="77777777" w:rsidR="004B4664" w:rsidRDefault="004B4664">
          <w:pPr>
            <w:pStyle w:val="TOCHeading"/>
          </w:pPr>
          <w:r>
            <w:t>Contents</w:t>
          </w:r>
        </w:p>
        <w:p w14:paraId="02F23234" w14:textId="77777777" w:rsidR="00D87725" w:rsidRDefault="009A0CA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102745110" w:history="1">
            <w:r w:rsidR="00D87725" w:rsidRPr="003C5A65">
              <w:rPr>
                <w:rStyle w:val="Hyperlink"/>
                <w:noProof/>
              </w:rPr>
              <w:t>Overview</w:t>
            </w:r>
            <w:r w:rsidR="00D87725">
              <w:rPr>
                <w:noProof/>
                <w:webHidden/>
              </w:rPr>
              <w:tab/>
            </w:r>
            <w:r w:rsidR="00D87725">
              <w:rPr>
                <w:noProof/>
                <w:webHidden/>
              </w:rPr>
              <w:fldChar w:fldCharType="begin"/>
            </w:r>
            <w:r w:rsidR="00D87725">
              <w:rPr>
                <w:noProof/>
                <w:webHidden/>
              </w:rPr>
              <w:instrText xml:space="preserve"> PAGEREF _Toc102745110 \h </w:instrText>
            </w:r>
            <w:r w:rsidR="00D87725">
              <w:rPr>
                <w:noProof/>
                <w:webHidden/>
              </w:rPr>
            </w:r>
            <w:r w:rsidR="00D87725">
              <w:rPr>
                <w:noProof/>
                <w:webHidden/>
              </w:rPr>
              <w:fldChar w:fldCharType="separate"/>
            </w:r>
            <w:r w:rsidR="00D87725">
              <w:rPr>
                <w:noProof/>
                <w:webHidden/>
              </w:rPr>
              <w:t>2</w:t>
            </w:r>
            <w:r w:rsidR="00D87725">
              <w:rPr>
                <w:noProof/>
                <w:webHidden/>
              </w:rPr>
              <w:fldChar w:fldCharType="end"/>
            </w:r>
          </w:hyperlink>
        </w:p>
        <w:p w14:paraId="207CA512" w14:textId="77777777" w:rsidR="00D87725" w:rsidRDefault="00D87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11" w:history="1">
            <w:r w:rsidRPr="003C5A65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7583" w14:textId="77777777" w:rsidR="00D87725" w:rsidRDefault="00D87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12" w:history="1">
            <w:r w:rsidRPr="003C5A6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087E" w14:textId="77777777" w:rsidR="00D87725" w:rsidRDefault="00D87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13" w:history="1">
            <w:r w:rsidRPr="003C5A65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A4CF" w14:textId="77777777" w:rsidR="00D87725" w:rsidRDefault="00D87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14" w:history="1">
            <w:r w:rsidRPr="003C5A65">
              <w:rPr>
                <w:rStyle w:val="Hyperlink"/>
                <w:noProof/>
              </w:rPr>
              <w:t>Entry Criteria/Triggers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8DA3" w14:textId="77777777" w:rsidR="00D87725" w:rsidRDefault="00D87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15" w:history="1">
            <w:r w:rsidRPr="003C5A65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8A65" w14:textId="77777777" w:rsidR="00D87725" w:rsidRDefault="00D87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16" w:history="1">
            <w:r w:rsidRPr="003C5A65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18FC" w14:textId="77777777" w:rsidR="00D87725" w:rsidRDefault="00D87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17" w:history="1">
            <w:r w:rsidRPr="003C5A65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62A6" w14:textId="77777777" w:rsidR="00D87725" w:rsidRDefault="00D87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18" w:history="1">
            <w:r w:rsidRPr="003C5A65">
              <w:rPr>
                <w:rStyle w:val="Hyperlink"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51BF" w14:textId="77777777" w:rsidR="00D87725" w:rsidRDefault="00D877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19" w:history="1">
            <w:r w:rsidRPr="003C5A65">
              <w:rPr>
                <w:rStyle w:val="Hyperlink"/>
                <w:noProof/>
              </w:rPr>
              <w:t>Peer Review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E540" w14:textId="77777777" w:rsidR="00D87725" w:rsidRDefault="00D877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20" w:history="1">
            <w:r w:rsidRPr="003C5A65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B26D" w14:textId="77777777" w:rsidR="00D87725" w:rsidRDefault="00D877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21" w:history="1">
            <w:r w:rsidRPr="003C5A65">
              <w:rPr>
                <w:rStyle w:val="Hyperlink"/>
                <w:noProof/>
              </w:rPr>
              <w:t>Understanding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C1D5" w14:textId="77777777" w:rsidR="00D87725" w:rsidRDefault="00D877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22" w:history="1">
            <w:r w:rsidRPr="003C5A65">
              <w:rPr>
                <w:rStyle w:val="Hyperlink"/>
                <w:noProof/>
              </w:rPr>
              <w:t>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F818" w14:textId="77777777" w:rsidR="00D87725" w:rsidRDefault="00D877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23" w:history="1">
            <w:r w:rsidRPr="003C5A65">
              <w:rPr>
                <w:rStyle w:val="Hyperlink"/>
                <w:noProof/>
              </w:rPr>
              <w:t>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AA55" w14:textId="77777777" w:rsidR="00D87725" w:rsidRDefault="00D877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24" w:history="1">
            <w:r w:rsidRPr="003C5A65">
              <w:rPr>
                <w:rStyle w:val="Hyperlink"/>
                <w:noProof/>
              </w:rPr>
              <w:t>Peer/Reviewer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2AC9" w14:textId="77777777" w:rsidR="00D87725" w:rsidRDefault="00D877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25" w:history="1">
            <w:r w:rsidRPr="003C5A65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4BCB" w14:textId="77777777" w:rsidR="00D87725" w:rsidRDefault="00D877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26" w:history="1">
            <w:r w:rsidRPr="003C5A65">
              <w:rPr>
                <w:rStyle w:val="Hyperlink"/>
                <w:noProof/>
              </w:rPr>
              <w:t>Best Practices for Peer review of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7E71" w14:textId="77777777" w:rsidR="00D87725" w:rsidRDefault="00D87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27" w:history="1">
            <w:r w:rsidRPr="003C5A65">
              <w:rPr>
                <w:rStyle w:val="Hyperlink"/>
                <w:noProof/>
              </w:rPr>
              <w:t>Applicable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8AC6" w14:textId="77777777" w:rsidR="00D87725" w:rsidRDefault="00D877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102745128" w:history="1">
            <w:r w:rsidRPr="003C5A65">
              <w:rPr>
                <w:rStyle w:val="Hyperlink"/>
                <w:noProof/>
              </w:rPr>
              <w:t>Exit Criteria/Outputs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3AE6" w14:textId="77777777" w:rsidR="004B4664" w:rsidRDefault="009A0CA4">
          <w:r>
            <w:rPr>
              <w:b/>
              <w:bCs/>
              <w:noProof/>
            </w:rPr>
            <w:fldChar w:fldCharType="end"/>
          </w:r>
        </w:p>
      </w:sdtContent>
    </w:sdt>
    <w:p w14:paraId="7611717A" w14:textId="77777777" w:rsidR="00056BE1" w:rsidRDefault="00056BE1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163B5321" w14:textId="77777777" w:rsidR="00260ACF" w:rsidRDefault="00260ACF" w:rsidP="00C82020">
      <w:pPr>
        <w:pStyle w:val="Heading1"/>
      </w:pPr>
      <w:bookmarkStart w:id="0" w:name="_Toc102745110"/>
      <w:r>
        <w:lastRenderedPageBreak/>
        <w:t>Overview</w:t>
      </w:r>
      <w:bookmarkEnd w:id="0"/>
    </w:p>
    <w:p w14:paraId="7CF0CB90" w14:textId="77777777" w:rsidR="00A870A8" w:rsidRDefault="00A870A8" w:rsidP="00A870A8">
      <w:r>
        <w:t>Reviews involve a methodical examination of work products to</w:t>
      </w:r>
      <w:r w:rsidR="002551AD">
        <w:t xml:space="preserve"> verify them, </w:t>
      </w:r>
      <w:r>
        <w:t>identify defects</w:t>
      </w:r>
      <w:r w:rsidR="00B040F9">
        <w:t xml:space="preserve"> and close defects.</w:t>
      </w:r>
      <w:r>
        <w:t xml:space="preserve">  </w:t>
      </w:r>
    </w:p>
    <w:p w14:paraId="3CBE4474" w14:textId="77777777" w:rsidR="00B81986" w:rsidRDefault="00260ACF">
      <w:pPr>
        <w:pStyle w:val="Heading1"/>
      </w:pPr>
      <w:bookmarkStart w:id="1" w:name="_Toc102745111"/>
      <w:r>
        <w:t>Objective</w:t>
      </w:r>
      <w:bookmarkEnd w:id="1"/>
    </w:p>
    <w:p w14:paraId="6A54FAC4" w14:textId="77777777" w:rsidR="00BA3FC8" w:rsidRPr="00BA3FC8" w:rsidRDefault="00A870A8" w:rsidP="00BA3FC8">
      <w:r>
        <w:t xml:space="preserve">The purpose of </w:t>
      </w:r>
      <w:r w:rsidR="00B04498">
        <w:t xml:space="preserve">Reviews is to ensure the completeness of selected work product and also to assure that selected work products and the system fulfill their specified requirements. Specifically, </w:t>
      </w:r>
      <w:r>
        <w:t>Peer Reviews is to remove defects from work pr</w:t>
      </w:r>
      <w:r w:rsidR="00B04498">
        <w:t>oducts early and efficiently.</w:t>
      </w:r>
    </w:p>
    <w:p w14:paraId="59252F3B" w14:textId="77777777" w:rsidR="00BA3FC8" w:rsidRDefault="00260ACF" w:rsidP="000352E3">
      <w:pPr>
        <w:pStyle w:val="Heading1"/>
      </w:pPr>
      <w:bookmarkStart w:id="2" w:name="_Toc102745112"/>
      <w:r>
        <w:t>Scope</w:t>
      </w:r>
      <w:bookmarkEnd w:id="2"/>
    </w:p>
    <w:p w14:paraId="0291D835" w14:textId="77777777" w:rsidR="00BA3FC8" w:rsidRPr="00BA3FC8" w:rsidRDefault="00B040F9" w:rsidP="00BA3FC8">
      <w:r>
        <w:t>This procedure applies to all work product</w:t>
      </w:r>
      <w:r w:rsidR="007577D2">
        <w:t xml:space="preserve">s </w:t>
      </w:r>
      <w:proofErr w:type="gramStart"/>
      <w:r w:rsidR="007577D2">
        <w:t xml:space="preserve">and </w:t>
      </w:r>
      <w:r w:rsidR="000F701E">
        <w:t xml:space="preserve"> P</w:t>
      </w:r>
      <w:r>
        <w:t>rojects</w:t>
      </w:r>
      <w:proofErr w:type="gramEnd"/>
      <w:r>
        <w:t xml:space="preserve"> </w:t>
      </w:r>
      <w:r w:rsidR="000F701E">
        <w:t>in</w:t>
      </w:r>
      <w:r>
        <w:t xml:space="preserve"> Genus</w:t>
      </w:r>
      <w:r w:rsidR="00A870A8">
        <w:t>.</w:t>
      </w:r>
    </w:p>
    <w:p w14:paraId="302020B4" w14:textId="77777777" w:rsidR="005E2C3B" w:rsidRDefault="00FE5FE1" w:rsidP="000352E3">
      <w:pPr>
        <w:pStyle w:val="Heading1"/>
      </w:pPr>
      <w:bookmarkStart w:id="3" w:name="_Toc102745113"/>
      <w:r>
        <w:t>Inputs</w:t>
      </w:r>
      <w:bookmarkEnd w:id="3"/>
      <w:r w:rsidR="005E2C3B">
        <w:t xml:space="preserve"> </w:t>
      </w:r>
    </w:p>
    <w:p w14:paraId="5B935CC1" w14:textId="77777777" w:rsidR="00B040F9" w:rsidRDefault="00A870A8" w:rsidP="00415B86">
      <w:pPr>
        <w:numPr>
          <w:ilvl w:val="0"/>
          <w:numId w:val="42"/>
        </w:numPr>
        <w:spacing w:after="0"/>
      </w:pPr>
      <w:r>
        <w:t>Work product to be reviewed</w:t>
      </w:r>
      <w:r w:rsidR="00B040F9" w:rsidRPr="00B040F9">
        <w:t xml:space="preserve"> </w:t>
      </w:r>
    </w:p>
    <w:p w14:paraId="3F5A2DE8" w14:textId="77777777" w:rsidR="004E22BF" w:rsidRDefault="004E22BF" w:rsidP="00415B86">
      <w:pPr>
        <w:numPr>
          <w:ilvl w:val="0"/>
          <w:numId w:val="42"/>
        </w:numPr>
        <w:spacing w:after="0"/>
      </w:pPr>
      <w:r>
        <w:t>Review Plan</w:t>
      </w:r>
    </w:p>
    <w:p w14:paraId="019FF64D" w14:textId="77777777" w:rsidR="00B040F9" w:rsidRDefault="00B040F9" w:rsidP="00415B86">
      <w:pPr>
        <w:numPr>
          <w:ilvl w:val="0"/>
          <w:numId w:val="42"/>
        </w:numPr>
        <w:spacing w:after="0"/>
      </w:pPr>
      <w:r>
        <w:t xml:space="preserve">The applicable standards, guidelines, and checklists </w:t>
      </w:r>
    </w:p>
    <w:p w14:paraId="70B8935A" w14:textId="77777777" w:rsidR="00B040F9" w:rsidRDefault="00B040F9" w:rsidP="00415B86">
      <w:pPr>
        <w:numPr>
          <w:ilvl w:val="0"/>
          <w:numId w:val="42"/>
        </w:numPr>
        <w:spacing w:after="0"/>
      </w:pPr>
      <w:r>
        <w:t xml:space="preserve">Source documents from which the product is derived </w:t>
      </w:r>
    </w:p>
    <w:p w14:paraId="73F9EA6A" w14:textId="77777777" w:rsidR="00B81986" w:rsidRDefault="00260ACF" w:rsidP="005239E7">
      <w:pPr>
        <w:pStyle w:val="Heading1"/>
      </w:pPr>
      <w:bookmarkStart w:id="4" w:name="_Toc102745114"/>
      <w:r>
        <w:t>Entry Criteria/</w:t>
      </w:r>
      <w:r w:rsidR="00AC63B5">
        <w:t>Triggers</w:t>
      </w:r>
      <w:bookmarkEnd w:id="4"/>
    </w:p>
    <w:p w14:paraId="55A2E083" w14:textId="77777777" w:rsidR="00A870A8" w:rsidRDefault="00A870A8" w:rsidP="00415B86">
      <w:pPr>
        <w:pStyle w:val="List2"/>
        <w:numPr>
          <w:ilvl w:val="0"/>
          <w:numId w:val="50"/>
        </w:numPr>
        <w:spacing w:after="0"/>
      </w:pPr>
      <w:r>
        <w:t xml:space="preserve">The </w:t>
      </w:r>
      <w:r w:rsidR="00303C0F">
        <w:t>work product is ready for a R</w:t>
      </w:r>
      <w:r>
        <w:t>eview</w:t>
      </w:r>
      <w:r w:rsidR="000F701E">
        <w:t>.</w:t>
      </w:r>
    </w:p>
    <w:p w14:paraId="648BF31B" w14:textId="77777777" w:rsidR="00415B86" w:rsidRDefault="00415B86" w:rsidP="00415B86">
      <w:pPr>
        <w:pStyle w:val="List2"/>
        <w:numPr>
          <w:ilvl w:val="0"/>
          <w:numId w:val="50"/>
        </w:numPr>
        <w:spacing w:after="0"/>
      </w:pPr>
      <w:r w:rsidRPr="00415B86">
        <w:t>The practitioners have undergone QMS trainings with focus on performing their processes.</w:t>
      </w:r>
    </w:p>
    <w:p w14:paraId="67FA33C4" w14:textId="77777777" w:rsidR="00A8794C" w:rsidRDefault="00706EE8" w:rsidP="007C6995">
      <w:pPr>
        <w:pStyle w:val="Heading1"/>
      </w:pPr>
      <w:bookmarkStart w:id="5" w:name="_Toc102745115"/>
      <w:r>
        <w:t>Tasks</w:t>
      </w:r>
      <w:bookmarkEnd w:id="5"/>
    </w:p>
    <w:tbl>
      <w:tblPr>
        <w:tblStyle w:val="LightList-Accent11"/>
        <w:tblW w:w="974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6521"/>
        <w:gridCol w:w="2126"/>
      </w:tblGrid>
      <w:tr w:rsidR="007950A1" w:rsidRPr="00260ACF" w14:paraId="18F97847" w14:textId="77777777" w:rsidTr="00FB2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4A0C1B2" w14:textId="77777777" w:rsidR="00260ACF" w:rsidRPr="00260ACF" w:rsidRDefault="0043750A" w:rsidP="00B81986">
            <w:r>
              <w:t>Sr.</w:t>
            </w:r>
            <w:r w:rsidR="00045184">
              <w:t xml:space="preserve"> </w:t>
            </w:r>
            <w:r>
              <w:t>No</w:t>
            </w:r>
          </w:p>
        </w:tc>
        <w:tc>
          <w:tcPr>
            <w:tcW w:w="6521" w:type="dxa"/>
          </w:tcPr>
          <w:p w14:paraId="263374D3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14:paraId="1F158E1C" w14:textId="77777777"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887F97" w:rsidRPr="00260ACF" w14:paraId="123C2F9F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58806CC" w14:textId="77777777" w:rsidR="00B81986" w:rsidRDefault="00B81986" w:rsidP="005D78ED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3E799321" w14:textId="77777777" w:rsidR="00887F97" w:rsidRPr="005239E7" w:rsidRDefault="00B040F9" w:rsidP="003B5D29">
            <w:pPr>
              <w:pStyle w:val="Blocklabel"/>
              <w:tabs>
                <w:tab w:val="num" w:pos="360"/>
              </w:tabs>
              <w:spacing w:before="60" w:after="60" w:line="240" w:lineRule="auto"/>
              <w:ind w:left="288" w:hanging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t>Plan the R</w:t>
            </w:r>
            <w:r w:rsidR="005D78ED">
              <w:t xml:space="preserve">eview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590E3CB7" w14:textId="77777777" w:rsidR="00887F97" w:rsidRDefault="00887F97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FFA" w:rsidRPr="00260ACF" w14:paraId="71A732EB" w14:textId="77777777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29FB92E5" w14:textId="77777777" w:rsidR="00BC3FFA" w:rsidRDefault="00BC3FFA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333F3482" w14:textId="20789AAB" w:rsidR="00BC3FFA" w:rsidRDefault="00122EE2" w:rsidP="00045184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 the work product to be reviewed</w:t>
            </w:r>
            <w:r w:rsidR="00D204CB">
              <w:t xml:space="preserve"> using tasks of the Project Plan in </w:t>
            </w:r>
            <w:proofErr w:type="spellStart"/>
            <w:r w:rsidR="00D204CB">
              <w:t>GIL.ef</w:t>
            </w:r>
            <w:proofErr w:type="spellEnd"/>
            <w:r w:rsidR="00D204CB">
              <w:rPr>
                <w:rStyle w:val="FootnoteReference"/>
              </w:rPr>
              <w:footnoteReference w:id="1"/>
            </w:r>
            <w:r>
              <w:t>.</w:t>
            </w:r>
          </w:p>
        </w:tc>
        <w:tc>
          <w:tcPr>
            <w:tcW w:w="2126" w:type="dxa"/>
          </w:tcPr>
          <w:p w14:paraId="1ACE267C" w14:textId="77777777" w:rsidR="00BC3FFA" w:rsidRPr="00260ACF" w:rsidRDefault="00775A14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</w:t>
            </w:r>
            <w:r w:rsidR="00B568A4">
              <w:t>er</w:t>
            </w:r>
          </w:p>
        </w:tc>
      </w:tr>
      <w:tr w:rsidR="00445B03" w:rsidRPr="00260ACF" w14:paraId="05F2DED7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6595357" w14:textId="77777777" w:rsidR="00445B03" w:rsidRDefault="00445B03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1BDEEEB9" w14:textId="77777777" w:rsidR="00445B03" w:rsidRDefault="00445B03" w:rsidP="00891EAD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objectives for review of </w:t>
            </w:r>
            <w:r w:rsidR="00891EAD">
              <w:t>all</w:t>
            </w:r>
            <w:r>
              <w:t xml:space="preserve"> work product</w:t>
            </w:r>
            <w:r w:rsidR="007954CB">
              <w:t>s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78F8F0" w14:textId="77777777" w:rsidR="00445B03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BC3FFA" w:rsidRPr="00260ACF" w14:paraId="0EF85642" w14:textId="77777777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515B94CD" w14:textId="77777777" w:rsidR="00BC3FFA" w:rsidRDefault="00BC3FFA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41686D3D" w14:textId="48367836" w:rsidR="00BC3FFA" w:rsidRDefault="00122EE2" w:rsidP="001429AD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Review Team</w:t>
            </w:r>
            <w:r w:rsidR="00445B03">
              <w:t xml:space="preserve"> members</w:t>
            </w:r>
            <w:r w:rsidR="00D204CB">
              <w:t xml:space="preserve"> using tasks of the Project Plan in </w:t>
            </w:r>
            <w:proofErr w:type="spellStart"/>
            <w:r w:rsidR="00D204CB">
              <w:t>GIL.ef</w:t>
            </w:r>
            <w:proofErr w:type="spellEnd"/>
            <w:r w:rsidR="00D204CB">
              <w:rPr>
                <w:rStyle w:val="FootnoteReference"/>
              </w:rPr>
              <w:footnoteReference w:id="2"/>
            </w:r>
            <w:r>
              <w:t>.</w:t>
            </w:r>
          </w:p>
          <w:p w14:paraId="5E33A529" w14:textId="77777777" w:rsidR="00445B03" w:rsidRDefault="00445B03" w:rsidP="00445B03">
            <w:pPr>
              <w:pStyle w:val="Bullet"/>
              <w:numPr>
                <w:ilvl w:val="0"/>
                <w:numId w:val="46"/>
              </w:numPr>
              <w:tabs>
                <w:tab w:val="clear" w:pos="720"/>
              </w:tabs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Author</w:t>
            </w:r>
          </w:p>
          <w:p w14:paraId="7E53F43A" w14:textId="77777777" w:rsidR="00445B03" w:rsidRDefault="00445B03" w:rsidP="00445B03">
            <w:pPr>
              <w:pStyle w:val="Bullet"/>
              <w:numPr>
                <w:ilvl w:val="0"/>
                <w:numId w:val="46"/>
              </w:numPr>
              <w:tabs>
                <w:tab w:val="clear" w:pos="720"/>
              </w:tabs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  <w:p w14:paraId="75CD4935" w14:textId="77777777" w:rsidR="00445B03" w:rsidRPr="005D78ED" w:rsidRDefault="00445B03" w:rsidP="00445B03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guidelines for understanding roles and responsibilities.</w:t>
            </w:r>
          </w:p>
        </w:tc>
        <w:tc>
          <w:tcPr>
            <w:tcW w:w="2126" w:type="dxa"/>
          </w:tcPr>
          <w:p w14:paraId="5F7E6512" w14:textId="77777777" w:rsidR="00BC3FFA" w:rsidRPr="00260ACF" w:rsidRDefault="005479FE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Project Manage</w:t>
            </w:r>
            <w:r w:rsidR="00B568A4">
              <w:t>r</w:t>
            </w:r>
          </w:p>
        </w:tc>
      </w:tr>
      <w:tr w:rsidR="00122EE2" w:rsidRPr="00260ACF" w14:paraId="46E7C065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11D8F9" w14:textId="77777777" w:rsidR="00122EE2" w:rsidRDefault="00122EE2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FBDAEBD" w14:textId="7FCD944F" w:rsidR="00122EE2" w:rsidRDefault="00782D87" w:rsidP="0051295E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</w:t>
            </w:r>
            <w:r w:rsidR="00122EE2">
              <w:t xml:space="preserve"> the Review </w:t>
            </w:r>
            <w:r>
              <w:t xml:space="preserve">plan </w:t>
            </w:r>
            <w:r w:rsidR="00122EE2">
              <w:t xml:space="preserve">in the Project Plan.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E539CF" w14:textId="77777777" w:rsidR="00122EE2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122EE2" w:rsidRPr="00260ACF" w14:paraId="7D728B82" w14:textId="77777777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3CCC8D2" w14:textId="77777777" w:rsidR="00122EE2" w:rsidRDefault="00122EE2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2240E9DF" w14:textId="0CBF998E" w:rsidR="00122EE2" w:rsidRDefault="00122EE2" w:rsidP="0051295E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</w:t>
            </w:r>
            <w:r w:rsidR="00445B03">
              <w:t>the “Review</w:t>
            </w:r>
            <w:r>
              <w:t xml:space="preserve"> Plan</w:t>
            </w:r>
            <w:r w:rsidR="00445B03">
              <w:t>”</w:t>
            </w:r>
            <w:r w:rsidR="000A7F35">
              <w:t xml:space="preserve"> section in Project Plan</w:t>
            </w:r>
            <w:r w:rsidR="000F701E">
              <w:t>.</w:t>
            </w:r>
            <w:r w:rsidR="000A7F35">
              <w:t xml:space="preserve"> </w:t>
            </w:r>
          </w:p>
        </w:tc>
        <w:tc>
          <w:tcPr>
            <w:tcW w:w="2126" w:type="dxa"/>
          </w:tcPr>
          <w:p w14:paraId="2F58D1BA" w14:textId="77777777" w:rsidR="00122EE2" w:rsidRDefault="00445B03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PPQA Member</w:t>
            </w:r>
          </w:p>
        </w:tc>
      </w:tr>
      <w:tr w:rsidR="00445B03" w:rsidRPr="00260ACF" w14:paraId="283ACDD8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2E5EEA3F" w14:textId="77777777" w:rsidR="00445B03" w:rsidRPr="00445B03" w:rsidRDefault="00445B03" w:rsidP="00445B03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14:paraId="0A4D3BA5" w14:textId="77777777" w:rsidR="00445B03" w:rsidRPr="00445B03" w:rsidRDefault="00445B03" w:rsidP="00445B03">
            <w:pPr>
              <w:pStyle w:val="Bullet"/>
              <w:tabs>
                <w:tab w:val="clear" w:pos="720"/>
              </w:tabs>
              <w:spacing w:before="0" w:after="20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45B03">
              <w:rPr>
                <w:b/>
              </w:rPr>
              <w:t>Preparation for Review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14:paraId="4FF5EABA" w14:textId="77777777" w:rsidR="00445B03" w:rsidRPr="00445B03" w:rsidRDefault="00445B03" w:rsidP="00B56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D6976" w:rsidRPr="00260ACF" w14:paraId="71E06310" w14:textId="77777777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2F79D00" w14:textId="77777777"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204EF86C" w14:textId="220A2516" w:rsidR="00B81986" w:rsidRPr="005D78ED" w:rsidRDefault="003A3A77" w:rsidP="00B56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</w:t>
            </w:r>
            <w:r w:rsidR="005D78ED" w:rsidRPr="005D78ED">
              <w:t xml:space="preserve"> the </w:t>
            </w:r>
            <w:r w:rsidR="00775A14">
              <w:t xml:space="preserve">work </w:t>
            </w:r>
            <w:r w:rsidR="005D78ED" w:rsidRPr="005D78ED">
              <w:t>product and all necessary material</w:t>
            </w:r>
            <w:r w:rsidR="00F94B15">
              <w:t>s for e.g. Checklists, Standards</w:t>
            </w:r>
            <w:r w:rsidR="00E56292">
              <w:t xml:space="preserve"> to the R</w:t>
            </w:r>
            <w:r w:rsidR="00775A14" w:rsidRPr="005D78ED">
              <w:t>eviewers</w:t>
            </w:r>
            <w:r w:rsidR="0044759D">
              <w:t xml:space="preserve">. </w:t>
            </w:r>
            <w:r w:rsidR="00F94B15">
              <w:t xml:space="preserve">Also ensure that access of work products and </w:t>
            </w:r>
            <w:r w:rsidR="0051295E">
              <w:t>supporti</w:t>
            </w:r>
            <w:r w:rsidR="00D204CB">
              <w:t>ng</w:t>
            </w:r>
            <w:r w:rsidR="00F94B15">
              <w:t xml:space="preserve"> documents is available to the reviewer.</w:t>
            </w:r>
          </w:p>
        </w:tc>
        <w:tc>
          <w:tcPr>
            <w:tcW w:w="2126" w:type="dxa"/>
          </w:tcPr>
          <w:p w14:paraId="109CFE9C" w14:textId="77777777" w:rsidR="00260ACF" w:rsidRPr="00260ACF" w:rsidRDefault="0044759D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C3FFA" w:rsidRPr="00260ACF" w14:paraId="478DB886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454616" w14:textId="77777777" w:rsidR="00BC3FFA" w:rsidRDefault="00BC3FFA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249E9BC7" w14:textId="77777777" w:rsidR="00445B03" w:rsidRDefault="005D78ED" w:rsidP="003B5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44759D">
              <w:t xml:space="preserve">repare for the Review </w:t>
            </w:r>
            <w:r w:rsidRPr="005D78ED">
              <w:t>by becoming thoroughly familiar with standards, checklists and any other information that was provided</w:t>
            </w:r>
            <w:r w:rsidR="0044759D"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CAD657" w14:textId="77777777" w:rsidR="00BC3FFA" w:rsidRPr="00260ACF" w:rsidRDefault="0044759D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Reviewers</w:t>
            </w:r>
          </w:p>
        </w:tc>
      </w:tr>
      <w:tr w:rsidR="00775A14" w:rsidRPr="00260ACF" w14:paraId="1AF968B3" w14:textId="77777777" w:rsidTr="00FB282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8CCE4" w:themeFill="accent1" w:themeFillTint="66"/>
          </w:tcPr>
          <w:p w14:paraId="22ECBC55" w14:textId="77777777" w:rsidR="00775A14" w:rsidRDefault="00775A14" w:rsidP="00775A14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14:paraId="6F01BF93" w14:textId="77777777" w:rsidR="00775A14" w:rsidRPr="00775A14" w:rsidRDefault="00775A14" w:rsidP="003B5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75A14">
              <w:rPr>
                <w:b/>
              </w:rPr>
              <w:t>Conduct the Review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311F5B2C" w14:textId="77777777" w:rsidR="00775A14" w:rsidRDefault="00775A14" w:rsidP="005239E7">
            <w:pPr>
              <w:ind w:left="1080" w:hanging="10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976" w:rsidRPr="00260ACF" w14:paraId="609511B7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3259F7" w14:textId="77777777"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3FB248C0" w14:textId="77777777" w:rsidR="004D00D2" w:rsidRDefault="0044759D" w:rsidP="007D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the R</w:t>
            </w:r>
            <w:r w:rsidR="005D78ED" w:rsidRPr="00E35D7B">
              <w:t>eview</w:t>
            </w:r>
            <w:r w:rsidR="004D00D2">
              <w:t>, by referring</w:t>
            </w:r>
          </w:p>
          <w:p w14:paraId="359DB682" w14:textId="77777777" w:rsidR="00B81986" w:rsidRDefault="005D78ED" w:rsidP="004D00D2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Guidelines</w:t>
            </w:r>
            <w:r w:rsidR="004D00D2">
              <w:t xml:space="preserve"> to conduct reviews</w:t>
            </w:r>
            <w:r w:rsidR="00F94B15">
              <w:t xml:space="preserve"> (refer guidelines below)</w:t>
            </w:r>
            <w:r>
              <w:t>.</w:t>
            </w:r>
            <w:r w:rsidR="00F94B15">
              <w:t xml:space="preserve"> </w:t>
            </w:r>
          </w:p>
          <w:p w14:paraId="7E6F5B03" w14:textId="77777777" w:rsidR="004D00D2" w:rsidRDefault="004D00D2" w:rsidP="004D00D2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Checklist.</w:t>
            </w:r>
          </w:p>
          <w:p w14:paraId="11036E5D" w14:textId="77777777" w:rsidR="005479FE" w:rsidRDefault="005479FE" w:rsidP="00B12BCB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 Practices guidelines for </w:t>
            </w:r>
            <w:r w:rsidR="00B12BCB">
              <w:t>review</w:t>
            </w:r>
            <w:r>
              <w:t>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BADAB65" w14:textId="77777777" w:rsidR="00B81986" w:rsidRDefault="004D00D2" w:rsidP="004D00D2">
            <w:pPr>
              <w:ind w:left="38" w:hanging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Team</w:t>
            </w:r>
          </w:p>
        </w:tc>
      </w:tr>
      <w:tr w:rsidR="00CD6976" w:rsidRPr="00260ACF" w14:paraId="72CAE44A" w14:textId="77777777" w:rsidTr="00FB2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51D57305" w14:textId="77777777" w:rsidR="00B81986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04AA62FB" w14:textId="3FF223EA" w:rsidR="005D78ED" w:rsidRDefault="005851F1" w:rsidP="004D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</w:t>
            </w:r>
            <w:r w:rsidR="00303C0F">
              <w:t>R</w:t>
            </w:r>
            <w:r w:rsidR="005D78ED" w:rsidRPr="005D78ED">
              <w:t xml:space="preserve">eview </w:t>
            </w:r>
            <w:r w:rsidR="004D00D2">
              <w:t>findings</w:t>
            </w:r>
            <w:r>
              <w:t xml:space="preserve"> on “</w:t>
            </w:r>
            <w:r w:rsidR="0051295E">
              <w:t>Incident Management</w:t>
            </w:r>
            <w:r>
              <w:t>”</w:t>
            </w:r>
            <w:r w:rsidR="005D78ED" w:rsidRPr="005D78ED">
              <w:t xml:space="preserve"> </w:t>
            </w:r>
            <w:r w:rsidR="004D00D2">
              <w:t>with</w:t>
            </w:r>
          </w:p>
          <w:p w14:paraId="17A3FAB2" w14:textId="475898EE" w:rsidR="004D00D2" w:rsidRDefault="00D204CB" w:rsidP="004D00D2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as “</w:t>
            </w:r>
            <w:r w:rsidR="001F3783">
              <w:t>Review</w:t>
            </w:r>
            <w:r>
              <w:t>”</w:t>
            </w:r>
          </w:p>
          <w:p w14:paraId="08D54B65" w14:textId="2CEFC2E5" w:rsidR="004D00D2" w:rsidRPr="005D78ED" w:rsidRDefault="00060476" w:rsidP="00B735CA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</w:t>
            </w:r>
            <w:r w:rsidR="00B735CA">
              <w:t xml:space="preserve"> of defects (functional</w:t>
            </w:r>
            <w:r w:rsidR="00D204CB">
              <w:t>,</w:t>
            </w:r>
            <w:r w:rsidR="00B735CA">
              <w:t xml:space="preserve"> non-functional</w:t>
            </w:r>
            <w:r w:rsidR="00D204CB">
              <w:t xml:space="preserve"> or observation</w:t>
            </w:r>
            <w:r w:rsidR="004D00D2">
              <w:t>)</w:t>
            </w:r>
          </w:p>
        </w:tc>
        <w:tc>
          <w:tcPr>
            <w:tcW w:w="2126" w:type="dxa"/>
          </w:tcPr>
          <w:p w14:paraId="79BA152A" w14:textId="77777777" w:rsidR="000C6BF9" w:rsidRDefault="004D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</w:tc>
      </w:tr>
      <w:tr w:rsidR="00A52529" w:rsidRPr="00260ACF" w14:paraId="79490BFA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CA4EAC8" w14:textId="77777777" w:rsidR="00A52529" w:rsidRDefault="00A52529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0DCFFD42" w14:textId="02BBA4B7" w:rsidR="00A52529" w:rsidRDefault="00A52529" w:rsidP="0051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corrective action for the R</w:t>
            </w:r>
            <w:r w:rsidRPr="005D78ED">
              <w:t xml:space="preserve">eview </w:t>
            </w:r>
            <w:r w:rsidR="0051295E">
              <w:t xml:space="preserve">findings </w:t>
            </w:r>
            <w:r>
              <w:t>and resolve the logged defects.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339787" w14:textId="77777777" w:rsidR="00A52529" w:rsidRDefault="00A5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712A3B" w:rsidRPr="00260ACF" w14:paraId="451EB0E1" w14:textId="77777777" w:rsidTr="00FB28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025D726E" w14:textId="77777777" w:rsidR="00B81986" w:rsidRPr="00BC3FFA" w:rsidRDefault="00B81986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55FB9C22" w14:textId="77777777" w:rsidR="00B81986" w:rsidRPr="005D78ED" w:rsidRDefault="0044759D" w:rsidP="005D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Ensure that</w:t>
            </w:r>
            <w:r w:rsidR="005D78ED">
              <w:t xml:space="preserve"> open issues and action items are tracked to closure.</w:t>
            </w:r>
          </w:p>
        </w:tc>
        <w:tc>
          <w:tcPr>
            <w:tcW w:w="2126" w:type="dxa"/>
          </w:tcPr>
          <w:p w14:paraId="30A1AAB5" w14:textId="77777777" w:rsidR="00B81986" w:rsidRDefault="0044759D" w:rsidP="005239E7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916969" w:rsidRPr="00260ACF" w14:paraId="370D5007" w14:textId="77777777" w:rsidTr="00FB2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5747A62" w14:textId="77777777" w:rsidR="00916969" w:rsidRPr="00BC3FFA" w:rsidRDefault="00916969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14:paraId="2087E8DB" w14:textId="688E8A82" w:rsidR="00916969" w:rsidRDefault="00916969" w:rsidP="00063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Re-verify the resolved defects and “</w:t>
            </w:r>
            <w:r w:rsidR="00063D4D">
              <w:t>re-open</w:t>
            </w:r>
            <w:r>
              <w:t>” if not</w:t>
            </w:r>
            <w:r w:rsidR="00746CE9">
              <w:t xml:space="preserve"> </w:t>
            </w:r>
            <w:r w:rsidR="00D204CB">
              <w:t xml:space="preserve">resolved satisfactorily.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FCD893" w14:textId="77777777" w:rsidR="00916969" w:rsidRDefault="00916969" w:rsidP="005239E7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Reviewer</w:t>
            </w:r>
          </w:p>
        </w:tc>
      </w:tr>
      <w:tr w:rsidR="007C77E2" w:rsidRPr="00260ACF" w14:paraId="589AA1ED" w14:textId="77777777" w:rsidTr="00FB2823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14C3E11B" w14:textId="77777777" w:rsidR="007C77E2" w:rsidRPr="00BC3FFA" w:rsidRDefault="007C77E2" w:rsidP="005D78ED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14:paraId="399F8401" w14:textId="77777777" w:rsidR="007C77E2" w:rsidRDefault="00D50FE0" w:rsidP="000E3835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</w:t>
            </w:r>
            <w:r w:rsidR="007C77E2">
              <w:t xml:space="preserve"> the defects. The analysis </w:t>
            </w:r>
            <w:r w:rsidR="000E3835">
              <w:t>may</w:t>
            </w:r>
            <w:r w:rsidR="007C77E2">
              <w:t xml:space="preserve"> be performed in a meeting with the technical staff.</w:t>
            </w:r>
            <w:r w:rsidR="00DA5B35">
              <w:t xml:space="preserve"> The te</w:t>
            </w:r>
            <w:r w:rsidR="000E3835">
              <w:t>c</w:t>
            </w:r>
            <w:r w:rsidR="00DA5B35">
              <w:t>hniques</w:t>
            </w:r>
            <w:r w:rsidR="000E3835">
              <w:t xml:space="preserve"> that</w:t>
            </w:r>
            <w:r w:rsidR="00DA5B35">
              <w:t xml:space="preserve"> can </w:t>
            </w:r>
            <w:r w:rsidR="000E3835">
              <w:t xml:space="preserve">be used for root cause analysis are Fishbone diagram (Ishikawa Diagram), Why-Why Analysis, </w:t>
            </w:r>
            <w:r>
              <w:t>FMEA, and others</w:t>
            </w:r>
            <w:r w:rsidR="00DA5B35">
              <w:t xml:space="preserve">. </w:t>
            </w:r>
            <w:r w:rsidR="000E3835">
              <w:t>Identify and document the root causes.</w:t>
            </w:r>
            <w:r w:rsidR="00B66158">
              <w:t xml:space="preserve"> Use template “Root Cause Analysis” (TMPL_ROCSAN).</w:t>
            </w:r>
          </w:p>
        </w:tc>
        <w:tc>
          <w:tcPr>
            <w:tcW w:w="2126" w:type="dxa"/>
          </w:tcPr>
          <w:p w14:paraId="3797E0DF" w14:textId="77777777" w:rsidR="007C77E2" w:rsidRPr="00260ACF" w:rsidRDefault="00717A2D" w:rsidP="006C6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  <w:r w:rsidR="00613D3F">
              <w:t xml:space="preserve"> Team</w:t>
            </w:r>
          </w:p>
        </w:tc>
      </w:tr>
    </w:tbl>
    <w:p w14:paraId="3F42F5E9" w14:textId="77777777" w:rsidR="003772E0" w:rsidRDefault="003772E0" w:rsidP="003772E0">
      <w:r w:rsidRPr="003772E0">
        <w:t>* Improvements/Suggestions are solicited on “Process Improvement Proposals Database”.</w:t>
      </w:r>
      <w:r w:rsidR="00415B86">
        <w:br/>
      </w:r>
      <w:r w:rsidR="00415B86" w:rsidRPr="00415B86">
        <w:t>*For details on the Roles and Responsibilities of the practitioners, Refer "Roles and Responsibility" document in the QMS.</w:t>
      </w:r>
    </w:p>
    <w:p w14:paraId="06E0CC4E" w14:textId="77777777" w:rsidR="00E01440" w:rsidRDefault="00E01440" w:rsidP="004A2ED1">
      <w:pPr>
        <w:pStyle w:val="Heading1"/>
      </w:pPr>
      <w:bookmarkStart w:id="6" w:name="_Toc102745116"/>
      <w:r>
        <w:t>Verification</w:t>
      </w:r>
      <w:bookmarkEnd w:id="6"/>
    </w:p>
    <w:p w14:paraId="790A8BF2" w14:textId="77777777" w:rsidR="00415B86" w:rsidRDefault="00B822E0" w:rsidP="00415B86">
      <w:pPr>
        <w:pStyle w:val="ListParagraph"/>
        <w:numPr>
          <w:ilvl w:val="0"/>
          <w:numId w:val="34"/>
        </w:numPr>
        <w:ind w:left="426" w:hanging="426"/>
      </w:pPr>
      <w:r>
        <w:t>Review of “Review Plan” by PPQA Member</w:t>
      </w:r>
      <w:bookmarkStart w:id="7" w:name="_GoBack"/>
      <w:bookmarkEnd w:id="7"/>
    </w:p>
    <w:p w14:paraId="24A7CB49" w14:textId="77777777" w:rsidR="00415B86" w:rsidRDefault="00415B86" w:rsidP="00415B86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PPQA members.</w:t>
      </w:r>
    </w:p>
    <w:p w14:paraId="542E7979" w14:textId="77777777" w:rsidR="00415B86" w:rsidRDefault="00415B86" w:rsidP="00415B86">
      <w:pPr>
        <w:pStyle w:val="ListParagraph"/>
        <w:numPr>
          <w:ilvl w:val="0"/>
          <w:numId w:val="34"/>
        </w:numPr>
        <w:ind w:left="426" w:hanging="426"/>
      </w:pPr>
      <w:r>
        <w:t>Review of the process and its work products by Senior Management.</w:t>
      </w:r>
    </w:p>
    <w:p w14:paraId="15F6FB84" w14:textId="77777777" w:rsidR="00B81986" w:rsidRDefault="00DA5B35">
      <w:pPr>
        <w:pStyle w:val="Heading1"/>
      </w:pPr>
      <w:bookmarkStart w:id="8" w:name="_Toc102745117"/>
      <w:r>
        <w:t>Configuration</w:t>
      </w:r>
      <w:bookmarkEnd w:id="8"/>
    </w:p>
    <w:p w14:paraId="3F1BA14A" w14:textId="77777777" w:rsidR="00415B86" w:rsidRDefault="00415B86" w:rsidP="00415B86">
      <w:r w:rsidRPr="00415B86">
        <w:t xml:space="preserve">Refer "Configuration Management </w:t>
      </w:r>
      <w:r w:rsidR="003A78A2">
        <w:t xml:space="preserve">and Release </w:t>
      </w:r>
      <w:r w:rsidRPr="00415B86">
        <w:t>Procedure" (PRCD_CONFIG) for Access Rights, location of work products, naming convention and types of controls.</w:t>
      </w:r>
    </w:p>
    <w:p w14:paraId="22075F6A" w14:textId="77777777" w:rsidR="000A4B2D" w:rsidRPr="00415B86" w:rsidRDefault="000A4B2D" w:rsidP="000A4B2D">
      <w:pPr>
        <w:pStyle w:val="Heading1"/>
      </w:pPr>
      <w:bookmarkStart w:id="9" w:name="_Toc102745118"/>
      <w:r>
        <w:t>Guidelines</w:t>
      </w:r>
      <w:bookmarkEnd w:id="9"/>
    </w:p>
    <w:p w14:paraId="0FE41C95" w14:textId="77777777" w:rsidR="00CD6976" w:rsidRDefault="007003C8" w:rsidP="005239E7">
      <w:pPr>
        <w:pStyle w:val="Heading2"/>
      </w:pPr>
      <w:bookmarkStart w:id="10" w:name="_Toc102745119"/>
      <w:r>
        <w:t>Peer Review Meeting</w:t>
      </w:r>
      <w:bookmarkEnd w:id="10"/>
    </w:p>
    <w:p w14:paraId="3D294703" w14:textId="77777777" w:rsidR="00E57469" w:rsidRDefault="007003C8" w:rsidP="00E57469">
      <w:r>
        <w:t xml:space="preserve">The author walks through the </w:t>
      </w:r>
      <w:r w:rsidR="0044759D">
        <w:t xml:space="preserve">work </w:t>
      </w:r>
      <w:r>
        <w:t xml:space="preserve">product.  The team member(s) may ask questions or raise issues on the </w:t>
      </w:r>
      <w:r w:rsidR="0044759D">
        <w:t xml:space="preserve">work </w:t>
      </w:r>
      <w:r>
        <w:t xml:space="preserve">product, and/or document their concerns.  The Author writes comments and decisions for inclusion in the </w:t>
      </w:r>
      <w:r w:rsidR="004727EA">
        <w:t xml:space="preserve">Review and </w:t>
      </w:r>
      <w:r w:rsidR="00C769B8">
        <w:t xml:space="preserve">Testing </w:t>
      </w:r>
      <w:r w:rsidR="004727EA">
        <w:t>Defect Log</w:t>
      </w:r>
      <w:r>
        <w:t>. The defects identified are logged i</w:t>
      </w:r>
      <w:r w:rsidR="008275B8">
        <w:t xml:space="preserve">n the </w:t>
      </w:r>
      <w:r w:rsidR="000079D8">
        <w:t xml:space="preserve">Review and Testing Defect Log </w:t>
      </w:r>
      <w:r>
        <w:t>for f</w:t>
      </w:r>
      <w:r w:rsidR="00303C0F">
        <w:t>urther action. During the Peer Review M</w:t>
      </w:r>
      <w:r>
        <w:t>eeting, the reviewer(s) may recommend another Peer review be performed if a large number of issues or defects were discovered.</w:t>
      </w:r>
    </w:p>
    <w:p w14:paraId="7396117B" w14:textId="77777777" w:rsidR="00E57469" w:rsidRDefault="007003C8" w:rsidP="00E57469">
      <w:pPr>
        <w:pStyle w:val="Heading2"/>
      </w:pPr>
      <w:bookmarkStart w:id="11" w:name="_Toc102745120"/>
      <w:r>
        <w:t>Definitions</w:t>
      </w:r>
      <w:bookmarkEnd w:id="11"/>
    </w:p>
    <w:p w14:paraId="5F29A241" w14:textId="77777777" w:rsidR="007003C8" w:rsidRDefault="007003C8" w:rsidP="007003C8">
      <w:r>
        <w:t>Definitions of terms used throughout this document are listed below:</w:t>
      </w:r>
    </w:p>
    <w:p w14:paraId="5B427A25" w14:textId="77777777"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bookmarkStart w:id="12" w:name="_Toc412430134"/>
      <w:bookmarkStart w:id="13" w:name="_Toc374954767"/>
      <w:bookmarkStart w:id="14" w:name="_Toc375017705"/>
      <w:bookmarkStart w:id="15" w:name="_Toc375018062"/>
      <w:bookmarkStart w:id="16" w:name="_Toc375103941"/>
      <w:bookmarkStart w:id="17" w:name="_Toc377438816"/>
      <w:bookmarkStart w:id="18" w:name="_Toc378753259"/>
      <w:bookmarkStart w:id="19" w:name="_Toc379083209"/>
      <w:bookmarkStart w:id="20" w:name="_Toc379687200"/>
      <w:bookmarkStart w:id="21" w:name="_Toc379689068"/>
      <w:bookmarkStart w:id="22" w:name="_Toc379867407"/>
      <w:bookmarkStart w:id="23" w:name="_Toc379877498"/>
      <w:bookmarkStart w:id="24" w:name="_Toc379878529"/>
      <w:bookmarkStart w:id="25" w:name="_Toc379878973"/>
      <w:bookmarkStart w:id="26" w:name="_Toc381582904"/>
      <w:bookmarkStart w:id="27" w:name="_Toc381603230"/>
      <w:bookmarkStart w:id="28" w:name="_Toc382376243"/>
      <w:bookmarkStart w:id="29" w:name="_Toc383328230"/>
      <w:bookmarkStart w:id="30" w:name="_Toc374954766"/>
      <w:bookmarkStart w:id="31" w:name="_Toc375017704"/>
      <w:bookmarkStart w:id="32" w:name="_Toc375018061"/>
      <w:bookmarkStart w:id="33" w:name="_Toc375103940"/>
      <w:bookmarkStart w:id="34" w:name="_Toc377438815"/>
      <w:bookmarkStart w:id="35" w:name="_Toc378753258"/>
      <w:bookmarkStart w:id="36" w:name="_Toc379083208"/>
      <w:bookmarkStart w:id="37" w:name="_Toc379687199"/>
      <w:bookmarkStart w:id="38" w:name="_Toc379689067"/>
      <w:bookmarkStart w:id="39" w:name="_Toc379867406"/>
      <w:bookmarkStart w:id="40" w:name="_Toc379877497"/>
      <w:bookmarkStart w:id="41" w:name="_Toc379878528"/>
      <w:bookmarkStart w:id="42" w:name="_Toc379878972"/>
      <w:bookmarkStart w:id="43" w:name="_Toc381582903"/>
      <w:bookmarkStart w:id="44" w:name="_Toc381603229"/>
      <w:bookmarkStart w:id="45" w:name="_Toc382376242"/>
      <w:bookmarkStart w:id="46" w:name="_Toc383328229"/>
      <w:proofErr w:type="gramStart"/>
      <w:r w:rsidRPr="00E85580">
        <w:rPr>
          <w:rStyle w:val="IntenseQuoteChar"/>
        </w:rPr>
        <w:t>Peer</w:t>
      </w:r>
      <w:proofErr w:type="gramEnd"/>
      <w:r w:rsidRPr="00E85580">
        <w:rPr>
          <w:rStyle w:val="IntenseQuoteChar"/>
        </w:rPr>
        <w:t xml:space="preserve"> Review</w:t>
      </w:r>
      <w:bookmarkEnd w:id="12"/>
      <w:r w:rsidR="00303C0F">
        <w:t xml:space="preserve"> - A Peer R</w:t>
      </w:r>
      <w:r>
        <w:t xml:space="preserve">eview is a methodical examination of a product by the author’s peers to </w:t>
      </w:r>
      <w:r w:rsidR="00895597">
        <w:t xml:space="preserve">verify them, </w:t>
      </w:r>
      <w:r>
        <w:t xml:space="preserve">identify defects and areas where changes are needed.  </w:t>
      </w:r>
      <w:bookmarkStart w:id="47" w:name="_Toc412430137"/>
      <w:bookmarkStart w:id="48" w:name="_Toc412430135"/>
      <w:r w:rsidR="00303C0F">
        <w:t>The objective of a Peer R</w:t>
      </w:r>
      <w:r>
        <w:t xml:space="preserve">eview is to informally evaluate a </w:t>
      </w:r>
      <w:r w:rsidR="0044759D">
        <w:t xml:space="preserve">work </w:t>
      </w:r>
      <w:r>
        <w:t xml:space="preserve">product.  The major objective is to find defects, omissions, and contradictions; to improve the product; and to consider alternative implementations.  Other important objectives of the peer review include exchange of techniques, style variations, and education of the participants.  A peer review may point out </w:t>
      </w:r>
      <w:r>
        <w:lastRenderedPageBreak/>
        <w:t>efficiency and readability issues in the code, modularity issues in design specifications or requirements testability issues.  Defect data is systematically collected and stored in a peer review database.</w:t>
      </w: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p w14:paraId="2054B1D0" w14:textId="77777777"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1616AC">
        <w:rPr>
          <w:rStyle w:val="IntenseQuoteChar"/>
        </w:rPr>
        <w:t xml:space="preserve">Peer </w:t>
      </w:r>
      <w:r>
        <w:t>- A peer is an individual who is assigned to perform a peer review of the product.  The peer has a level of development expertise and product knowledge sufficient to comprehend the product under review.  Peers are also called as “inspectors”, “reviewers”, and/or “team members.”</w:t>
      </w:r>
    </w:p>
    <w:p w14:paraId="6C364044" w14:textId="77777777" w:rsidR="007003C8" w:rsidRDefault="007003C8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1616AC">
        <w:rPr>
          <w:rStyle w:val="IntenseQuoteChar"/>
        </w:rPr>
        <w:t xml:space="preserve">Author </w:t>
      </w:r>
      <w:r>
        <w:t xml:space="preserve">- The author is responsible for the </w:t>
      </w:r>
      <w:r w:rsidR="005479FE">
        <w:t xml:space="preserve">work </w:t>
      </w:r>
      <w:r>
        <w:t>product requiring a review and presents the material to the review team.</w:t>
      </w:r>
    </w:p>
    <w:p w14:paraId="784C6A62" w14:textId="77777777" w:rsidR="00B2331F" w:rsidRDefault="00B2331F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>
        <w:rPr>
          <w:rStyle w:val="IntenseQuoteChar"/>
        </w:rPr>
        <w:t xml:space="preserve">Work Product </w:t>
      </w:r>
      <w:r>
        <w:t>– it is a useful result of performing a process. A work product can be a document, source code, data etc.</w:t>
      </w:r>
      <w:r w:rsidR="0029648F">
        <w:t xml:space="preserve"> For </w:t>
      </w:r>
      <w:proofErr w:type="spellStart"/>
      <w:r w:rsidR="0029648F">
        <w:t>eg</w:t>
      </w:r>
      <w:proofErr w:type="spellEnd"/>
      <w:r w:rsidR="0029648F">
        <w:t xml:space="preserve">. The work product of planning activity is the plan document, or, the work product of High Level design activity is the HLD document. </w:t>
      </w:r>
    </w:p>
    <w:p w14:paraId="269A3135" w14:textId="77777777" w:rsidR="00060476" w:rsidRDefault="00060476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 w:rsidRPr="00060476">
        <w:rPr>
          <w:rStyle w:val="IntenseQuoteChar"/>
        </w:rPr>
        <w:t>Functional Defects</w:t>
      </w:r>
      <w:r>
        <w:rPr>
          <w:rFonts w:ascii="Verdana" w:hAnsi="Verdana"/>
          <w:color w:val="000000"/>
          <w:sz w:val="17"/>
          <w:szCs w:val="17"/>
        </w:rPr>
        <w:t>- Defects</w:t>
      </w:r>
      <w:r w:rsidRPr="00060476">
        <w:t xml:space="preserve"> that a</w:t>
      </w:r>
      <w:r>
        <w:t>ffect the functionality of the p</w:t>
      </w:r>
      <w:r w:rsidRPr="00060476">
        <w:t xml:space="preserve">roduct e.g. </w:t>
      </w:r>
      <w:r>
        <w:t>contradiction in requirements, data width issue in DB schema, v</w:t>
      </w:r>
      <w:r w:rsidRPr="00060476">
        <w:t xml:space="preserve">ariable type issues </w:t>
      </w:r>
      <w:r>
        <w:t>e</w:t>
      </w:r>
      <w:r w:rsidRPr="00060476">
        <w:t>tc</w:t>
      </w:r>
      <w:r>
        <w:t>.</w:t>
      </w:r>
    </w:p>
    <w:p w14:paraId="045E7E9F" w14:textId="77777777" w:rsidR="00060476" w:rsidRDefault="00060476" w:rsidP="007003C8">
      <w:pPr>
        <w:pStyle w:val="Bullet"/>
        <w:numPr>
          <w:ilvl w:val="0"/>
          <w:numId w:val="44"/>
        </w:numPr>
        <w:tabs>
          <w:tab w:val="clear" w:pos="720"/>
        </w:tabs>
        <w:spacing w:before="0" w:after="200"/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Pr="00060476">
        <w:rPr>
          <w:rStyle w:val="IntenseQuoteChar"/>
        </w:rPr>
        <w:t>Non-Functional Defects</w:t>
      </w:r>
      <w:r>
        <w:rPr>
          <w:rFonts w:ascii="Verdana" w:hAnsi="Verdana"/>
          <w:color w:val="000000"/>
          <w:sz w:val="17"/>
          <w:szCs w:val="17"/>
        </w:rPr>
        <w:t xml:space="preserve">: </w:t>
      </w:r>
      <w:r>
        <w:t>Defects related to p</w:t>
      </w:r>
      <w:r w:rsidRPr="00060476">
        <w:t>rocess adherence</w:t>
      </w:r>
      <w:r>
        <w:t>, a</w:t>
      </w:r>
      <w:r w:rsidRPr="00060476">
        <w:t>esthetics etc. are Non-Functional Defects e.g. -</w:t>
      </w:r>
      <w:r>
        <w:t xml:space="preserve"> indentation in code, spelling, g</w:t>
      </w:r>
      <w:r w:rsidRPr="00060476">
        <w:t>ramm</w:t>
      </w:r>
      <w:r>
        <w:t>a</w:t>
      </w:r>
      <w:r w:rsidRPr="00060476">
        <w:t>r, formatting etc</w:t>
      </w:r>
      <w:r>
        <w:t>.</w:t>
      </w:r>
    </w:p>
    <w:p w14:paraId="382C4E5D" w14:textId="77777777" w:rsidR="007003C8" w:rsidRDefault="007003C8" w:rsidP="007003C8">
      <w:pPr>
        <w:pStyle w:val="Heading2"/>
      </w:pPr>
      <w:bookmarkStart w:id="49" w:name="_Toc102745121"/>
      <w:r>
        <w:t>Understand</w:t>
      </w:r>
      <w:bookmarkStart w:id="50" w:name="_Hlt25392259"/>
      <w:bookmarkEnd w:id="50"/>
      <w:r w:rsidR="00895597">
        <w:t>ing</w:t>
      </w:r>
      <w:r>
        <w:t xml:space="preserve"> Roles and Responsibilities</w:t>
      </w:r>
      <w:bookmarkEnd w:id="49"/>
    </w:p>
    <w:p w14:paraId="16C70CE5" w14:textId="77777777" w:rsidR="007003C8" w:rsidRDefault="007003C8" w:rsidP="007003C8">
      <w:r>
        <w:t xml:space="preserve">The roles and responsibilities for </w:t>
      </w:r>
      <w:r w:rsidR="003B5D29">
        <w:t>Reviews/</w:t>
      </w:r>
      <w:r>
        <w:t xml:space="preserve">Peer </w:t>
      </w:r>
      <w:r w:rsidR="003B5D29">
        <w:t>R</w:t>
      </w:r>
      <w:r>
        <w:t>eview process are the following:</w:t>
      </w:r>
    </w:p>
    <w:p w14:paraId="6D466F20" w14:textId="77777777" w:rsidR="007003C8" w:rsidRDefault="007003C8" w:rsidP="007003C8">
      <w:pPr>
        <w:pStyle w:val="Heading3"/>
      </w:pPr>
      <w:bookmarkStart w:id="51" w:name="_Toc495995130"/>
      <w:bookmarkStart w:id="52" w:name="_Toc227483011"/>
      <w:bookmarkStart w:id="53" w:name="_Toc227640879"/>
      <w:bookmarkStart w:id="54" w:name="_Toc102745122"/>
      <w:r>
        <w:t>Project Manage</w:t>
      </w:r>
      <w:bookmarkEnd w:id="51"/>
      <w:bookmarkEnd w:id="52"/>
      <w:bookmarkEnd w:id="53"/>
      <w:r w:rsidR="00B568A4">
        <w:t>r</w:t>
      </w:r>
      <w:bookmarkEnd w:id="54"/>
    </w:p>
    <w:p w14:paraId="422218D5" w14:textId="77777777" w:rsidR="007003C8" w:rsidRDefault="007003C8" w:rsidP="007003C8">
      <w:r>
        <w:t>Project manage</w:t>
      </w:r>
      <w:r w:rsidR="00B568A4">
        <w:t>r</w:t>
      </w:r>
      <w:r>
        <w:t xml:space="preserve"> is responsible for approving the review, provide resources and assure that the reviews are conducted in accordance with the approved project plans. </w:t>
      </w:r>
    </w:p>
    <w:p w14:paraId="311F871C" w14:textId="77777777" w:rsidR="007003C8" w:rsidRDefault="007003C8" w:rsidP="007003C8">
      <w:pPr>
        <w:pStyle w:val="Heading3"/>
      </w:pPr>
      <w:bookmarkStart w:id="55" w:name="_Toc495995132"/>
      <w:bookmarkStart w:id="56" w:name="_Toc227483013"/>
      <w:bookmarkStart w:id="57" w:name="_Toc227640881"/>
      <w:bookmarkStart w:id="58" w:name="_Toc102745123"/>
      <w:r>
        <w:t>Author</w:t>
      </w:r>
      <w:bookmarkEnd w:id="55"/>
      <w:bookmarkEnd w:id="56"/>
      <w:bookmarkEnd w:id="57"/>
      <w:bookmarkEnd w:id="58"/>
    </w:p>
    <w:p w14:paraId="218F0DF2" w14:textId="77777777" w:rsidR="007003C8" w:rsidRDefault="007003C8" w:rsidP="007003C8">
      <w:r>
        <w:t>The author is responsible for the product requiring a review and presents the material to the review team.</w:t>
      </w:r>
      <w:bookmarkStart w:id="59" w:name="_Toc377438825"/>
      <w:bookmarkStart w:id="60" w:name="_Toc378753268"/>
      <w:bookmarkStart w:id="61" w:name="_Toc379083218"/>
      <w:bookmarkStart w:id="62" w:name="_Toc379687209"/>
      <w:bookmarkStart w:id="63" w:name="_Toc379689077"/>
      <w:bookmarkStart w:id="64" w:name="_Toc379867416"/>
      <w:bookmarkStart w:id="65" w:name="_Toc379877508"/>
      <w:bookmarkStart w:id="66" w:name="_Toc379878539"/>
      <w:bookmarkStart w:id="67" w:name="_Toc379878983"/>
      <w:bookmarkStart w:id="68" w:name="_Toc381582914"/>
      <w:bookmarkStart w:id="69" w:name="_Toc381603240"/>
      <w:bookmarkStart w:id="70" w:name="_Toc382376253"/>
      <w:bookmarkStart w:id="71" w:name="_Toc383328240"/>
      <w:bookmarkStart w:id="72" w:name="_Toc412430147"/>
      <w:bookmarkStart w:id="73" w:name="_Toc412450179"/>
      <w:r>
        <w:t xml:space="preserve"> In all cases, the author is responsible for resolving defects and open issues.</w:t>
      </w:r>
    </w:p>
    <w:p w14:paraId="0816CF6A" w14:textId="77777777" w:rsidR="007003C8" w:rsidRDefault="007003C8" w:rsidP="007003C8">
      <w:pPr>
        <w:pStyle w:val="Heading3"/>
      </w:pPr>
      <w:bookmarkStart w:id="74" w:name="_Toc495995133"/>
      <w:bookmarkStart w:id="75" w:name="_Toc227483014"/>
      <w:bookmarkStart w:id="76" w:name="_Toc227640882"/>
      <w:bookmarkStart w:id="77" w:name="_Toc102745124"/>
      <w:r>
        <w:t>Peer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 w:rsidR="008275B8">
        <w:t>/Reviewer</w:t>
      </w:r>
      <w:bookmarkEnd w:id="77"/>
    </w:p>
    <w:p w14:paraId="6E1FC875" w14:textId="77777777" w:rsidR="007003C8" w:rsidRDefault="007003C8" w:rsidP="007003C8">
      <w:r>
        <w:t>A peer</w:t>
      </w:r>
      <w:r w:rsidR="00895597">
        <w:t>/reviewer</w:t>
      </w:r>
      <w:r>
        <w:t xml:space="preserve"> is assigned to perform a review of the product.  </w:t>
      </w:r>
    </w:p>
    <w:p w14:paraId="545A1E20" w14:textId="77777777" w:rsidR="007003C8" w:rsidRDefault="007003C8" w:rsidP="007003C8">
      <w:pPr>
        <w:pStyle w:val="Heading3"/>
      </w:pPr>
      <w:bookmarkStart w:id="78" w:name="_Toc495995134"/>
      <w:bookmarkStart w:id="79" w:name="_Toc227483015"/>
      <w:bookmarkStart w:id="80" w:name="_Toc227640883"/>
      <w:bookmarkStart w:id="81" w:name="_Toc412430150"/>
      <w:bookmarkStart w:id="82" w:name="_Toc412450182"/>
      <w:bookmarkStart w:id="83" w:name="_Toc102745125"/>
      <w:r>
        <w:t>Quality Assurance</w:t>
      </w:r>
      <w:bookmarkEnd w:id="78"/>
      <w:bookmarkEnd w:id="79"/>
      <w:bookmarkEnd w:id="80"/>
      <w:bookmarkEnd w:id="83"/>
      <w:r>
        <w:t xml:space="preserve"> </w:t>
      </w:r>
      <w:bookmarkEnd w:id="81"/>
      <w:bookmarkEnd w:id="82"/>
    </w:p>
    <w:p w14:paraId="20428193" w14:textId="77777777" w:rsidR="007003C8" w:rsidRDefault="007003C8" w:rsidP="007003C8">
      <w:r>
        <w:t xml:space="preserve"> QA ensures that discovered defects are corrected and open issues are resolved.  Results are reported</w:t>
      </w:r>
      <w:r w:rsidR="008275B8">
        <w:t xml:space="preserve"> to project manage</w:t>
      </w:r>
      <w:r w:rsidR="00895597">
        <w:t>r</w:t>
      </w:r>
      <w:r w:rsidR="008275B8">
        <w:t xml:space="preserve">. </w:t>
      </w:r>
      <w:r w:rsidR="003A6FF3">
        <w:t xml:space="preserve">Review and Testing Defect Log </w:t>
      </w:r>
      <w:r>
        <w:t>is maintained and updated as necessary.</w:t>
      </w:r>
    </w:p>
    <w:p w14:paraId="3271B6F9" w14:textId="77777777" w:rsidR="004B2788" w:rsidRDefault="00B744F2" w:rsidP="00394C18">
      <w:pPr>
        <w:pStyle w:val="Heading2"/>
      </w:pPr>
      <w:bookmarkStart w:id="84" w:name="_Toc102745126"/>
      <w:r>
        <w:t>Best Practices for Peer review of Source Code</w:t>
      </w:r>
      <w:bookmarkEnd w:id="84"/>
    </w:p>
    <w:p w14:paraId="4F854EBD" w14:textId="77777777" w:rsidR="00B744F2" w:rsidRPr="00B744F2" w:rsidRDefault="00B744F2" w:rsidP="00B744F2">
      <w:r>
        <w:t xml:space="preserve">Refer </w:t>
      </w:r>
      <w:r w:rsidR="004727EA">
        <w:t>GDLN_PERREV</w:t>
      </w:r>
      <w:r>
        <w:t>.pdf for details.</w:t>
      </w:r>
    </w:p>
    <w:p w14:paraId="482A9229" w14:textId="77777777" w:rsidR="00A261E3" w:rsidRDefault="00A261E3" w:rsidP="00A261E3">
      <w:pPr>
        <w:pStyle w:val="Heading1"/>
      </w:pPr>
      <w:bookmarkStart w:id="85" w:name="_Toc102745127"/>
      <w:r>
        <w:lastRenderedPageBreak/>
        <w:t>Applicable Measurements</w:t>
      </w:r>
      <w:bookmarkEnd w:id="85"/>
    </w:p>
    <w:p w14:paraId="2435FF25" w14:textId="77777777" w:rsidR="00B822E0" w:rsidRDefault="00B822E0" w:rsidP="00E57469">
      <w:pPr>
        <w:numPr>
          <w:ilvl w:val="0"/>
          <w:numId w:val="15"/>
        </w:numPr>
      </w:pPr>
      <w:r>
        <w:t>Number of defects identified in Peer Review</w:t>
      </w:r>
      <w:r w:rsidR="00602C02">
        <w:t xml:space="preserve"> </w:t>
      </w:r>
      <w:r w:rsidR="00371B37">
        <w:t>/ Number of total defects identified</w:t>
      </w:r>
      <w:r w:rsidR="0002075A">
        <w:t xml:space="preserve"> </w:t>
      </w:r>
      <w:r w:rsidR="003A0B6E">
        <w:t xml:space="preserve">throughout the project lifecycle </w:t>
      </w:r>
      <w:r w:rsidR="0002075A">
        <w:t>(Review effectiveness)</w:t>
      </w:r>
      <w:r>
        <w:t xml:space="preserve">.  </w:t>
      </w:r>
    </w:p>
    <w:p w14:paraId="4689F686" w14:textId="77777777" w:rsidR="00B81986" w:rsidRPr="00E57469" w:rsidRDefault="004A2ED1" w:rsidP="00E57469">
      <w:pPr>
        <w:pStyle w:val="Heading1"/>
      </w:pPr>
      <w:bookmarkStart w:id="86" w:name="_Toc102745128"/>
      <w:r>
        <w:t>Exit Criteria/Outputs</w:t>
      </w:r>
      <w:bookmarkEnd w:id="86"/>
      <w:r>
        <w:t xml:space="preserve"> </w:t>
      </w:r>
    </w:p>
    <w:p w14:paraId="35C3427B" w14:textId="77777777" w:rsidR="00484AFF" w:rsidRDefault="00484AFF" w:rsidP="004B2788">
      <w:pPr>
        <w:pStyle w:val="Bullet"/>
        <w:numPr>
          <w:ilvl w:val="0"/>
          <w:numId w:val="15"/>
        </w:numPr>
        <w:tabs>
          <w:tab w:val="clear" w:pos="720"/>
        </w:tabs>
        <w:spacing w:before="0" w:after="200"/>
      </w:pPr>
      <w:r>
        <w:t xml:space="preserve">Approved Review Plan updated in Project Plan </w:t>
      </w:r>
    </w:p>
    <w:p w14:paraId="1EDA2D52" w14:textId="77777777" w:rsidR="00DC7E70" w:rsidRPr="001117ED" w:rsidRDefault="00B822E0" w:rsidP="000F701E">
      <w:pPr>
        <w:pStyle w:val="Bullet"/>
        <w:numPr>
          <w:ilvl w:val="0"/>
          <w:numId w:val="15"/>
        </w:numPr>
        <w:tabs>
          <w:tab w:val="clear" w:pos="720"/>
        </w:tabs>
        <w:spacing w:before="0" w:after="200"/>
      </w:pPr>
      <w:r>
        <w:t>Verified</w:t>
      </w:r>
      <w:r w:rsidR="008275B8">
        <w:t xml:space="preserve"> Work</w:t>
      </w:r>
      <w:r w:rsidR="004B2788">
        <w:t xml:space="preserve"> Product.</w:t>
      </w:r>
    </w:p>
    <w:sectPr w:rsidR="00DC7E70" w:rsidRPr="001117ED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504AB" w14:textId="77777777" w:rsidR="005E0578" w:rsidRDefault="005E0578">
      <w:r>
        <w:separator/>
      </w:r>
    </w:p>
  </w:endnote>
  <w:endnote w:type="continuationSeparator" w:id="0">
    <w:p w14:paraId="5A096AC1" w14:textId="77777777" w:rsidR="005E0578" w:rsidRDefault="005E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70ABB" w14:textId="77777777" w:rsidR="00DA5767" w:rsidRDefault="00DA5767" w:rsidP="00D06F22">
    <w:pPr>
      <w:jc w:val="center"/>
    </w:pPr>
    <w:r>
      <w:t xml:space="preserve">Genus </w:t>
    </w:r>
    <w:r w:rsidR="00922ABF">
      <w:t>Innovation</w:t>
    </w:r>
    <w:r>
      <w:t xml:space="preserve"> Limited</w:t>
    </w:r>
  </w:p>
  <w:p w14:paraId="272369B9" w14:textId="77777777" w:rsidR="00DA5767" w:rsidRDefault="00DA5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76B8A" w14:textId="77777777" w:rsidR="005E0578" w:rsidRDefault="005E0578">
      <w:r>
        <w:separator/>
      </w:r>
    </w:p>
  </w:footnote>
  <w:footnote w:type="continuationSeparator" w:id="0">
    <w:p w14:paraId="1F51CED7" w14:textId="77777777" w:rsidR="005E0578" w:rsidRDefault="005E0578">
      <w:r>
        <w:continuationSeparator/>
      </w:r>
    </w:p>
  </w:footnote>
  <w:footnote w:id="1">
    <w:p w14:paraId="4DD25D20" w14:textId="7ADC07D2" w:rsidR="00D204CB" w:rsidRDefault="00D204CB">
      <w:pPr>
        <w:pStyle w:val="FootnoteText"/>
      </w:pPr>
      <w:r>
        <w:rPr>
          <w:rStyle w:val="FootnoteReference"/>
        </w:rPr>
        <w:footnoteRef/>
      </w:r>
      <w:r>
        <w:t xml:space="preserve"> https://gil.einframe.com</w:t>
      </w:r>
    </w:p>
  </w:footnote>
  <w:footnote w:id="2">
    <w:p w14:paraId="1C075F52" w14:textId="77777777" w:rsidR="00D204CB" w:rsidRDefault="00D204CB" w:rsidP="00D204CB">
      <w:pPr>
        <w:pStyle w:val="FootnoteText"/>
      </w:pPr>
      <w:r>
        <w:rPr>
          <w:rStyle w:val="FootnoteReference"/>
        </w:rPr>
        <w:footnoteRef/>
      </w:r>
      <w:r>
        <w:t xml:space="preserve"> https://gil.einframe.com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3A5D7" w14:textId="77777777" w:rsidR="00DA5767" w:rsidRDefault="005E0578" w:rsidP="00CB1F86">
    <w:r>
      <w:fldChar w:fldCharType="begin"/>
    </w:r>
    <w:r>
      <w:instrText xml:space="preserve"> TITLE   \* MERGEFORMAT </w:instrText>
    </w:r>
    <w:r>
      <w:fldChar w:fldCharType="separate"/>
    </w:r>
    <w:r w:rsidR="00EA5959">
      <w:t>Review Procedure</w:t>
    </w:r>
    <w:r>
      <w:fldChar w:fldCharType="end"/>
    </w:r>
    <w:r w:rsidR="00DA5767">
      <w:br/>
    </w:r>
    <w:r>
      <w:fldChar w:fldCharType="begin"/>
    </w:r>
    <w:r>
      <w:instrText xml:space="preserve"> FILENAME   \* MERGEFORMAT </w:instrText>
    </w:r>
    <w:r>
      <w:fldChar w:fldCharType="separate"/>
    </w:r>
    <w:r w:rsidR="00DA5767">
      <w:rPr>
        <w:noProof/>
      </w:rPr>
      <w:t>PRCD_PERREV.docx</w:t>
    </w:r>
    <w:r>
      <w:rPr>
        <w:noProof/>
      </w:rPr>
      <w:fldChar w:fldCharType="end"/>
    </w:r>
    <w:r w:rsidR="00DA5767" w:rsidRPr="0077182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7F2E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E4FB3"/>
    <w:multiLevelType w:val="hybridMultilevel"/>
    <w:tmpl w:val="A128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30A6F"/>
    <w:multiLevelType w:val="hybridMultilevel"/>
    <w:tmpl w:val="D5D61050"/>
    <w:lvl w:ilvl="0" w:tplc="FBD258A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091405FD"/>
    <w:multiLevelType w:val="hybridMultilevel"/>
    <w:tmpl w:val="D38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B3085"/>
    <w:multiLevelType w:val="hybridMultilevel"/>
    <w:tmpl w:val="51386B82"/>
    <w:lvl w:ilvl="0" w:tplc="B13847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0670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3017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80B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30FC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8A78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C2A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56FC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A41B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97849"/>
    <w:multiLevelType w:val="hybridMultilevel"/>
    <w:tmpl w:val="BBA8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B506F"/>
    <w:multiLevelType w:val="hybridMultilevel"/>
    <w:tmpl w:val="CDCCB03C"/>
    <w:lvl w:ilvl="0" w:tplc="3AB25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C659AA" w:tentative="1">
      <w:start w:val="1"/>
      <w:numFmt w:val="lowerLetter"/>
      <w:lvlText w:val="%2."/>
      <w:lvlJc w:val="left"/>
      <w:pPr>
        <w:ind w:left="1440" w:hanging="360"/>
      </w:pPr>
    </w:lvl>
    <w:lvl w:ilvl="2" w:tplc="547A38B0" w:tentative="1">
      <w:start w:val="1"/>
      <w:numFmt w:val="lowerRoman"/>
      <w:lvlText w:val="%3."/>
      <w:lvlJc w:val="right"/>
      <w:pPr>
        <w:ind w:left="2160" w:hanging="180"/>
      </w:pPr>
    </w:lvl>
    <w:lvl w:ilvl="3" w:tplc="030C3FF4" w:tentative="1">
      <w:start w:val="1"/>
      <w:numFmt w:val="decimal"/>
      <w:lvlText w:val="%4."/>
      <w:lvlJc w:val="left"/>
      <w:pPr>
        <w:ind w:left="2880" w:hanging="360"/>
      </w:pPr>
    </w:lvl>
    <w:lvl w:ilvl="4" w:tplc="E6C47A76" w:tentative="1">
      <w:start w:val="1"/>
      <w:numFmt w:val="lowerLetter"/>
      <w:lvlText w:val="%5."/>
      <w:lvlJc w:val="left"/>
      <w:pPr>
        <w:ind w:left="3600" w:hanging="360"/>
      </w:pPr>
    </w:lvl>
    <w:lvl w:ilvl="5" w:tplc="7FAC5626" w:tentative="1">
      <w:start w:val="1"/>
      <w:numFmt w:val="lowerRoman"/>
      <w:lvlText w:val="%6."/>
      <w:lvlJc w:val="right"/>
      <w:pPr>
        <w:ind w:left="4320" w:hanging="180"/>
      </w:pPr>
    </w:lvl>
    <w:lvl w:ilvl="6" w:tplc="4E06D0F2" w:tentative="1">
      <w:start w:val="1"/>
      <w:numFmt w:val="decimal"/>
      <w:lvlText w:val="%7."/>
      <w:lvlJc w:val="left"/>
      <w:pPr>
        <w:ind w:left="5040" w:hanging="360"/>
      </w:pPr>
    </w:lvl>
    <w:lvl w:ilvl="7" w:tplc="7CE25B2A" w:tentative="1">
      <w:start w:val="1"/>
      <w:numFmt w:val="lowerLetter"/>
      <w:lvlText w:val="%8."/>
      <w:lvlJc w:val="left"/>
      <w:pPr>
        <w:ind w:left="5760" w:hanging="360"/>
      </w:pPr>
    </w:lvl>
    <w:lvl w:ilvl="8" w:tplc="C8260E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646F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>
    <w:nsid w:val="1BC86EBD"/>
    <w:multiLevelType w:val="hybridMultilevel"/>
    <w:tmpl w:val="30768978"/>
    <w:lvl w:ilvl="0" w:tplc="D0863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8E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660E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24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6AF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384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CC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EF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D83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F20FD9"/>
    <w:multiLevelType w:val="hybridMultilevel"/>
    <w:tmpl w:val="5E3EDA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00754EE"/>
    <w:multiLevelType w:val="hybridMultilevel"/>
    <w:tmpl w:val="FF68D620"/>
    <w:lvl w:ilvl="0" w:tplc="DB06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792030D2" w:tentative="1">
      <w:start w:val="1"/>
      <w:numFmt w:val="lowerLetter"/>
      <w:lvlText w:val="%2."/>
      <w:lvlJc w:val="left"/>
      <w:pPr>
        <w:ind w:left="2520" w:hanging="360"/>
      </w:pPr>
    </w:lvl>
    <w:lvl w:ilvl="2" w:tplc="5074DDF6" w:tentative="1">
      <w:start w:val="1"/>
      <w:numFmt w:val="lowerRoman"/>
      <w:lvlText w:val="%3."/>
      <w:lvlJc w:val="right"/>
      <w:pPr>
        <w:ind w:left="3240" w:hanging="180"/>
      </w:pPr>
    </w:lvl>
    <w:lvl w:ilvl="3" w:tplc="D750B9FE" w:tentative="1">
      <w:start w:val="1"/>
      <w:numFmt w:val="decimal"/>
      <w:lvlText w:val="%4."/>
      <w:lvlJc w:val="left"/>
      <w:pPr>
        <w:ind w:left="3960" w:hanging="360"/>
      </w:pPr>
    </w:lvl>
    <w:lvl w:ilvl="4" w:tplc="B5DC4430" w:tentative="1">
      <w:start w:val="1"/>
      <w:numFmt w:val="lowerLetter"/>
      <w:lvlText w:val="%5."/>
      <w:lvlJc w:val="left"/>
      <w:pPr>
        <w:ind w:left="4680" w:hanging="360"/>
      </w:pPr>
    </w:lvl>
    <w:lvl w:ilvl="5" w:tplc="39EC93F8" w:tentative="1">
      <w:start w:val="1"/>
      <w:numFmt w:val="lowerRoman"/>
      <w:lvlText w:val="%6."/>
      <w:lvlJc w:val="right"/>
      <w:pPr>
        <w:ind w:left="5400" w:hanging="180"/>
      </w:pPr>
    </w:lvl>
    <w:lvl w:ilvl="6" w:tplc="02CC9564" w:tentative="1">
      <w:start w:val="1"/>
      <w:numFmt w:val="decimal"/>
      <w:lvlText w:val="%7."/>
      <w:lvlJc w:val="left"/>
      <w:pPr>
        <w:ind w:left="6120" w:hanging="360"/>
      </w:pPr>
    </w:lvl>
    <w:lvl w:ilvl="7" w:tplc="CB563616" w:tentative="1">
      <w:start w:val="1"/>
      <w:numFmt w:val="lowerLetter"/>
      <w:lvlText w:val="%8."/>
      <w:lvlJc w:val="left"/>
      <w:pPr>
        <w:ind w:left="6840" w:hanging="360"/>
      </w:pPr>
    </w:lvl>
    <w:lvl w:ilvl="8" w:tplc="578A9DBE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FF18EB"/>
    <w:multiLevelType w:val="hybridMultilevel"/>
    <w:tmpl w:val="E19A4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53237"/>
    <w:multiLevelType w:val="singleLevel"/>
    <w:tmpl w:val="333497F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">
    <w:nsid w:val="245D3242"/>
    <w:multiLevelType w:val="hybridMultilevel"/>
    <w:tmpl w:val="AAF2A9AA"/>
    <w:lvl w:ilvl="0" w:tplc="F04AE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47B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2A3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06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C7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6D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A4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41D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982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50859"/>
    <w:multiLevelType w:val="hybridMultilevel"/>
    <w:tmpl w:val="CFD6C0EA"/>
    <w:lvl w:ilvl="0" w:tplc="D6FC3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45B2E"/>
    <w:multiLevelType w:val="hybridMultilevel"/>
    <w:tmpl w:val="972A8DAC"/>
    <w:lvl w:ilvl="0" w:tplc="04090001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AB51FC1"/>
    <w:multiLevelType w:val="hybridMultilevel"/>
    <w:tmpl w:val="AEE8A756"/>
    <w:lvl w:ilvl="0" w:tplc="04090001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476F8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nsid w:val="3B2C57B5"/>
    <w:multiLevelType w:val="singleLevel"/>
    <w:tmpl w:val="333497F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9">
    <w:nsid w:val="406226D9"/>
    <w:multiLevelType w:val="hybridMultilevel"/>
    <w:tmpl w:val="CEE6C912"/>
    <w:lvl w:ilvl="0" w:tplc="0D2EE0F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C7417"/>
    <w:multiLevelType w:val="hybridMultilevel"/>
    <w:tmpl w:val="55DA18CA"/>
    <w:lvl w:ilvl="0" w:tplc="1AB03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F84DC2" w:tentative="1">
      <w:start w:val="1"/>
      <w:numFmt w:val="lowerLetter"/>
      <w:lvlText w:val="%2."/>
      <w:lvlJc w:val="left"/>
      <w:pPr>
        <w:ind w:left="1440" w:hanging="360"/>
      </w:pPr>
    </w:lvl>
    <w:lvl w:ilvl="2" w:tplc="69AEB2CC" w:tentative="1">
      <w:start w:val="1"/>
      <w:numFmt w:val="lowerRoman"/>
      <w:lvlText w:val="%3."/>
      <w:lvlJc w:val="right"/>
      <w:pPr>
        <w:ind w:left="2160" w:hanging="180"/>
      </w:pPr>
    </w:lvl>
    <w:lvl w:ilvl="3" w:tplc="DEA02A8A" w:tentative="1">
      <w:start w:val="1"/>
      <w:numFmt w:val="decimal"/>
      <w:lvlText w:val="%4."/>
      <w:lvlJc w:val="left"/>
      <w:pPr>
        <w:ind w:left="2880" w:hanging="360"/>
      </w:pPr>
    </w:lvl>
    <w:lvl w:ilvl="4" w:tplc="5C4095E8" w:tentative="1">
      <w:start w:val="1"/>
      <w:numFmt w:val="lowerLetter"/>
      <w:lvlText w:val="%5."/>
      <w:lvlJc w:val="left"/>
      <w:pPr>
        <w:ind w:left="3600" w:hanging="360"/>
      </w:pPr>
    </w:lvl>
    <w:lvl w:ilvl="5" w:tplc="7B342070" w:tentative="1">
      <w:start w:val="1"/>
      <w:numFmt w:val="lowerRoman"/>
      <w:lvlText w:val="%6."/>
      <w:lvlJc w:val="right"/>
      <w:pPr>
        <w:ind w:left="4320" w:hanging="180"/>
      </w:pPr>
    </w:lvl>
    <w:lvl w:ilvl="6" w:tplc="D86092C2" w:tentative="1">
      <w:start w:val="1"/>
      <w:numFmt w:val="decimal"/>
      <w:lvlText w:val="%7."/>
      <w:lvlJc w:val="left"/>
      <w:pPr>
        <w:ind w:left="5040" w:hanging="360"/>
      </w:pPr>
    </w:lvl>
    <w:lvl w:ilvl="7" w:tplc="A9686E48" w:tentative="1">
      <w:start w:val="1"/>
      <w:numFmt w:val="lowerLetter"/>
      <w:lvlText w:val="%8."/>
      <w:lvlJc w:val="left"/>
      <w:pPr>
        <w:ind w:left="5760" w:hanging="360"/>
      </w:pPr>
    </w:lvl>
    <w:lvl w:ilvl="8" w:tplc="447C9C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E31703"/>
    <w:multiLevelType w:val="hybridMultilevel"/>
    <w:tmpl w:val="F48E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8866ED"/>
    <w:multiLevelType w:val="hybridMultilevel"/>
    <w:tmpl w:val="1FFC67B6"/>
    <w:lvl w:ilvl="0" w:tplc="E5161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F4A192">
      <w:start w:val="1"/>
      <w:numFmt w:val="lowerLetter"/>
      <w:lvlText w:val="%2."/>
      <w:lvlJc w:val="left"/>
      <w:pPr>
        <w:ind w:left="1440" w:hanging="360"/>
      </w:pPr>
    </w:lvl>
    <w:lvl w:ilvl="2" w:tplc="C5FCC8A2">
      <w:start w:val="1"/>
      <w:numFmt w:val="lowerRoman"/>
      <w:lvlText w:val="%3."/>
      <w:lvlJc w:val="right"/>
      <w:pPr>
        <w:ind w:left="2160" w:hanging="180"/>
      </w:pPr>
    </w:lvl>
    <w:lvl w:ilvl="3" w:tplc="679090E6">
      <w:start w:val="1"/>
      <w:numFmt w:val="decimal"/>
      <w:lvlText w:val="%4."/>
      <w:lvlJc w:val="left"/>
      <w:pPr>
        <w:ind w:left="2880" w:hanging="360"/>
      </w:pPr>
    </w:lvl>
    <w:lvl w:ilvl="4" w:tplc="47FA976E" w:tentative="1">
      <w:start w:val="1"/>
      <w:numFmt w:val="lowerLetter"/>
      <w:lvlText w:val="%5."/>
      <w:lvlJc w:val="left"/>
      <w:pPr>
        <w:ind w:left="3600" w:hanging="360"/>
      </w:pPr>
    </w:lvl>
    <w:lvl w:ilvl="5" w:tplc="00F2AF16" w:tentative="1">
      <w:start w:val="1"/>
      <w:numFmt w:val="lowerRoman"/>
      <w:lvlText w:val="%6."/>
      <w:lvlJc w:val="right"/>
      <w:pPr>
        <w:ind w:left="4320" w:hanging="180"/>
      </w:pPr>
    </w:lvl>
    <w:lvl w:ilvl="6" w:tplc="86AA9726" w:tentative="1">
      <w:start w:val="1"/>
      <w:numFmt w:val="decimal"/>
      <w:lvlText w:val="%7."/>
      <w:lvlJc w:val="left"/>
      <w:pPr>
        <w:ind w:left="5040" w:hanging="360"/>
      </w:pPr>
    </w:lvl>
    <w:lvl w:ilvl="7" w:tplc="155E3C96" w:tentative="1">
      <w:start w:val="1"/>
      <w:numFmt w:val="lowerLetter"/>
      <w:lvlText w:val="%8."/>
      <w:lvlJc w:val="left"/>
      <w:pPr>
        <w:ind w:left="5760" w:hanging="360"/>
      </w:pPr>
    </w:lvl>
    <w:lvl w:ilvl="8" w:tplc="A8844A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B01D65"/>
    <w:multiLevelType w:val="hybridMultilevel"/>
    <w:tmpl w:val="AE849E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C252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B8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C4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C8C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945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22E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A9E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922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7756CB"/>
    <w:multiLevelType w:val="hybridMultilevel"/>
    <w:tmpl w:val="E8A214BA"/>
    <w:lvl w:ilvl="0" w:tplc="40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6">
    <w:nsid w:val="51487673"/>
    <w:multiLevelType w:val="hybridMultilevel"/>
    <w:tmpl w:val="F2E4DA1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B411B"/>
    <w:multiLevelType w:val="hybridMultilevel"/>
    <w:tmpl w:val="CA1E7DDE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876B0"/>
    <w:multiLevelType w:val="singleLevel"/>
    <w:tmpl w:val="36C6C7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>
    <w:nsid w:val="54E5220B"/>
    <w:multiLevelType w:val="hybridMultilevel"/>
    <w:tmpl w:val="FF9A81DA"/>
    <w:lvl w:ilvl="0" w:tplc="04090001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365" w:hanging="360"/>
      </w:pPr>
    </w:lvl>
    <w:lvl w:ilvl="2" w:tplc="04090005" w:tentative="1">
      <w:start w:val="1"/>
      <w:numFmt w:val="lowerRoman"/>
      <w:lvlText w:val="%3."/>
      <w:lvlJc w:val="right"/>
      <w:pPr>
        <w:ind w:left="2085" w:hanging="180"/>
      </w:pPr>
    </w:lvl>
    <w:lvl w:ilvl="3" w:tplc="04090001" w:tentative="1">
      <w:start w:val="1"/>
      <w:numFmt w:val="decimal"/>
      <w:lvlText w:val="%4."/>
      <w:lvlJc w:val="left"/>
      <w:pPr>
        <w:ind w:left="2805" w:hanging="360"/>
      </w:pPr>
    </w:lvl>
    <w:lvl w:ilvl="4" w:tplc="04090003" w:tentative="1">
      <w:start w:val="1"/>
      <w:numFmt w:val="lowerLetter"/>
      <w:lvlText w:val="%5."/>
      <w:lvlJc w:val="left"/>
      <w:pPr>
        <w:ind w:left="3525" w:hanging="360"/>
      </w:pPr>
    </w:lvl>
    <w:lvl w:ilvl="5" w:tplc="04090005" w:tentative="1">
      <w:start w:val="1"/>
      <w:numFmt w:val="lowerRoman"/>
      <w:lvlText w:val="%6."/>
      <w:lvlJc w:val="right"/>
      <w:pPr>
        <w:ind w:left="4245" w:hanging="180"/>
      </w:pPr>
    </w:lvl>
    <w:lvl w:ilvl="6" w:tplc="04090001" w:tentative="1">
      <w:start w:val="1"/>
      <w:numFmt w:val="decimal"/>
      <w:lvlText w:val="%7."/>
      <w:lvlJc w:val="left"/>
      <w:pPr>
        <w:ind w:left="4965" w:hanging="360"/>
      </w:pPr>
    </w:lvl>
    <w:lvl w:ilvl="7" w:tplc="04090003" w:tentative="1">
      <w:start w:val="1"/>
      <w:numFmt w:val="lowerLetter"/>
      <w:lvlText w:val="%8."/>
      <w:lvlJc w:val="left"/>
      <w:pPr>
        <w:ind w:left="5685" w:hanging="360"/>
      </w:pPr>
    </w:lvl>
    <w:lvl w:ilvl="8" w:tplc="04090005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0">
    <w:nsid w:val="56985001"/>
    <w:multiLevelType w:val="hybridMultilevel"/>
    <w:tmpl w:val="E564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6E5C98"/>
    <w:multiLevelType w:val="hybridMultilevel"/>
    <w:tmpl w:val="A240F5EE"/>
    <w:lvl w:ilvl="0" w:tplc="4009000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4009001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009001B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40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40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40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0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5D3E65F7"/>
    <w:multiLevelType w:val="hybridMultilevel"/>
    <w:tmpl w:val="07C0CC50"/>
    <w:lvl w:ilvl="0" w:tplc="70722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6C1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08F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F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A26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6F6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EC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EC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47A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82392"/>
    <w:multiLevelType w:val="singleLevel"/>
    <w:tmpl w:val="90188C1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>
    <w:nsid w:val="66674F10"/>
    <w:multiLevelType w:val="hybridMultilevel"/>
    <w:tmpl w:val="A86C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8572347"/>
    <w:multiLevelType w:val="hybridMultilevel"/>
    <w:tmpl w:val="060C646C"/>
    <w:lvl w:ilvl="0" w:tplc="93F49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68D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9EE3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6C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482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3EDE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CD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0B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2ED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051CD4"/>
    <w:multiLevelType w:val="hybridMultilevel"/>
    <w:tmpl w:val="692AF396"/>
    <w:lvl w:ilvl="0" w:tplc="78F282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A30EC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65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02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68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38EB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88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EF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4441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A23EE7"/>
    <w:multiLevelType w:val="hybridMultilevel"/>
    <w:tmpl w:val="0060D9A6"/>
    <w:lvl w:ilvl="0" w:tplc="1DFE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CCD50A" w:tentative="1">
      <w:start w:val="1"/>
      <w:numFmt w:val="lowerLetter"/>
      <w:lvlText w:val="%2."/>
      <w:lvlJc w:val="left"/>
      <w:pPr>
        <w:ind w:left="1440" w:hanging="360"/>
      </w:pPr>
    </w:lvl>
    <w:lvl w:ilvl="2" w:tplc="93E2EFE4" w:tentative="1">
      <w:start w:val="1"/>
      <w:numFmt w:val="lowerRoman"/>
      <w:lvlText w:val="%3."/>
      <w:lvlJc w:val="right"/>
      <w:pPr>
        <w:ind w:left="2160" w:hanging="180"/>
      </w:pPr>
    </w:lvl>
    <w:lvl w:ilvl="3" w:tplc="C5365BA8" w:tentative="1">
      <w:start w:val="1"/>
      <w:numFmt w:val="decimal"/>
      <w:lvlText w:val="%4."/>
      <w:lvlJc w:val="left"/>
      <w:pPr>
        <w:ind w:left="2880" w:hanging="360"/>
      </w:pPr>
    </w:lvl>
    <w:lvl w:ilvl="4" w:tplc="9DBCB940" w:tentative="1">
      <w:start w:val="1"/>
      <w:numFmt w:val="lowerLetter"/>
      <w:lvlText w:val="%5."/>
      <w:lvlJc w:val="left"/>
      <w:pPr>
        <w:ind w:left="3600" w:hanging="360"/>
      </w:pPr>
    </w:lvl>
    <w:lvl w:ilvl="5" w:tplc="5EEACC04" w:tentative="1">
      <w:start w:val="1"/>
      <w:numFmt w:val="lowerRoman"/>
      <w:lvlText w:val="%6."/>
      <w:lvlJc w:val="right"/>
      <w:pPr>
        <w:ind w:left="4320" w:hanging="180"/>
      </w:pPr>
    </w:lvl>
    <w:lvl w:ilvl="6" w:tplc="7298C224" w:tentative="1">
      <w:start w:val="1"/>
      <w:numFmt w:val="decimal"/>
      <w:lvlText w:val="%7."/>
      <w:lvlJc w:val="left"/>
      <w:pPr>
        <w:ind w:left="5040" w:hanging="360"/>
      </w:pPr>
    </w:lvl>
    <w:lvl w:ilvl="7" w:tplc="7DF2478C" w:tentative="1">
      <w:start w:val="1"/>
      <w:numFmt w:val="lowerLetter"/>
      <w:lvlText w:val="%8."/>
      <w:lvlJc w:val="left"/>
      <w:pPr>
        <w:ind w:left="5760" w:hanging="360"/>
      </w:pPr>
    </w:lvl>
    <w:lvl w:ilvl="8" w:tplc="52947E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44E57"/>
    <w:multiLevelType w:val="hybridMultilevel"/>
    <w:tmpl w:val="D0E80A76"/>
    <w:lvl w:ilvl="0" w:tplc="40090001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40090003" w:tentative="1">
      <w:start w:val="1"/>
      <w:numFmt w:val="lowerLetter"/>
      <w:lvlText w:val="%2."/>
      <w:lvlJc w:val="left"/>
      <w:pPr>
        <w:ind w:left="2808" w:hanging="360"/>
      </w:pPr>
    </w:lvl>
    <w:lvl w:ilvl="2" w:tplc="40090005" w:tentative="1">
      <w:start w:val="1"/>
      <w:numFmt w:val="lowerRoman"/>
      <w:lvlText w:val="%3."/>
      <w:lvlJc w:val="right"/>
      <w:pPr>
        <w:ind w:left="3528" w:hanging="180"/>
      </w:pPr>
    </w:lvl>
    <w:lvl w:ilvl="3" w:tplc="40090001" w:tentative="1">
      <w:start w:val="1"/>
      <w:numFmt w:val="decimal"/>
      <w:lvlText w:val="%4."/>
      <w:lvlJc w:val="left"/>
      <w:pPr>
        <w:ind w:left="4248" w:hanging="360"/>
      </w:pPr>
    </w:lvl>
    <w:lvl w:ilvl="4" w:tplc="40090003" w:tentative="1">
      <w:start w:val="1"/>
      <w:numFmt w:val="lowerLetter"/>
      <w:lvlText w:val="%5."/>
      <w:lvlJc w:val="left"/>
      <w:pPr>
        <w:ind w:left="4968" w:hanging="360"/>
      </w:pPr>
    </w:lvl>
    <w:lvl w:ilvl="5" w:tplc="40090005" w:tentative="1">
      <w:start w:val="1"/>
      <w:numFmt w:val="lowerRoman"/>
      <w:lvlText w:val="%6."/>
      <w:lvlJc w:val="right"/>
      <w:pPr>
        <w:ind w:left="5688" w:hanging="180"/>
      </w:pPr>
    </w:lvl>
    <w:lvl w:ilvl="6" w:tplc="40090001" w:tentative="1">
      <w:start w:val="1"/>
      <w:numFmt w:val="decimal"/>
      <w:lvlText w:val="%7."/>
      <w:lvlJc w:val="left"/>
      <w:pPr>
        <w:ind w:left="6408" w:hanging="360"/>
      </w:pPr>
    </w:lvl>
    <w:lvl w:ilvl="7" w:tplc="40090003" w:tentative="1">
      <w:start w:val="1"/>
      <w:numFmt w:val="lowerLetter"/>
      <w:lvlText w:val="%8."/>
      <w:lvlJc w:val="left"/>
      <w:pPr>
        <w:ind w:left="7128" w:hanging="360"/>
      </w:pPr>
    </w:lvl>
    <w:lvl w:ilvl="8" w:tplc="40090005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0">
    <w:nsid w:val="703C787E"/>
    <w:multiLevelType w:val="hybridMultilevel"/>
    <w:tmpl w:val="DB70FAEA"/>
    <w:lvl w:ilvl="0" w:tplc="A3686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3C2E46">
      <w:start w:val="1"/>
      <w:numFmt w:val="lowerLetter"/>
      <w:lvlText w:val="%2."/>
      <w:lvlJc w:val="left"/>
      <w:pPr>
        <w:ind w:left="1440" w:hanging="360"/>
      </w:pPr>
    </w:lvl>
    <w:lvl w:ilvl="2" w:tplc="BA4ED7D2">
      <w:start w:val="1"/>
      <w:numFmt w:val="lowerRoman"/>
      <w:lvlText w:val="%3."/>
      <w:lvlJc w:val="right"/>
      <w:pPr>
        <w:ind w:left="2160" w:hanging="180"/>
      </w:pPr>
    </w:lvl>
    <w:lvl w:ilvl="3" w:tplc="0E8EBA70">
      <w:start w:val="1"/>
      <w:numFmt w:val="decimal"/>
      <w:lvlText w:val="%4."/>
      <w:lvlJc w:val="left"/>
      <w:pPr>
        <w:ind w:left="2880" w:hanging="360"/>
      </w:pPr>
    </w:lvl>
    <w:lvl w:ilvl="4" w:tplc="CAB29AF2" w:tentative="1">
      <w:start w:val="1"/>
      <w:numFmt w:val="lowerLetter"/>
      <w:lvlText w:val="%5."/>
      <w:lvlJc w:val="left"/>
      <w:pPr>
        <w:ind w:left="3600" w:hanging="360"/>
      </w:pPr>
    </w:lvl>
    <w:lvl w:ilvl="5" w:tplc="B692806C" w:tentative="1">
      <w:start w:val="1"/>
      <w:numFmt w:val="lowerRoman"/>
      <w:lvlText w:val="%6."/>
      <w:lvlJc w:val="right"/>
      <w:pPr>
        <w:ind w:left="4320" w:hanging="180"/>
      </w:pPr>
    </w:lvl>
    <w:lvl w:ilvl="6" w:tplc="2828EFEE" w:tentative="1">
      <w:start w:val="1"/>
      <w:numFmt w:val="decimal"/>
      <w:lvlText w:val="%7."/>
      <w:lvlJc w:val="left"/>
      <w:pPr>
        <w:ind w:left="5040" w:hanging="360"/>
      </w:pPr>
    </w:lvl>
    <w:lvl w:ilvl="7" w:tplc="4502B6C8" w:tentative="1">
      <w:start w:val="1"/>
      <w:numFmt w:val="lowerLetter"/>
      <w:lvlText w:val="%8."/>
      <w:lvlJc w:val="left"/>
      <w:pPr>
        <w:ind w:left="5760" w:hanging="360"/>
      </w:pPr>
    </w:lvl>
    <w:lvl w:ilvl="8" w:tplc="C74AF8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962B37"/>
    <w:multiLevelType w:val="hybridMultilevel"/>
    <w:tmpl w:val="36245E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2B7C5E"/>
    <w:multiLevelType w:val="hybridMultilevel"/>
    <w:tmpl w:val="733E9E6A"/>
    <w:lvl w:ilvl="0" w:tplc="0409000B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6672D82"/>
    <w:multiLevelType w:val="multilevel"/>
    <w:tmpl w:val="75047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8CD28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A7F3F1C"/>
    <w:multiLevelType w:val="hybridMultilevel"/>
    <w:tmpl w:val="CE38E618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2145B6"/>
    <w:multiLevelType w:val="hybridMultilevel"/>
    <w:tmpl w:val="1DC8C81A"/>
    <w:lvl w:ilvl="0" w:tplc="9E269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C252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B8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C4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C8C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945A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22E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A9E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922C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89332A"/>
    <w:multiLevelType w:val="singleLevel"/>
    <w:tmpl w:val="452617A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8">
    <w:nsid w:val="7F483021"/>
    <w:multiLevelType w:val="hybridMultilevel"/>
    <w:tmpl w:val="011ABDAC"/>
    <w:lvl w:ilvl="0" w:tplc="9808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C7FD2" w:tentative="1">
      <w:start w:val="1"/>
      <w:numFmt w:val="lowerLetter"/>
      <w:lvlText w:val="%2."/>
      <w:lvlJc w:val="left"/>
      <w:pPr>
        <w:ind w:left="1440" w:hanging="360"/>
      </w:pPr>
    </w:lvl>
    <w:lvl w:ilvl="2" w:tplc="F84414E4" w:tentative="1">
      <w:start w:val="1"/>
      <w:numFmt w:val="lowerRoman"/>
      <w:lvlText w:val="%3."/>
      <w:lvlJc w:val="right"/>
      <w:pPr>
        <w:ind w:left="2160" w:hanging="180"/>
      </w:pPr>
    </w:lvl>
    <w:lvl w:ilvl="3" w:tplc="B308D5AA" w:tentative="1">
      <w:start w:val="1"/>
      <w:numFmt w:val="decimal"/>
      <w:lvlText w:val="%4."/>
      <w:lvlJc w:val="left"/>
      <w:pPr>
        <w:ind w:left="2880" w:hanging="360"/>
      </w:pPr>
    </w:lvl>
    <w:lvl w:ilvl="4" w:tplc="563E0D54" w:tentative="1">
      <w:start w:val="1"/>
      <w:numFmt w:val="lowerLetter"/>
      <w:lvlText w:val="%5."/>
      <w:lvlJc w:val="left"/>
      <w:pPr>
        <w:ind w:left="3600" w:hanging="360"/>
      </w:pPr>
    </w:lvl>
    <w:lvl w:ilvl="5" w:tplc="D47E882A" w:tentative="1">
      <w:start w:val="1"/>
      <w:numFmt w:val="lowerRoman"/>
      <w:lvlText w:val="%6."/>
      <w:lvlJc w:val="right"/>
      <w:pPr>
        <w:ind w:left="4320" w:hanging="180"/>
      </w:pPr>
    </w:lvl>
    <w:lvl w:ilvl="6" w:tplc="54FE242C" w:tentative="1">
      <w:start w:val="1"/>
      <w:numFmt w:val="decimal"/>
      <w:lvlText w:val="%7."/>
      <w:lvlJc w:val="left"/>
      <w:pPr>
        <w:ind w:left="5040" w:hanging="360"/>
      </w:pPr>
    </w:lvl>
    <w:lvl w:ilvl="7" w:tplc="EFEA8A3A" w:tentative="1">
      <w:start w:val="1"/>
      <w:numFmt w:val="lowerLetter"/>
      <w:lvlText w:val="%8."/>
      <w:lvlJc w:val="left"/>
      <w:pPr>
        <w:ind w:left="5760" w:hanging="360"/>
      </w:pPr>
    </w:lvl>
    <w:lvl w:ilvl="8" w:tplc="78B6550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5"/>
  </w:num>
  <w:num w:numId="3">
    <w:abstractNumId w:val="17"/>
  </w:num>
  <w:num w:numId="4">
    <w:abstractNumId w:val="26"/>
  </w:num>
  <w:num w:numId="5">
    <w:abstractNumId w:val="11"/>
  </w:num>
  <w:num w:numId="6">
    <w:abstractNumId w:val="28"/>
  </w:num>
  <w:num w:numId="7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</w:num>
  <w:num w:numId="9">
    <w:abstractNumId w:val="13"/>
  </w:num>
  <w:num w:numId="10">
    <w:abstractNumId w:val="31"/>
  </w:num>
  <w:num w:numId="11">
    <w:abstractNumId w:val="45"/>
  </w:num>
  <w:num w:numId="12">
    <w:abstractNumId w:val="41"/>
  </w:num>
  <w:num w:numId="13">
    <w:abstractNumId w:val="44"/>
  </w:num>
  <w:num w:numId="14">
    <w:abstractNumId w:val="9"/>
  </w:num>
  <w:num w:numId="15">
    <w:abstractNumId w:val="19"/>
  </w:num>
  <w:num w:numId="16">
    <w:abstractNumId w:val="22"/>
  </w:num>
  <w:num w:numId="17">
    <w:abstractNumId w:val="20"/>
  </w:num>
  <w:num w:numId="18">
    <w:abstractNumId w:val="48"/>
  </w:num>
  <w:num w:numId="19">
    <w:abstractNumId w:val="39"/>
  </w:num>
  <w:num w:numId="20">
    <w:abstractNumId w:val="10"/>
  </w:num>
  <w:num w:numId="21">
    <w:abstractNumId w:val="40"/>
  </w:num>
  <w:num w:numId="22">
    <w:abstractNumId w:val="43"/>
  </w:num>
  <w:num w:numId="23">
    <w:abstractNumId w:val="29"/>
  </w:num>
  <w:num w:numId="24">
    <w:abstractNumId w:val="47"/>
  </w:num>
  <w:num w:numId="25">
    <w:abstractNumId w:val="32"/>
  </w:num>
  <w:num w:numId="26">
    <w:abstractNumId w:val="1"/>
  </w:num>
  <w:num w:numId="27">
    <w:abstractNumId w:val="14"/>
  </w:num>
  <w:num w:numId="28">
    <w:abstractNumId w:val="8"/>
  </w:num>
  <w:num w:numId="29">
    <w:abstractNumId w:val="42"/>
  </w:num>
  <w:num w:numId="30">
    <w:abstractNumId w:val="25"/>
  </w:num>
  <w:num w:numId="31">
    <w:abstractNumId w:val="3"/>
  </w:num>
  <w:num w:numId="32">
    <w:abstractNumId w:val="36"/>
  </w:num>
  <w:num w:numId="33">
    <w:abstractNumId w:val="38"/>
  </w:num>
  <w:num w:numId="34">
    <w:abstractNumId w:val="0"/>
  </w:num>
  <w:num w:numId="35">
    <w:abstractNumId w:val="6"/>
  </w:num>
  <w:num w:numId="36">
    <w:abstractNumId w:val="16"/>
  </w:num>
  <w:num w:numId="37">
    <w:abstractNumId w:val="2"/>
  </w:num>
  <w:num w:numId="38">
    <w:abstractNumId w:val="37"/>
  </w:num>
  <w:num w:numId="39">
    <w:abstractNumId w:val="15"/>
  </w:num>
  <w:num w:numId="40">
    <w:abstractNumId w:val="27"/>
  </w:num>
  <w:num w:numId="41">
    <w:abstractNumId w:val="4"/>
  </w:num>
  <w:num w:numId="42">
    <w:abstractNumId w:val="46"/>
  </w:num>
  <w:num w:numId="43">
    <w:abstractNumId w:val="18"/>
  </w:num>
  <w:num w:numId="44">
    <w:abstractNumId w:val="33"/>
  </w:num>
  <w:num w:numId="45">
    <w:abstractNumId w:val="12"/>
  </w:num>
  <w:num w:numId="46">
    <w:abstractNumId w:val="21"/>
  </w:num>
  <w:num w:numId="47">
    <w:abstractNumId w:val="34"/>
  </w:num>
  <w:num w:numId="48">
    <w:abstractNumId w:val="5"/>
  </w:num>
  <w:num w:numId="49">
    <w:abstractNumId w:val="30"/>
  </w:num>
  <w:num w:numId="50">
    <w:abstractNumId w:val="2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ibhav Garg">
    <w15:presenceInfo w15:providerId="Windows Live" w15:userId="977904c31b5ebf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0D89"/>
    <w:rsid w:val="00002A62"/>
    <w:rsid w:val="000079D8"/>
    <w:rsid w:val="00012F78"/>
    <w:rsid w:val="0002075A"/>
    <w:rsid w:val="000352E3"/>
    <w:rsid w:val="0004185C"/>
    <w:rsid w:val="00045184"/>
    <w:rsid w:val="00054B2E"/>
    <w:rsid w:val="0005548A"/>
    <w:rsid w:val="00056B25"/>
    <w:rsid w:val="00056BE1"/>
    <w:rsid w:val="00060476"/>
    <w:rsid w:val="00063D4D"/>
    <w:rsid w:val="000662A0"/>
    <w:rsid w:val="00082BBD"/>
    <w:rsid w:val="00083613"/>
    <w:rsid w:val="00084392"/>
    <w:rsid w:val="000A4B2D"/>
    <w:rsid w:val="000A7F35"/>
    <w:rsid w:val="000B3A49"/>
    <w:rsid w:val="000B5C32"/>
    <w:rsid w:val="000C6BF9"/>
    <w:rsid w:val="000C7ABC"/>
    <w:rsid w:val="000D0B41"/>
    <w:rsid w:val="000D154A"/>
    <w:rsid w:val="000D5595"/>
    <w:rsid w:val="000E3835"/>
    <w:rsid w:val="000E4A83"/>
    <w:rsid w:val="000E78D6"/>
    <w:rsid w:val="000F5D04"/>
    <w:rsid w:val="000F627D"/>
    <w:rsid w:val="000F65C5"/>
    <w:rsid w:val="000F6EC3"/>
    <w:rsid w:val="000F701E"/>
    <w:rsid w:val="001057C7"/>
    <w:rsid w:val="0010612F"/>
    <w:rsid w:val="001117ED"/>
    <w:rsid w:val="00122EE2"/>
    <w:rsid w:val="00132F1B"/>
    <w:rsid w:val="001370E7"/>
    <w:rsid w:val="001429AD"/>
    <w:rsid w:val="001479E0"/>
    <w:rsid w:val="00155E0C"/>
    <w:rsid w:val="00165E73"/>
    <w:rsid w:val="00166CB1"/>
    <w:rsid w:val="001700DE"/>
    <w:rsid w:val="00181DF6"/>
    <w:rsid w:val="00185834"/>
    <w:rsid w:val="001B0ADF"/>
    <w:rsid w:val="001B0B83"/>
    <w:rsid w:val="001B7925"/>
    <w:rsid w:val="001C14E8"/>
    <w:rsid w:val="001D172E"/>
    <w:rsid w:val="001F0342"/>
    <w:rsid w:val="001F31EF"/>
    <w:rsid w:val="001F3783"/>
    <w:rsid w:val="001F3A80"/>
    <w:rsid w:val="00201C1B"/>
    <w:rsid w:val="002551AD"/>
    <w:rsid w:val="00260ACF"/>
    <w:rsid w:val="00282BBB"/>
    <w:rsid w:val="00290614"/>
    <w:rsid w:val="0029648F"/>
    <w:rsid w:val="002B1EBA"/>
    <w:rsid w:val="002C132D"/>
    <w:rsid w:val="002D7E76"/>
    <w:rsid w:val="00303C0F"/>
    <w:rsid w:val="003156A5"/>
    <w:rsid w:val="00324EE0"/>
    <w:rsid w:val="00331E81"/>
    <w:rsid w:val="00336E7F"/>
    <w:rsid w:val="00341507"/>
    <w:rsid w:val="00341709"/>
    <w:rsid w:val="003467E7"/>
    <w:rsid w:val="00355E15"/>
    <w:rsid w:val="00362AB1"/>
    <w:rsid w:val="00362D23"/>
    <w:rsid w:val="00371B37"/>
    <w:rsid w:val="003772E0"/>
    <w:rsid w:val="003814C3"/>
    <w:rsid w:val="00394C18"/>
    <w:rsid w:val="00395BDC"/>
    <w:rsid w:val="003A0B6E"/>
    <w:rsid w:val="003A1700"/>
    <w:rsid w:val="003A3A77"/>
    <w:rsid w:val="003A3E90"/>
    <w:rsid w:val="003A4A48"/>
    <w:rsid w:val="003A6FF3"/>
    <w:rsid w:val="003A78A2"/>
    <w:rsid w:val="003B2E28"/>
    <w:rsid w:val="003B5D29"/>
    <w:rsid w:val="003C0B59"/>
    <w:rsid w:val="003C0D33"/>
    <w:rsid w:val="003C64BC"/>
    <w:rsid w:val="003D01C9"/>
    <w:rsid w:val="00406C97"/>
    <w:rsid w:val="00411971"/>
    <w:rsid w:val="00415B86"/>
    <w:rsid w:val="004223A6"/>
    <w:rsid w:val="00422911"/>
    <w:rsid w:val="004264EA"/>
    <w:rsid w:val="0043750A"/>
    <w:rsid w:val="00442369"/>
    <w:rsid w:val="00445B03"/>
    <w:rsid w:val="0044759D"/>
    <w:rsid w:val="00472254"/>
    <w:rsid w:val="004727EA"/>
    <w:rsid w:val="004777EF"/>
    <w:rsid w:val="00484AFF"/>
    <w:rsid w:val="004931D0"/>
    <w:rsid w:val="004A18D0"/>
    <w:rsid w:val="004A1AB9"/>
    <w:rsid w:val="004A2ED1"/>
    <w:rsid w:val="004A46B8"/>
    <w:rsid w:val="004B2788"/>
    <w:rsid w:val="004B4664"/>
    <w:rsid w:val="004B5B77"/>
    <w:rsid w:val="004D00D2"/>
    <w:rsid w:val="004E22BF"/>
    <w:rsid w:val="004E70AE"/>
    <w:rsid w:val="004E7A52"/>
    <w:rsid w:val="005014A0"/>
    <w:rsid w:val="0050598C"/>
    <w:rsid w:val="00511139"/>
    <w:rsid w:val="0051295E"/>
    <w:rsid w:val="00512B63"/>
    <w:rsid w:val="00522139"/>
    <w:rsid w:val="005239E7"/>
    <w:rsid w:val="005240AD"/>
    <w:rsid w:val="00530174"/>
    <w:rsid w:val="00533791"/>
    <w:rsid w:val="0054654F"/>
    <w:rsid w:val="005479FE"/>
    <w:rsid w:val="00551BBD"/>
    <w:rsid w:val="005800C0"/>
    <w:rsid w:val="00581113"/>
    <w:rsid w:val="005843A8"/>
    <w:rsid w:val="005851F1"/>
    <w:rsid w:val="005860B8"/>
    <w:rsid w:val="005924B3"/>
    <w:rsid w:val="005A72BA"/>
    <w:rsid w:val="005C5A8B"/>
    <w:rsid w:val="005C5B2B"/>
    <w:rsid w:val="005D1257"/>
    <w:rsid w:val="005D4831"/>
    <w:rsid w:val="005D78ED"/>
    <w:rsid w:val="005E0578"/>
    <w:rsid w:val="005E2B62"/>
    <w:rsid w:val="005E2C3B"/>
    <w:rsid w:val="005F3489"/>
    <w:rsid w:val="00602C02"/>
    <w:rsid w:val="00605C4B"/>
    <w:rsid w:val="00605EF2"/>
    <w:rsid w:val="00613D3F"/>
    <w:rsid w:val="00615F9C"/>
    <w:rsid w:val="0062572B"/>
    <w:rsid w:val="0062695B"/>
    <w:rsid w:val="00627B26"/>
    <w:rsid w:val="00632132"/>
    <w:rsid w:val="00643A7B"/>
    <w:rsid w:val="00653753"/>
    <w:rsid w:val="00660FEC"/>
    <w:rsid w:val="006718E1"/>
    <w:rsid w:val="0067736D"/>
    <w:rsid w:val="00677695"/>
    <w:rsid w:val="00686461"/>
    <w:rsid w:val="00697946"/>
    <w:rsid w:val="00697A72"/>
    <w:rsid w:val="007003C8"/>
    <w:rsid w:val="007008FE"/>
    <w:rsid w:val="00706EE8"/>
    <w:rsid w:val="00712A3B"/>
    <w:rsid w:val="00715EF9"/>
    <w:rsid w:val="00717A2D"/>
    <w:rsid w:val="00732B8C"/>
    <w:rsid w:val="007404D3"/>
    <w:rsid w:val="007444CD"/>
    <w:rsid w:val="00745B20"/>
    <w:rsid w:val="00746CE9"/>
    <w:rsid w:val="0075556B"/>
    <w:rsid w:val="007577D2"/>
    <w:rsid w:val="00762E50"/>
    <w:rsid w:val="00775A14"/>
    <w:rsid w:val="00776B59"/>
    <w:rsid w:val="00781A3B"/>
    <w:rsid w:val="00782D87"/>
    <w:rsid w:val="007940CD"/>
    <w:rsid w:val="007950A1"/>
    <w:rsid w:val="007954CB"/>
    <w:rsid w:val="007A3712"/>
    <w:rsid w:val="007A4ECA"/>
    <w:rsid w:val="007A5DDD"/>
    <w:rsid w:val="007B3A81"/>
    <w:rsid w:val="007B7A0E"/>
    <w:rsid w:val="007C085F"/>
    <w:rsid w:val="007C09E0"/>
    <w:rsid w:val="007C6995"/>
    <w:rsid w:val="007C77E2"/>
    <w:rsid w:val="007D06B2"/>
    <w:rsid w:val="007D0D89"/>
    <w:rsid w:val="007E7878"/>
    <w:rsid w:val="007F085B"/>
    <w:rsid w:val="007F34F0"/>
    <w:rsid w:val="00811AFC"/>
    <w:rsid w:val="00814C85"/>
    <w:rsid w:val="00823644"/>
    <w:rsid w:val="008275B8"/>
    <w:rsid w:val="00854F1D"/>
    <w:rsid w:val="008661F3"/>
    <w:rsid w:val="00871917"/>
    <w:rsid w:val="00887F97"/>
    <w:rsid w:val="00891EAD"/>
    <w:rsid w:val="00893F5B"/>
    <w:rsid w:val="00895597"/>
    <w:rsid w:val="008967A3"/>
    <w:rsid w:val="008A298F"/>
    <w:rsid w:val="008A3463"/>
    <w:rsid w:val="008B1C5B"/>
    <w:rsid w:val="008D2DC0"/>
    <w:rsid w:val="00903658"/>
    <w:rsid w:val="00914A31"/>
    <w:rsid w:val="00916969"/>
    <w:rsid w:val="00922AB0"/>
    <w:rsid w:val="00922ABF"/>
    <w:rsid w:val="00930F87"/>
    <w:rsid w:val="00933E61"/>
    <w:rsid w:val="00935701"/>
    <w:rsid w:val="009451FA"/>
    <w:rsid w:val="00952383"/>
    <w:rsid w:val="009554A9"/>
    <w:rsid w:val="00964F1B"/>
    <w:rsid w:val="0098367A"/>
    <w:rsid w:val="009A0CA4"/>
    <w:rsid w:val="009A379E"/>
    <w:rsid w:val="009B75CB"/>
    <w:rsid w:val="009C1334"/>
    <w:rsid w:val="009C3878"/>
    <w:rsid w:val="009D2683"/>
    <w:rsid w:val="009E15CD"/>
    <w:rsid w:val="009E520E"/>
    <w:rsid w:val="009E7819"/>
    <w:rsid w:val="009F058C"/>
    <w:rsid w:val="00A02284"/>
    <w:rsid w:val="00A05386"/>
    <w:rsid w:val="00A14E80"/>
    <w:rsid w:val="00A249A1"/>
    <w:rsid w:val="00A261E3"/>
    <w:rsid w:val="00A33D43"/>
    <w:rsid w:val="00A40C93"/>
    <w:rsid w:val="00A50B04"/>
    <w:rsid w:val="00A52529"/>
    <w:rsid w:val="00A645E3"/>
    <w:rsid w:val="00A8130E"/>
    <w:rsid w:val="00A83CB7"/>
    <w:rsid w:val="00A855C0"/>
    <w:rsid w:val="00A870A8"/>
    <w:rsid w:val="00A8794C"/>
    <w:rsid w:val="00A901F1"/>
    <w:rsid w:val="00A95D2D"/>
    <w:rsid w:val="00AA30B8"/>
    <w:rsid w:val="00AA39DA"/>
    <w:rsid w:val="00AA3D5E"/>
    <w:rsid w:val="00AC63B5"/>
    <w:rsid w:val="00AE02E8"/>
    <w:rsid w:val="00AF38AC"/>
    <w:rsid w:val="00AF4743"/>
    <w:rsid w:val="00B040F9"/>
    <w:rsid w:val="00B04498"/>
    <w:rsid w:val="00B12BCB"/>
    <w:rsid w:val="00B13CF5"/>
    <w:rsid w:val="00B2331F"/>
    <w:rsid w:val="00B23694"/>
    <w:rsid w:val="00B25BBF"/>
    <w:rsid w:val="00B50523"/>
    <w:rsid w:val="00B52431"/>
    <w:rsid w:val="00B53022"/>
    <w:rsid w:val="00B568A4"/>
    <w:rsid w:val="00B60463"/>
    <w:rsid w:val="00B63E9A"/>
    <w:rsid w:val="00B66158"/>
    <w:rsid w:val="00B735CA"/>
    <w:rsid w:val="00B744F2"/>
    <w:rsid w:val="00B81986"/>
    <w:rsid w:val="00B820C1"/>
    <w:rsid w:val="00B822E0"/>
    <w:rsid w:val="00BA3FC8"/>
    <w:rsid w:val="00BB3D5E"/>
    <w:rsid w:val="00BC3311"/>
    <w:rsid w:val="00BC3FFA"/>
    <w:rsid w:val="00BD376C"/>
    <w:rsid w:val="00BD4054"/>
    <w:rsid w:val="00BD720F"/>
    <w:rsid w:val="00BE557E"/>
    <w:rsid w:val="00C02443"/>
    <w:rsid w:val="00C1060A"/>
    <w:rsid w:val="00C127D0"/>
    <w:rsid w:val="00C23551"/>
    <w:rsid w:val="00C2420D"/>
    <w:rsid w:val="00C24481"/>
    <w:rsid w:val="00C36060"/>
    <w:rsid w:val="00C40284"/>
    <w:rsid w:val="00C43202"/>
    <w:rsid w:val="00C53A94"/>
    <w:rsid w:val="00C55A0F"/>
    <w:rsid w:val="00C579AB"/>
    <w:rsid w:val="00C60AAC"/>
    <w:rsid w:val="00C7213E"/>
    <w:rsid w:val="00C769B8"/>
    <w:rsid w:val="00C82020"/>
    <w:rsid w:val="00C84C6F"/>
    <w:rsid w:val="00CA32C8"/>
    <w:rsid w:val="00CB1F86"/>
    <w:rsid w:val="00CB26A9"/>
    <w:rsid w:val="00CB50D2"/>
    <w:rsid w:val="00CB71AB"/>
    <w:rsid w:val="00CC2C59"/>
    <w:rsid w:val="00CD6976"/>
    <w:rsid w:val="00CF319E"/>
    <w:rsid w:val="00D06F22"/>
    <w:rsid w:val="00D16BF4"/>
    <w:rsid w:val="00D204CB"/>
    <w:rsid w:val="00D36C7E"/>
    <w:rsid w:val="00D40181"/>
    <w:rsid w:val="00D4043E"/>
    <w:rsid w:val="00D50FE0"/>
    <w:rsid w:val="00D5127F"/>
    <w:rsid w:val="00D5492B"/>
    <w:rsid w:val="00D57F61"/>
    <w:rsid w:val="00D719A8"/>
    <w:rsid w:val="00D87725"/>
    <w:rsid w:val="00DA5767"/>
    <w:rsid w:val="00DA5B35"/>
    <w:rsid w:val="00DB0450"/>
    <w:rsid w:val="00DC1940"/>
    <w:rsid w:val="00DC6DF6"/>
    <w:rsid w:val="00DC7E70"/>
    <w:rsid w:val="00DD5069"/>
    <w:rsid w:val="00DD7D3F"/>
    <w:rsid w:val="00DE2C8D"/>
    <w:rsid w:val="00DE37CA"/>
    <w:rsid w:val="00DE65ED"/>
    <w:rsid w:val="00E01106"/>
    <w:rsid w:val="00E01440"/>
    <w:rsid w:val="00E074B6"/>
    <w:rsid w:val="00E157F9"/>
    <w:rsid w:val="00E20BB8"/>
    <w:rsid w:val="00E236E4"/>
    <w:rsid w:val="00E3006B"/>
    <w:rsid w:val="00E33367"/>
    <w:rsid w:val="00E33B28"/>
    <w:rsid w:val="00E43B19"/>
    <w:rsid w:val="00E56292"/>
    <w:rsid w:val="00E57469"/>
    <w:rsid w:val="00E77F49"/>
    <w:rsid w:val="00E91C3E"/>
    <w:rsid w:val="00E92BC6"/>
    <w:rsid w:val="00EA0BBD"/>
    <w:rsid w:val="00EA5959"/>
    <w:rsid w:val="00EA63BF"/>
    <w:rsid w:val="00EA6825"/>
    <w:rsid w:val="00EB0CC7"/>
    <w:rsid w:val="00EB3A51"/>
    <w:rsid w:val="00EB4547"/>
    <w:rsid w:val="00EC0318"/>
    <w:rsid w:val="00ED0FBF"/>
    <w:rsid w:val="00ED3B7D"/>
    <w:rsid w:val="00EF1E85"/>
    <w:rsid w:val="00F012BB"/>
    <w:rsid w:val="00F0243B"/>
    <w:rsid w:val="00F06E96"/>
    <w:rsid w:val="00F2087C"/>
    <w:rsid w:val="00F31C2B"/>
    <w:rsid w:val="00F4735D"/>
    <w:rsid w:val="00F533B4"/>
    <w:rsid w:val="00F53FF8"/>
    <w:rsid w:val="00F54DF2"/>
    <w:rsid w:val="00F55D3C"/>
    <w:rsid w:val="00F5710D"/>
    <w:rsid w:val="00F711B1"/>
    <w:rsid w:val="00F765E9"/>
    <w:rsid w:val="00F86249"/>
    <w:rsid w:val="00F94B15"/>
    <w:rsid w:val="00FA1B08"/>
    <w:rsid w:val="00FA406A"/>
    <w:rsid w:val="00FB2823"/>
    <w:rsid w:val="00FB6E3D"/>
    <w:rsid w:val="00FD7279"/>
    <w:rsid w:val="00FE2614"/>
    <w:rsid w:val="00FE4473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9D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2">
    <w:name w:val="List 2"/>
    <w:basedOn w:val="Normal"/>
    <w:semiHidden/>
    <w:rsid w:val="00A870A8"/>
    <w:pPr>
      <w:ind w:left="720" w:hanging="360"/>
    </w:pPr>
    <w:rPr>
      <w:rFonts w:asciiTheme="minorHAnsi" w:eastAsiaTheme="minorHAnsi" w:hAnsiTheme="minorHAnsi" w:cstheme="minorBidi"/>
      <w:lang w:val="en-IN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B2788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04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04CB"/>
    <w:rPr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204C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>Reviews involve a methodical examination of work products to verify them, identify defects and close defects.</Abstract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CF189E8-8162-4030-A470-4D57021D2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85E33E2-BE5F-4EE1-BFCC-A2B70000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Template.dotx</Template>
  <TotalTime>86</TotalTime>
  <Pages>7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Procedure</vt:lpstr>
    </vt:vector>
  </TitlesOfParts>
  <Company>GENUS INNOVATION LIMITED</Company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Procedure</dc:title>
  <dc:creator>Genus</dc:creator>
  <cp:lastModifiedBy>Jalaj Mathur</cp:lastModifiedBy>
  <cp:revision>52</cp:revision>
  <cp:lastPrinted>2001-03-01T10:01:00Z</cp:lastPrinted>
  <dcterms:created xsi:type="dcterms:W3CDTF">2010-12-29T05:56:00Z</dcterms:created>
  <dcterms:modified xsi:type="dcterms:W3CDTF">2022-05-06T10:28:00Z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